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47" w:rsidRDefault="00F37A47"/>
    <w:p w:rsidR="00F37A47" w:rsidRDefault="00F37A47"/>
    <w:p w:rsidR="00F37A47" w:rsidRDefault="00F37A47"/>
    <w:p w:rsidR="000178AD" w:rsidRDefault="0054380B">
      <w:r>
        <w:rPr>
          <w:noProof/>
        </w:rPr>
        <w:drawing>
          <wp:inline distT="0" distB="0" distL="0" distR="0">
            <wp:extent cx="6019800" cy="3991270"/>
            <wp:effectExtent l="19050" t="0" r="0" b="0"/>
            <wp:docPr id="1" name="Picture 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cstate="print"/>
                    <a:stretch>
                      <a:fillRect/>
                    </a:stretch>
                  </pic:blipFill>
                  <pic:spPr>
                    <a:xfrm>
                      <a:off x="0" y="0"/>
                      <a:ext cx="6019800" cy="3991270"/>
                    </a:xfrm>
                    <a:prstGeom prst="rect">
                      <a:avLst/>
                    </a:prstGeom>
                  </pic:spPr>
                </pic:pic>
              </a:graphicData>
            </a:graphic>
          </wp:inline>
        </w:drawing>
      </w:r>
    </w:p>
    <w:p w:rsidR="00F37A47" w:rsidRDefault="00F37A47" w:rsidP="000F52DB">
      <w:pPr>
        <w:pStyle w:val="Heading1"/>
        <w:spacing w:before="0"/>
        <w:jc w:val="center"/>
        <w:rPr>
          <w:rFonts w:ascii="Times New Roman" w:hAnsi="Times New Roman"/>
          <w:b w:val="0"/>
          <w:color w:val="191919"/>
          <w:spacing w:val="-25"/>
          <w:position w:val="-6"/>
          <w:sz w:val="96"/>
          <w:szCs w:val="96"/>
        </w:rPr>
      </w:pPr>
      <w:bookmarkStart w:id="0" w:name="_Toc295460835"/>
      <w:bookmarkStart w:id="1" w:name="_Toc295603166"/>
    </w:p>
    <w:p w:rsidR="00C13A0B" w:rsidRPr="000F52DB" w:rsidRDefault="00C13A0B" w:rsidP="000F52DB">
      <w:pPr>
        <w:pStyle w:val="Heading1"/>
        <w:spacing w:before="0"/>
        <w:jc w:val="center"/>
        <w:rPr>
          <w:rFonts w:ascii="Times New Roman" w:hAnsi="Times New Roman"/>
          <w:b w:val="0"/>
          <w:color w:val="000000"/>
          <w:sz w:val="72"/>
          <w:szCs w:val="72"/>
        </w:rPr>
      </w:pPr>
      <w:r w:rsidRPr="000F52DB">
        <w:rPr>
          <w:rFonts w:ascii="Times New Roman" w:hAnsi="Times New Roman"/>
          <w:b w:val="0"/>
          <w:color w:val="191919"/>
          <w:spacing w:val="-25"/>
          <w:position w:val="-6"/>
          <w:sz w:val="96"/>
          <w:szCs w:val="96"/>
        </w:rPr>
        <w:t>G</w:t>
      </w:r>
      <w:r w:rsidRPr="000F52DB">
        <w:rPr>
          <w:rFonts w:ascii="Times New Roman" w:hAnsi="Times New Roman"/>
          <w:b w:val="0"/>
          <w:color w:val="191919"/>
          <w:spacing w:val="-26"/>
          <w:position w:val="-6"/>
          <w:sz w:val="72"/>
          <w:szCs w:val="72"/>
        </w:rPr>
        <w:t>RADU</w:t>
      </w:r>
      <w:r w:rsidRPr="000F52DB">
        <w:rPr>
          <w:rFonts w:ascii="Times New Roman" w:hAnsi="Times New Roman"/>
          <w:b w:val="0"/>
          <w:color w:val="191919"/>
          <w:spacing w:val="-132"/>
          <w:position w:val="-6"/>
          <w:sz w:val="72"/>
          <w:szCs w:val="72"/>
        </w:rPr>
        <w:t>A</w:t>
      </w:r>
      <w:r w:rsidRPr="000F52DB">
        <w:rPr>
          <w:rFonts w:ascii="Times New Roman" w:hAnsi="Times New Roman"/>
          <w:b w:val="0"/>
          <w:color w:val="191919"/>
          <w:spacing w:val="-26"/>
          <w:position w:val="-6"/>
          <w:sz w:val="72"/>
          <w:szCs w:val="72"/>
        </w:rPr>
        <w:t>TE</w:t>
      </w:r>
      <w:bookmarkEnd w:id="0"/>
      <w:bookmarkEnd w:id="1"/>
      <w:r w:rsidR="00F37A47">
        <w:rPr>
          <w:rFonts w:ascii="Times New Roman" w:hAnsi="Times New Roman"/>
          <w:b w:val="0"/>
          <w:color w:val="191919"/>
          <w:spacing w:val="-26"/>
          <w:position w:val="-6"/>
          <w:sz w:val="72"/>
          <w:szCs w:val="72"/>
        </w:rPr>
        <w:t xml:space="preserve"> </w:t>
      </w:r>
      <w:bookmarkStart w:id="2" w:name="_Toc295460836"/>
      <w:bookmarkStart w:id="3" w:name="_Toc295603167"/>
      <w:del w:id="4" w:author="W. Hu" w:date="2011-08-10T18:08:00Z">
        <w:r w:rsidRPr="00671C5A" w:rsidDel="00671C5A">
          <w:rPr>
            <w:rFonts w:ascii="Times New Roman" w:hAnsi="Times New Roman"/>
            <w:b w:val="0"/>
            <w:color w:val="0070C0"/>
            <w:spacing w:val="-26"/>
            <w:position w:val="-6"/>
            <w:sz w:val="96"/>
            <w:szCs w:val="96"/>
            <w:rPrChange w:id="5" w:author="W. Hu" w:date="2011-08-10T18:12:00Z">
              <w:rPr>
                <w:rFonts w:ascii="Times New Roman" w:hAnsi="Times New Roman"/>
                <w:b w:val="0"/>
                <w:color w:val="191919"/>
                <w:spacing w:val="-26"/>
                <w:position w:val="-6"/>
                <w:sz w:val="96"/>
                <w:szCs w:val="96"/>
              </w:rPr>
            </w:rPrChange>
          </w:rPr>
          <w:delText>S</w:delText>
        </w:r>
      </w:del>
      <w:ins w:id="6" w:author="W. Hu" w:date="2011-08-10T18:08:00Z">
        <w:r w:rsidR="00671C5A" w:rsidRPr="00671C5A">
          <w:rPr>
            <w:rFonts w:ascii="Times New Roman" w:hAnsi="Times New Roman"/>
            <w:b w:val="0"/>
            <w:color w:val="0070C0"/>
            <w:spacing w:val="-26"/>
            <w:position w:val="-6"/>
            <w:sz w:val="96"/>
            <w:szCs w:val="96"/>
            <w:rPrChange w:id="7" w:author="W. Hu" w:date="2011-08-10T18:12:00Z">
              <w:rPr>
                <w:rFonts w:ascii="Times New Roman" w:hAnsi="Times New Roman"/>
                <w:b w:val="0"/>
                <w:color w:val="191919"/>
                <w:spacing w:val="-26"/>
                <w:position w:val="-6"/>
                <w:sz w:val="96"/>
                <w:szCs w:val="96"/>
              </w:rPr>
            </w:rPrChange>
          </w:rPr>
          <w:t>P</w:t>
        </w:r>
      </w:ins>
      <w:del w:id="8" w:author="W. Hu" w:date="2011-08-10T18:09:00Z">
        <w:r w:rsidRPr="00671C5A" w:rsidDel="00671C5A">
          <w:rPr>
            <w:rFonts w:ascii="Times New Roman" w:hAnsi="Times New Roman"/>
            <w:b w:val="0"/>
            <w:color w:val="0070C0"/>
            <w:spacing w:val="-26"/>
            <w:position w:val="-6"/>
            <w:sz w:val="72"/>
            <w:szCs w:val="72"/>
            <w:rPrChange w:id="9" w:author="W. Hu" w:date="2011-08-10T18:12:00Z">
              <w:rPr>
                <w:rFonts w:ascii="Times New Roman" w:hAnsi="Times New Roman"/>
                <w:b w:val="0"/>
                <w:color w:val="191919"/>
                <w:spacing w:val="-26"/>
                <w:position w:val="-6"/>
                <w:sz w:val="72"/>
                <w:szCs w:val="72"/>
              </w:rPr>
            </w:rPrChange>
          </w:rPr>
          <w:delText>C</w:delText>
        </w:r>
      </w:del>
      <w:ins w:id="10" w:author="W. Hu" w:date="2011-08-10T18:08:00Z">
        <w:r w:rsidR="00671C5A" w:rsidRPr="00671C5A">
          <w:rPr>
            <w:rFonts w:ascii="Times New Roman" w:hAnsi="Times New Roman"/>
            <w:b w:val="0"/>
            <w:color w:val="0070C0"/>
            <w:spacing w:val="-26"/>
            <w:position w:val="-6"/>
            <w:sz w:val="72"/>
            <w:szCs w:val="72"/>
            <w:rPrChange w:id="11" w:author="W. Hu" w:date="2011-08-10T18:12:00Z">
              <w:rPr>
                <w:rFonts w:ascii="Times New Roman" w:hAnsi="Times New Roman"/>
                <w:b w:val="0"/>
                <w:color w:val="191919"/>
                <w:spacing w:val="-26"/>
                <w:position w:val="-6"/>
                <w:sz w:val="72"/>
                <w:szCs w:val="72"/>
              </w:rPr>
            </w:rPrChange>
          </w:rPr>
          <w:t>ROGRAMS</w:t>
        </w:r>
      </w:ins>
      <w:del w:id="12" w:author="W. Hu" w:date="2011-08-10T18:09:00Z">
        <w:r w:rsidRPr="00F37A47" w:rsidDel="00671C5A">
          <w:rPr>
            <w:rFonts w:ascii="Times New Roman" w:hAnsi="Times New Roman"/>
            <w:b w:val="0"/>
            <w:color w:val="191919"/>
            <w:spacing w:val="-26"/>
            <w:position w:val="-6"/>
            <w:sz w:val="72"/>
            <w:szCs w:val="72"/>
          </w:rPr>
          <w:delText>HOOL</w:delText>
        </w:r>
      </w:del>
      <w:bookmarkEnd w:id="2"/>
      <w:bookmarkEnd w:id="3"/>
    </w:p>
    <w:p w:rsidR="00C13A0B" w:rsidRDefault="00C13A0B"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C13A0B" w:rsidRDefault="00C13A0B" w:rsidP="00C13A0B">
      <w:pPr>
        <w:widowControl w:val="0"/>
        <w:autoSpaceDE w:val="0"/>
        <w:autoSpaceDN w:val="0"/>
        <w:adjustRightInd w:val="0"/>
        <w:spacing w:after="0" w:line="200" w:lineRule="exact"/>
        <w:rPr>
          <w:rFonts w:ascii="Times New Roman" w:hAnsi="Times New Roman"/>
          <w:color w:val="000000"/>
          <w:sz w:val="20"/>
          <w:szCs w:val="20"/>
        </w:rPr>
      </w:pPr>
    </w:p>
    <w:p w:rsidR="00C13A0B" w:rsidRDefault="00C13A0B" w:rsidP="00C96A6C">
      <w:pPr>
        <w:widowControl w:val="0"/>
        <w:pBdr>
          <w:bottom w:val="single" w:sz="4" w:space="1" w:color="auto"/>
        </w:pBdr>
        <w:autoSpaceDE w:val="0"/>
        <w:autoSpaceDN w:val="0"/>
        <w:adjustRightInd w:val="0"/>
        <w:spacing w:before="1" w:after="0"/>
        <w:ind w:left="360" w:right="13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C96A6C" w:rsidRDefault="00C96A6C">
      <w:pPr>
        <w:sectPr w:rsidR="00C96A6C" w:rsidSect="00C96A6C">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C96A6C" w:rsidRPr="00C96A6C" w:rsidRDefault="00840F6A"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fldChar w:fldCharType="begin"/>
      </w:r>
      <w:r w:rsidR="00C96A6C" w:rsidRPr="00C96A6C">
        <w:rPr>
          <w:rFonts w:ascii="Times New Roman" w:hAnsi="Times New Roman"/>
          <w:b w:val="0"/>
          <w:bCs w:val="0"/>
          <w:caps w:val="0"/>
          <w:color w:val="191919"/>
          <w:spacing w:val="1"/>
          <w:sz w:val="18"/>
          <w:szCs w:val="18"/>
        </w:rPr>
        <w:instrText xml:space="preserve"> TOC \o "1-2" \u </w:instrText>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Graduate</w:t>
      </w:r>
      <w:r w:rsidR="00C96A6C">
        <w:rPr>
          <w:rFonts w:ascii="Times New Roman" w:hAnsi="Times New Roman"/>
          <w:b w:val="0"/>
          <w:bCs w:val="0"/>
          <w:caps w:val="0"/>
          <w:color w:val="191919"/>
          <w:spacing w:val="1"/>
          <w:sz w:val="18"/>
          <w:szCs w:val="18"/>
        </w:rPr>
        <w:t xml:space="preserve"> </w:t>
      </w:r>
      <w:ins w:id="13" w:author="W. Hu" w:date="2011-08-10T18:09:00Z">
        <w:r w:rsidR="00671C5A" w:rsidRPr="00671C5A">
          <w:rPr>
            <w:rFonts w:ascii="Times New Roman" w:hAnsi="Times New Roman"/>
            <w:b w:val="0"/>
            <w:bCs w:val="0"/>
            <w:caps w:val="0"/>
            <w:color w:val="0070C0"/>
            <w:spacing w:val="1"/>
            <w:sz w:val="18"/>
            <w:szCs w:val="18"/>
            <w:rPrChange w:id="14" w:author="W. Hu" w:date="2011-08-10T18:12:00Z">
              <w:rPr>
                <w:rFonts w:ascii="Times New Roman" w:hAnsi="Times New Roman"/>
                <w:b w:val="0"/>
                <w:bCs w:val="0"/>
                <w:caps w:val="0"/>
                <w:color w:val="191919"/>
                <w:spacing w:val="1"/>
                <w:sz w:val="18"/>
                <w:szCs w:val="18"/>
              </w:rPr>
            </w:rPrChange>
          </w:rPr>
          <w:t>Program</w:t>
        </w:r>
      </w:ins>
      <w:del w:id="15" w:author="W. Hu" w:date="2011-08-10T18:09:00Z">
        <w:r w:rsidR="00C96A6C" w:rsidRPr="00C96A6C" w:rsidDel="00671C5A">
          <w:rPr>
            <w:rFonts w:ascii="Times New Roman" w:hAnsi="Times New Roman"/>
            <w:b w:val="0"/>
            <w:bCs w:val="0"/>
            <w:caps w:val="0"/>
            <w:color w:val="191919"/>
            <w:spacing w:val="1"/>
            <w:sz w:val="18"/>
            <w:szCs w:val="18"/>
          </w:rPr>
          <w:delText>School</w:delText>
        </w:r>
      </w:del>
      <w:r w:rsidR="00C96A6C" w:rsidRPr="00C96A6C">
        <w:rPr>
          <w:rFonts w:ascii="Times New Roman" w:hAnsi="Times New Roman"/>
          <w:b w:val="0"/>
          <w:bCs w:val="0"/>
          <w:caps w:val="0"/>
          <w:color w:val="191919"/>
          <w:spacing w:val="1"/>
          <w:sz w:val="18"/>
          <w:szCs w:val="18"/>
        </w:rPr>
        <w:tab/>
      </w:r>
      <w:r w:rsidRPr="00C96A6C">
        <w:rPr>
          <w:rFonts w:ascii="Times New Roman" w:hAnsi="Times New Roman"/>
          <w:b w:val="0"/>
          <w:bCs w:val="0"/>
          <w:caps w:val="0"/>
          <w:color w:val="191919"/>
          <w:spacing w:val="1"/>
          <w:sz w:val="18"/>
          <w:szCs w:val="18"/>
        </w:rPr>
        <w:fldChar w:fldCharType="begin"/>
      </w:r>
      <w:r w:rsidR="00C96A6C" w:rsidRPr="00C96A6C">
        <w:rPr>
          <w:rFonts w:ascii="Times New Roman" w:hAnsi="Times New Roman"/>
          <w:b w:val="0"/>
          <w:bCs w:val="0"/>
          <w:caps w:val="0"/>
          <w:color w:val="191919"/>
          <w:spacing w:val="1"/>
          <w:sz w:val="18"/>
          <w:szCs w:val="18"/>
        </w:rPr>
        <w:instrText xml:space="preserve"> PAGEREF _Toc295603167 \h </w:instrText>
      </w:r>
      <w:r w:rsidRPr="00C96A6C">
        <w:rPr>
          <w:rFonts w:ascii="Times New Roman" w:hAnsi="Times New Roman"/>
          <w:b w:val="0"/>
          <w:bCs w:val="0"/>
          <w:caps w:val="0"/>
          <w:color w:val="191919"/>
          <w:spacing w:val="1"/>
          <w:sz w:val="18"/>
          <w:szCs w:val="18"/>
        </w:rPr>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1</w:t>
      </w: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offered</w:t>
      </w:r>
      <w:r w:rsidRPr="00C96A6C">
        <w:rPr>
          <w:rFonts w:ascii="Times New Roman" w:hAnsi="Times New Roman"/>
          <w:b w:val="0"/>
          <w:bCs w:val="0"/>
          <w:caps w:val="0"/>
          <w:color w:val="191919"/>
          <w:spacing w:val="1"/>
          <w:sz w:val="18"/>
          <w:szCs w:val="18"/>
        </w:rPr>
        <w:tab/>
      </w:r>
      <w:r w:rsidR="00840F6A"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_Toc295603168 \h </w:instrText>
      </w:r>
      <w:r w:rsidR="00840F6A" w:rsidRPr="00C96A6C">
        <w:rPr>
          <w:rFonts w:ascii="Times New Roman" w:hAnsi="Times New Roman"/>
          <w:b w:val="0"/>
          <w:bCs w:val="0"/>
          <w:caps w:val="0"/>
          <w:color w:val="191919"/>
          <w:spacing w:val="1"/>
          <w:sz w:val="18"/>
          <w:szCs w:val="18"/>
        </w:rPr>
      </w:r>
      <w:r w:rsidR="00840F6A"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2</w:t>
      </w:r>
      <w:r w:rsidR="00840F6A"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t>Admission</w:t>
      </w:r>
      <w:r w:rsidRPr="00C96A6C">
        <w:rPr>
          <w:rFonts w:ascii="Times New Roman" w:hAnsi="Times New Roman"/>
          <w:b w:val="0"/>
          <w:bCs w:val="0"/>
          <w:caps w:val="0"/>
          <w:color w:val="191919"/>
          <w:spacing w:val="1"/>
          <w:sz w:val="18"/>
          <w:szCs w:val="18"/>
        </w:rPr>
        <w:tab/>
      </w:r>
      <w:r w:rsidR="00840F6A"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_Toc295603169 \h </w:instrText>
      </w:r>
      <w:r w:rsidR="00840F6A" w:rsidRPr="00C96A6C">
        <w:rPr>
          <w:rFonts w:ascii="Times New Roman" w:hAnsi="Times New Roman"/>
          <w:b w:val="0"/>
          <w:bCs w:val="0"/>
          <w:caps w:val="0"/>
          <w:color w:val="191919"/>
          <w:spacing w:val="1"/>
          <w:sz w:val="18"/>
          <w:szCs w:val="18"/>
        </w:rPr>
      </w:r>
      <w:r w:rsidR="00840F6A"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3</w:t>
      </w:r>
      <w:r w:rsidR="00840F6A"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requirement</w:t>
      </w:r>
      <w:r w:rsidRPr="00C96A6C">
        <w:rPr>
          <w:rFonts w:ascii="Times New Roman" w:hAnsi="Times New Roman"/>
          <w:b w:val="0"/>
          <w:bCs w:val="0"/>
          <w:caps w:val="0"/>
          <w:color w:val="191919"/>
          <w:spacing w:val="1"/>
          <w:sz w:val="18"/>
          <w:szCs w:val="18"/>
        </w:rPr>
        <w:tab/>
      </w:r>
      <w:r w:rsidR="00840F6A"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_Toc295603170 \h </w:instrText>
      </w:r>
      <w:r w:rsidR="00840F6A" w:rsidRPr="00C96A6C">
        <w:rPr>
          <w:rFonts w:ascii="Times New Roman" w:hAnsi="Times New Roman"/>
          <w:b w:val="0"/>
          <w:bCs w:val="0"/>
          <w:caps w:val="0"/>
          <w:color w:val="191919"/>
          <w:spacing w:val="1"/>
          <w:sz w:val="18"/>
          <w:szCs w:val="18"/>
        </w:rPr>
      </w:r>
      <w:r w:rsidR="00840F6A"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4</w:t>
      </w:r>
      <w:r w:rsidR="00840F6A" w:rsidRPr="00C96A6C">
        <w:rPr>
          <w:rFonts w:ascii="Times New Roman" w:hAnsi="Times New Roman"/>
          <w:b w:val="0"/>
          <w:bCs w:val="0"/>
          <w:caps w:val="0"/>
          <w:color w:val="191919"/>
          <w:spacing w:val="1"/>
          <w:sz w:val="18"/>
          <w:szCs w:val="18"/>
        </w:rPr>
        <w:fldChar w:fldCharType="end"/>
      </w:r>
    </w:p>
    <w:p w:rsidR="00C96A6C" w:rsidRPr="00C96A6C" w:rsidRDefault="00840F6A"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sectPr w:rsidR="00C96A6C" w:rsidRPr="00C96A6C" w:rsidSect="00C96A6C">
          <w:type w:val="continuous"/>
          <w:pgSz w:w="12240" w:h="15840" w:code="1"/>
          <w:pgMar w:top="432" w:right="1123" w:bottom="274" w:left="547" w:header="720" w:footer="288" w:gutter="0"/>
          <w:cols w:num="2" w:space="396"/>
          <w:docGrid w:linePitch="360"/>
        </w:sectPr>
      </w:pP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p>
    <w:p w:rsidR="00F03122" w:rsidRDefault="00F03122">
      <w:r>
        <w:br w:type="page"/>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lastRenderedPageBreak/>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commitmen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continuou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economic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educationa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cultura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advancemen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3"/>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1"/>
          <w:sz w:val="18"/>
          <w:szCs w:val="18"/>
        </w:rPr>
        <w:t xml:space="preserve">is </w:t>
      </w:r>
      <w:r>
        <w:rPr>
          <w:rFonts w:ascii="Times New Roman" w:hAnsi="Times New Roman"/>
          <w:color w:val="191919"/>
          <w:spacing w:val="-1"/>
          <w:sz w:val="18"/>
          <w:szCs w:val="18"/>
        </w:rPr>
        <w:t>evidence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divers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extracurricula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ferings</w:t>
      </w:r>
      <w:r>
        <w:rPr>
          <w:rFonts w:ascii="Times New Roman" w:hAnsi="Times New Roman"/>
          <w:color w:val="19191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utilize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del w:id="16" w:author="W. Hu" w:date="2011-08-10T18:09:00Z">
        <w:r w:rsidDel="00671C5A">
          <w:rPr>
            <w:rFonts w:ascii="Times New Roman" w:hAnsi="Times New Roman"/>
            <w:color w:val="191919"/>
            <w:spacing w:val="-1"/>
            <w:sz w:val="18"/>
            <w:szCs w:val="18"/>
          </w:rPr>
          <w:delText>Schoo</w:delText>
        </w:r>
        <w:r w:rsidDel="00671C5A">
          <w:rPr>
            <w:rFonts w:ascii="Times New Roman" w:hAnsi="Times New Roman"/>
            <w:color w:val="191919"/>
            <w:sz w:val="18"/>
            <w:szCs w:val="18"/>
          </w:rPr>
          <w:delText>l</w:delText>
        </w:r>
        <w:r w:rsidDel="00671C5A">
          <w:rPr>
            <w:rFonts w:ascii="Times New Roman" w:hAnsi="Times New Roman"/>
            <w:color w:val="191919"/>
            <w:spacing w:val="3"/>
            <w:sz w:val="18"/>
            <w:szCs w:val="18"/>
          </w:rPr>
          <w:delText xml:space="preserve"> </w:delText>
        </w:r>
      </w:del>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deg</w:t>
      </w:r>
      <w:r>
        <w:rPr>
          <w:rFonts w:ascii="Times New Roman" w:hAnsi="Times New Roman"/>
          <w:color w:val="191919"/>
          <w:spacing w:val="-2"/>
          <w:sz w:val="18"/>
          <w:szCs w:val="18"/>
        </w:rPr>
        <w:t>r</w:t>
      </w:r>
      <w:r>
        <w:rPr>
          <w:rFonts w:ascii="Times New Roman" w:hAnsi="Times New Roman"/>
          <w:color w:val="191919"/>
          <w:spacing w:val="-1"/>
          <w:sz w:val="18"/>
          <w:szCs w:val="18"/>
        </w:rPr>
        <w: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to furthe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develo</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qualifie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assum</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1"/>
          <w:sz w:val="18"/>
          <w:szCs w:val="18"/>
        </w:rPr>
        <w:t>leadershi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responsibilit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withi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5"/>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Communit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la</w:t>
      </w:r>
      <w:r>
        <w:rPr>
          <w:rFonts w:ascii="Times New Roman" w:hAnsi="Times New Roman"/>
          <w:color w:val="191919"/>
          <w:spacing w:val="-5"/>
          <w:sz w:val="18"/>
          <w:szCs w:val="18"/>
        </w:rPr>
        <w:t>r</w:t>
      </w:r>
      <w:r>
        <w:rPr>
          <w:rFonts w:ascii="Times New Roman" w:hAnsi="Times New Roman"/>
          <w:color w:val="191919"/>
          <w:spacing w:val="-1"/>
          <w:sz w:val="18"/>
          <w:szCs w:val="18"/>
        </w:rPr>
        <w:t>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well a</w:t>
      </w:r>
      <w:r>
        <w:rPr>
          <w:rFonts w:ascii="Times New Roman" w:hAnsi="Times New Roman"/>
          <w:color w:val="191919"/>
          <w:sz w:val="18"/>
          <w:szCs w:val="18"/>
        </w:rPr>
        <w:t xml:space="preserve">s </w:t>
      </w:r>
      <w:r>
        <w:rPr>
          <w:rFonts w:ascii="Times New Roman" w:hAnsi="Times New Roman"/>
          <w:color w:val="191919"/>
          <w:spacing w:val="-1"/>
          <w:sz w:val="18"/>
          <w:szCs w:val="18"/>
        </w:rPr>
        <w:t>withi</w:t>
      </w:r>
      <w:r>
        <w:rPr>
          <w:rFonts w:ascii="Times New Roman" w:hAnsi="Times New Roman"/>
          <w:color w:val="191919"/>
          <w:sz w:val="18"/>
          <w:szCs w:val="18"/>
        </w:rPr>
        <w:t xml:space="preserve">n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individual</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chose</w:t>
      </w:r>
      <w:r>
        <w:rPr>
          <w:rFonts w:ascii="Times New Roman" w:hAnsi="Times New Roman"/>
          <w:color w:val="191919"/>
          <w:sz w:val="18"/>
          <w:szCs w:val="18"/>
        </w:rPr>
        <w:t xml:space="preserve">n </w:t>
      </w:r>
      <w:r>
        <w:rPr>
          <w:rFonts w:ascii="Times New Roman" w:hAnsi="Times New Roman"/>
          <w:color w:val="191919"/>
          <w:spacing w:val="-1"/>
          <w:sz w:val="18"/>
          <w:szCs w:val="18"/>
        </w:rPr>
        <w:t>caree</w:t>
      </w:r>
      <w:r>
        <w:rPr>
          <w:rFonts w:ascii="Times New Roman" w:hAnsi="Times New Roman"/>
          <w:color w:val="191919"/>
          <w:sz w:val="18"/>
          <w:szCs w:val="18"/>
        </w:rPr>
        <w:t xml:space="preserve">r </w:t>
      </w:r>
      <w:r>
        <w:rPr>
          <w:rFonts w:ascii="Times New Roman" w:hAnsi="Times New Roman"/>
          <w:color w:val="191919"/>
          <w:spacing w:val="-1"/>
          <w:sz w:val="18"/>
          <w:szCs w:val="18"/>
        </w:rPr>
        <w:t>field</w:t>
      </w:r>
      <w:r>
        <w:rPr>
          <w:rFonts w:ascii="Times New Roman" w:hAnsi="Times New Roman"/>
          <w:color w:val="191919"/>
          <w:sz w:val="18"/>
          <w:szCs w:val="18"/>
        </w:rPr>
        <w:t>.</w:t>
      </w:r>
      <w:r>
        <w:rPr>
          <w:rFonts w:ascii="Times New Roman" w:hAnsi="Times New Roman"/>
          <w:color w:val="191919"/>
          <w:spacing w:val="-3"/>
          <w:sz w:val="18"/>
          <w:szCs w:val="18"/>
        </w:rPr>
        <w:t xml:space="preserve"> </w:t>
      </w:r>
      <w:del w:id="17" w:author="W. Hu" w:date="2011-08-10T18:10:00Z">
        <w:r w:rsidRPr="00671C5A" w:rsidDel="00671C5A">
          <w:rPr>
            <w:rFonts w:ascii="Times New Roman" w:hAnsi="Times New Roman"/>
            <w:color w:val="0070C0"/>
            <w:spacing w:val="-1"/>
            <w:sz w:val="18"/>
            <w:szCs w:val="18"/>
            <w:rPrChange w:id="18" w:author="W. Hu" w:date="2011-08-10T18:13:00Z">
              <w:rPr>
                <w:rFonts w:ascii="Times New Roman" w:hAnsi="Times New Roman"/>
                <w:color w:val="191919"/>
                <w:spacing w:val="-1"/>
                <w:sz w:val="18"/>
                <w:szCs w:val="18"/>
              </w:rPr>
            </w:rPrChange>
          </w:rPr>
          <w:delText>Th</w:delText>
        </w:r>
        <w:r w:rsidRPr="00671C5A" w:rsidDel="00671C5A">
          <w:rPr>
            <w:rFonts w:ascii="Times New Roman" w:hAnsi="Times New Roman"/>
            <w:color w:val="0070C0"/>
            <w:sz w:val="18"/>
            <w:szCs w:val="18"/>
            <w:rPrChange w:id="19" w:author="W. Hu" w:date="2011-08-10T18:13:00Z">
              <w:rPr>
                <w:rFonts w:ascii="Times New Roman" w:hAnsi="Times New Roman"/>
                <w:color w:val="191919"/>
                <w:sz w:val="18"/>
                <w:szCs w:val="18"/>
              </w:rPr>
            </w:rPrChange>
          </w:rPr>
          <w:delText xml:space="preserve">e </w:delText>
        </w:r>
        <w:r w:rsidRPr="00671C5A" w:rsidDel="00671C5A">
          <w:rPr>
            <w:rFonts w:ascii="Times New Roman" w:hAnsi="Times New Roman"/>
            <w:color w:val="0070C0"/>
            <w:spacing w:val="-1"/>
            <w:sz w:val="18"/>
            <w:szCs w:val="18"/>
            <w:rPrChange w:id="20" w:author="W. Hu" w:date="2011-08-10T18:13:00Z">
              <w:rPr>
                <w:rFonts w:ascii="Times New Roman" w:hAnsi="Times New Roman"/>
                <w:color w:val="191919"/>
                <w:spacing w:val="-1"/>
                <w:sz w:val="18"/>
                <w:szCs w:val="18"/>
              </w:rPr>
            </w:rPrChange>
          </w:rPr>
          <w:delText>Graduat</w:delText>
        </w:r>
        <w:r w:rsidRPr="00671C5A" w:rsidDel="00671C5A">
          <w:rPr>
            <w:rFonts w:ascii="Times New Roman" w:hAnsi="Times New Roman"/>
            <w:color w:val="0070C0"/>
            <w:sz w:val="18"/>
            <w:szCs w:val="18"/>
            <w:rPrChange w:id="21" w:author="W. Hu" w:date="2011-08-10T18:13:00Z">
              <w:rPr>
                <w:rFonts w:ascii="Times New Roman" w:hAnsi="Times New Roman"/>
                <w:color w:val="191919"/>
                <w:sz w:val="18"/>
                <w:szCs w:val="18"/>
              </w:rPr>
            </w:rPrChange>
          </w:rPr>
          <w:delText xml:space="preserve">e </w:delText>
        </w:r>
        <w:r w:rsidRPr="00671C5A" w:rsidDel="00671C5A">
          <w:rPr>
            <w:rFonts w:ascii="Times New Roman" w:hAnsi="Times New Roman"/>
            <w:color w:val="0070C0"/>
            <w:spacing w:val="-1"/>
            <w:sz w:val="18"/>
            <w:szCs w:val="18"/>
            <w:rPrChange w:id="22" w:author="W. Hu" w:date="2011-08-10T18:13:00Z">
              <w:rPr>
                <w:rFonts w:ascii="Times New Roman" w:hAnsi="Times New Roman"/>
                <w:color w:val="191919"/>
                <w:spacing w:val="-1"/>
                <w:sz w:val="18"/>
                <w:szCs w:val="18"/>
              </w:rPr>
            </w:rPrChange>
          </w:rPr>
          <w:delText>Schoo</w:delText>
        </w:r>
        <w:r w:rsidRPr="00671C5A" w:rsidDel="00671C5A">
          <w:rPr>
            <w:rFonts w:ascii="Times New Roman" w:hAnsi="Times New Roman"/>
            <w:color w:val="0070C0"/>
            <w:sz w:val="18"/>
            <w:szCs w:val="18"/>
            <w:rPrChange w:id="23" w:author="W. Hu" w:date="2011-08-10T18:13:00Z">
              <w:rPr>
                <w:rFonts w:ascii="Times New Roman" w:hAnsi="Times New Roman"/>
                <w:color w:val="191919"/>
                <w:sz w:val="18"/>
                <w:szCs w:val="18"/>
              </w:rPr>
            </w:rPrChange>
          </w:rPr>
          <w:delText xml:space="preserve">l </w:delText>
        </w:r>
        <w:r w:rsidRPr="00671C5A" w:rsidDel="00671C5A">
          <w:rPr>
            <w:rFonts w:ascii="Times New Roman" w:hAnsi="Times New Roman"/>
            <w:color w:val="0070C0"/>
            <w:spacing w:val="-1"/>
            <w:sz w:val="18"/>
            <w:szCs w:val="18"/>
            <w:rPrChange w:id="24" w:author="W. Hu" w:date="2011-08-10T18:13:00Z">
              <w:rPr>
                <w:rFonts w:ascii="Times New Roman" w:hAnsi="Times New Roman"/>
                <w:color w:val="191919"/>
                <w:spacing w:val="-1"/>
                <w:sz w:val="18"/>
                <w:szCs w:val="18"/>
              </w:rPr>
            </w:rPrChange>
          </w:rPr>
          <w:delText>i</w:delText>
        </w:r>
        <w:r w:rsidRPr="00671C5A" w:rsidDel="00671C5A">
          <w:rPr>
            <w:rFonts w:ascii="Times New Roman" w:hAnsi="Times New Roman"/>
            <w:color w:val="0070C0"/>
            <w:sz w:val="18"/>
            <w:szCs w:val="18"/>
            <w:rPrChange w:id="25" w:author="W. Hu" w:date="2011-08-10T18:13:00Z">
              <w:rPr>
                <w:rFonts w:ascii="Times New Roman" w:hAnsi="Times New Roman"/>
                <w:color w:val="191919"/>
                <w:sz w:val="18"/>
                <w:szCs w:val="18"/>
              </w:rPr>
            </w:rPrChange>
          </w:rPr>
          <w:delText xml:space="preserve">s </w:delText>
        </w:r>
        <w:r w:rsidRPr="00671C5A" w:rsidDel="00671C5A">
          <w:rPr>
            <w:rFonts w:ascii="Times New Roman" w:hAnsi="Times New Roman"/>
            <w:color w:val="0070C0"/>
            <w:spacing w:val="-1"/>
            <w:sz w:val="18"/>
            <w:szCs w:val="18"/>
            <w:rPrChange w:id="26" w:author="W. Hu" w:date="2011-08-10T18:13:00Z">
              <w:rPr>
                <w:rFonts w:ascii="Times New Roman" w:hAnsi="Times New Roman"/>
                <w:color w:val="191919"/>
                <w:spacing w:val="-1"/>
                <w:sz w:val="18"/>
                <w:szCs w:val="18"/>
              </w:rPr>
            </w:rPrChange>
          </w:rPr>
          <w:delText>th</w:delText>
        </w:r>
        <w:r w:rsidRPr="00671C5A" w:rsidDel="00671C5A">
          <w:rPr>
            <w:rFonts w:ascii="Times New Roman" w:hAnsi="Times New Roman"/>
            <w:color w:val="0070C0"/>
            <w:sz w:val="18"/>
            <w:szCs w:val="18"/>
            <w:rPrChange w:id="27" w:author="W. Hu" w:date="2011-08-10T18:13:00Z">
              <w:rPr>
                <w:rFonts w:ascii="Times New Roman" w:hAnsi="Times New Roman"/>
                <w:color w:val="191919"/>
                <w:sz w:val="18"/>
                <w:szCs w:val="18"/>
              </w:rPr>
            </w:rPrChange>
          </w:rPr>
          <w:delText xml:space="preserve">e </w:delText>
        </w:r>
        <w:r w:rsidRPr="00671C5A" w:rsidDel="00671C5A">
          <w:rPr>
            <w:rFonts w:ascii="Times New Roman" w:hAnsi="Times New Roman"/>
            <w:color w:val="0070C0"/>
            <w:spacing w:val="-1"/>
            <w:sz w:val="18"/>
            <w:szCs w:val="18"/>
            <w:rPrChange w:id="28" w:author="W. Hu" w:date="2011-08-10T18:13:00Z">
              <w:rPr>
                <w:rFonts w:ascii="Times New Roman" w:hAnsi="Times New Roman"/>
                <w:color w:val="191919"/>
                <w:spacing w:val="-1"/>
                <w:sz w:val="18"/>
                <w:szCs w:val="18"/>
              </w:rPr>
            </w:rPrChange>
          </w:rPr>
          <w:delText>fift</w:delText>
        </w:r>
        <w:r w:rsidRPr="00671C5A" w:rsidDel="00671C5A">
          <w:rPr>
            <w:rFonts w:ascii="Times New Roman" w:hAnsi="Times New Roman"/>
            <w:color w:val="0070C0"/>
            <w:sz w:val="18"/>
            <w:szCs w:val="18"/>
            <w:rPrChange w:id="29" w:author="W. Hu" w:date="2011-08-10T18:13:00Z">
              <w:rPr>
                <w:rFonts w:ascii="Times New Roman" w:hAnsi="Times New Roman"/>
                <w:color w:val="191919"/>
                <w:sz w:val="18"/>
                <w:szCs w:val="18"/>
              </w:rPr>
            </w:rPrChange>
          </w:rPr>
          <w:delText xml:space="preserve">h </w:delText>
        </w:r>
        <w:r w:rsidRPr="00671C5A" w:rsidDel="00671C5A">
          <w:rPr>
            <w:rFonts w:ascii="Times New Roman" w:hAnsi="Times New Roman"/>
            <w:color w:val="0070C0"/>
            <w:spacing w:val="-1"/>
            <w:sz w:val="18"/>
            <w:szCs w:val="18"/>
            <w:rPrChange w:id="30" w:author="W. Hu" w:date="2011-08-10T18:13:00Z">
              <w:rPr>
                <w:rFonts w:ascii="Times New Roman" w:hAnsi="Times New Roman"/>
                <w:color w:val="191919"/>
                <w:spacing w:val="-1"/>
                <w:sz w:val="18"/>
                <w:szCs w:val="18"/>
              </w:rPr>
            </w:rPrChange>
          </w:rPr>
          <w:delText>academi</w:delText>
        </w:r>
        <w:r w:rsidRPr="00671C5A" w:rsidDel="00671C5A">
          <w:rPr>
            <w:rFonts w:ascii="Times New Roman" w:hAnsi="Times New Roman"/>
            <w:color w:val="0070C0"/>
            <w:sz w:val="18"/>
            <w:szCs w:val="18"/>
            <w:rPrChange w:id="31" w:author="W. Hu" w:date="2011-08-10T18:13:00Z">
              <w:rPr>
                <w:rFonts w:ascii="Times New Roman" w:hAnsi="Times New Roman"/>
                <w:color w:val="191919"/>
                <w:sz w:val="18"/>
                <w:szCs w:val="18"/>
              </w:rPr>
            </w:rPrChange>
          </w:rPr>
          <w:delText xml:space="preserve">c </w:delText>
        </w:r>
        <w:r w:rsidRPr="00671C5A" w:rsidDel="00671C5A">
          <w:rPr>
            <w:rFonts w:ascii="Times New Roman" w:hAnsi="Times New Roman"/>
            <w:color w:val="0070C0"/>
            <w:spacing w:val="-1"/>
            <w:sz w:val="18"/>
            <w:szCs w:val="18"/>
            <w:rPrChange w:id="32" w:author="W. Hu" w:date="2011-08-10T18:13:00Z">
              <w:rPr>
                <w:rFonts w:ascii="Times New Roman" w:hAnsi="Times New Roman"/>
                <w:color w:val="191919"/>
                <w:spacing w:val="-1"/>
                <w:sz w:val="18"/>
                <w:szCs w:val="18"/>
              </w:rPr>
            </w:rPrChange>
          </w:rPr>
          <w:delText>uni</w:delText>
        </w:r>
        <w:r w:rsidRPr="00671C5A" w:rsidDel="00671C5A">
          <w:rPr>
            <w:rFonts w:ascii="Times New Roman" w:hAnsi="Times New Roman"/>
            <w:color w:val="0070C0"/>
            <w:sz w:val="18"/>
            <w:szCs w:val="18"/>
            <w:rPrChange w:id="33" w:author="W. Hu" w:date="2011-08-10T18:13:00Z">
              <w:rPr>
                <w:rFonts w:ascii="Times New Roman" w:hAnsi="Times New Roman"/>
                <w:color w:val="191919"/>
                <w:sz w:val="18"/>
                <w:szCs w:val="18"/>
              </w:rPr>
            </w:rPrChange>
          </w:rPr>
          <w:delText xml:space="preserve">t </w:delText>
        </w:r>
        <w:r w:rsidRPr="00671C5A" w:rsidDel="00671C5A">
          <w:rPr>
            <w:rFonts w:ascii="Times New Roman" w:hAnsi="Times New Roman"/>
            <w:color w:val="0070C0"/>
            <w:spacing w:val="-1"/>
            <w:sz w:val="18"/>
            <w:szCs w:val="18"/>
            <w:rPrChange w:id="34" w:author="W. Hu" w:date="2011-08-10T18:13:00Z">
              <w:rPr>
                <w:rFonts w:ascii="Times New Roman" w:hAnsi="Times New Roman"/>
                <w:color w:val="191919"/>
                <w:spacing w:val="-1"/>
                <w:sz w:val="18"/>
                <w:szCs w:val="18"/>
              </w:rPr>
            </w:rPrChange>
          </w:rPr>
          <w:delText>o</w:delText>
        </w:r>
        <w:r w:rsidRPr="00671C5A" w:rsidDel="00671C5A">
          <w:rPr>
            <w:rFonts w:ascii="Times New Roman" w:hAnsi="Times New Roman"/>
            <w:color w:val="0070C0"/>
            <w:sz w:val="18"/>
            <w:szCs w:val="18"/>
            <w:rPrChange w:id="35" w:author="W. Hu" w:date="2011-08-10T18:13:00Z">
              <w:rPr>
                <w:rFonts w:ascii="Times New Roman" w:hAnsi="Times New Roman"/>
                <w:color w:val="191919"/>
                <w:sz w:val="18"/>
                <w:szCs w:val="18"/>
              </w:rPr>
            </w:rPrChange>
          </w:rPr>
          <w:delText xml:space="preserve">f </w:delText>
        </w:r>
        <w:r w:rsidRPr="00671C5A" w:rsidDel="00671C5A">
          <w:rPr>
            <w:rFonts w:ascii="Times New Roman" w:hAnsi="Times New Roman"/>
            <w:color w:val="0070C0"/>
            <w:spacing w:val="-1"/>
            <w:sz w:val="18"/>
            <w:szCs w:val="18"/>
            <w:rPrChange w:id="36" w:author="W. Hu" w:date="2011-08-10T18:13:00Z">
              <w:rPr>
                <w:rFonts w:ascii="Times New Roman" w:hAnsi="Times New Roman"/>
                <w:color w:val="191919"/>
                <w:spacing w:val="-1"/>
                <w:sz w:val="18"/>
                <w:szCs w:val="18"/>
              </w:rPr>
            </w:rPrChange>
          </w:rPr>
          <w:delText>th</w:delText>
        </w:r>
        <w:r w:rsidRPr="00671C5A" w:rsidDel="00671C5A">
          <w:rPr>
            <w:rFonts w:ascii="Times New Roman" w:hAnsi="Times New Roman"/>
            <w:color w:val="0070C0"/>
            <w:sz w:val="18"/>
            <w:szCs w:val="18"/>
            <w:rPrChange w:id="37" w:author="W. Hu" w:date="2011-08-10T18:13:00Z">
              <w:rPr>
                <w:rFonts w:ascii="Times New Roman" w:hAnsi="Times New Roman"/>
                <w:color w:val="191919"/>
                <w:sz w:val="18"/>
                <w:szCs w:val="18"/>
              </w:rPr>
            </w:rPrChange>
          </w:rPr>
          <w:delText xml:space="preserve">e </w:delText>
        </w:r>
        <w:r w:rsidRPr="00671C5A" w:rsidDel="00671C5A">
          <w:rPr>
            <w:rFonts w:ascii="Times New Roman" w:hAnsi="Times New Roman"/>
            <w:color w:val="0070C0"/>
            <w:spacing w:val="-1"/>
            <w:sz w:val="18"/>
            <w:szCs w:val="18"/>
            <w:rPrChange w:id="38" w:author="W. Hu" w:date="2011-08-10T18:13:00Z">
              <w:rPr>
                <w:rFonts w:ascii="Times New Roman" w:hAnsi="Times New Roman"/>
                <w:color w:val="191919"/>
                <w:spacing w:val="-1"/>
                <w:sz w:val="18"/>
                <w:szCs w:val="18"/>
              </w:rPr>
            </w:rPrChange>
          </w:rPr>
          <w:delText>Universit</w:delText>
        </w:r>
        <w:r w:rsidRPr="00671C5A" w:rsidDel="00671C5A">
          <w:rPr>
            <w:rFonts w:ascii="Times New Roman" w:hAnsi="Times New Roman"/>
            <w:color w:val="0070C0"/>
            <w:sz w:val="18"/>
            <w:szCs w:val="18"/>
            <w:rPrChange w:id="39" w:author="W. Hu" w:date="2011-08-10T18:13:00Z">
              <w:rPr>
                <w:rFonts w:ascii="Times New Roman" w:hAnsi="Times New Roman"/>
                <w:color w:val="191919"/>
                <w:sz w:val="18"/>
                <w:szCs w:val="18"/>
              </w:rPr>
            </w:rPrChange>
          </w:rPr>
          <w:delText xml:space="preserve">y </w:delText>
        </w:r>
        <w:r w:rsidRPr="00671C5A" w:rsidDel="00671C5A">
          <w:rPr>
            <w:rFonts w:ascii="Times New Roman" w:hAnsi="Times New Roman"/>
            <w:color w:val="0070C0"/>
            <w:spacing w:val="-1"/>
            <w:sz w:val="18"/>
            <w:szCs w:val="18"/>
            <w:rPrChange w:id="40" w:author="W. Hu" w:date="2011-08-10T18:13:00Z">
              <w:rPr>
                <w:rFonts w:ascii="Times New Roman" w:hAnsi="Times New Roman"/>
                <w:color w:val="191919"/>
                <w:spacing w:val="-1"/>
                <w:sz w:val="18"/>
                <w:szCs w:val="18"/>
              </w:rPr>
            </w:rPrChange>
          </w:rPr>
          <w:delText>an</w:delText>
        </w:r>
        <w:r w:rsidRPr="00671C5A" w:rsidDel="00671C5A">
          <w:rPr>
            <w:rFonts w:ascii="Times New Roman" w:hAnsi="Times New Roman"/>
            <w:color w:val="0070C0"/>
            <w:sz w:val="18"/>
            <w:szCs w:val="18"/>
            <w:rPrChange w:id="41" w:author="W. Hu" w:date="2011-08-10T18:13:00Z">
              <w:rPr>
                <w:rFonts w:ascii="Times New Roman" w:hAnsi="Times New Roman"/>
                <w:color w:val="191919"/>
                <w:sz w:val="18"/>
                <w:szCs w:val="18"/>
              </w:rPr>
            </w:rPrChange>
          </w:rPr>
          <w:delText>d</w:delText>
        </w:r>
      </w:del>
      <w:ins w:id="42" w:author="W. Hu" w:date="2011-08-10T18:10:00Z">
        <w:r w:rsidR="00671C5A" w:rsidRPr="00671C5A">
          <w:rPr>
            <w:rFonts w:ascii="Times New Roman" w:hAnsi="Times New Roman"/>
            <w:color w:val="0070C0"/>
            <w:spacing w:val="-1"/>
            <w:sz w:val="18"/>
            <w:szCs w:val="18"/>
            <w:rPrChange w:id="43" w:author="W. Hu" w:date="2011-08-10T18:13:00Z">
              <w:rPr>
                <w:rFonts w:ascii="Times New Roman" w:hAnsi="Times New Roman"/>
                <w:color w:val="191919"/>
                <w:spacing w:val="-1"/>
                <w:sz w:val="18"/>
                <w:szCs w:val="18"/>
              </w:rPr>
            </w:rPrChange>
          </w:rPr>
          <w:t>Albany State University</w:t>
        </w:r>
      </w:ins>
      <w:r>
        <w:rPr>
          <w:rFonts w:ascii="Times New Roman" w:hAnsi="Times New Roman"/>
          <w:color w:val="191919"/>
          <w:sz w:val="18"/>
          <w:szCs w:val="18"/>
        </w:rPr>
        <w:t xml:space="preserve"> </w:t>
      </w:r>
      <w:r>
        <w:rPr>
          <w:rFonts w:ascii="Times New Roman" w:hAnsi="Times New Roman"/>
          <w:color w:val="191919"/>
          <w:spacing w:val="-1"/>
          <w:sz w:val="18"/>
          <w:szCs w:val="18"/>
        </w:rPr>
        <w:t>grant</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maste</w:t>
      </w:r>
      <w:r>
        <w:rPr>
          <w:rFonts w:ascii="Times New Roman" w:hAnsi="Times New Roman"/>
          <w:color w:val="191919"/>
          <w:spacing w:val="6"/>
          <w:sz w:val="18"/>
          <w:szCs w:val="18"/>
        </w:rPr>
        <w:t>r</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 xml:space="preserve">degree </w:t>
      </w:r>
      <w:r>
        <w:rPr>
          <w:rFonts w:ascii="Times New Roman" w:hAnsi="Times New Roman"/>
          <w:color w:val="191919"/>
          <w:sz w:val="18"/>
          <w:szCs w:val="18"/>
        </w:rPr>
        <w:t>in</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(M.Ed.),</w:t>
      </w:r>
      <w:r>
        <w:rPr>
          <w:rFonts w:ascii="Times New Roman" w:hAnsi="Times New Roman"/>
          <w:color w:val="191919"/>
          <w:spacing w:val="10"/>
          <w:sz w:val="18"/>
          <w:szCs w:val="18"/>
        </w:rPr>
        <w:t xml:space="preserve"> </w:t>
      </w:r>
      <w:r>
        <w:rPr>
          <w:rFonts w:ascii="Times New Roman" w:hAnsi="Times New Roman"/>
          <w:color w:val="191919"/>
          <w:sz w:val="18"/>
          <w:szCs w:val="18"/>
        </w:rPr>
        <w:t>nursing</w:t>
      </w:r>
      <w:r>
        <w:rPr>
          <w:rFonts w:ascii="Times New Roman" w:hAnsi="Times New Roman"/>
          <w:color w:val="191919"/>
          <w:spacing w:val="10"/>
          <w:sz w:val="18"/>
          <w:szCs w:val="18"/>
        </w:rPr>
        <w:t xml:space="preserve"> </w:t>
      </w:r>
      <w:r>
        <w:rPr>
          <w:rFonts w:ascii="Times New Roman" w:hAnsi="Times New Roman"/>
          <w:color w:val="191919"/>
          <w:sz w:val="18"/>
          <w:szCs w:val="18"/>
        </w:rPr>
        <w:t>(M.S.N.),</w:t>
      </w:r>
      <w:r>
        <w:rPr>
          <w:rFonts w:ascii="Times New Roman" w:hAnsi="Times New Roman"/>
          <w:color w:val="191919"/>
          <w:spacing w:val="10"/>
          <w:sz w:val="18"/>
          <w:szCs w:val="18"/>
        </w:rPr>
        <w:t xml:space="preserve"> </w:t>
      </w:r>
      <w:r>
        <w:rPr>
          <w:rFonts w:ascii="Times New Roman" w:hAnsi="Times New Roman"/>
          <w:color w:val="191919"/>
          <w:sz w:val="18"/>
          <w:szCs w:val="18"/>
        </w:rPr>
        <w:t>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business</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(M.B.A.),</w:t>
      </w:r>
      <w:r>
        <w:rPr>
          <w:rFonts w:ascii="Times New Roman" w:hAnsi="Times New Roman"/>
          <w:color w:val="191919"/>
          <w:spacing w:val="10"/>
          <w:sz w:val="18"/>
          <w:szCs w:val="18"/>
        </w:rPr>
        <w:t xml:space="preserve"> </w:t>
      </w:r>
      <w:r>
        <w:rPr>
          <w:rFonts w:ascii="Times New Roman" w:hAnsi="Times New Roman"/>
          <w:color w:val="191919"/>
          <w:sz w:val="18"/>
          <w:szCs w:val="18"/>
        </w:rPr>
        <w:t>criminal</w:t>
      </w:r>
      <w:r>
        <w:rPr>
          <w:rFonts w:ascii="Times New Roman" w:hAnsi="Times New Roman"/>
          <w:color w:val="191919"/>
          <w:spacing w:val="10"/>
          <w:sz w:val="18"/>
          <w:szCs w:val="18"/>
        </w:rPr>
        <w:t xml:space="preserve"> </w:t>
      </w:r>
      <w:r>
        <w:rPr>
          <w:rFonts w:ascii="Times New Roman" w:hAnsi="Times New Roman"/>
          <w:color w:val="191919"/>
          <w:sz w:val="18"/>
          <w:szCs w:val="18"/>
        </w:rPr>
        <w:t>justice</w:t>
      </w:r>
      <w:r>
        <w:rPr>
          <w:rFonts w:ascii="Times New Roman" w:hAnsi="Times New Roman"/>
          <w:color w:val="191919"/>
          <w:spacing w:val="10"/>
          <w:sz w:val="18"/>
          <w:szCs w:val="18"/>
        </w:rPr>
        <w:t xml:space="preserve"> </w:t>
      </w:r>
      <w:r>
        <w:rPr>
          <w:rFonts w:ascii="Times New Roman" w:hAnsi="Times New Roman"/>
          <w:color w:val="191919"/>
          <w:sz w:val="18"/>
          <w:szCs w:val="18"/>
        </w:rPr>
        <w:t>(M.S.),</w:t>
      </w:r>
      <w:r w:rsidR="00282984">
        <w:rPr>
          <w:rFonts w:ascii="Times New Roman" w:hAnsi="Times New Roman"/>
          <w:color w:val="191919"/>
          <w:sz w:val="18"/>
          <w:szCs w:val="18"/>
        </w:rPr>
        <w:t xml:space="preserve"> social work (M.S.W.)</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specialis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Leadership</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department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brie</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description</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 xml:space="preserve">Catalog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complet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details.)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0F52DB" w:rsidRPr="000F52DB" w:rsidRDefault="000F52DB" w:rsidP="000F52DB">
      <w:pPr>
        <w:pStyle w:val="Heading2"/>
        <w:ind w:firstLine="360"/>
        <w:rPr>
          <w:rFonts w:ascii="Times New Roman" w:hAnsi="Times New Roman"/>
          <w:color w:val="000000"/>
          <w:sz w:val="28"/>
          <w:szCs w:val="28"/>
        </w:rPr>
      </w:pPr>
      <w:bookmarkStart w:id="44" w:name="_Toc295460837"/>
      <w:bookmarkStart w:id="45" w:name="_Toc295603168"/>
      <w:r w:rsidRPr="000F52DB">
        <w:rPr>
          <w:rFonts w:ascii="Times New Roman" w:hAnsi="Times New Roman"/>
          <w:color w:val="000000"/>
          <w:sz w:val="36"/>
          <w:szCs w:val="36"/>
        </w:rPr>
        <w:t>D</w:t>
      </w:r>
      <w:r w:rsidRPr="000F52DB">
        <w:rPr>
          <w:rFonts w:ascii="Times New Roman" w:hAnsi="Times New Roman"/>
          <w:color w:val="000000"/>
          <w:sz w:val="28"/>
          <w:szCs w:val="28"/>
        </w:rPr>
        <w:t xml:space="preserve">EGREE </w:t>
      </w:r>
      <w:r w:rsidRPr="000F52DB">
        <w:rPr>
          <w:rFonts w:ascii="Times New Roman" w:hAnsi="Times New Roman"/>
          <w:color w:val="000000"/>
          <w:sz w:val="36"/>
          <w:szCs w:val="36"/>
        </w:rPr>
        <w:t>O</w:t>
      </w:r>
      <w:r w:rsidRPr="000F52DB">
        <w:rPr>
          <w:rFonts w:ascii="Times New Roman" w:hAnsi="Times New Roman"/>
          <w:color w:val="000000"/>
          <w:sz w:val="28"/>
          <w:szCs w:val="28"/>
        </w:rPr>
        <w:t>FFERED</w:t>
      </w:r>
      <w:bookmarkEnd w:id="44"/>
      <w:bookmarkEnd w:id="45"/>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B</w:t>
      </w:r>
      <w:r>
        <w:rPr>
          <w:rFonts w:ascii="Times New Roman" w:hAnsi="Times New Roman"/>
          <w:b/>
          <w:bCs/>
          <w:color w:val="191919"/>
          <w:spacing w:val="-1"/>
          <w:sz w:val="18"/>
          <w:szCs w:val="18"/>
        </w:rPr>
        <w:t>USINES</w:t>
      </w:r>
      <w:r>
        <w:rPr>
          <w:rFonts w:ascii="Times New Roman" w:hAnsi="Times New Roman"/>
          <w:b/>
          <w:bCs/>
          <w:color w:val="191919"/>
          <w:sz w:val="18"/>
          <w:szCs w:val="18"/>
        </w:rPr>
        <w:t>S</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(M.B.A.)</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M.B.A</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Busines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accounting, economics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finance</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marketin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p>
    <w:p w:rsidR="00282984" w:rsidRPr="00B76C46" w:rsidRDefault="00B76C46" w:rsidP="00B76C46">
      <w:pPr>
        <w:widowControl w:val="0"/>
        <w:autoSpaceDE w:val="0"/>
        <w:autoSpaceDN w:val="0"/>
        <w:adjustRightInd w:val="0"/>
        <w:spacing w:after="0"/>
        <w:ind w:left="360" w:right="130" w:firstLine="0"/>
        <w:jc w:val="both"/>
        <w:rPr>
          <w:rFonts w:ascii="Times New Roman" w:hAnsi="Times New Roman"/>
          <w:b/>
          <w:bCs/>
          <w:color w:val="191919"/>
          <w:sz w:val="18"/>
          <w:szCs w:val="18"/>
        </w:rPr>
      </w:pPr>
      <w:r w:rsidRPr="00B76C46">
        <w:rPr>
          <w:rFonts w:ascii="Times New Roman" w:hAnsi="Times New Roman"/>
          <w:b/>
          <w:bCs/>
          <w:color w:val="191919"/>
          <w:sz w:val="24"/>
          <w:szCs w:val="24"/>
        </w:rPr>
        <w:t>M</w:t>
      </w:r>
      <w:r w:rsidRPr="00B76C46">
        <w:rPr>
          <w:rFonts w:ascii="Times New Roman" w:hAnsi="Times New Roman"/>
          <w:b/>
          <w:bCs/>
          <w:color w:val="191919"/>
          <w:sz w:val="18"/>
          <w:szCs w:val="18"/>
        </w:rPr>
        <w:t xml:space="preserve">ASTER OF </w:t>
      </w:r>
      <w:r w:rsidRPr="00B76C46">
        <w:rPr>
          <w:rFonts w:ascii="Times New Roman" w:hAnsi="Times New Roman"/>
          <w:b/>
          <w:bCs/>
          <w:color w:val="191919"/>
          <w:sz w:val="24"/>
          <w:szCs w:val="24"/>
        </w:rPr>
        <w:t>S</w:t>
      </w:r>
      <w:r w:rsidRPr="00B76C46">
        <w:rPr>
          <w:rFonts w:ascii="Times New Roman" w:hAnsi="Times New Roman"/>
          <w:b/>
          <w:bCs/>
          <w:color w:val="191919"/>
          <w:sz w:val="18"/>
          <w:szCs w:val="18"/>
        </w:rPr>
        <w:t xml:space="preserve">OCIAL </w:t>
      </w:r>
      <w:r w:rsidRPr="00B76C46">
        <w:rPr>
          <w:rFonts w:ascii="Times New Roman" w:hAnsi="Times New Roman"/>
          <w:b/>
          <w:bCs/>
          <w:color w:val="191919"/>
          <w:sz w:val="24"/>
          <w:szCs w:val="24"/>
        </w:rPr>
        <w:t>W</w:t>
      </w:r>
      <w:r w:rsidRPr="00B76C46">
        <w:rPr>
          <w:rFonts w:ascii="Times New Roman" w:hAnsi="Times New Roman"/>
          <w:b/>
          <w:bCs/>
          <w:color w:val="191919"/>
          <w:sz w:val="18"/>
          <w:szCs w:val="18"/>
        </w:rPr>
        <w:t>ORK (M.S.W.)</w:t>
      </w:r>
    </w:p>
    <w:p w:rsidR="00282984" w:rsidRP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smallCaps/>
          <w:color w:val="000000"/>
          <w:sz w:val="18"/>
          <w:szCs w:val="18"/>
        </w:rPr>
      </w:pPr>
      <w:r>
        <w:rPr>
          <w:rFonts w:ascii="Times New Roman" w:hAnsi="Times New Roman"/>
          <w:color w:val="000000"/>
          <w:sz w:val="18"/>
          <w:szCs w:val="18"/>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M.S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concentration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la</w:t>
      </w:r>
      <w:r>
        <w:rPr>
          <w:rFonts w:ascii="Times New Roman" w:hAnsi="Times New Roman"/>
          <w:color w:val="191919"/>
          <w:sz w:val="18"/>
          <w:szCs w:val="18"/>
        </w:rPr>
        <w:t>w</w:t>
      </w:r>
      <w:r>
        <w:rPr>
          <w:rFonts w:ascii="Times New Roman" w:hAnsi="Times New Roman"/>
          <w:color w:val="191919"/>
          <w:spacing w:val="-8"/>
          <w:sz w:val="18"/>
          <w:szCs w:val="18"/>
        </w:rPr>
        <w:t xml:space="preserve"> </w:t>
      </w:r>
      <w:r>
        <w:rPr>
          <w:rFonts w:ascii="Times New Roman" w:hAnsi="Times New Roman"/>
          <w:color w:val="191919"/>
          <w:spacing w:val="-1"/>
          <w:sz w:val="18"/>
          <w:szCs w:val="18"/>
        </w:rPr>
        <w:t>enforcement</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corr</w:t>
      </w:r>
      <w:r>
        <w:rPr>
          <w:rFonts w:ascii="Times New Roman" w:hAnsi="Times New Roman"/>
          <w:color w:val="191919"/>
          <w:spacing w:val="-2"/>
          <w:sz w:val="18"/>
          <w:szCs w:val="18"/>
        </w:rPr>
        <w:t>e</w:t>
      </w:r>
      <w:r>
        <w:rPr>
          <w:rFonts w:ascii="Times New Roman" w:hAnsi="Times New Roman"/>
          <w:color w:val="191919"/>
          <w:spacing w:val="-1"/>
          <w:sz w:val="18"/>
          <w:szCs w:val="18"/>
        </w:rPr>
        <w:t>ctions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forensic 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publi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N</w:t>
      </w:r>
      <w:r>
        <w:rPr>
          <w:rFonts w:ascii="Times New Roman" w:hAnsi="Times New Roman"/>
          <w:b/>
          <w:bCs/>
          <w:color w:val="191919"/>
          <w:spacing w:val="-1"/>
          <w:sz w:val="18"/>
          <w:szCs w:val="18"/>
        </w:rPr>
        <w:t>URSIN</w:t>
      </w:r>
      <w:r>
        <w:rPr>
          <w:rFonts w:ascii="Times New Roman" w:hAnsi="Times New Roman"/>
          <w:b/>
          <w:bCs/>
          <w:color w:val="191919"/>
          <w:sz w:val="18"/>
          <w:szCs w:val="18"/>
        </w:rPr>
        <w:t>G</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M.S.N</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Colleg</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Science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&amp;</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Profession</w:t>
      </w:r>
      <w:r>
        <w:rPr>
          <w:rFonts w:ascii="Times New Roman" w:hAnsi="Times New Roman"/>
          <w:color w:val="191919"/>
          <w:sz w:val="18"/>
          <w:szCs w:val="18"/>
        </w:rPr>
        <w:t>s</w:t>
      </w:r>
      <w:r>
        <w:rPr>
          <w:rFonts w:ascii="Times New Roman" w:hAnsi="Times New Roman"/>
          <w:color w:val="191919"/>
          <w:spacing w:val="-1"/>
          <w:sz w:val="18"/>
          <w:szCs w:val="18"/>
        </w:rPr>
        <w:t xml:space="preserve"> wit</w:t>
      </w:r>
      <w:r>
        <w:rPr>
          <w:rFonts w:ascii="Times New Roman" w:hAnsi="Times New Roman"/>
          <w:color w:val="191919"/>
          <w:sz w:val="18"/>
          <w:szCs w:val="18"/>
        </w:rPr>
        <w:t>h</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t</w:t>
      </w:r>
      <w:r>
        <w:rPr>
          <w:rFonts w:ascii="Times New Roman" w:hAnsi="Times New Roman"/>
          <w:color w:val="191919"/>
          <w:sz w:val="18"/>
          <w:szCs w:val="18"/>
        </w:rPr>
        <w:t>o</w:t>
      </w:r>
      <w:r>
        <w:rPr>
          <w:rFonts w:ascii="Times New Roman" w:hAnsi="Times New Roman"/>
          <w:color w:val="191919"/>
          <w:spacing w:val="-1"/>
          <w:sz w:val="18"/>
          <w:szCs w:val="18"/>
        </w:rPr>
        <w:t xml:space="preserve"> produc</w:t>
      </w:r>
      <w:r>
        <w:rPr>
          <w:rFonts w:ascii="Times New Roman" w:hAnsi="Times New Roman"/>
          <w:color w:val="191919"/>
          <w:sz w:val="18"/>
          <w:szCs w:val="18"/>
        </w:rPr>
        <w:t>e</w:t>
      </w:r>
      <w:r>
        <w:rPr>
          <w:rFonts w:ascii="Times New Roman" w:hAnsi="Times New Roman"/>
          <w:color w:val="191919"/>
          <w:spacing w:val="-1"/>
          <w:sz w:val="18"/>
          <w:szCs w:val="18"/>
        </w:rPr>
        <w:t xml:space="preserve"> clinica</w:t>
      </w:r>
      <w:r>
        <w:rPr>
          <w:rFonts w:ascii="Times New Roman" w:hAnsi="Times New Roman"/>
          <w:color w:val="191919"/>
          <w:sz w:val="18"/>
          <w:szCs w:val="18"/>
        </w:rPr>
        <w:t>l</w:t>
      </w:r>
      <w:r>
        <w:rPr>
          <w:rFonts w:ascii="Times New Roman" w:hAnsi="Times New Roman"/>
          <w:color w:val="191919"/>
          <w:spacing w:val="-1"/>
          <w:sz w:val="18"/>
          <w:szCs w:val="18"/>
        </w:rPr>
        <w:t xml:space="preserve"> nurs</w:t>
      </w:r>
      <w:r>
        <w:rPr>
          <w:rFonts w:ascii="Times New Roman" w:hAnsi="Times New Roman"/>
          <w:color w:val="191919"/>
          <w:sz w:val="18"/>
          <w:szCs w:val="18"/>
        </w:rPr>
        <w:t>e</w:t>
      </w:r>
      <w:r>
        <w:rPr>
          <w:rFonts w:ascii="Times New Roman" w:hAnsi="Times New Roman"/>
          <w:color w:val="191919"/>
          <w:spacing w:val="-1"/>
          <w:sz w:val="18"/>
          <w:szCs w:val="18"/>
        </w:rPr>
        <w:t xml:space="preserve"> spe</w:t>
      </w:r>
      <w:r>
        <w:rPr>
          <w:rFonts w:ascii="Times New Roman" w:hAnsi="Times New Roman"/>
          <w:color w:val="191919"/>
          <w:spacing w:val="-2"/>
          <w:sz w:val="18"/>
          <w:szCs w:val="18"/>
        </w:rPr>
        <w:t>c</w:t>
      </w:r>
      <w:r>
        <w:rPr>
          <w:rFonts w:ascii="Times New Roman" w:hAnsi="Times New Roman"/>
          <w:color w:val="191919"/>
          <w:spacing w:val="-1"/>
          <w:sz w:val="18"/>
          <w:szCs w:val="18"/>
        </w:rPr>
        <w:t>ialists</w:t>
      </w:r>
      <w:r>
        <w:rPr>
          <w:rFonts w:ascii="Times New Roman" w:hAnsi="Times New Roman"/>
          <w:color w:val="191919"/>
          <w:sz w:val="18"/>
          <w:szCs w:val="18"/>
        </w:rPr>
        <w:t>,</w:t>
      </w:r>
      <w:r>
        <w:rPr>
          <w:rFonts w:ascii="Times New Roman" w:hAnsi="Times New Roman"/>
          <w:color w:val="191919"/>
          <w:spacing w:val="-1"/>
          <w:sz w:val="18"/>
          <w:szCs w:val="18"/>
        </w:rPr>
        <w:t xml:space="preserve"> nurse administrators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famil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practitioners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clinica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educators.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(M.E</w:t>
      </w:r>
      <w:r w:rsidR="000178AD">
        <w:rPr>
          <w:rFonts w:ascii="Times New Roman" w:hAnsi="Times New Roman"/>
          <w:b/>
          <w:bCs/>
          <w:color w:val="191919"/>
          <w:spacing w:val="-1"/>
          <w:sz w:val="24"/>
          <w:szCs w:val="24"/>
        </w:rPr>
        <w:t>d</w:t>
      </w:r>
      <w:r w:rsidRPr="000178AD">
        <w:rPr>
          <w:rFonts w:ascii="Times New Roman" w:hAnsi="Times New Roman"/>
          <w:b/>
          <w:bCs/>
          <w:color w:val="191919"/>
          <w:spacing w:val="-1"/>
          <w:sz w:val="24"/>
          <w:szCs w:val="24"/>
        </w:rPr>
        <w:t>.)</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M.Ed</w:t>
      </w:r>
      <w:r>
        <w:rPr>
          <w:rFonts w:ascii="Times New Roman" w:hAnsi="Times New Roman"/>
          <w:color w:val="191919"/>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b</w:t>
      </w:r>
      <w:r>
        <w:rPr>
          <w:rFonts w:ascii="Times New Roman" w:hAnsi="Times New Roman"/>
          <w:color w:val="191919"/>
          <w:sz w:val="18"/>
          <w:szCs w:val="18"/>
        </w:rPr>
        <w:t xml:space="preserve">y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Colleg</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wit</w:t>
      </w:r>
      <w:r>
        <w:rPr>
          <w:rFonts w:ascii="Times New Roman" w:hAnsi="Times New Roman"/>
          <w:color w:val="191919"/>
          <w:sz w:val="18"/>
          <w:szCs w:val="18"/>
        </w:rPr>
        <w:t xml:space="preserve">h </w:t>
      </w:r>
      <w:r>
        <w:rPr>
          <w:rFonts w:ascii="Times New Roman" w:hAnsi="Times New Roman"/>
          <w:color w:val="191919"/>
          <w:spacing w:val="-1"/>
          <w:sz w:val="18"/>
          <w:szCs w:val="18"/>
        </w:rPr>
        <w:t>concentration</w:t>
      </w:r>
      <w:r>
        <w:rPr>
          <w:rFonts w:ascii="Times New Roman" w:hAnsi="Times New Roman"/>
          <w:color w:val="191919"/>
          <w:sz w:val="18"/>
          <w:szCs w:val="18"/>
        </w:rPr>
        <w:t xml:space="preserve">s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earl</w:t>
      </w:r>
      <w:r>
        <w:rPr>
          <w:rFonts w:ascii="Times New Roman" w:hAnsi="Times New Roman"/>
          <w:color w:val="191919"/>
          <w:sz w:val="18"/>
          <w:szCs w:val="18"/>
        </w:rPr>
        <w:t xml:space="preserve">y </w:t>
      </w:r>
      <w:r>
        <w:rPr>
          <w:rFonts w:ascii="Times New Roman" w:hAnsi="Times New Roman"/>
          <w:color w:val="191919"/>
          <w:spacing w:val="-1"/>
          <w:sz w:val="18"/>
          <w:szCs w:val="18"/>
        </w:rPr>
        <w:t>childhoo</w:t>
      </w:r>
      <w:r>
        <w:rPr>
          <w:rFonts w:ascii="Times New Roman" w:hAnsi="Times New Roman"/>
          <w:color w:val="191919"/>
          <w:sz w:val="18"/>
          <w:szCs w:val="18"/>
        </w:rPr>
        <w:t xml:space="preserve">d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e</w:t>
      </w:r>
      <w:r>
        <w:rPr>
          <w:rFonts w:ascii="Times New Roman" w:hAnsi="Times New Roman"/>
          <w:color w:val="191919"/>
          <w:spacing w:val="-1"/>
          <w:sz w:val="18"/>
          <w:szCs w:val="18"/>
        </w:rPr>
        <w:t xml:space="preserve">ducational </w:t>
      </w:r>
      <w:r>
        <w:rPr>
          <w:rFonts w:ascii="Times New Roman" w:hAnsi="Times New Roman"/>
          <w:color w:val="191919"/>
          <w:spacing w:val="1"/>
          <w:sz w:val="18"/>
          <w:szCs w:val="18"/>
        </w:rPr>
        <w:t>leadership</w:t>
      </w:r>
      <w:r>
        <w:rPr>
          <w:rFonts w:ascii="Times New Roman" w:hAnsi="Times New Roman"/>
          <w:color w:val="191919"/>
          <w:sz w:val="18"/>
          <w:szCs w:val="18"/>
        </w:rPr>
        <w:t>,</w:t>
      </w:r>
      <w:r>
        <w:rPr>
          <w:rFonts w:ascii="Times New Roman" w:hAnsi="Times New Roman"/>
          <w:color w:val="191919"/>
          <w:spacing w:val="1"/>
          <w:sz w:val="18"/>
          <w:szCs w:val="18"/>
        </w:rPr>
        <w:t xml:space="preserve"> Englis</w:t>
      </w:r>
      <w:r>
        <w:rPr>
          <w:rFonts w:ascii="Times New Roman" w:hAnsi="Times New Roman"/>
          <w:color w:val="191919"/>
          <w:sz w:val="18"/>
          <w:szCs w:val="18"/>
        </w:rPr>
        <w:t>h</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physica</w:t>
      </w:r>
      <w:r>
        <w:rPr>
          <w:rFonts w:ascii="Times New Roman" w:hAnsi="Times New Roman"/>
          <w:color w:val="191919"/>
          <w:sz w:val="18"/>
          <w:szCs w:val="18"/>
        </w:rPr>
        <w:t>l</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mathematic</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1"/>
          <w:sz w:val="18"/>
          <w:szCs w:val="18"/>
        </w:rPr>
        <w:t xml:space="preserve"> middl</w:t>
      </w:r>
      <w:r>
        <w:rPr>
          <w:rFonts w:ascii="Times New Roman" w:hAnsi="Times New Roman"/>
          <w:color w:val="191919"/>
          <w:sz w:val="18"/>
          <w:szCs w:val="18"/>
        </w:rPr>
        <w:t>e</w:t>
      </w:r>
      <w:r>
        <w:rPr>
          <w:rFonts w:ascii="Times New Roman" w:hAnsi="Times New Roman"/>
          <w:color w:val="191919"/>
          <w:spacing w:val="1"/>
          <w:sz w:val="18"/>
          <w:szCs w:val="18"/>
        </w:rPr>
        <w:t xml:space="preserve"> grade</w:t>
      </w:r>
      <w:r>
        <w:rPr>
          <w:rFonts w:ascii="Times New Roman" w:hAnsi="Times New Roman"/>
          <w:color w:val="191919"/>
          <w:sz w:val="18"/>
          <w:szCs w:val="18"/>
        </w:rPr>
        <w:t>s</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musi</w:t>
      </w:r>
      <w:r>
        <w:rPr>
          <w:rFonts w:ascii="Times New Roman" w:hAnsi="Times New Roman"/>
          <w:color w:val="191919"/>
          <w:sz w:val="18"/>
          <w:szCs w:val="18"/>
        </w:rPr>
        <w:t>c</w:t>
      </w:r>
      <w:r>
        <w:rPr>
          <w:rFonts w:ascii="Times New Roman" w:hAnsi="Times New Roman"/>
          <w:color w:val="191919"/>
          <w:spacing w:val="1"/>
          <w:sz w:val="18"/>
          <w:szCs w:val="18"/>
        </w:rPr>
        <w:t xml:space="preserve"> education</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science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chemistr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physics)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counseling</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specia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UBLI</w:t>
      </w:r>
      <w:r>
        <w:rPr>
          <w:rFonts w:ascii="Times New Roman" w:hAnsi="Times New Roman"/>
          <w:b/>
          <w:bCs/>
          <w:color w:val="191919"/>
          <w:sz w:val="18"/>
          <w:szCs w:val="18"/>
        </w:rPr>
        <w:t>C</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w:t>
      </w:r>
      <w:r>
        <w:rPr>
          <w:rFonts w:ascii="Times New Roman" w:hAnsi="Times New Roman"/>
          <w:b/>
          <w:bCs/>
          <w:color w:val="191919"/>
          <w:spacing w:val="-23"/>
          <w:sz w:val="24"/>
          <w:szCs w:val="24"/>
        </w:rPr>
        <w:t>P</w:t>
      </w:r>
      <w:r>
        <w:rPr>
          <w:rFonts w:ascii="Times New Roman" w:hAnsi="Times New Roman"/>
          <w:b/>
          <w:bCs/>
          <w:color w:val="191919"/>
          <w:spacing w:val="-1"/>
          <w:sz w:val="24"/>
          <w:szCs w:val="24"/>
        </w:rPr>
        <w:t>.A.)</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w:t>
      </w:r>
      <w:r>
        <w:rPr>
          <w:rFonts w:ascii="Times New Roman" w:hAnsi="Times New Roman"/>
          <w:color w:val="191919"/>
          <w:spacing w:val="-21"/>
          <w:sz w:val="18"/>
          <w:szCs w:val="18"/>
        </w:rPr>
        <w:t>P</w:t>
      </w:r>
      <w:r>
        <w:rPr>
          <w:rFonts w:ascii="Times New Roman" w:hAnsi="Times New Roman"/>
          <w:color w:val="191919"/>
          <w:spacing w:val="-1"/>
          <w:sz w:val="18"/>
          <w:szCs w:val="18"/>
        </w:rPr>
        <w:t>.A</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Departmen</w:t>
      </w:r>
      <w:r>
        <w:rPr>
          <w:rFonts w:ascii="Times New Roman" w:hAnsi="Times New Roman"/>
          <w:color w:val="191919"/>
          <w:sz w:val="18"/>
          <w:szCs w:val="18"/>
        </w:rPr>
        <w:t>t</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Politica</w:t>
      </w:r>
      <w:r>
        <w:rPr>
          <w:rFonts w:ascii="Times New Roman" w:hAnsi="Times New Roman"/>
          <w:color w:val="191919"/>
          <w:sz w:val="18"/>
          <w:szCs w:val="18"/>
        </w:rPr>
        <w:t>l</w:t>
      </w:r>
      <w:r>
        <w:rPr>
          <w:rFonts w:ascii="Times New Roman" w:hAnsi="Times New Roman"/>
          <w:color w:val="191919"/>
          <w:spacing w:val="-1"/>
          <w:sz w:val="18"/>
          <w:szCs w:val="18"/>
        </w:rPr>
        <w:t xml:space="preserve"> Scienc</w:t>
      </w:r>
      <w:r>
        <w:rPr>
          <w:rFonts w:ascii="Times New Roman" w:hAnsi="Times New Roman"/>
          <w:color w:val="191919"/>
          <w:sz w:val="18"/>
          <w:szCs w:val="18"/>
        </w:rPr>
        <w:t>e</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Publi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1"/>
          <w:sz w:val="18"/>
          <w:szCs w:val="18"/>
        </w:rPr>
        <w:t>Administration</w:t>
      </w:r>
      <w:r>
        <w:rPr>
          <w:rFonts w:ascii="Times New Roman" w:hAnsi="Times New Roman"/>
          <w:color w:val="191919"/>
          <w:sz w:val="18"/>
          <w:szCs w:val="18"/>
        </w:rPr>
        <w:t>.</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ar</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w:t>
      </w:r>
      <w:r>
        <w:rPr>
          <w:rFonts w:ascii="Times New Roman" w:hAnsi="Times New Roman"/>
          <w:color w:val="191919"/>
          <w:spacing w:val="-2"/>
          <w:sz w:val="18"/>
          <w:szCs w:val="18"/>
        </w:rPr>
        <w:t>e</w:t>
      </w:r>
      <w:r>
        <w:rPr>
          <w:rFonts w:ascii="Times New Roman" w:hAnsi="Times New Roman"/>
          <w:color w:val="191919"/>
          <w:spacing w:val="-1"/>
          <w:sz w:val="18"/>
          <w:szCs w:val="18"/>
        </w:rPr>
        <w:t>re</w:t>
      </w:r>
      <w:r>
        <w:rPr>
          <w:rFonts w:ascii="Times New Roman" w:hAnsi="Times New Roman"/>
          <w:color w:val="191919"/>
          <w:sz w:val="18"/>
          <w:szCs w:val="18"/>
        </w:rPr>
        <w:t>d</w:t>
      </w:r>
      <w:r>
        <w:rPr>
          <w:rFonts w:ascii="Times New Roman" w:hAnsi="Times New Roman"/>
          <w:color w:val="191919"/>
          <w:spacing w:val="-1"/>
          <w:sz w:val="18"/>
          <w:szCs w:val="18"/>
        </w:rPr>
        <w:t xml:space="preserve"> i</w:t>
      </w:r>
      <w:r>
        <w:rPr>
          <w:rFonts w:ascii="Times New Roman" w:hAnsi="Times New Roman"/>
          <w:color w:val="191919"/>
          <w:sz w:val="18"/>
          <w:szCs w:val="18"/>
        </w:rPr>
        <w:t>n</w:t>
      </w:r>
      <w:r>
        <w:rPr>
          <w:rFonts w:ascii="Times New Roman" w:hAnsi="Times New Roman"/>
          <w:color w:val="191919"/>
          <w:spacing w:val="-1"/>
          <w:sz w:val="18"/>
          <w:szCs w:val="18"/>
        </w:rPr>
        <w:t xml:space="preserve"> human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economi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w:t>
      </w:r>
      <w:r>
        <w:rPr>
          <w:rFonts w:ascii="Times New Roman" w:hAnsi="Times New Roman"/>
          <w:color w:val="191919"/>
          <w:spacing w:val="-3"/>
          <w:sz w:val="18"/>
          <w:szCs w:val="18"/>
        </w:rPr>
        <w:t>i</w:t>
      </w:r>
      <w:r>
        <w:rPr>
          <w:rFonts w:ascii="Times New Roman" w:hAnsi="Times New Roman"/>
          <w:color w:val="191919"/>
          <w:spacing w:val="-2"/>
          <w:sz w:val="18"/>
          <w:szCs w:val="18"/>
        </w:rPr>
        <w:t xml:space="preserve">nistration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PECIALIS</w:t>
      </w:r>
      <w:r>
        <w:rPr>
          <w:rFonts w:ascii="Times New Roman" w:hAnsi="Times New Roman"/>
          <w:b/>
          <w:bCs/>
          <w:color w:val="191919"/>
          <w:sz w:val="18"/>
          <w:szCs w:val="18"/>
        </w:rPr>
        <w:t>T</w:t>
      </w:r>
      <w:r>
        <w:rPr>
          <w:rFonts w:ascii="Times New Roman" w:hAnsi="Times New Roman"/>
          <w:b/>
          <w:bCs/>
          <w:color w:val="191919"/>
          <w:spacing w:val="9"/>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ROGRA</w:t>
      </w:r>
      <w:r>
        <w:rPr>
          <w:rFonts w:ascii="Times New Roman" w:hAnsi="Times New Roman"/>
          <w:b/>
          <w:bCs/>
          <w:color w:val="191919"/>
          <w:sz w:val="18"/>
          <w:szCs w:val="18"/>
        </w:rPr>
        <w:t>M</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L</w:t>
      </w:r>
      <w:r>
        <w:rPr>
          <w:rFonts w:ascii="Times New Roman" w:hAnsi="Times New Roman"/>
          <w:b/>
          <w:bCs/>
          <w:color w:val="191919"/>
          <w:spacing w:val="-1"/>
          <w:sz w:val="18"/>
          <w:szCs w:val="18"/>
        </w:rPr>
        <w:t>EADERSHI</w:t>
      </w:r>
      <w:r>
        <w:rPr>
          <w:rFonts w:ascii="Times New Roman" w:hAnsi="Times New Roman"/>
          <w:b/>
          <w:bCs/>
          <w:color w:val="191919"/>
          <w:sz w:val="18"/>
          <w:szCs w:val="18"/>
        </w:rPr>
        <w:t>P</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(E</w:t>
      </w:r>
      <w:r w:rsidR="000178AD">
        <w:rPr>
          <w:rFonts w:ascii="Times New Roman" w:hAnsi="Times New Roman"/>
          <w:b/>
          <w:bCs/>
          <w:color w:val="191919"/>
          <w:spacing w:val="-1"/>
          <w:sz w:val="24"/>
          <w:szCs w:val="24"/>
        </w:rPr>
        <w:t>d</w:t>
      </w:r>
      <w:r>
        <w:rPr>
          <w:rFonts w:ascii="Times New Roman" w:hAnsi="Times New Roman"/>
          <w:b/>
          <w:bCs/>
          <w:color w:val="191919"/>
          <w:spacing w:val="-1"/>
          <w:sz w:val="24"/>
          <w:szCs w:val="24"/>
        </w:rPr>
        <w:t>.S.)</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Ed.S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designe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prepar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personne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associat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assistan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principals 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G</w:t>
      </w:r>
      <w:r>
        <w:rPr>
          <w:rFonts w:ascii="Times New Roman" w:hAnsi="Times New Roman"/>
          <w:b/>
          <w:bCs/>
          <w:color w:val="191919"/>
          <w:spacing w:val="-1"/>
          <w:sz w:val="18"/>
          <w:szCs w:val="18"/>
        </w:rPr>
        <w:t>RADU</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 xml:space="preserve">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 xml:space="preserve">l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 xml:space="preserve">e </w:t>
      </w:r>
      <w:r>
        <w:rPr>
          <w:rFonts w:ascii="Times New Roman" w:hAnsi="Times New Roman"/>
          <w:color w:val="191919"/>
          <w:spacing w:val="-1"/>
          <w:sz w:val="18"/>
          <w:szCs w:val="18"/>
        </w:rPr>
        <w:t>establishe</w:t>
      </w:r>
      <w:r>
        <w:rPr>
          <w:rFonts w:ascii="Times New Roman" w:hAnsi="Times New Roman"/>
          <w:color w:val="191919"/>
          <w:sz w:val="18"/>
          <w:szCs w:val="18"/>
        </w:rPr>
        <w:t xml:space="preserve">d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al</w:t>
      </w:r>
      <w:r>
        <w:rPr>
          <w:rFonts w:ascii="Times New Roman" w:hAnsi="Times New Roman"/>
          <w:color w:val="191919"/>
          <w:sz w:val="18"/>
          <w:szCs w:val="18"/>
        </w:rPr>
        <w:t xml:space="preserve">l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programs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applyin</w:t>
      </w:r>
      <w:r>
        <w:rPr>
          <w:rFonts w:ascii="Times New Roman" w:hAnsi="Times New Roman"/>
          <w:color w:val="191919"/>
          <w:sz w:val="18"/>
          <w:szCs w:val="18"/>
        </w:rPr>
        <w:t xml:space="preserve">g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mus</w:t>
      </w:r>
      <w:r>
        <w:rPr>
          <w:rFonts w:ascii="Times New Roman" w:hAnsi="Times New Roman"/>
          <w:color w:val="191919"/>
          <w:sz w:val="18"/>
          <w:szCs w:val="18"/>
        </w:rPr>
        <w:t xml:space="preserve">t </w:t>
      </w:r>
      <w:r>
        <w:rPr>
          <w:rFonts w:ascii="Times New Roman" w:hAnsi="Times New Roman"/>
          <w:color w:val="191919"/>
          <w:spacing w:val="-1"/>
          <w:sz w:val="18"/>
          <w:szCs w:val="18"/>
        </w:rPr>
        <w:t>satisf</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pacing w:val="-1"/>
          <w:sz w:val="18"/>
          <w:szCs w:val="18"/>
        </w:rPr>
        <w:t>h</w:t>
      </w:r>
      <w:r>
        <w:rPr>
          <w:rFonts w:ascii="Times New Roman" w:hAnsi="Times New Roman"/>
          <w:color w:val="191919"/>
          <w:sz w:val="18"/>
          <w:szCs w:val="18"/>
        </w:rPr>
        <w:t xml:space="preserve">e </w:t>
      </w:r>
      <w:r>
        <w:rPr>
          <w:rFonts w:ascii="Times New Roman" w:hAnsi="Times New Roman"/>
          <w:color w:val="191919"/>
          <w:spacing w:val="-1"/>
          <w:sz w:val="18"/>
          <w:szCs w:val="18"/>
        </w:rPr>
        <w:t>following minimu</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criteria.</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B</w:t>
      </w:r>
      <w:r>
        <w:rPr>
          <w:rFonts w:ascii="Times New Roman" w:hAnsi="Times New Roman"/>
          <w:b/>
          <w:bCs/>
          <w:color w:val="191919"/>
          <w:spacing w:val="-1"/>
          <w:sz w:val="18"/>
          <w:szCs w:val="18"/>
        </w:rPr>
        <w:t>ACCALAURE</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D</w:t>
      </w:r>
      <w:r>
        <w:rPr>
          <w:rFonts w:ascii="Times New Roman" w:hAnsi="Times New Roman"/>
          <w:b/>
          <w:bCs/>
          <w:color w:val="191919"/>
          <w:spacing w:val="-1"/>
          <w:sz w:val="18"/>
          <w:szCs w:val="18"/>
        </w:rPr>
        <w:t>EGREE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receive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1"/>
          <w:sz w:val="18"/>
          <w:szCs w:val="18"/>
        </w:rPr>
        <w:t>baccalaureat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accredite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unde</w:t>
      </w:r>
      <w:r>
        <w:rPr>
          <w:rFonts w:ascii="Times New Roman" w:hAnsi="Times New Roman"/>
          <w:color w:val="191919"/>
          <w:spacing w:val="-4"/>
          <w:sz w:val="18"/>
          <w:szCs w:val="18"/>
        </w:rPr>
        <w:t>r</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prerequisite requiremen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satisfie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for</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fiel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G</w:t>
      </w:r>
      <w:r>
        <w:rPr>
          <w:rFonts w:ascii="Times New Roman" w:hAnsi="Times New Roman"/>
          <w:b/>
          <w:bCs/>
          <w:color w:val="191919"/>
          <w:sz w:val="18"/>
          <w:szCs w:val="18"/>
        </w:rPr>
        <w:t>RADE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OINT</w:t>
      </w:r>
      <w:r>
        <w:rPr>
          <w:rFonts w:ascii="Times New Roman" w:hAnsi="Times New Roman"/>
          <w:b/>
          <w:bCs/>
          <w:color w:val="191919"/>
          <w:spacing w:val="-1"/>
          <w:sz w:val="18"/>
          <w:szCs w:val="18"/>
        </w:rPr>
        <w:t xml:space="preserve"> </w:t>
      </w:r>
      <w:r>
        <w:rPr>
          <w:rFonts w:ascii="Times New Roman" w:hAnsi="Times New Roman"/>
          <w:b/>
          <w:bCs/>
          <w:color w:val="191919"/>
          <w:spacing w:val="-23"/>
          <w:sz w:val="24"/>
          <w:szCs w:val="24"/>
        </w:rPr>
        <w:t>A</w:t>
      </w:r>
      <w:r>
        <w:rPr>
          <w:rFonts w:ascii="Times New Roman" w:hAnsi="Times New Roman"/>
          <w:b/>
          <w:bCs/>
          <w:color w:val="191919"/>
          <w:sz w:val="18"/>
          <w:szCs w:val="18"/>
        </w:rPr>
        <w:t>VERAGE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regular</w:t>
      </w:r>
      <w:r>
        <w:rPr>
          <w:rFonts w:ascii="Times New Roman" w:hAnsi="Times New Roman"/>
          <w:color w:val="191919"/>
          <w:spacing w:val="-7"/>
          <w:sz w:val="18"/>
          <w:szCs w:val="18"/>
        </w:rPr>
        <w:t xml:space="preserve"> </w:t>
      </w:r>
      <w:r>
        <w:rPr>
          <w:rFonts w:ascii="Times New Roman" w:hAnsi="Times New Roman"/>
          <w:color w:val="191919"/>
          <w:sz w:val="18"/>
          <w:szCs w:val="18"/>
        </w:rPr>
        <w:t>admission</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must</w:t>
      </w:r>
      <w:r>
        <w:rPr>
          <w:rFonts w:ascii="Times New Roman" w:hAnsi="Times New Roman"/>
          <w:color w:val="191919"/>
          <w:spacing w:val="-7"/>
          <w:sz w:val="18"/>
          <w:szCs w:val="18"/>
        </w:rPr>
        <w:t xml:space="preserve"> </w:t>
      </w:r>
      <w:r>
        <w:rPr>
          <w:rFonts w:ascii="Times New Roman" w:hAnsi="Times New Roman"/>
          <w:color w:val="191919"/>
          <w:sz w:val="18"/>
          <w:szCs w:val="18"/>
        </w:rPr>
        <w:t>have</w:t>
      </w:r>
      <w:r>
        <w:rPr>
          <w:rFonts w:ascii="Times New Roman" w:hAnsi="Times New Roman"/>
          <w:color w:val="191919"/>
          <w:spacing w:val="-7"/>
          <w:sz w:val="18"/>
          <w:szCs w:val="18"/>
        </w:rPr>
        <w:t xml:space="preserve"> </w:t>
      </w:r>
      <w:r>
        <w:rPr>
          <w:rFonts w:ascii="Times New Roman" w:hAnsi="Times New Roman"/>
          <w:color w:val="191919"/>
          <w:sz w:val="18"/>
          <w:szCs w:val="18"/>
        </w:rPr>
        <w:t>earned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minimum</w:t>
      </w:r>
      <w:r>
        <w:rPr>
          <w:rFonts w:ascii="Times New Roman" w:hAnsi="Times New Roman"/>
          <w:color w:val="191919"/>
          <w:spacing w:val="-7"/>
          <w:sz w:val="18"/>
          <w:szCs w:val="18"/>
        </w:rPr>
        <w:t xml:space="preserve"> </w:t>
      </w:r>
      <w:r>
        <w:rPr>
          <w:rFonts w:ascii="Times New Roman" w:hAnsi="Times New Roman"/>
          <w:color w:val="191919"/>
          <w:sz w:val="18"/>
          <w:szCs w:val="18"/>
        </w:rPr>
        <w:t>2.5</w:t>
      </w:r>
      <w:r>
        <w:rPr>
          <w:rFonts w:ascii="Times New Roman" w:hAnsi="Times New Roman"/>
          <w:color w:val="191919"/>
          <w:spacing w:val="-7"/>
          <w:sz w:val="18"/>
          <w:szCs w:val="18"/>
        </w:rPr>
        <w:t xml:space="preserve"> </w:t>
      </w:r>
      <w:r>
        <w:rPr>
          <w:rFonts w:ascii="Times New Roman" w:hAnsi="Times New Roman"/>
          <w:color w:val="191919"/>
          <w:sz w:val="18"/>
          <w:szCs w:val="18"/>
        </w:rPr>
        <w:t>unde</w:t>
      </w:r>
      <w:r>
        <w:rPr>
          <w:rFonts w:ascii="Times New Roman" w:hAnsi="Times New Roman"/>
          <w:color w:val="191919"/>
          <w:spacing w:val="-4"/>
          <w:sz w:val="18"/>
          <w:szCs w:val="18"/>
        </w:rPr>
        <w:t>r</w:t>
      </w:r>
      <w:r>
        <w:rPr>
          <w:rFonts w:ascii="Times New Roman" w:hAnsi="Times New Roman"/>
          <w:color w:val="191919"/>
          <w:sz w:val="18"/>
          <w:szCs w:val="18"/>
        </w:rPr>
        <w:t>graduate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calculated</w:t>
      </w:r>
      <w:r>
        <w:rPr>
          <w:rFonts w:ascii="Times New Roman" w:hAnsi="Times New Roman"/>
          <w:color w:val="191919"/>
          <w:spacing w:val="-7"/>
          <w:sz w:val="18"/>
          <w:szCs w:val="18"/>
        </w:rPr>
        <w:t xml:space="preserve"> </w:t>
      </w:r>
      <w:r>
        <w:rPr>
          <w:rFonts w:ascii="Times New Roman" w:hAnsi="Times New Roman"/>
          <w:color w:val="191919"/>
          <w:sz w:val="18"/>
          <w:szCs w:val="18"/>
        </w:rPr>
        <w:t>on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work</w:t>
      </w:r>
      <w:r>
        <w:rPr>
          <w:rFonts w:ascii="Times New Roman" w:hAnsi="Times New Roman"/>
          <w:color w:val="191919"/>
          <w:spacing w:val="-8"/>
          <w:sz w:val="18"/>
          <w:szCs w:val="18"/>
        </w:rPr>
        <w:t xml:space="preserve"> </w:t>
      </w:r>
      <w:r>
        <w:rPr>
          <w:rFonts w:ascii="Times New Roman" w:hAnsi="Times New Roman"/>
          <w:color w:val="191919"/>
          <w:sz w:val="18"/>
          <w:szCs w:val="18"/>
        </w:rPr>
        <w:t>attempted. The</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4"/>
          <w:sz w:val="18"/>
          <w:szCs w:val="18"/>
        </w:rPr>
        <w:t xml:space="preserve"> </w:t>
      </w:r>
      <w:r>
        <w:rPr>
          <w:rFonts w:ascii="Times New Roman" w:hAnsi="Times New Roman"/>
          <w:color w:val="191919"/>
          <w:sz w:val="18"/>
          <w:szCs w:val="18"/>
        </w:rPr>
        <w:t>Specialist</w:t>
      </w:r>
      <w:r>
        <w:rPr>
          <w:rFonts w:ascii="Times New Roman" w:hAnsi="Times New Roman"/>
          <w:color w:val="191919"/>
          <w:spacing w:val="4"/>
          <w:sz w:val="18"/>
          <w:szCs w:val="18"/>
        </w:rPr>
        <w:t xml:space="preserve"> </w:t>
      </w:r>
      <w:r>
        <w:rPr>
          <w:rFonts w:ascii="Times New Roman" w:hAnsi="Times New Roman"/>
          <w:color w:val="191919"/>
          <w:sz w:val="18"/>
          <w:szCs w:val="18"/>
        </w:rPr>
        <w:t>degree</w:t>
      </w:r>
      <w:r>
        <w:rPr>
          <w:rFonts w:ascii="Times New Roman" w:hAnsi="Times New Roman"/>
          <w:color w:val="191919"/>
          <w:spacing w:val="4"/>
          <w:sz w:val="18"/>
          <w:szCs w:val="18"/>
        </w:rPr>
        <w:t xml:space="preserve"> </w:t>
      </w:r>
      <w:r>
        <w:rPr>
          <w:rFonts w:ascii="Times New Roman" w:hAnsi="Times New Roman"/>
          <w:color w:val="191919"/>
          <w:sz w:val="18"/>
          <w:szCs w:val="18"/>
        </w:rPr>
        <w:t>program</w:t>
      </w:r>
      <w:r>
        <w:rPr>
          <w:rFonts w:ascii="Times New Roman" w:hAnsi="Times New Roman"/>
          <w:color w:val="191919"/>
          <w:spacing w:val="4"/>
          <w:sz w:val="18"/>
          <w:szCs w:val="18"/>
        </w:rPr>
        <w:t xml:space="preserve"> </w:t>
      </w:r>
      <w:r>
        <w:rPr>
          <w:rFonts w:ascii="Times New Roman" w:hAnsi="Times New Roman"/>
          <w:color w:val="191919"/>
          <w:sz w:val="18"/>
          <w:szCs w:val="18"/>
        </w:rPr>
        <w:t>requires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minimum</w:t>
      </w:r>
      <w:r>
        <w:rPr>
          <w:rFonts w:ascii="Times New Roman" w:hAnsi="Times New Roman"/>
          <w:color w:val="191919"/>
          <w:spacing w:val="4"/>
          <w:sz w:val="18"/>
          <w:szCs w:val="18"/>
        </w:rPr>
        <w:t xml:space="preserve"> </w:t>
      </w:r>
      <w:r>
        <w:rPr>
          <w:rFonts w:ascii="Times New Roman" w:hAnsi="Times New Roman"/>
          <w:color w:val="191919"/>
          <w:sz w:val="18"/>
          <w:szCs w:val="18"/>
        </w:rPr>
        <w:t>3.0</w:t>
      </w:r>
      <w:r>
        <w:rPr>
          <w:rFonts w:ascii="Times New Roman" w:hAnsi="Times New Roman"/>
          <w:color w:val="191919"/>
          <w:spacing w:val="4"/>
          <w:sz w:val="18"/>
          <w:szCs w:val="18"/>
        </w:rPr>
        <w:t xml:space="preserve"> </w:t>
      </w:r>
      <w:r>
        <w:rPr>
          <w:rFonts w:ascii="Times New Roman" w:hAnsi="Times New Roman"/>
          <w:color w:val="191919"/>
          <w:sz w:val="18"/>
          <w:szCs w:val="18"/>
        </w:rPr>
        <w:t>grade</w:t>
      </w:r>
      <w:r>
        <w:rPr>
          <w:rFonts w:ascii="Times New Roman" w:hAnsi="Times New Roman"/>
          <w:color w:val="191919"/>
          <w:spacing w:val="4"/>
          <w:sz w:val="18"/>
          <w:szCs w:val="18"/>
        </w:rPr>
        <w:t xml:space="preserve"> </w:t>
      </w:r>
      <w:r>
        <w:rPr>
          <w:rFonts w:ascii="Times New Roman" w:hAnsi="Times New Roman"/>
          <w:color w:val="191919"/>
          <w:sz w:val="18"/>
          <w:szCs w:val="18"/>
        </w:rPr>
        <w:t>point</w:t>
      </w:r>
      <w:r>
        <w:rPr>
          <w:rFonts w:ascii="Times New Roman" w:hAnsi="Times New Roman"/>
          <w:color w:val="191919"/>
          <w:spacing w:val="4"/>
          <w:sz w:val="18"/>
          <w:szCs w:val="18"/>
        </w:rPr>
        <w:t xml:space="preserve"> </w:t>
      </w:r>
      <w:r>
        <w:rPr>
          <w:rFonts w:ascii="Times New Roman" w:hAnsi="Times New Roman"/>
          <w:color w:val="191919"/>
          <w:sz w:val="18"/>
          <w:szCs w:val="18"/>
        </w:rPr>
        <w:t>average</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all</w:t>
      </w:r>
      <w:r>
        <w:rPr>
          <w:rFonts w:ascii="Times New Roman" w:hAnsi="Times New Roman"/>
          <w:color w:val="191919"/>
          <w:spacing w:val="4"/>
          <w:sz w:val="18"/>
          <w:szCs w:val="18"/>
        </w:rPr>
        <w:t xml:space="preserve"> </w:t>
      </w:r>
      <w:r>
        <w:rPr>
          <w:rFonts w:ascii="Times New Roman" w:hAnsi="Times New Roman"/>
          <w:color w:val="191919"/>
          <w:sz w:val="18"/>
          <w:szCs w:val="18"/>
        </w:rPr>
        <w:t>work</w:t>
      </w:r>
      <w:r>
        <w:rPr>
          <w:rFonts w:ascii="Times New Roman" w:hAnsi="Times New Roman"/>
          <w:color w:val="191919"/>
          <w:spacing w:val="4"/>
          <w:sz w:val="18"/>
          <w:szCs w:val="18"/>
        </w:rPr>
        <w:t xml:space="preserve"> </w:t>
      </w:r>
      <w:r>
        <w:rPr>
          <w:rFonts w:ascii="Times New Roman" w:hAnsi="Times New Roman"/>
          <w:color w:val="191919"/>
          <w:sz w:val="18"/>
          <w:szCs w:val="18"/>
        </w:rPr>
        <w:t>at</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 xml:space="preserve">level. </w:t>
      </w:r>
      <w:r w:rsidR="005A6A58">
        <w:rPr>
          <w:rFonts w:ascii="Times New Roman" w:hAnsi="Times New Roman"/>
          <w:color w:val="191919"/>
          <w:sz w:val="18"/>
          <w:szCs w:val="18"/>
        </w:rPr>
        <w:t>The</w:t>
      </w:r>
      <w:r w:rsidR="005A6A58">
        <w:rPr>
          <w:rFonts w:ascii="Times New Roman" w:hAnsi="Times New Roman"/>
          <w:color w:val="191919"/>
          <w:spacing w:val="4"/>
          <w:sz w:val="18"/>
          <w:szCs w:val="18"/>
        </w:rPr>
        <w:t xml:space="preserve"> </w:t>
      </w:r>
      <w:r w:rsidR="005A6A58">
        <w:rPr>
          <w:rFonts w:ascii="Times New Roman" w:hAnsi="Times New Roman"/>
          <w:color w:val="191919"/>
          <w:sz w:val="18"/>
          <w:szCs w:val="18"/>
        </w:rPr>
        <w:t>Mast</w:t>
      </w:r>
      <w:r w:rsidR="005A6A58">
        <w:rPr>
          <w:rFonts w:ascii="Times New Roman" w:hAnsi="Times New Roman"/>
          <w:color w:val="191919"/>
          <w:spacing w:val="-1"/>
          <w:sz w:val="18"/>
          <w:szCs w:val="18"/>
        </w:rPr>
        <w:t>e</w:t>
      </w:r>
      <w:r w:rsidR="005A6A58">
        <w:rPr>
          <w:rFonts w:ascii="Times New Roman" w:hAnsi="Times New Roman"/>
          <w:color w:val="191919"/>
          <w:sz w:val="18"/>
          <w:szCs w:val="18"/>
        </w:rPr>
        <w:t>r</w:t>
      </w:r>
      <w:r w:rsidR="005A6A58">
        <w:rPr>
          <w:rFonts w:ascii="Times New Roman" w:hAnsi="Times New Roman"/>
          <w:color w:val="191919"/>
          <w:spacing w:val="4"/>
          <w:sz w:val="18"/>
          <w:szCs w:val="18"/>
        </w:rPr>
        <w:t xml:space="preserve"> </w:t>
      </w:r>
      <w:r w:rsidR="005A6A58">
        <w:rPr>
          <w:rFonts w:ascii="Times New Roman" w:hAnsi="Times New Roman"/>
          <w:color w:val="191919"/>
          <w:sz w:val="18"/>
          <w:szCs w:val="18"/>
        </w:rPr>
        <w:t>of</w:t>
      </w:r>
      <w:r w:rsidR="005A6A58">
        <w:rPr>
          <w:rFonts w:ascii="Times New Roman" w:hAnsi="Times New Roman"/>
          <w:color w:val="191919"/>
          <w:spacing w:val="4"/>
          <w:sz w:val="18"/>
          <w:szCs w:val="18"/>
        </w:rPr>
        <w:t xml:space="preserve"> </w:t>
      </w:r>
      <w:r w:rsidR="005A6A58">
        <w:rPr>
          <w:rFonts w:ascii="Times New Roman" w:hAnsi="Times New Roman"/>
          <w:color w:val="191919"/>
          <w:sz w:val="18"/>
          <w:szCs w:val="18"/>
        </w:rPr>
        <w:t>Science in Nursing degree program requires an earned unde</w:t>
      </w:r>
      <w:r w:rsidR="005A6A58">
        <w:rPr>
          <w:rFonts w:ascii="Times New Roman" w:hAnsi="Times New Roman"/>
          <w:color w:val="191919"/>
          <w:spacing w:val="-3"/>
          <w:sz w:val="18"/>
          <w:szCs w:val="18"/>
        </w:rPr>
        <w:t>r</w:t>
      </w:r>
      <w:r w:rsidR="005A6A58">
        <w:rPr>
          <w:rFonts w:ascii="Times New Roman" w:hAnsi="Times New Roman"/>
          <w:color w:val="191919"/>
          <w:sz w:val="18"/>
          <w:szCs w:val="18"/>
        </w:rPr>
        <w:t>graduate grade point average of 3.00.</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pacing w:val="-13"/>
          <w:sz w:val="18"/>
          <w:szCs w:val="18"/>
        </w:rPr>
        <w:t>T</w:t>
      </w:r>
      <w:r>
        <w:rPr>
          <w:rFonts w:ascii="Times New Roman" w:hAnsi="Times New Roman"/>
          <w:b/>
          <w:bCs/>
          <w:color w:val="191919"/>
          <w:sz w:val="18"/>
          <w:szCs w:val="18"/>
        </w:rPr>
        <w:t>ANDARDIZED</w:t>
      </w:r>
      <w:r>
        <w:rPr>
          <w:rFonts w:ascii="Times New Roman" w:hAnsi="Times New Roman"/>
          <w:b/>
          <w:bCs/>
          <w:color w:val="191919"/>
          <w:spacing w:val="11"/>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ESTING</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Standardized testing required for admission varies according to the degree program.</w:t>
      </w:r>
    </w:p>
    <w:p w:rsidR="00C13A0B" w:rsidRDefault="00C13A0B" w:rsidP="00C13A0B">
      <w:pPr>
        <w:jc w:val="both"/>
      </w:pPr>
    </w:p>
    <w:p w:rsidR="00C13A0B" w:rsidRDefault="00C13A0B" w:rsidP="00C13A0B">
      <w:pPr>
        <w:jc w:val="both"/>
      </w:pPr>
    </w:p>
    <w:p w:rsidR="000F52DB" w:rsidRPr="000F52DB" w:rsidRDefault="000F52DB" w:rsidP="000F52DB">
      <w:pPr>
        <w:pStyle w:val="Heading2"/>
        <w:ind w:firstLine="360"/>
        <w:rPr>
          <w:rFonts w:ascii="Times New Roman" w:hAnsi="Times New Roman"/>
          <w:bCs w:val="0"/>
          <w:color w:val="191919"/>
          <w:sz w:val="28"/>
          <w:szCs w:val="28"/>
        </w:rPr>
      </w:pPr>
      <w:bookmarkStart w:id="46" w:name="_Toc295460838"/>
      <w:bookmarkStart w:id="47" w:name="_Toc295603169"/>
      <w:r w:rsidRPr="000F52DB">
        <w:rPr>
          <w:rFonts w:ascii="Times New Roman" w:hAnsi="Times New Roman"/>
          <w:bCs w:val="0"/>
          <w:color w:val="191919"/>
          <w:sz w:val="36"/>
          <w:szCs w:val="36"/>
        </w:rPr>
        <w:lastRenderedPageBreak/>
        <w:t>A</w:t>
      </w:r>
      <w:r w:rsidRPr="000F52DB">
        <w:rPr>
          <w:rFonts w:ascii="Times New Roman" w:hAnsi="Times New Roman"/>
          <w:bCs w:val="0"/>
          <w:color w:val="191919"/>
          <w:sz w:val="28"/>
          <w:szCs w:val="28"/>
        </w:rPr>
        <w:t>DMISSION</w:t>
      </w:r>
      <w:bookmarkEnd w:id="46"/>
      <w:bookmarkEnd w:id="47"/>
    </w:p>
    <w:p w:rsidR="00C13A0B" w:rsidRPr="000F52DB" w:rsidRDefault="000F52D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sidRPr="000F52DB">
        <w:rPr>
          <w:rFonts w:ascii="Times New Roman" w:hAnsi="Times New Roman"/>
          <w:bCs/>
          <w:color w:val="191919"/>
          <w:sz w:val="18"/>
          <w:szCs w:val="18"/>
        </w:rPr>
        <w:t>Students en</w:t>
      </w:r>
      <w:r w:rsidRPr="000F52DB">
        <w:rPr>
          <w:rFonts w:ascii="Times New Roman" w:hAnsi="Times New Roman"/>
          <w:bCs/>
          <w:color w:val="191919"/>
          <w:spacing w:val="-3"/>
          <w:sz w:val="18"/>
          <w:szCs w:val="18"/>
        </w:rPr>
        <w:t>r</w:t>
      </w:r>
      <w:r w:rsidRPr="000F52DB">
        <w:rPr>
          <w:rFonts w:ascii="Times New Roman" w:hAnsi="Times New Roman"/>
          <w:bCs/>
          <w:color w:val="191919"/>
          <w:sz w:val="18"/>
          <w:szCs w:val="18"/>
        </w:rPr>
        <w:t xml:space="preserve">olling in </w:t>
      </w:r>
      <w:ins w:id="48" w:author="W. Hu" w:date="2011-08-10T18:11:00Z">
        <w:r w:rsidR="00671C5A" w:rsidRPr="00671C5A">
          <w:rPr>
            <w:rFonts w:ascii="Times New Roman" w:hAnsi="Times New Roman"/>
            <w:bCs/>
            <w:color w:val="0070C0"/>
            <w:sz w:val="18"/>
            <w:szCs w:val="18"/>
            <w:rPrChange w:id="49" w:author="W. Hu" w:date="2011-08-10T18:13:00Z">
              <w:rPr>
                <w:rFonts w:ascii="Times New Roman" w:hAnsi="Times New Roman"/>
                <w:bCs/>
                <w:color w:val="191919"/>
                <w:sz w:val="18"/>
                <w:szCs w:val="18"/>
              </w:rPr>
            </w:rPrChange>
          </w:rPr>
          <w:t xml:space="preserve">a </w:t>
        </w:r>
      </w:ins>
      <w:del w:id="50" w:author="W. Hu" w:date="2011-08-10T18:11:00Z">
        <w:r w:rsidRPr="00671C5A" w:rsidDel="00671C5A">
          <w:rPr>
            <w:rFonts w:ascii="Times New Roman" w:hAnsi="Times New Roman"/>
            <w:bCs/>
            <w:color w:val="0070C0"/>
            <w:sz w:val="18"/>
            <w:szCs w:val="18"/>
            <w:rPrChange w:id="51" w:author="W. Hu" w:date="2011-08-10T18:13:00Z">
              <w:rPr>
                <w:rFonts w:ascii="Times New Roman" w:hAnsi="Times New Roman"/>
                <w:bCs/>
                <w:color w:val="191919"/>
                <w:sz w:val="18"/>
                <w:szCs w:val="18"/>
              </w:rPr>
            </w:rPrChange>
          </w:rPr>
          <w:delText xml:space="preserve">the </w:delText>
        </w:r>
      </w:del>
      <w:r w:rsidRPr="00671C5A">
        <w:rPr>
          <w:rFonts w:ascii="Times New Roman" w:hAnsi="Times New Roman"/>
          <w:bCs/>
          <w:color w:val="0070C0"/>
          <w:sz w:val="18"/>
          <w:szCs w:val="18"/>
          <w:rPrChange w:id="52" w:author="W. Hu" w:date="2011-08-10T18:13:00Z">
            <w:rPr>
              <w:rFonts w:ascii="Times New Roman" w:hAnsi="Times New Roman"/>
              <w:bCs/>
              <w:color w:val="191919"/>
              <w:sz w:val="18"/>
              <w:szCs w:val="18"/>
            </w:rPr>
          </w:rPrChange>
        </w:rPr>
        <w:t xml:space="preserve">graduate </w:t>
      </w:r>
      <w:del w:id="53" w:author="W. Hu" w:date="2011-08-10T18:11:00Z">
        <w:r w:rsidRPr="00671C5A" w:rsidDel="00671C5A">
          <w:rPr>
            <w:rFonts w:ascii="Times New Roman" w:hAnsi="Times New Roman"/>
            <w:bCs/>
            <w:color w:val="0070C0"/>
            <w:sz w:val="18"/>
            <w:szCs w:val="18"/>
            <w:rPrChange w:id="54" w:author="W. Hu" w:date="2011-08-10T18:13:00Z">
              <w:rPr>
                <w:rFonts w:ascii="Times New Roman" w:hAnsi="Times New Roman"/>
                <w:bCs/>
                <w:color w:val="191919"/>
                <w:sz w:val="18"/>
                <w:szCs w:val="18"/>
              </w:rPr>
            </w:rPrChange>
          </w:rPr>
          <w:delText>school</w:delText>
        </w:r>
      </w:del>
      <w:ins w:id="55" w:author="W. Hu" w:date="2011-08-10T18:11:00Z">
        <w:r w:rsidR="00671C5A" w:rsidRPr="00671C5A">
          <w:rPr>
            <w:rFonts w:ascii="Times New Roman" w:hAnsi="Times New Roman"/>
            <w:bCs/>
            <w:color w:val="0070C0"/>
            <w:sz w:val="18"/>
            <w:szCs w:val="18"/>
            <w:rPrChange w:id="56" w:author="W. Hu" w:date="2011-08-10T18:13:00Z">
              <w:rPr>
                <w:rFonts w:ascii="Times New Roman" w:hAnsi="Times New Roman"/>
                <w:bCs/>
                <w:color w:val="191919"/>
                <w:sz w:val="18"/>
                <w:szCs w:val="18"/>
              </w:rPr>
            </w:rPrChange>
          </w:rPr>
          <w:t>program</w:t>
        </w:r>
      </w:ins>
      <w:r w:rsidRPr="00671C5A">
        <w:rPr>
          <w:rFonts w:ascii="Times New Roman" w:hAnsi="Times New Roman"/>
          <w:bCs/>
          <w:color w:val="0070C0"/>
          <w:sz w:val="18"/>
          <w:szCs w:val="18"/>
          <w:rPrChange w:id="57" w:author="W. Hu" w:date="2011-08-10T18:13:00Z">
            <w:rPr>
              <w:rFonts w:ascii="Times New Roman" w:hAnsi="Times New Roman"/>
              <w:bCs/>
              <w:color w:val="191919"/>
              <w:sz w:val="18"/>
              <w:szCs w:val="18"/>
            </w:rPr>
          </w:rPrChange>
        </w:rPr>
        <w:t xml:space="preserve"> </w:t>
      </w:r>
      <w:r w:rsidRPr="000F52DB">
        <w:rPr>
          <w:rFonts w:ascii="Times New Roman" w:hAnsi="Times New Roman"/>
          <w:bCs/>
          <w:color w:val="191919"/>
          <w:sz w:val="18"/>
          <w:szCs w:val="18"/>
        </w:rPr>
        <w:t>will enter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under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one of the six categories described below</w:t>
      </w:r>
      <w:r w:rsidR="00C13A0B" w:rsidRPr="000F52DB">
        <w:rPr>
          <w:rFonts w:ascii="Times New Roman" w:hAnsi="Times New Roman"/>
          <w:bCs/>
          <w:color w:val="191919"/>
          <w:sz w:val="18"/>
          <w:szCs w:val="18"/>
        </w:rPr>
        <w:t>.</w:t>
      </w:r>
    </w:p>
    <w:p w:rsidR="00C13A0B" w:rsidRDefault="00C13A0B" w:rsidP="00C13A0B">
      <w:pPr>
        <w:widowControl w:val="0"/>
        <w:autoSpaceDE w:val="0"/>
        <w:autoSpaceDN w:val="0"/>
        <w:adjustRightInd w:val="0"/>
        <w:spacing w:before="2" w:after="0" w:line="280" w:lineRule="exact"/>
        <w:ind w:left="360" w:right="130" w:firstLine="0"/>
        <w:jc w:val="both"/>
        <w:rPr>
          <w:rFonts w:ascii="Times New Roman" w:hAnsi="Times New Roman"/>
          <w:color w:val="000000"/>
          <w:sz w:val="28"/>
          <w:szCs w:val="28"/>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EGULAR</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671C5A" w:rsidRDefault="00C13A0B" w:rsidP="00671C5A">
      <w:pPr>
        <w:widowControl w:val="0"/>
        <w:autoSpaceDE w:val="0"/>
        <w:autoSpaceDN w:val="0"/>
        <w:adjustRightInd w:val="0"/>
        <w:spacing w:before="30" w:after="0"/>
        <w:ind w:left="360" w:right="130" w:firstLine="0"/>
        <w:jc w:val="both"/>
        <w:rPr>
          <w:ins w:id="58" w:author="W. Hu" w:date="2011-08-10T18:15:00Z"/>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granted</w:t>
      </w:r>
      <w:r>
        <w:rPr>
          <w:rFonts w:ascii="Times New Roman" w:hAnsi="Times New Roman"/>
          <w:color w:val="191919"/>
          <w:spacing w:val="-1"/>
          <w:sz w:val="18"/>
          <w:szCs w:val="18"/>
        </w:rPr>
        <w:t xml:space="preserve"> </w:t>
      </w:r>
      <w:r>
        <w:rPr>
          <w:rFonts w:ascii="Times New Roman" w:hAnsi="Times New Roman"/>
          <w:color w:val="191919"/>
          <w:sz w:val="18"/>
          <w:szCs w:val="18"/>
        </w:rPr>
        <w:t>regular</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ins w:id="59" w:author="W. Hu" w:date="2011-08-10T18:11:00Z">
        <w:r w:rsidR="00671C5A" w:rsidRPr="00671C5A">
          <w:rPr>
            <w:rFonts w:ascii="Times New Roman" w:hAnsi="Times New Roman"/>
            <w:color w:val="0070C0"/>
            <w:spacing w:val="-1"/>
            <w:sz w:val="18"/>
            <w:szCs w:val="18"/>
            <w:rPrChange w:id="60" w:author="W. Hu" w:date="2011-08-10T18:13:00Z">
              <w:rPr>
                <w:rFonts w:ascii="Times New Roman" w:hAnsi="Times New Roman"/>
                <w:color w:val="191919"/>
                <w:spacing w:val="-1"/>
                <w:sz w:val="18"/>
                <w:szCs w:val="18"/>
              </w:rPr>
            </w:rPrChange>
          </w:rPr>
          <w:t xml:space="preserve">a </w:t>
        </w:r>
      </w:ins>
      <w:del w:id="61" w:author="W. Hu" w:date="2011-08-10T18:11:00Z">
        <w:r w:rsidRPr="00671C5A" w:rsidDel="00671C5A">
          <w:rPr>
            <w:rFonts w:ascii="Times New Roman" w:hAnsi="Times New Roman"/>
            <w:color w:val="0070C0"/>
            <w:sz w:val="18"/>
            <w:szCs w:val="18"/>
            <w:rPrChange w:id="62" w:author="W. Hu" w:date="2011-08-10T18:13:00Z">
              <w:rPr>
                <w:rFonts w:ascii="Times New Roman" w:hAnsi="Times New Roman"/>
                <w:color w:val="191919"/>
                <w:sz w:val="18"/>
                <w:szCs w:val="18"/>
              </w:rPr>
            </w:rPrChange>
          </w:rPr>
          <w:delText>the</w:delText>
        </w:r>
        <w:r w:rsidRPr="00671C5A" w:rsidDel="00671C5A">
          <w:rPr>
            <w:rFonts w:ascii="Times New Roman" w:hAnsi="Times New Roman"/>
            <w:color w:val="0070C0"/>
            <w:spacing w:val="-1"/>
            <w:sz w:val="18"/>
            <w:szCs w:val="18"/>
            <w:rPrChange w:id="63" w:author="W. Hu" w:date="2011-08-10T18:13:00Z">
              <w:rPr>
                <w:rFonts w:ascii="Times New Roman" w:hAnsi="Times New Roman"/>
                <w:color w:val="191919"/>
                <w:spacing w:val="-1"/>
                <w:sz w:val="18"/>
                <w:szCs w:val="18"/>
              </w:rPr>
            </w:rPrChange>
          </w:rPr>
          <w:delText xml:space="preserve"> </w:delText>
        </w:r>
      </w:del>
      <w:ins w:id="64" w:author="W. Hu" w:date="2011-08-10T18:18:00Z">
        <w:r w:rsidR="00671C5A">
          <w:rPr>
            <w:rFonts w:ascii="Times New Roman" w:hAnsi="Times New Roman"/>
            <w:color w:val="0070C0"/>
            <w:sz w:val="18"/>
            <w:szCs w:val="18"/>
          </w:rPr>
          <w:t>g</w:t>
        </w:r>
      </w:ins>
      <w:del w:id="65" w:author="W. Hu" w:date="2011-08-10T18:18:00Z">
        <w:r w:rsidRPr="00671C5A" w:rsidDel="00671C5A">
          <w:rPr>
            <w:rFonts w:ascii="Times New Roman" w:hAnsi="Times New Roman"/>
            <w:color w:val="0070C0"/>
            <w:sz w:val="18"/>
            <w:szCs w:val="18"/>
            <w:rPrChange w:id="66" w:author="W. Hu" w:date="2011-08-10T18:13:00Z">
              <w:rPr>
                <w:rFonts w:ascii="Times New Roman" w:hAnsi="Times New Roman"/>
                <w:color w:val="191919"/>
                <w:sz w:val="18"/>
                <w:szCs w:val="18"/>
              </w:rPr>
            </w:rPrChange>
          </w:rPr>
          <w:delText>G</w:delText>
        </w:r>
      </w:del>
      <w:r w:rsidRPr="00671C5A">
        <w:rPr>
          <w:rFonts w:ascii="Times New Roman" w:hAnsi="Times New Roman"/>
          <w:color w:val="0070C0"/>
          <w:sz w:val="18"/>
          <w:szCs w:val="18"/>
          <w:rPrChange w:id="67" w:author="W. Hu" w:date="2011-08-10T18:13:00Z">
            <w:rPr>
              <w:rFonts w:ascii="Times New Roman" w:hAnsi="Times New Roman"/>
              <w:color w:val="191919"/>
              <w:sz w:val="18"/>
              <w:szCs w:val="18"/>
            </w:rPr>
          </w:rPrChange>
        </w:rPr>
        <w:t>raduate</w:t>
      </w:r>
      <w:r w:rsidRPr="00671C5A">
        <w:rPr>
          <w:rFonts w:ascii="Times New Roman" w:hAnsi="Times New Roman"/>
          <w:color w:val="0070C0"/>
          <w:spacing w:val="-1"/>
          <w:sz w:val="18"/>
          <w:szCs w:val="18"/>
          <w:rPrChange w:id="68" w:author="W. Hu" w:date="2011-08-10T18:13:00Z">
            <w:rPr>
              <w:rFonts w:ascii="Times New Roman" w:hAnsi="Times New Roman"/>
              <w:color w:val="191919"/>
              <w:spacing w:val="-1"/>
              <w:sz w:val="18"/>
              <w:szCs w:val="18"/>
            </w:rPr>
          </w:rPrChange>
        </w:rPr>
        <w:t xml:space="preserve"> </w:t>
      </w:r>
      <w:del w:id="69" w:author="W. Hu" w:date="2011-08-10T18:11:00Z">
        <w:r w:rsidRPr="00671C5A" w:rsidDel="00671C5A">
          <w:rPr>
            <w:rFonts w:ascii="Times New Roman" w:hAnsi="Times New Roman"/>
            <w:color w:val="0070C0"/>
            <w:sz w:val="18"/>
            <w:szCs w:val="18"/>
            <w:rPrChange w:id="70" w:author="W. Hu" w:date="2011-08-10T18:13:00Z">
              <w:rPr>
                <w:rFonts w:ascii="Times New Roman" w:hAnsi="Times New Roman"/>
                <w:color w:val="191919"/>
                <w:sz w:val="18"/>
                <w:szCs w:val="18"/>
              </w:rPr>
            </w:rPrChange>
          </w:rPr>
          <w:delText>School</w:delText>
        </w:r>
      </w:del>
      <w:ins w:id="71" w:author="W. Hu" w:date="2011-08-10T18:11:00Z">
        <w:r w:rsidR="00671C5A" w:rsidRPr="00671C5A">
          <w:rPr>
            <w:rFonts w:ascii="Times New Roman" w:hAnsi="Times New Roman"/>
            <w:color w:val="0070C0"/>
            <w:sz w:val="18"/>
            <w:szCs w:val="18"/>
            <w:rPrChange w:id="72" w:author="W. Hu" w:date="2011-08-10T18:13:00Z">
              <w:rPr>
                <w:rFonts w:ascii="Times New Roman" w:hAnsi="Times New Roman"/>
                <w:color w:val="191919"/>
                <w:sz w:val="18"/>
                <w:szCs w:val="18"/>
              </w:rPr>
            </w:rPrChange>
          </w:rPr>
          <w:t>program</w:t>
        </w:r>
      </w:ins>
      <w:r>
        <w:rPr>
          <w:rFonts w:ascii="Times New Roman" w:hAnsi="Times New Roman"/>
          <w:color w:val="191919"/>
          <w:spacing w:val="-1"/>
          <w:sz w:val="18"/>
          <w:szCs w:val="18"/>
        </w:rPr>
        <w:t xml:space="preserve"> </w:t>
      </w:r>
      <w:r>
        <w:rPr>
          <w:rFonts w:ascii="Times New Roman" w:hAnsi="Times New Roman"/>
          <w:color w:val="191919"/>
          <w:sz w:val="18"/>
          <w:szCs w:val="18"/>
        </w:rPr>
        <w:t>if</w:t>
      </w:r>
      <w:r>
        <w:rPr>
          <w:rFonts w:ascii="Times New Roman" w:hAnsi="Times New Roman"/>
          <w:color w:val="191919"/>
          <w:spacing w:val="-1"/>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have</w:t>
      </w:r>
      <w:r>
        <w:rPr>
          <w:rFonts w:ascii="Times New Roman" w:hAnsi="Times New Roman"/>
          <w:color w:val="191919"/>
          <w:spacing w:val="-1"/>
          <w:sz w:val="18"/>
          <w:szCs w:val="18"/>
        </w:rPr>
        <w:t xml:space="preserve"> </w:t>
      </w:r>
      <w:r>
        <w:rPr>
          <w:rFonts w:ascii="Times New Roman" w:hAnsi="Times New Roman"/>
          <w:color w:val="191919"/>
          <w:sz w:val="18"/>
          <w:szCs w:val="18"/>
        </w:rPr>
        <w:t>met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minimum</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gr</w:t>
      </w:r>
      <w:r>
        <w:rPr>
          <w:rFonts w:ascii="Times New Roman" w:hAnsi="Times New Roman"/>
          <w:color w:val="191919"/>
          <w:spacing w:val="-1"/>
          <w:sz w:val="18"/>
          <w:szCs w:val="18"/>
        </w:rPr>
        <w:t>a</w:t>
      </w:r>
      <w:r>
        <w:rPr>
          <w:rFonts w:ascii="Times New Roman" w:hAnsi="Times New Roman"/>
          <w:color w:val="191919"/>
          <w:sz w:val="18"/>
          <w:szCs w:val="18"/>
        </w:rPr>
        <w:t>de</w:t>
      </w:r>
      <w:r>
        <w:rPr>
          <w:rFonts w:ascii="Times New Roman" w:hAnsi="Times New Roman"/>
          <w:color w:val="191919"/>
          <w:spacing w:val="-1"/>
          <w:sz w:val="18"/>
          <w:szCs w:val="18"/>
        </w:rPr>
        <w:t xml:space="preserve"> </w:t>
      </w:r>
      <w:r>
        <w:rPr>
          <w:rFonts w:ascii="Times New Roman" w:hAnsi="Times New Roman"/>
          <w:color w:val="191919"/>
          <w:sz w:val="18"/>
          <w:szCs w:val="18"/>
        </w:rPr>
        <w:t>point average</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standardized</w:t>
      </w:r>
      <w:r>
        <w:rPr>
          <w:rFonts w:ascii="Times New Roman" w:hAnsi="Times New Roman"/>
          <w:color w:val="191919"/>
          <w:spacing w:val="4"/>
          <w:sz w:val="18"/>
          <w:szCs w:val="18"/>
        </w:rPr>
        <w:t xml:space="preserve"> </w:t>
      </w:r>
      <w:r>
        <w:rPr>
          <w:rFonts w:ascii="Times New Roman" w:hAnsi="Times New Roman"/>
          <w:color w:val="191919"/>
          <w:sz w:val="18"/>
          <w:szCs w:val="18"/>
        </w:rPr>
        <w:t>test</w:t>
      </w:r>
      <w:r>
        <w:rPr>
          <w:rFonts w:ascii="Times New Roman" w:hAnsi="Times New Roman"/>
          <w:color w:val="191919"/>
          <w:spacing w:val="4"/>
          <w:sz w:val="18"/>
          <w:szCs w:val="18"/>
        </w:rPr>
        <w:t xml:space="preserve"> </w:t>
      </w:r>
      <w:r>
        <w:rPr>
          <w:rFonts w:ascii="Times New Roman" w:hAnsi="Times New Roman"/>
          <w:color w:val="191919"/>
          <w:sz w:val="18"/>
          <w:szCs w:val="18"/>
        </w:rPr>
        <w:t>score</w:t>
      </w:r>
      <w:r>
        <w:rPr>
          <w:rFonts w:ascii="Times New Roman" w:hAnsi="Times New Roman"/>
          <w:color w:val="191919"/>
          <w:spacing w:val="4"/>
          <w:sz w:val="18"/>
          <w:szCs w:val="18"/>
        </w:rPr>
        <w:t xml:space="preserve"> </w:t>
      </w:r>
      <w:r>
        <w:rPr>
          <w:rFonts w:ascii="Times New Roman" w:hAnsi="Times New Roman"/>
          <w:color w:val="191919"/>
          <w:sz w:val="18"/>
          <w:szCs w:val="18"/>
        </w:rPr>
        <w:t>[44</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Miller</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Analogies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800</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Aptitude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Record</w:t>
      </w:r>
      <w:r>
        <w:rPr>
          <w:rFonts w:ascii="Times New Roman" w:hAnsi="Times New Roman"/>
          <w:color w:val="191919"/>
          <w:spacing w:val="4"/>
          <w:sz w:val="18"/>
          <w:szCs w:val="18"/>
        </w:rPr>
        <w:t xml:space="preserve"> </w:t>
      </w:r>
      <w:r>
        <w:rPr>
          <w:rFonts w:ascii="Times New Roman" w:hAnsi="Times New Roman"/>
          <w:color w:val="191919"/>
          <w:sz w:val="18"/>
          <w:szCs w:val="18"/>
        </w:rPr>
        <w:t>Ex</w:t>
      </w:r>
      <w:r>
        <w:rPr>
          <w:rFonts w:ascii="Times New Roman" w:hAnsi="Times New Roman"/>
          <w:color w:val="191919"/>
          <w:spacing w:val="-1"/>
          <w:sz w:val="18"/>
          <w:szCs w:val="18"/>
        </w:rPr>
        <w:t>a</w:t>
      </w:r>
      <w:r>
        <w:rPr>
          <w:rFonts w:ascii="Times New Roman" w:hAnsi="Times New Roman"/>
          <w:color w:val="191919"/>
          <w:sz w:val="18"/>
          <w:szCs w:val="18"/>
        </w:rPr>
        <w:t>mination (GRE) or 450 on the Graduate Management</w:t>
      </w:r>
      <w:r>
        <w:rPr>
          <w:rFonts w:ascii="Times New Roman" w:hAnsi="Times New Roman"/>
          <w:color w:val="191919"/>
          <w:spacing w:val="-10"/>
          <w:sz w:val="18"/>
          <w:szCs w:val="18"/>
        </w:rPr>
        <w:t xml:space="preserve"> </w:t>
      </w:r>
      <w:r>
        <w:rPr>
          <w:rFonts w:ascii="Times New Roman" w:hAnsi="Times New Roman"/>
          <w:color w:val="191919"/>
          <w:sz w:val="18"/>
          <w:szCs w:val="18"/>
        </w:rPr>
        <w:t>Admission</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(GM</w:t>
      </w:r>
      <w:r>
        <w:rPr>
          <w:rFonts w:ascii="Times New Roman" w:hAnsi="Times New Roman"/>
          <w:color w:val="191919"/>
          <w:spacing w:val="-20"/>
          <w:sz w:val="18"/>
          <w:szCs w:val="18"/>
        </w:rPr>
        <w:t>A</w:t>
      </w:r>
      <w:r>
        <w:rPr>
          <w:rFonts w:ascii="Times New Roman" w:hAnsi="Times New Roman"/>
          <w:color w:val="191919"/>
          <w:sz w:val="18"/>
          <w:szCs w:val="18"/>
        </w:rPr>
        <w:t>T)].</w:t>
      </w:r>
      <w:ins w:id="73" w:author="W. Hu" w:date="2011-08-10T18:15:00Z">
        <w:r w:rsidR="00671C5A">
          <w:rPr>
            <w:rFonts w:ascii="Times New Roman" w:hAnsi="Times New Roman"/>
            <w:color w:val="191919"/>
            <w:sz w:val="18"/>
            <w:szCs w:val="18"/>
          </w:rPr>
          <w:t xml:space="preserve"> </w:t>
        </w:r>
        <w:r w:rsidR="00671C5A" w:rsidRPr="00671C5A">
          <w:rPr>
            <w:rFonts w:ascii="Times New Roman" w:hAnsi="Times New Roman"/>
            <w:color w:val="0070C0"/>
            <w:sz w:val="18"/>
            <w:szCs w:val="18"/>
            <w:rPrChange w:id="74" w:author="W. Hu" w:date="2011-08-10T18:16:00Z">
              <w:rPr>
                <w:rFonts w:ascii="Times New Roman" w:hAnsi="Times New Roman"/>
                <w:color w:val="191919"/>
                <w:sz w:val="18"/>
                <w:szCs w:val="18"/>
              </w:rPr>
            </w:rPrChange>
          </w:rPr>
          <w:t>Applicants must subm</w:t>
        </w:r>
        <w:r w:rsidR="00671C5A" w:rsidRPr="00671C5A">
          <w:rPr>
            <w:rFonts w:ascii="Times New Roman" w:hAnsi="Times New Roman"/>
            <w:color w:val="0070C0"/>
            <w:sz w:val="18"/>
            <w:szCs w:val="18"/>
            <w:rPrChange w:id="75" w:author="W. Hu" w:date="2011-08-10T18:16:00Z">
              <w:rPr>
                <w:rFonts w:ascii="Times New Roman" w:hAnsi="Times New Roman"/>
                <w:color w:val="191919"/>
                <w:sz w:val="18"/>
                <w:szCs w:val="18"/>
              </w:rPr>
            </w:rPrChange>
          </w:rPr>
          <w:t>it</w:t>
        </w:r>
        <w:r w:rsidR="00671C5A" w:rsidRPr="00671C5A">
          <w:rPr>
            <w:rFonts w:ascii="Times New Roman" w:hAnsi="Times New Roman"/>
            <w:color w:val="0070C0"/>
            <w:sz w:val="18"/>
            <w:szCs w:val="18"/>
            <w:rPrChange w:id="76" w:author="W. Hu" w:date="2011-08-10T18:16:00Z">
              <w:rPr>
                <w:rFonts w:ascii="Times New Roman" w:hAnsi="Times New Roman"/>
                <w:color w:val="191919"/>
                <w:sz w:val="18"/>
                <w:szCs w:val="18"/>
              </w:rPr>
            </w:rPrChange>
          </w:rPr>
          <w:t xml:space="preserve"> </w:t>
        </w:r>
        <w:r w:rsidR="00671C5A" w:rsidRPr="00671C5A">
          <w:rPr>
            <w:rFonts w:ascii="Times New Roman" w:hAnsi="Times New Roman"/>
            <w:color w:val="0070C0"/>
            <w:sz w:val="18"/>
            <w:szCs w:val="18"/>
            <w:rPrChange w:id="77" w:author="W. Hu" w:date="2011-08-10T18:16:00Z">
              <w:rPr>
                <w:rFonts w:ascii="Times New Roman" w:hAnsi="Times New Roman"/>
                <w:color w:val="191919"/>
                <w:sz w:val="18"/>
                <w:szCs w:val="18"/>
              </w:rPr>
            </w:rPrChange>
          </w:rPr>
          <w:t xml:space="preserve">an </w:t>
        </w:r>
        <w:r w:rsidR="00671C5A" w:rsidRPr="00671C5A">
          <w:rPr>
            <w:rFonts w:ascii="Times New Roman" w:hAnsi="Times New Roman"/>
            <w:color w:val="0070C0"/>
            <w:sz w:val="18"/>
            <w:szCs w:val="18"/>
            <w:rPrChange w:id="78" w:author="W. Hu" w:date="2011-08-10T18:16:00Z">
              <w:rPr>
                <w:rFonts w:ascii="Times New Roman" w:hAnsi="Times New Roman"/>
                <w:color w:val="191919"/>
                <w:sz w:val="18"/>
                <w:szCs w:val="18"/>
              </w:rPr>
            </w:rPrChange>
          </w:rPr>
          <w:t xml:space="preserve">application for admission to </w:t>
        </w:r>
        <w:r w:rsidR="00671C5A" w:rsidRPr="00671C5A">
          <w:rPr>
            <w:rFonts w:ascii="Times New Roman" w:hAnsi="Times New Roman"/>
            <w:color w:val="0070C0"/>
            <w:sz w:val="18"/>
            <w:szCs w:val="18"/>
          </w:rPr>
          <w:t>University’s Admissions Office (229-430-4646, ACAD 291) or Graduate Admissions (229-430-4862)</w:t>
        </w:r>
        <w:r w:rsidR="00671C5A" w:rsidRPr="00671C5A">
          <w:rPr>
            <w:rFonts w:ascii="Times New Roman" w:hAnsi="Times New Roman"/>
            <w:color w:val="191919"/>
            <w:sz w:val="18"/>
            <w:szCs w:val="18"/>
          </w:rPr>
          <w:t>.</w:t>
        </w:r>
      </w:ins>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EADMISSION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Applicants must submit a readmission application for readmission to </w:t>
      </w:r>
      <w:ins w:id="79" w:author="W. Hu" w:date="2011-08-10T18:12:00Z">
        <w:r w:rsidR="00671C5A" w:rsidRPr="00671C5A">
          <w:rPr>
            <w:rFonts w:ascii="Times New Roman" w:hAnsi="Times New Roman"/>
            <w:color w:val="0070C0"/>
            <w:sz w:val="18"/>
            <w:szCs w:val="18"/>
            <w:rPrChange w:id="80" w:author="W. Hu" w:date="2011-08-10T18:13:00Z">
              <w:rPr/>
            </w:rPrChange>
          </w:rPr>
          <w:t>University’s Admissions Office</w:t>
        </w:r>
      </w:ins>
      <w:ins w:id="81" w:author="W. Hu" w:date="2011-08-10T18:14:00Z">
        <w:r w:rsidR="00671C5A" w:rsidRPr="00671C5A">
          <w:rPr>
            <w:rFonts w:ascii="Times New Roman" w:hAnsi="Times New Roman"/>
            <w:color w:val="0070C0"/>
            <w:sz w:val="18"/>
            <w:szCs w:val="18"/>
            <w:rPrChange w:id="82" w:author="W. Hu" w:date="2011-08-10T18:14:00Z">
              <w:rPr>
                <w:rFonts w:ascii="Times New Roman" w:hAnsi="Times New Roman"/>
                <w:color w:val="0070C0"/>
                <w:sz w:val="18"/>
                <w:szCs w:val="18"/>
              </w:rPr>
            </w:rPrChange>
          </w:rPr>
          <w:t xml:space="preserve"> </w:t>
        </w:r>
        <w:r w:rsidR="00671C5A" w:rsidRPr="00671C5A">
          <w:rPr>
            <w:rFonts w:ascii="Times New Roman" w:hAnsi="Times New Roman"/>
            <w:color w:val="0070C0"/>
            <w:sz w:val="18"/>
            <w:szCs w:val="18"/>
            <w:rPrChange w:id="83" w:author="W. Hu" w:date="2011-08-10T18:15:00Z">
              <w:rPr/>
            </w:rPrChange>
          </w:rPr>
          <w:t>or Graduate Admissions</w:t>
        </w:r>
      </w:ins>
      <w:del w:id="84" w:author="W. Hu" w:date="2011-08-10T18:12:00Z">
        <w:r w:rsidRPr="00671C5A" w:rsidDel="00671C5A">
          <w:rPr>
            <w:rFonts w:ascii="Times New Roman" w:hAnsi="Times New Roman"/>
            <w:color w:val="191919"/>
            <w:sz w:val="18"/>
            <w:szCs w:val="18"/>
            <w:rPrChange w:id="85" w:author="W. Hu" w:date="2011-08-10T18:15:00Z">
              <w:rPr>
                <w:rFonts w:ascii="Times New Roman" w:hAnsi="Times New Roman"/>
                <w:color w:val="191919"/>
                <w:sz w:val="18"/>
                <w:szCs w:val="18"/>
              </w:rPr>
            </w:rPrChange>
          </w:rPr>
          <w:delText>the Graduate School</w:delText>
        </w:r>
      </w:del>
      <w:r w:rsidRPr="00671C5A">
        <w:rPr>
          <w:rFonts w:ascii="Times New Roman" w:hAnsi="Times New Roman"/>
          <w:color w:val="191919"/>
          <w:sz w:val="18"/>
          <w:szCs w:val="18"/>
          <w:rPrChange w:id="86" w:author="W. Hu" w:date="2011-08-10T18:15:00Z">
            <w:rPr>
              <w:rFonts w:ascii="Times New Roman" w:hAnsi="Times New Roman"/>
              <w:color w:val="191919"/>
              <w:sz w:val="18"/>
              <w:szCs w:val="18"/>
            </w:rPr>
          </w:rPrChange>
        </w:rPr>
        <w:t>.</w:t>
      </w:r>
    </w:p>
    <w:p w:rsidR="00C13A0B" w:rsidRDefault="00C13A0B" w:rsidP="00C13A0B">
      <w:pPr>
        <w:widowControl w:val="0"/>
        <w:autoSpaceDE w:val="0"/>
        <w:autoSpaceDN w:val="0"/>
        <w:adjustRightInd w:val="0"/>
        <w:spacing w:before="7"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P</w:t>
      </w:r>
      <w:r>
        <w:rPr>
          <w:rFonts w:ascii="Times New Roman" w:hAnsi="Times New Roman"/>
          <w:b/>
          <w:bCs/>
          <w:color w:val="191919"/>
          <w:sz w:val="18"/>
          <w:szCs w:val="18"/>
        </w:rPr>
        <w:t>ROVISIONAL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full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regula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considere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provisional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1"/>
          <w:sz w:val="18"/>
          <w:szCs w:val="18"/>
        </w:rPr>
        <w:t>crite</w:t>
      </w:r>
      <w:r>
        <w:rPr>
          <w:rFonts w:ascii="Times New Roman" w:hAnsi="Times New Roman"/>
          <w:color w:val="191919"/>
          <w:spacing w:val="-2"/>
          <w:sz w:val="18"/>
          <w:szCs w:val="18"/>
        </w:rPr>
        <w:t>r</w:t>
      </w:r>
      <w:r>
        <w:rPr>
          <w:rFonts w:ascii="Times New Roman" w:hAnsi="Times New Roman"/>
          <w:color w:val="191919"/>
          <w:spacing w:val="-1"/>
          <w:sz w:val="18"/>
          <w:szCs w:val="18"/>
        </w:rPr>
        <w:t>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 unde</w:t>
      </w:r>
      <w:r>
        <w:rPr>
          <w:rFonts w:ascii="Times New Roman" w:hAnsi="Times New Roman"/>
          <w:color w:val="191919"/>
          <w:spacing w:val="-3"/>
          <w:sz w:val="18"/>
          <w:szCs w:val="18"/>
        </w:rPr>
        <w:t>r</w:t>
      </w:r>
      <w:r>
        <w:rPr>
          <w:rFonts w:ascii="Times New Roman" w:hAnsi="Times New Roman"/>
          <w:color w:val="191919"/>
          <w:sz w:val="18"/>
          <w:szCs w:val="18"/>
        </w:rPr>
        <w:t>graduate degree from a regionally accredited college or university with an unde</w:t>
      </w:r>
      <w:r>
        <w:rPr>
          <w:rFonts w:ascii="Times New Roman" w:hAnsi="Times New Roman"/>
          <w:color w:val="191919"/>
          <w:spacing w:val="-3"/>
          <w:sz w:val="18"/>
          <w:szCs w:val="18"/>
        </w:rPr>
        <w:t>r</w:t>
      </w:r>
      <w:r>
        <w:rPr>
          <w:rFonts w:ascii="Times New Roman" w:hAnsi="Times New Roman"/>
          <w:color w:val="191919"/>
          <w:sz w:val="18"/>
          <w:szCs w:val="18"/>
        </w:rPr>
        <w:t>graduate major in, or prerequisites f</w:t>
      </w:r>
      <w:r>
        <w:rPr>
          <w:rFonts w:ascii="Times New Roman" w:hAnsi="Times New Roman"/>
          <w:color w:val="191919"/>
          <w:spacing w:val="-1"/>
          <w:sz w:val="18"/>
          <w:szCs w:val="18"/>
        </w:rPr>
        <w:t>o</w:t>
      </w:r>
      <w:r>
        <w:rPr>
          <w:rFonts w:ascii="Times New Roman" w:hAnsi="Times New Roman"/>
          <w:color w:val="191919"/>
          <w:spacing w:val="-7"/>
          <w:sz w:val="18"/>
          <w:szCs w:val="18"/>
        </w:rPr>
        <w:t>r</w:t>
      </w:r>
      <w:r>
        <w:rPr>
          <w:rFonts w:ascii="Times New Roman" w:hAnsi="Times New Roman"/>
          <w:color w:val="191919"/>
          <w:sz w:val="18"/>
          <w:szCs w:val="18"/>
        </w:rPr>
        <w:t>, the planned field of study where applicable,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 unde</w:t>
      </w:r>
      <w:r>
        <w:rPr>
          <w:rFonts w:ascii="Times New Roman" w:hAnsi="Times New Roman"/>
          <w:color w:val="191919"/>
          <w:spacing w:val="-3"/>
          <w:sz w:val="18"/>
          <w:szCs w:val="18"/>
        </w:rPr>
        <w:t>r</w:t>
      </w:r>
      <w:r>
        <w:rPr>
          <w:rFonts w:ascii="Times New Roman" w:hAnsi="Times New Roman"/>
          <w:color w:val="191919"/>
          <w:sz w:val="18"/>
          <w:szCs w:val="18"/>
        </w:rPr>
        <w:t>graduate grade point average of at least 2.2, and</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D0166E" w:rsidRDefault="00C13A0B" w:rsidP="00D0166E">
      <w:pPr>
        <w:widowControl w:val="0"/>
        <w:autoSpaceDE w:val="0"/>
        <w:autoSpaceDN w:val="0"/>
        <w:adjustRightInd w:val="0"/>
        <w:spacing w:after="0" w:line="250" w:lineRule="auto"/>
        <w:ind w:left="360" w:right="180" w:firstLine="360"/>
        <w:jc w:val="both"/>
        <w:rPr>
          <w:rFonts w:ascii="Times New Roman" w:hAnsi="Times New Roman"/>
          <w:color w:val="000000"/>
          <w:sz w:val="20"/>
          <w:szCs w:val="20"/>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score on the 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of no less than 27, or a score on the</w:t>
      </w:r>
      <w:r>
        <w:rPr>
          <w:rFonts w:ascii="Times New Roman" w:hAnsi="Times New Roman"/>
          <w:color w:val="191919"/>
          <w:spacing w:val="-10"/>
          <w:sz w:val="18"/>
          <w:szCs w:val="18"/>
        </w:rPr>
        <w:t xml:space="preserve"> </w:t>
      </w:r>
      <w:r>
        <w:rPr>
          <w:rFonts w:ascii="Times New Roman" w:hAnsi="Times New Roman"/>
          <w:color w:val="191919"/>
          <w:sz w:val="18"/>
          <w:szCs w:val="18"/>
        </w:rPr>
        <w:t>Aptitude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of the GRE of no less than 700.</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satisfying nine semester hours of coursework with no grade of less than a “B” may be admitted to regular status. Otherwise, the student is terminated from the program.</w:t>
      </w:r>
      <w:r w:rsidR="00D0166E" w:rsidRPr="00D0166E">
        <w:rPr>
          <w:rFonts w:ascii="Times New Roman" w:hAnsi="Times New Roman"/>
          <w:b/>
          <w:bCs/>
          <w:i/>
          <w:iCs/>
          <w:color w:val="191919"/>
          <w:sz w:val="20"/>
          <w:szCs w:val="20"/>
        </w:rPr>
        <w:t xml:space="preserve"> </w:t>
      </w:r>
      <w:r w:rsidR="00D0166E">
        <w:rPr>
          <w:rFonts w:ascii="Times New Roman" w:hAnsi="Times New Roman"/>
          <w:b/>
          <w:bCs/>
          <w:i/>
          <w:iCs/>
          <w:color w:val="191919"/>
          <w:sz w:val="20"/>
          <w:szCs w:val="20"/>
        </w:rPr>
        <w:t>Individual programs of study may have higher provisional admission standards.</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T</w:t>
      </w:r>
      <w:r>
        <w:rPr>
          <w:rFonts w:ascii="Times New Roman" w:hAnsi="Times New Roman"/>
          <w:b/>
          <w:bCs/>
          <w:color w:val="191919"/>
          <w:sz w:val="18"/>
          <w:szCs w:val="18"/>
        </w:rPr>
        <w:t>RANSIENT</w:t>
      </w:r>
      <w:r>
        <w:rPr>
          <w:rFonts w:ascii="Times New Roman" w:hAnsi="Times New Roman"/>
          <w:b/>
          <w:bCs/>
          <w:color w:val="191919"/>
          <w:spacing w:val="-1"/>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z w:val="18"/>
          <w:szCs w:val="18"/>
        </w:rPr>
        <w:t>full-time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good</w:t>
      </w:r>
      <w:r>
        <w:rPr>
          <w:rFonts w:ascii="Times New Roman" w:hAnsi="Times New Roman"/>
          <w:color w:val="191919"/>
          <w:spacing w:val="1"/>
          <w:sz w:val="18"/>
          <w:szCs w:val="18"/>
        </w:rPr>
        <w:t xml:space="preserve"> </w:t>
      </w:r>
      <w:r>
        <w:rPr>
          <w:rFonts w:ascii="Times New Roman" w:hAnsi="Times New Roman"/>
          <w:color w:val="191919"/>
          <w:sz w:val="18"/>
          <w:szCs w:val="18"/>
        </w:rPr>
        <w:t>academic</w:t>
      </w:r>
      <w:r>
        <w:rPr>
          <w:rFonts w:ascii="Times New Roman" w:hAnsi="Times New Roman"/>
          <w:color w:val="191919"/>
          <w:spacing w:val="1"/>
          <w:sz w:val="18"/>
          <w:szCs w:val="18"/>
        </w:rPr>
        <w:t xml:space="preserve"> </w:t>
      </w:r>
      <w:r>
        <w:rPr>
          <w:rFonts w:ascii="Times New Roman" w:hAnsi="Times New Roman"/>
          <w:color w:val="191919"/>
          <w:sz w:val="18"/>
          <w:szCs w:val="18"/>
        </w:rPr>
        <w:t>standing</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another</w:t>
      </w:r>
      <w:r>
        <w:rPr>
          <w:rFonts w:ascii="Times New Roman" w:hAnsi="Times New Roman"/>
          <w:color w:val="191919"/>
          <w:spacing w:val="1"/>
          <w:sz w:val="18"/>
          <w:szCs w:val="18"/>
        </w:rPr>
        <w:t xml:space="preserve"> </w:t>
      </w:r>
      <w:r>
        <w:rPr>
          <w:rFonts w:ascii="Times New Roman" w:hAnsi="Times New Roman"/>
          <w:color w:val="191919"/>
          <w:sz w:val="18"/>
          <w:szCs w:val="18"/>
        </w:rPr>
        <w:t>institution</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enroll</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1"/>
          <w:sz w:val="18"/>
          <w:szCs w:val="18"/>
        </w:rPr>
        <w:t xml:space="preserve"> </w:t>
      </w:r>
      <w:r>
        <w:rPr>
          <w:rFonts w:ascii="Times New Roman" w:hAnsi="Times New Roman"/>
          <w:color w:val="191919"/>
          <w:sz w:val="18"/>
          <w:szCs w:val="18"/>
        </w:rPr>
        <w:t>one</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transient</w:t>
      </w:r>
      <w:r>
        <w:rPr>
          <w:rFonts w:ascii="Times New Roman" w:hAnsi="Times New Roman"/>
          <w:color w:val="191919"/>
          <w:spacing w:val="1"/>
          <w:sz w:val="18"/>
          <w:szCs w:val="18"/>
        </w:rPr>
        <w:t xml:space="preserve"> </w:t>
      </w:r>
      <w:r>
        <w:rPr>
          <w:rFonts w:ascii="Times New Roman" w:hAnsi="Times New Roman"/>
          <w:color w:val="191919"/>
          <w:sz w:val="18"/>
          <w:szCs w:val="18"/>
        </w:rPr>
        <w:t>stude</w:t>
      </w:r>
      <w:r>
        <w:rPr>
          <w:rFonts w:ascii="Times New Roman" w:hAnsi="Times New Roman"/>
          <w:color w:val="191919"/>
          <w:spacing w:val="-1"/>
          <w:sz w:val="18"/>
          <w:szCs w:val="18"/>
        </w:rPr>
        <w:t>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regular institution</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provide</w:t>
      </w:r>
      <w:r>
        <w:rPr>
          <w:rFonts w:ascii="Times New Roman" w:hAnsi="Times New Roman"/>
          <w:color w:val="191919"/>
          <w:spacing w:val="-2"/>
          <w:sz w:val="18"/>
          <w:szCs w:val="18"/>
        </w:rPr>
        <w:t xml:space="preserve"> </w:t>
      </w:r>
      <w:r>
        <w:rPr>
          <w:rFonts w:ascii="Times New Roman" w:hAnsi="Times New Roman"/>
          <w:color w:val="191919"/>
          <w:sz w:val="18"/>
          <w:szCs w:val="18"/>
        </w:rPr>
        <w:t>written</w:t>
      </w:r>
      <w:r>
        <w:rPr>
          <w:rFonts w:ascii="Times New Roman" w:hAnsi="Times New Roman"/>
          <w:color w:val="191919"/>
          <w:spacing w:val="-2"/>
          <w:sz w:val="18"/>
          <w:szCs w:val="18"/>
        </w:rPr>
        <w:t xml:space="preserve"> </w:t>
      </w:r>
      <w:r>
        <w:rPr>
          <w:rFonts w:ascii="Times New Roman" w:hAnsi="Times New Roman"/>
          <w:color w:val="191919"/>
          <w:sz w:val="18"/>
          <w:szCs w:val="18"/>
        </w:rPr>
        <w:t>authorization</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enroll</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Copies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transcripts</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standard</w:t>
      </w:r>
      <w:r>
        <w:rPr>
          <w:rFonts w:ascii="Times New Roman" w:hAnsi="Times New Roman"/>
          <w:color w:val="191919"/>
          <w:spacing w:val="-1"/>
          <w:sz w:val="18"/>
          <w:szCs w:val="18"/>
        </w:rPr>
        <w:t>i</w:t>
      </w:r>
      <w:r>
        <w:rPr>
          <w:rFonts w:ascii="Times New Roman" w:hAnsi="Times New Roman"/>
          <w:color w:val="191919"/>
          <w:sz w:val="18"/>
          <w:szCs w:val="18"/>
        </w:rPr>
        <w:t>zed</w:t>
      </w:r>
      <w:r>
        <w:rPr>
          <w:rFonts w:ascii="Times New Roman" w:hAnsi="Times New Roman"/>
          <w:color w:val="191919"/>
          <w:spacing w:val="-2"/>
          <w:sz w:val="18"/>
          <w:szCs w:val="18"/>
        </w:rPr>
        <w:t xml:space="preserve"> </w:t>
      </w:r>
      <w:r>
        <w:rPr>
          <w:rFonts w:ascii="Times New Roman" w:hAnsi="Times New Roman"/>
          <w:color w:val="191919"/>
          <w:sz w:val="18"/>
          <w:szCs w:val="18"/>
        </w:rPr>
        <w:t>test</w:t>
      </w:r>
      <w:r>
        <w:rPr>
          <w:rFonts w:ascii="Times New Roman" w:hAnsi="Times New Roman"/>
          <w:color w:val="191919"/>
          <w:spacing w:val="-2"/>
          <w:sz w:val="18"/>
          <w:szCs w:val="18"/>
        </w:rPr>
        <w:t xml:space="preserve"> </w:t>
      </w:r>
      <w:r>
        <w:rPr>
          <w:rFonts w:ascii="Times New Roman" w:hAnsi="Times New Roman"/>
          <w:color w:val="191919"/>
          <w:sz w:val="18"/>
          <w:szCs w:val="18"/>
        </w:rPr>
        <w:t>scores</w:t>
      </w:r>
      <w:r>
        <w:rPr>
          <w:rFonts w:ascii="Times New Roman" w:hAnsi="Times New Roman"/>
          <w:color w:val="191919"/>
          <w:spacing w:val="-2"/>
          <w:sz w:val="18"/>
          <w:szCs w:val="18"/>
        </w:rPr>
        <w:t xml:space="preserve"> </w:t>
      </w:r>
      <w:r>
        <w:rPr>
          <w:rFonts w:ascii="Times New Roman" w:hAnsi="Times New Roman"/>
          <w:color w:val="191919"/>
          <w:sz w:val="18"/>
          <w:szCs w:val="18"/>
        </w:rPr>
        <w:t>are not required.</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N</w:t>
      </w:r>
      <w:r>
        <w:rPr>
          <w:rFonts w:ascii="Times New Roman" w:hAnsi="Times New Roman"/>
          <w:b/>
          <w:bCs/>
          <w:color w:val="191919"/>
          <w:sz w:val="18"/>
          <w:szCs w:val="18"/>
        </w:rPr>
        <w:t>ON</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2"/>
          <w:sz w:val="18"/>
          <w:szCs w:val="18"/>
        </w:rPr>
        <w:t xml:space="preserve"> </w:t>
      </w:r>
      <w:r>
        <w:rPr>
          <w:rFonts w:ascii="Times New Roman" w:hAnsi="Times New Roman"/>
          <w:color w:val="191919"/>
          <w:sz w:val="18"/>
          <w:szCs w:val="18"/>
        </w:rPr>
        <w:t>interested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studying</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personal</w:t>
      </w:r>
      <w:r>
        <w:rPr>
          <w:rFonts w:ascii="Times New Roman" w:hAnsi="Times New Roman"/>
          <w:color w:val="191919"/>
          <w:spacing w:val="-2"/>
          <w:sz w:val="18"/>
          <w:szCs w:val="18"/>
        </w:rPr>
        <w:t xml:space="preserve"> </w:t>
      </w:r>
      <w:r>
        <w:rPr>
          <w:rFonts w:ascii="Times New Roman" w:hAnsi="Times New Roman"/>
          <w:color w:val="191919"/>
          <w:sz w:val="18"/>
          <w:szCs w:val="18"/>
        </w:rPr>
        <w:t>enrichment</w:t>
      </w:r>
      <w:r>
        <w:rPr>
          <w:rFonts w:ascii="Times New Roman" w:hAnsi="Times New Roman"/>
          <w:color w:val="191919"/>
          <w:spacing w:val="-2"/>
          <w:sz w:val="18"/>
          <w:szCs w:val="18"/>
        </w:rPr>
        <w:t xml:space="preserve"> </w:t>
      </w:r>
      <w:r>
        <w:rPr>
          <w:rFonts w:ascii="Times New Roman" w:hAnsi="Times New Roman"/>
          <w:color w:val="191919"/>
          <w:sz w:val="18"/>
          <w:szCs w:val="18"/>
        </w:rPr>
        <w:t>or</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job-related</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2"/>
          <w:sz w:val="18"/>
          <w:szCs w:val="18"/>
        </w:rPr>
        <w:t xml:space="preserve"> </w:t>
      </w:r>
      <w:r>
        <w:rPr>
          <w:rFonts w:ascii="Times New Roman" w:hAnsi="Times New Roman"/>
          <w:color w:val="191919"/>
          <w:sz w:val="18"/>
          <w:szCs w:val="18"/>
        </w:rPr>
        <w:t>are</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6"/>
          <w:sz w:val="18"/>
          <w:szCs w:val="18"/>
        </w:rPr>
        <w:t xml:space="preserve"> </w:t>
      </w:r>
      <w:r>
        <w:rPr>
          <w:rFonts w:ascii="Times New Roman" w:hAnsi="Times New Roman"/>
          <w:color w:val="191919"/>
          <w:sz w:val="18"/>
          <w:szCs w:val="18"/>
        </w:rPr>
        <w:t>While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may enroll</w:t>
      </w:r>
      <w:r>
        <w:rPr>
          <w:rFonts w:ascii="Times New Roman" w:hAnsi="Times New Roman"/>
          <w:color w:val="191919"/>
          <w:spacing w:val="1"/>
          <w:sz w:val="18"/>
          <w:szCs w:val="18"/>
        </w:rPr>
        <w:t xml:space="preserve"> </w:t>
      </w:r>
      <w:r>
        <w:rPr>
          <w:rFonts w:ascii="Times New Roman" w:hAnsi="Times New Roman"/>
          <w:color w:val="191919"/>
          <w:sz w:val="18"/>
          <w:szCs w:val="18"/>
        </w:rPr>
        <w:t>for an unlimited</w:t>
      </w:r>
      <w:r>
        <w:rPr>
          <w:rFonts w:ascii="Times New Roman" w:hAnsi="Times New Roman"/>
          <w:color w:val="191919"/>
          <w:spacing w:val="1"/>
          <w:sz w:val="18"/>
          <w:szCs w:val="18"/>
        </w:rPr>
        <w:t xml:space="preserve"> </w:t>
      </w:r>
      <w:r>
        <w:rPr>
          <w:rFonts w:ascii="Times New Roman" w:hAnsi="Times New Roman"/>
          <w:color w:val="191919"/>
          <w:sz w:val="18"/>
          <w:szCs w:val="18"/>
        </w:rPr>
        <w:t>number</w:t>
      </w:r>
      <w:r>
        <w:rPr>
          <w:rFonts w:ascii="Times New Roman" w:hAnsi="Times New Roman"/>
          <w:color w:val="191919"/>
          <w:spacing w:val="1"/>
          <w:sz w:val="18"/>
          <w:szCs w:val="18"/>
        </w:rPr>
        <w:t xml:space="preserve"> </w:t>
      </w:r>
      <w:r>
        <w:rPr>
          <w:rFonts w:ascii="Times New Roman" w:hAnsi="Times New Roman"/>
          <w:color w:val="191919"/>
          <w:sz w:val="18"/>
          <w:szCs w:val="18"/>
        </w:rPr>
        <w:t>of courses 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non-degree</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he/she</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be fully</w:t>
      </w:r>
      <w:r>
        <w:rPr>
          <w:rFonts w:ascii="Times New Roman" w:hAnsi="Times New Roman"/>
          <w:color w:val="191919"/>
          <w:spacing w:val="1"/>
          <w:sz w:val="18"/>
          <w:szCs w:val="18"/>
        </w:rPr>
        <w:t xml:space="preserve"> </w:t>
      </w:r>
      <w:r>
        <w:rPr>
          <w:rFonts w:ascii="Times New Roman" w:hAnsi="Times New Roman"/>
          <w:color w:val="191919"/>
          <w:sz w:val="18"/>
          <w:szCs w:val="18"/>
        </w:rPr>
        <w:t>aware</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w:t>
      </w:r>
      <w:r>
        <w:rPr>
          <w:rFonts w:ascii="Times New Roman" w:hAnsi="Times New Roman"/>
          <w:color w:val="191919"/>
          <w:spacing w:val="1"/>
          <w:sz w:val="18"/>
          <w:szCs w:val="18"/>
        </w:rPr>
        <w:t xml:space="preserve"> </w:t>
      </w:r>
      <w:r>
        <w:rPr>
          <w:rFonts w:ascii="Times New Roman" w:hAnsi="Times New Roman"/>
          <w:color w:val="191919"/>
          <w:sz w:val="18"/>
          <w:szCs w:val="18"/>
        </w:rPr>
        <w:t>is not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w</w:t>
      </w:r>
      <w:r>
        <w:rPr>
          <w:rFonts w:ascii="Times New Roman" w:hAnsi="Times New Roman"/>
          <w:color w:val="191919"/>
          <w:sz w:val="18"/>
          <w:szCs w:val="18"/>
        </w:rPr>
        <w:t>arded</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the completion</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any</w:t>
      </w:r>
      <w:r>
        <w:rPr>
          <w:rFonts w:ascii="Times New Roman" w:hAnsi="Times New Roman"/>
          <w:color w:val="191919"/>
          <w:spacing w:val="-3"/>
          <w:sz w:val="18"/>
          <w:szCs w:val="18"/>
        </w:rPr>
        <w:t xml:space="preserve"> </w:t>
      </w:r>
      <w:r>
        <w:rPr>
          <w:rFonts w:ascii="Times New Roman" w:hAnsi="Times New Roman"/>
          <w:color w:val="191919"/>
          <w:sz w:val="18"/>
          <w:szCs w:val="18"/>
        </w:rPr>
        <w:t>number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Only</w:t>
      </w:r>
      <w:r>
        <w:rPr>
          <w:rFonts w:ascii="Times New Roman" w:hAnsi="Times New Roman"/>
          <w:color w:val="191919"/>
          <w:spacing w:val="-3"/>
          <w:sz w:val="18"/>
          <w:szCs w:val="18"/>
        </w:rPr>
        <w:t xml:space="preserve"> </w:t>
      </w:r>
      <w:r>
        <w:rPr>
          <w:rFonts w:ascii="Times New Roman" w:hAnsi="Times New Roman"/>
          <w:color w:val="191919"/>
          <w:sz w:val="18"/>
          <w:szCs w:val="18"/>
        </w:rPr>
        <w:t>nine</w:t>
      </w:r>
      <w:r>
        <w:rPr>
          <w:rFonts w:ascii="Times New Roman" w:hAnsi="Times New Roman"/>
          <w:color w:val="191919"/>
          <w:spacing w:val="-3"/>
          <w:sz w:val="18"/>
          <w:szCs w:val="18"/>
        </w:rPr>
        <w:t xml:space="preserve"> </w:t>
      </w:r>
      <w:r>
        <w:rPr>
          <w:rFonts w:ascii="Times New Roman" w:hAnsi="Times New Roman"/>
          <w:color w:val="191919"/>
          <w:sz w:val="18"/>
          <w:szCs w:val="18"/>
        </w:rPr>
        <w:t>semester</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coursework</w:t>
      </w:r>
      <w:r>
        <w:rPr>
          <w:rFonts w:ascii="Times New Roman" w:hAnsi="Times New Roman"/>
          <w:color w:val="191919"/>
          <w:spacing w:val="-3"/>
          <w:sz w:val="18"/>
          <w:szCs w:val="18"/>
        </w:rPr>
        <w:t xml:space="preserve"> </w:t>
      </w:r>
      <w:r>
        <w:rPr>
          <w:rFonts w:ascii="Times New Roman" w:hAnsi="Times New Roman"/>
          <w:color w:val="191919"/>
          <w:sz w:val="18"/>
          <w:szCs w:val="18"/>
        </w:rPr>
        <w:t>taken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may</w:t>
      </w:r>
      <w:r>
        <w:rPr>
          <w:rFonts w:ascii="Times New Roman" w:hAnsi="Times New Roman"/>
          <w:color w:val="191919"/>
          <w:spacing w:val="-3"/>
          <w:sz w:val="18"/>
          <w:szCs w:val="18"/>
        </w:rPr>
        <w:t xml:space="preserve"> </w:t>
      </w:r>
      <w:r>
        <w:rPr>
          <w:rFonts w:ascii="Times New Roman" w:hAnsi="Times New Roman"/>
          <w:color w:val="191919"/>
          <w:sz w:val="18"/>
          <w:szCs w:val="18"/>
        </w:rPr>
        <w:t>apply</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m</w:t>
      </w:r>
      <w:r>
        <w:rPr>
          <w:rFonts w:ascii="Times New Roman" w:hAnsi="Times New Roman"/>
          <w:color w:val="191919"/>
          <w:spacing w:val="-1"/>
          <w:sz w:val="18"/>
          <w:szCs w:val="18"/>
        </w:rPr>
        <w:t>a</w:t>
      </w:r>
      <w:r>
        <w:rPr>
          <w:rFonts w:ascii="Times New Roman" w:hAnsi="Times New Roman"/>
          <w:color w:val="191919"/>
          <w:sz w:val="18"/>
          <w:szCs w:val="18"/>
        </w:rPr>
        <w:t>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degree 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z w:val="18"/>
          <w:szCs w:val="18"/>
        </w:rPr>
        <w:t>PECIAL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Albany State University students with senior standing may register for graduate courses if each of the following conditions are</w:t>
      </w:r>
      <w:r>
        <w:rPr>
          <w:rFonts w:ascii="Times New Roman" w:hAnsi="Times New Roman"/>
          <w:color w:val="191919"/>
          <w:spacing w:val="-1"/>
          <w:sz w:val="18"/>
          <w:szCs w:val="18"/>
        </w:rPr>
        <w:t xml:space="preserve"> </w:t>
      </w:r>
      <w:r>
        <w:rPr>
          <w:rFonts w:ascii="Times New Roman" w:hAnsi="Times New Roman"/>
          <w:color w:val="191919"/>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ind w:left="810" w:right="130" w:hanging="180"/>
        <w:jc w:val="both"/>
        <w:rPr>
          <w:rFonts w:ascii="Times New Roman" w:hAnsi="Times New Roman"/>
          <w:color w:val="000000"/>
          <w:sz w:val="18"/>
          <w:szCs w:val="18"/>
        </w:rPr>
      </w:pPr>
      <w:r>
        <w:rPr>
          <w:rFonts w:ascii="Times New Roman" w:hAnsi="Times New Roman"/>
          <w:color w:val="191919"/>
          <w:sz w:val="18"/>
          <w:szCs w:val="18"/>
        </w:rPr>
        <w:t>1. The student has an overall 3.0 (or better) grade point average.</w:t>
      </w:r>
    </w:p>
    <w:p w:rsidR="00C13A0B" w:rsidRDefault="00C13A0B" w:rsidP="00C13A0B">
      <w:pPr>
        <w:widowControl w:val="0"/>
        <w:autoSpaceDE w:val="0"/>
        <w:autoSpaceDN w:val="0"/>
        <w:adjustRightInd w:val="0"/>
        <w:spacing w:before="5" w:after="0" w:line="220" w:lineRule="exact"/>
        <w:ind w:left="810" w:right="130" w:hanging="18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2. The</w:t>
      </w:r>
      <w:r>
        <w:rPr>
          <w:rFonts w:ascii="Times New Roman" w:hAnsi="Times New Roman"/>
          <w:color w:val="191919"/>
          <w:spacing w:val="-3"/>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 President for</w:t>
      </w:r>
      <w:r>
        <w:rPr>
          <w:rFonts w:ascii="Times New Roman" w:hAnsi="Times New Roman"/>
          <w:color w:val="191919"/>
          <w:spacing w:val="-10"/>
          <w:sz w:val="18"/>
          <w:szCs w:val="18"/>
        </w:rPr>
        <w:t xml:space="preserve"> </w:t>
      </w:r>
      <w:r>
        <w:rPr>
          <w:rFonts w:ascii="Times New Roman" w:hAnsi="Times New Roman"/>
          <w:color w:val="191919"/>
          <w:sz w:val="18"/>
          <w:szCs w:val="18"/>
        </w:rPr>
        <w:t>Academic</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approves the academic department</w:t>
      </w:r>
      <w:r>
        <w:rPr>
          <w:rFonts w:ascii="Times New Roman" w:hAnsi="Times New Roman"/>
          <w:color w:val="191919"/>
          <w:spacing w:val="-10"/>
          <w:sz w:val="18"/>
          <w:szCs w:val="18"/>
        </w:rPr>
        <w:t>’</w:t>
      </w:r>
      <w:r>
        <w:rPr>
          <w:rFonts w:ascii="Times New Roman" w:hAnsi="Times New Roman"/>
          <w:color w:val="191919"/>
          <w:sz w:val="18"/>
          <w:szCs w:val="18"/>
        </w:rPr>
        <w:t>s recommendation for the student to enroll in gradu</w:t>
      </w:r>
      <w:r>
        <w:rPr>
          <w:rFonts w:ascii="Times New Roman" w:hAnsi="Times New Roman"/>
          <w:color w:val="191919"/>
          <w:spacing w:val="-1"/>
          <w:sz w:val="18"/>
          <w:szCs w:val="18"/>
        </w:rPr>
        <w:t>a</w:t>
      </w:r>
      <w:r>
        <w:rPr>
          <w:rFonts w:ascii="Times New Roman" w:hAnsi="Times New Roman"/>
          <w:color w:val="191919"/>
          <w:sz w:val="18"/>
          <w:szCs w:val="18"/>
        </w:rPr>
        <w:t>te courses. (Such approval is granted on a semester-by- semester basis; continued enrollment is not provided.)</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3. 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limits</w:t>
      </w:r>
      <w:r>
        <w:rPr>
          <w:rFonts w:ascii="Times New Roman" w:hAnsi="Times New Roman"/>
          <w:color w:val="191919"/>
          <w:spacing w:val="-4"/>
          <w:sz w:val="18"/>
          <w:szCs w:val="18"/>
        </w:rPr>
        <w:t xml:space="preserve"> </w:t>
      </w:r>
      <w:r>
        <w:rPr>
          <w:rFonts w:ascii="Times New Roman" w:hAnsi="Times New Roman"/>
          <w:color w:val="191919"/>
          <w:sz w:val="18"/>
          <w:szCs w:val="18"/>
        </w:rPr>
        <w:t>his/her</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total</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twelve</w:t>
      </w:r>
      <w:r>
        <w:rPr>
          <w:rFonts w:ascii="Times New Roman" w:hAnsi="Times New Roman"/>
          <w:color w:val="191919"/>
          <w:spacing w:val="-4"/>
          <w:sz w:val="18"/>
          <w:szCs w:val="18"/>
        </w:rPr>
        <w:t xml:space="preserve"> </w:t>
      </w:r>
      <w:r>
        <w:rPr>
          <w:rFonts w:ascii="Times New Roman" w:hAnsi="Times New Roman"/>
          <w:color w:val="191919"/>
          <w:sz w:val="18"/>
          <w:szCs w:val="18"/>
        </w:rPr>
        <w:t>(12)</w:t>
      </w:r>
      <w:r>
        <w:rPr>
          <w:rFonts w:ascii="Times New Roman" w:hAnsi="Times New Roman"/>
          <w:color w:val="191919"/>
          <w:spacing w:val="-4"/>
          <w:sz w:val="18"/>
          <w:szCs w:val="18"/>
        </w:rPr>
        <w:t xml:space="preserve"> </w:t>
      </w:r>
      <w:r>
        <w:rPr>
          <w:rFonts w:ascii="Times New Roman" w:hAnsi="Times New Roman"/>
          <w:color w:val="191919"/>
          <w:sz w:val="18"/>
          <w:szCs w:val="18"/>
        </w:rPr>
        <w:t>semester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stud</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No</w:t>
      </w:r>
      <w:r>
        <w:rPr>
          <w:rFonts w:ascii="Times New Roman" w:hAnsi="Times New Roman"/>
          <w:color w:val="191919"/>
          <w:spacing w:val="-4"/>
          <w:sz w:val="18"/>
          <w:szCs w:val="18"/>
        </w:rPr>
        <w:t xml:space="preserve"> </w:t>
      </w:r>
      <w:r>
        <w:rPr>
          <w:rFonts w:ascii="Times New Roman" w:hAnsi="Times New Roman"/>
          <w:color w:val="191919"/>
          <w:sz w:val="18"/>
          <w:szCs w:val="18"/>
        </w:rPr>
        <w:t>more</w:t>
      </w:r>
      <w:r>
        <w:rPr>
          <w:rFonts w:ascii="Times New Roman" w:hAnsi="Times New Roman"/>
          <w:color w:val="191919"/>
          <w:spacing w:val="-4"/>
          <w:sz w:val="18"/>
          <w:szCs w:val="18"/>
        </w:rPr>
        <w:t xml:space="preserve"> </w:t>
      </w:r>
      <w:r>
        <w:rPr>
          <w:rFonts w:ascii="Times New Roman" w:hAnsi="Times New Roman"/>
          <w:color w:val="191919"/>
          <w:sz w:val="18"/>
          <w:szCs w:val="18"/>
        </w:rPr>
        <w:t>than</w:t>
      </w:r>
      <w:r>
        <w:rPr>
          <w:rFonts w:ascii="Times New Roman" w:hAnsi="Times New Roman"/>
          <w:color w:val="191919"/>
          <w:spacing w:val="-4"/>
          <w:sz w:val="18"/>
          <w:szCs w:val="18"/>
        </w:rPr>
        <w:t xml:space="preserve"> </w:t>
      </w:r>
      <w:r>
        <w:rPr>
          <w:rFonts w:ascii="Times New Roman" w:hAnsi="Times New Roman"/>
          <w:color w:val="191919"/>
          <w:sz w:val="18"/>
          <w:szCs w:val="18"/>
        </w:rPr>
        <w:t>nine</w:t>
      </w:r>
      <w:r>
        <w:rPr>
          <w:rFonts w:ascii="Times New Roman" w:hAnsi="Times New Roman"/>
          <w:color w:val="191919"/>
          <w:spacing w:val="-4"/>
          <w:sz w:val="18"/>
          <w:szCs w:val="18"/>
        </w:rPr>
        <w:t xml:space="preserve"> </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z w:val="18"/>
          <w:szCs w:val="18"/>
        </w:rPr>
        <w:t>seme</w:t>
      </w:r>
      <w:r>
        <w:rPr>
          <w:rFonts w:ascii="Times New Roman" w:hAnsi="Times New Roman"/>
          <w:color w:val="191919"/>
          <w:spacing w:val="-1"/>
          <w:sz w:val="18"/>
          <w:szCs w:val="18"/>
        </w:rPr>
        <w:t>s</w:t>
      </w:r>
      <w:r>
        <w:rPr>
          <w:rFonts w:ascii="Times New Roman" w:hAnsi="Times New Roman"/>
          <w:color w:val="191919"/>
          <w:sz w:val="18"/>
          <w:szCs w:val="18"/>
        </w:rPr>
        <w:t>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 graduate study may be undertaken in a given semeste</w:t>
      </w:r>
      <w:r>
        <w:rPr>
          <w:rFonts w:ascii="Times New Roman" w:hAnsi="Times New Roman"/>
          <w:color w:val="191919"/>
          <w:spacing w:val="-10"/>
          <w:sz w:val="18"/>
          <w:szCs w:val="18"/>
        </w:rPr>
        <w:t>r</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4. During</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which</w:t>
      </w:r>
      <w:r>
        <w:rPr>
          <w:rFonts w:ascii="Times New Roman" w:hAnsi="Times New Roman"/>
          <w:color w:val="191919"/>
          <w:spacing w:val="-5"/>
          <w:sz w:val="18"/>
          <w:szCs w:val="18"/>
        </w:rPr>
        <w:t xml:space="preserve"> </w:t>
      </w:r>
      <w:r>
        <w:rPr>
          <w:rFonts w:ascii="Times New Roman" w:hAnsi="Times New Roman"/>
          <w:color w:val="191919"/>
          <w:sz w:val="18"/>
          <w:szCs w:val="18"/>
        </w:rPr>
        <w:t>graduate</w:t>
      </w:r>
      <w:r>
        <w:rPr>
          <w:rFonts w:ascii="Times New Roman" w:hAnsi="Times New Roman"/>
          <w:color w:val="191919"/>
          <w:spacing w:val="-5"/>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allowed,</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registration</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limited</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z w:val="18"/>
          <w:szCs w:val="18"/>
        </w:rPr>
        <w:t>total</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fifteen</w:t>
      </w:r>
      <w:r>
        <w:rPr>
          <w:rFonts w:ascii="Times New Roman" w:hAnsi="Times New Roman"/>
          <w:color w:val="191919"/>
          <w:spacing w:val="-5"/>
          <w:sz w:val="18"/>
          <w:szCs w:val="18"/>
        </w:rPr>
        <w:t xml:space="preserve"> </w:t>
      </w:r>
      <w:r>
        <w:rPr>
          <w:rFonts w:ascii="Times New Roman" w:hAnsi="Times New Roman"/>
          <w:color w:val="191919"/>
          <w:sz w:val="18"/>
          <w:szCs w:val="18"/>
        </w:rPr>
        <w:t>(15)</w:t>
      </w:r>
      <w:r>
        <w:rPr>
          <w:rFonts w:ascii="Times New Roman" w:hAnsi="Times New Roman"/>
          <w:color w:val="191919"/>
          <w:spacing w:val="-6"/>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hours (combined graduate and unde</w:t>
      </w:r>
      <w:r>
        <w:rPr>
          <w:rFonts w:ascii="Times New Roman" w:hAnsi="Times New Roman"/>
          <w:color w:val="191919"/>
          <w:spacing w:val="-3"/>
          <w:sz w:val="18"/>
          <w:szCs w:val="18"/>
        </w:rPr>
        <w:t>r</w:t>
      </w:r>
      <w:r>
        <w:rPr>
          <w:rFonts w:ascii="Times New Roman" w:hAnsi="Times New Roman"/>
          <w:color w:val="191919"/>
          <w:sz w:val="18"/>
          <w:szCs w:val="18"/>
        </w:rPr>
        <w:t>graduate hours). Unde</w:t>
      </w:r>
      <w:r>
        <w:rPr>
          <w:rFonts w:ascii="Times New Roman" w:hAnsi="Times New Roman"/>
          <w:color w:val="191919"/>
          <w:spacing w:val="-3"/>
          <w:sz w:val="18"/>
          <w:szCs w:val="18"/>
        </w:rPr>
        <w:t>r</w:t>
      </w:r>
      <w:r>
        <w:rPr>
          <w:rFonts w:ascii="Times New Roman" w:hAnsi="Times New Roman"/>
          <w:color w:val="191919"/>
          <w:sz w:val="18"/>
          <w:szCs w:val="18"/>
        </w:rPr>
        <w:t>graduate students from other institutions are not admitted to graduate studi</w:t>
      </w:r>
      <w:r>
        <w:rPr>
          <w:rFonts w:ascii="Times New Roman" w:hAnsi="Times New Roman"/>
          <w:color w:val="191919"/>
          <w:spacing w:val="-1"/>
          <w:sz w:val="18"/>
          <w:szCs w:val="18"/>
        </w:rPr>
        <w:t>e</w:t>
      </w:r>
      <w:r>
        <w:rPr>
          <w:rFonts w:ascii="Times New Roman" w:hAnsi="Times New Roman"/>
          <w:color w:val="191919"/>
          <w:sz w:val="18"/>
          <w:szCs w:val="18"/>
        </w:rPr>
        <w:t>s at Albany State Universit</w:t>
      </w:r>
      <w:r>
        <w:rPr>
          <w:rFonts w:ascii="Times New Roman" w:hAnsi="Times New Roman"/>
          <w:color w:val="191919"/>
          <w:spacing w:val="-12"/>
          <w:sz w:val="18"/>
          <w:szCs w:val="18"/>
        </w:rPr>
        <w:t>y</w:t>
      </w:r>
      <w:r w:rsidRPr="00671C5A">
        <w:rPr>
          <w:rFonts w:ascii="Times New Roman" w:hAnsi="Times New Roman"/>
          <w:color w:val="191919"/>
          <w:sz w:val="18"/>
          <w:szCs w:val="18"/>
          <w:rPrChange w:id="87" w:author="W. Hu" w:date="2011-08-10T18:17:00Z">
            <w:rPr>
              <w:rFonts w:ascii="Times New Roman" w:hAnsi="Times New Roman"/>
              <w:color w:val="191919"/>
              <w:sz w:val="18"/>
              <w:szCs w:val="18"/>
            </w:rPr>
          </w:rPrChange>
        </w:rPr>
        <w:t>.</w:t>
      </w:r>
      <w:r w:rsidR="00D0166E" w:rsidRPr="00671C5A">
        <w:rPr>
          <w:rFonts w:ascii="Times New Roman" w:hAnsi="Times New Roman"/>
          <w:color w:val="191919"/>
          <w:sz w:val="18"/>
          <w:szCs w:val="18"/>
          <w:rPrChange w:id="88" w:author="W. Hu" w:date="2011-08-10T18:17:00Z">
            <w:rPr>
              <w:rFonts w:ascii="Times New Roman" w:hAnsi="Times New Roman"/>
              <w:color w:val="191919"/>
              <w:sz w:val="18"/>
              <w:szCs w:val="18"/>
            </w:rPr>
          </w:rPrChange>
        </w:rPr>
        <w:t xml:space="preserve"> (This policy is currently under review).</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ins w:id="89" w:author="W. Hu" w:date="2011-08-10T18:18:00Z">
        <w:r w:rsidR="00671C5A" w:rsidRPr="00671C5A">
          <w:rPr>
            <w:rFonts w:ascii="Times New Roman" w:hAnsi="Times New Roman"/>
            <w:color w:val="0070C0"/>
            <w:spacing w:val="-2"/>
            <w:sz w:val="18"/>
            <w:szCs w:val="18"/>
            <w:rPrChange w:id="90" w:author="W. Hu" w:date="2011-08-10T18:18:00Z">
              <w:rPr>
                <w:rFonts w:ascii="Times New Roman" w:hAnsi="Times New Roman"/>
                <w:color w:val="191919"/>
                <w:spacing w:val="-2"/>
                <w:sz w:val="18"/>
                <w:szCs w:val="18"/>
              </w:rPr>
            </w:rPrChange>
          </w:rPr>
          <w:t xml:space="preserve">a </w:t>
        </w:r>
      </w:ins>
      <w:del w:id="91" w:author="W. Hu" w:date="2011-08-10T18:18:00Z">
        <w:r w:rsidRPr="00671C5A" w:rsidDel="00671C5A">
          <w:rPr>
            <w:rFonts w:ascii="Times New Roman" w:hAnsi="Times New Roman"/>
            <w:color w:val="0070C0"/>
            <w:sz w:val="18"/>
            <w:szCs w:val="18"/>
            <w:rPrChange w:id="92" w:author="W. Hu" w:date="2011-08-10T18:18:00Z">
              <w:rPr>
                <w:rFonts w:ascii="Times New Roman" w:hAnsi="Times New Roman"/>
                <w:color w:val="191919"/>
                <w:sz w:val="18"/>
                <w:szCs w:val="18"/>
              </w:rPr>
            </w:rPrChange>
          </w:rPr>
          <w:delText>the</w:delText>
        </w:r>
        <w:r w:rsidRPr="00671C5A" w:rsidDel="00671C5A">
          <w:rPr>
            <w:rFonts w:ascii="Times New Roman" w:hAnsi="Times New Roman"/>
            <w:color w:val="0070C0"/>
            <w:spacing w:val="-2"/>
            <w:sz w:val="18"/>
            <w:szCs w:val="18"/>
            <w:rPrChange w:id="93" w:author="W. Hu" w:date="2011-08-10T18:18:00Z">
              <w:rPr>
                <w:rFonts w:ascii="Times New Roman" w:hAnsi="Times New Roman"/>
                <w:color w:val="191919"/>
                <w:spacing w:val="-2"/>
                <w:sz w:val="18"/>
                <w:szCs w:val="18"/>
              </w:rPr>
            </w:rPrChange>
          </w:rPr>
          <w:delText xml:space="preserve"> </w:delText>
        </w:r>
        <w:r w:rsidRPr="00671C5A" w:rsidDel="00671C5A">
          <w:rPr>
            <w:rFonts w:ascii="Times New Roman" w:hAnsi="Times New Roman"/>
            <w:color w:val="0070C0"/>
            <w:sz w:val="18"/>
            <w:szCs w:val="18"/>
            <w:rPrChange w:id="94" w:author="W. Hu" w:date="2011-08-10T18:18:00Z">
              <w:rPr>
                <w:rFonts w:ascii="Times New Roman" w:hAnsi="Times New Roman"/>
                <w:color w:val="191919"/>
                <w:sz w:val="18"/>
                <w:szCs w:val="18"/>
              </w:rPr>
            </w:rPrChange>
          </w:rPr>
          <w:delText>G</w:delText>
        </w:r>
      </w:del>
      <w:ins w:id="95" w:author="W. Hu" w:date="2011-08-10T18:18:00Z">
        <w:r w:rsidR="00671C5A" w:rsidRPr="00671C5A">
          <w:rPr>
            <w:rFonts w:ascii="Times New Roman" w:hAnsi="Times New Roman"/>
            <w:color w:val="0070C0"/>
            <w:sz w:val="18"/>
            <w:szCs w:val="18"/>
            <w:rPrChange w:id="96" w:author="W. Hu" w:date="2011-08-10T18:18:00Z">
              <w:rPr>
                <w:rFonts w:ascii="Times New Roman" w:hAnsi="Times New Roman"/>
                <w:color w:val="191919"/>
                <w:sz w:val="18"/>
                <w:szCs w:val="18"/>
              </w:rPr>
            </w:rPrChange>
          </w:rPr>
          <w:t>g</w:t>
        </w:r>
      </w:ins>
      <w:r w:rsidRPr="00671C5A">
        <w:rPr>
          <w:rFonts w:ascii="Times New Roman" w:hAnsi="Times New Roman"/>
          <w:color w:val="0070C0"/>
          <w:sz w:val="18"/>
          <w:szCs w:val="18"/>
          <w:rPrChange w:id="97" w:author="W. Hu" w:date="2011-08-10T18:18:00Z">
            <w:rPr>
              <w:rFonts w:ascii="Times New Roman" w:hAnsi="Times New Roman"/>
              <w:color w:val="191919"/>
              <w:sz w:val="18"/>
              <w:szCs w:val="18"/>
            </w:rPr>
          </w:rPrChange>
        </w:rPr>
        <w:t>raduate</w:t>
      </w:r>
      <w:r w:rsidRPr="00671C5A">
        <w:rPr>
          <w:rFonts w:ascii="Times New Roman" w:hAnsi="Times New Roman"/>
          <w:color w:val="0070C0"/>
          <w:spacing w:val="-2"/>
          <w:sz w:val="18"/>
          <w:szCs w:val="18"/>
          <w:rPrChange w:id="98" w:author="W. Hu" w:date="2011-08-10T18:18:00Z">
            <w:rPr>
              <w:rFonts w:ascii="Times New Roman" w:hAnsi="Times New Roman"/>
              <w:color w:val="191919"/>
              <w:spacing w:val="-2"/>
              <w:sz w:val="18"/>
              <w:szCs w:val="18"/>
            </w:rPr>
          </w:rPrChange>
        </w:rPr>
        <w:t xml:space="preserve"> </w:t>
      </w:r>
      <w:del w:id="99" w:author="W. Hu" w:date="2011-08-10T18:18:00Z">
        <w:r w:rsidRPr="00671C5A" w:rsidDel="00671C5A">
          <w:rPr>
            <w:rFonts w:ascii="Times New Roman" w:hAnsi="Times New Roman"/>
            <w:color w:val="0070C0"/>
            <w:sz w:val="18"/>
            <w:szCs w:val="18"/>
            <w:rPrChange w:id="100" w:author="W. Hu" w:date="2011-08-10T18:18:00Z">
              <w:rPr>
                <w:rFonts w:ascii="Times New Roman" w:hAnsi="Times New Roman"/>
                <w:color w:val="191919"/>
                <w:sz w:val="18"/>
                <w:szCs w:val="18"/>
              </w:rPr>
            </w:rPrChange>
          </w:rPr>
          <w:delText>School</w:delText>
        </w:r>
      </w:del>
      <w:ins w:id="101" w:author="W. Hu" w:date="2011-08-10T18:18:00Z">
        <w:r w:rsidR="00671C5A" w:rsidRPr="00671C5A">
          <w:rPr>
            <w:rFonts w:ascii="Times New Roman" w:hAnsi="Times New Roman"/>
            <w:color w:val="0070C0"/>
            <w:sz w:val="18"/>
            <w:szCs w:val="18"/>
            <w:rPrChange w:id="102" w:author="W. Hu" w:date="2011-08-10T18:18:00Z">
              <w:rPr>
                <w:rFonts w:ascii="Times New Roman" w:hAnsi="Times New Roman"/>
                <w:color w:val="191919"/>
                <w:sz w:val="18"/>
                <w:szCs w:val="18"/>
              </w:rPr>
            </w:rPrChange>
          </w:rPr>
          <w:t>program</w:t>
        </w:r>
      </w:ins>
      <w:r>
        <w:rPr>
          <w:rFonts w:ascii="Times New Roman" w:hAnsi="Times New Roman"/>
          <w:color w:val="191919"/>
          <w:spacing w:val="-2"/>
          <w:sz w:val="18"/>
          <w:szCs w:val="18"/>
        </w:rPr>
        <w:t xml:space="preserve"> </w:t>
      </w:r>
      <w:r>
        <w:rPr>
          <w:rFonts w:ascii="Times New Roman" w:hAnsi="Times New Roman"/>
          <w:color w:val="191919"/>
          <w:sz w:val="18"/>
          <w:szCs w:val="18"/>
        </w:rPr>
        <w:t>remains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academic</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until</w:t>
      </w:r>
      <w:r>
        <w:rPr>
          <w:rFonts w:ascii="Times New Roman" w:hAnsi="Times New Roman"/>
          <w:color w:val="191919"/>
          <w:spacing w:val="-2"/>
          <w:sz w:val="18"/>
          <w:szCs w:val="18"/>
        </w:rPr>
        <w:t xml:space="preserve"> </w:t>
      </w:r>
      <w:r>
        <w:rPr>
          <w:rFonts w:ascii="Times New Roman" w:hAnsi="Times New Roman"/>
          <w:color w:val="191919"/>
          <w:sz w:val="18"/>
          <w:szCs w:val="18"/>
        </w:rPr>
        <w:t>notified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writing</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approval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change</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ins w:id="103" w:author="W. Hu" w:date="2011-08-10T18:19:00Z">
        <w:r w:rsidR="00671C5A" w:rsidRPr="00671C5A">
          <w:rPr>
            <w:rFonts w:ascii="Times New Roman" w:hAnsi="Times New Roman"/>
            <w:color w:val="0070C0"/>
            <w:spacing w:val="-1"/>
            <w:sz w:val="18"/>
            <w:szCs w:val="18"/>
            <w:rPrChange w:id="104" w:author="W. Hu" w:date="2011-08-10T18:19:00Z">
              <w:rPr>
                <w:rFonts w:ascii="Times New Roman" w:hAnsi="Times New Roman"/>
                <w:color w:val="191919"/>
                <w:spacing w:val="-1"/>
                <w:sz w:val="18"/>
                <w:szCs w:val="18"/>
              </w:rPr>
            </w:rPrChange>
          </w:rPr>
          <w:t>Graduate Admissions</w:t>
        </w:r>
      </w:ins>
      <w:ins w:id="105" w:author="W. Hu" w:date="2011-08-10T18:20:00Z">
        <w:r w:rsidR="00671C5A">
          <w:rPr>
            <w:rFonts w:ascii="Times New Roman" w:hAnsi="Times New Roman"/>
            <w:color w:val="0070C0"/>
            <w:spacing w:val="-1"/>
            <w:sz w:val="18"/>
            <w:szCs w:val="18"/>
          </w:rPr>
          <w:t>’</w:t>
        </w:r>
      </w:ins>
      <w:ins w:id="106" w:author="W. Hu" w:date="2011-08-10T18:19:00Z">
        <w:r w:rsidR="00671C5A" w:rsidRPr="00671C5A">
          <w:rPr>
            <w:rFonts w:ascii="Times New Roman" w:hAnsi="Times New Roman"/>
            <w:color w:val="0070C0"/>
            <w:spacing w:val="-1"/>
            <w:sz w:val="18"/>
            <w:szCs w:val="18"/>
            <w:rPrChange w:id="107" w:author="W. Hu" w:date="2011-08-10T18:19:00Z">
              <w:rPr>
                <w:rFonts w:ascii="Times New Roman" w:hAnsi="Times New Roman"/>
                <w:color w:val="191919"/>
                <w:spacing w:val="-1"/>
                <w:sz w:val="18"/>
                <w:szCs w:val="18"/>
              </w:rPr>
            </w:rPrChange>
          </w:rPr>
          <w:t xml:space="preserve"> Office</w:t>
        </w:r>
      </w:ins>
      <w:del w:id="108" w:author="W. Hu" w:date="2011-08-10T18:19:00Z">
        <w:r w:rsidRPr="00671C5A" w:rsidDel="00671C5A">
          <w:rPr>
            <w:rFonts w:ascii="Times New Roman" w:hAnsi="Times New Roman"/>
            <w:color w:val="0070C0"/>
            <w:sz w:val="18"/>
            <w:szCs w:val="18"/>
            <w:rPrChange w:id="109" w:author="W. Hu" w:date="2011-08-10T18:19:00Z">
              <w:rPr>
                <w:rFonts w:ascii="Times New Roman" w:hAnsi="Times New Roman"/>
                <w:color w:val="191919"/>
                <w:sz w:val="18"/>
                <w:szCs w:val="18"/>
              </w:rPr>
            </w:rPrChange>
          </w:rPr>
          <w:delText>dean</w:delText>
        </w:r>
        <w:r w:rsidRPr="00671C5A" w:rsidDel="00671C5A">
          <w:rPr>
            <w:rFonts w:ascii="Times New Roman" w:hAnsi="Times New Roman"/>
            <w:color w:val="0070C0"/>
            <w:spacing w:val="-1"/>
            <w:sz w:val="18"/>
            <w:szCs w:val="18"/>
            <w:rPrChange w:id="110" w:author="W. Hu" w:date="2011-08-10T18:19:00Z">
              <w:rPr>
                <w:rFonts w:ascii="Times New Roman" w:hAnsi="Times New Roman"/>
                <w:color w:val="191919"/>
                <w:spacing w:val="-1"/>
                <w:sz w:val="18"/>
                <w:szCs w:val="18"/>
              </w:rPr>
            </w:rPrChange>
          </w:rPr>
          <w:delText xml:space="preserve"> </w:delText>
        </w:r>
        <w:r w:rsidRPr="00671C5A" w:rsidDel="00671C5A">
          <w:rPr>
            <w:rFonts w:ascii="Times New Roman" w:hAnsi="Times New Roman"/>
            <w:color w:val="0070C0"/>
            <w:sz w:val="18"/>
            <w:szCs w:val="18"/>
            <w:rPrChange w:id="111" w:author="W. Hu" w:date="2011-08-10T18:19:00Z">
              <w:rPr>
                <w:rFonts w:ascii="Times New Roman" w:hAnsi="Times New Roman"/>
                <w:color w:val="191919"/>
                <w:sz w:val="18"/>
                <w:szCs w:val="18"/>
              </w:rPr>
            </w:rPrChange>
          </w:rPr>
          <w:delText>of</w:delText>
        </w:r>
        <w:r w:rsidRPr="00671C5A" w:rsidDel="00671C5A">
          <w:rPr>
            <w:rFonts w:ascii="Times New Roman" w:hAnsi="Times New Roman"/>
            <w:color w:val="0070C0"/>
            <w:spacing w:val="-1"/>
            <w:sz w:val="18"/>
            <w:szCs w:val="18"/>
            <w:rPrChange w:id="112" w:author="W. Hu" w:date="2011-08-10T18:19:00Z">
              <w:rPr>
                <w:rFonts w:ascii="Times New Roman" w:hAnsi="Times New Roman"/>
                <w:color w:val="191919"/>
                <w:spacing w:val="-1"/>
                <w:sz w:val="18"/>
                <w:szCs w:val="18"/>
              </w:rPr>
            </w:rPrChange>
          </w:rPr>
          <w:delText xml:space="preserve"> </w:delText>
        </w:r>
        <w:r w:rsidRPr="00671C5A" w:rsidDel="00671C5A">
          <w:rPr>
            <w:rFonts w:ascii="Times New Roman" w:hAnsi="Times New Roman"/>
            <w:color w:val="0070C0"/>
            <w:sz w:val="18"/>
            <w:szCs w:val="18"/>
            <w:rPrChange w:id="113" w:author="W. Hu" w:date="2011-08-10T18:19:00Z">
              <w:rPr>
                <w:rFonts w:ascii="Times New Roman" w:hAnsi="Times New Roman"/>
                <w:color w:val="191919"/>
                <w:sz w:val="18"/>
                <w:szCs w:val="18"/>
              </w:rPr>
            </w:rPrChange>
          </w:rPr>
          <w:delText>the</w:delText>
        </w:r>
        <w:r w:rsidRPr="00671C5A" w:rsidDel="00671C5A">
          <w:rPr>
            <w:rFonts w:ascii="Times New Roman" w:hAnsi="Times New Roman"/>
            <w:color w:val="0070C0"/>
            <w:spacing w:val="-1"/>
            <w:sz w:val="18"/>
            <w:szCs w:val="18"/>
            <w:rPrChange w:id="114" w:author="W. Hu" w:date="2011-08-10T18:19:00Z">
              <w:rPr>
                <w:rFonts w:ascii="Times New Roman" w:hAnsi="Times New Roman"/>
                <w:color w:val="191919"/>
                <w:spacing w:val="-1"/>
                <w:sz w:val="18"/>
                <w:szCs w:val="18"/>
              </w:rPr>
            </w:rPrChange>
          </w:rPr>
          <w:delText xml:space="preserve"> </w:delText>
        </w:r>
        <w:r w:rsidRPr="00671C5A" w:rsidDel="00671C5A">
          <w:rPr>
            <w:rFonts w:ascii="Times New Roman" w:hAnsi="Times New Roman"/>
            <w:color w:val="0070C0"/>
            <w:sz w:val="18"/>
            <w:szCs w:val="18"/>
            <w:rPrChange w:id="115" w:author="W. Hu" w:date="2011-08-10T18:19:00Z">
              <w:rPr>
                <w:rFonts w:ascii="Times New Roman" w:hAnsi="Times New Roman"/>
                <w:color w:val="191919"/>
                <w:sz w:val="18"/>
                <w:szCs w:val="18"/>
              </w:rPr>
            </w:rPrChange>
          </w:rPr>
          <w:delText>School</w:delText>
        </w:r>
      </w:del>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Decisions</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appealed.</w:t>
      </w:r>
      <w:r>
        <w:rPr>
          <w:rFonts w:ascii="Times New Roman" w:hAnsi="Times New Roman"/>
          <w:color w:val="191919"/>
          <w:spacing w:val="-1"/>
          <w:sz w:val="18"/>
          <w:szCs w:val="18"/>
        </w:rPr>
        <w:t xml:space="preserve"> </w:t>
      </w:r>
      <w:r>
        <w:rPr>
          <w:rFonts w:ascii="Times New Roman" w:hAnsi="Times New Roman"/>
          <w:color w:val="191919"/>
          <w:sz w:val="18"/>
          <w:szCs w:val="18"/>
        </w:rPr>
        <w:t>Information</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appeal</w:t>
      </w:r>
      <w:r>
        <w:rPr>
          <w:rFonts w:ascii="Times New Roman" w:hAnsi="Times New Roman"/>
          <w:color w:val="191919"/>
          <w:spacing w:val="-1"/>
          <w:sz w:val="18"/>
          <w:szCs w:val="18"/>
        </w:rPr>
        <w:t xml:space="preserve"> </w:t>
      </w:r>
      <w:r>
        <w:rPr>
          <w:rFonts w:ascii="Times New Roman" w:hAnsi="Times New Roman"/>
          <w:color w:val="191919"/>
          <w:sz w:val="18"/>
          <w:szCs w:val="18"/>
        </w:rPr>
        <w:t>procedures 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secured</w:t>
      </w:r>
      <w:r>
        <w:rPr>
          <w:rFonts w:ascii="Times New Roman" w:hAnsi="Times New Roman"/>
          <w:color w:val="191919"/>
          <w:spacing w:val="-1"/>
          <w:sz w:val="18"/>
          <w:szCs w:val="18"/>
        </w:rPr>
        <w:t xml:space="preserve"> </w:t>
      </w:r>
      <w:r>
        <w:rPr>
          <w:rFonts w:ascii="Times New Roman" w:hAnsi="Times New Roman"/>
          <w:color w:val="191919"/>
          <w:sz w:val="18"/>
          <w:szCs w:val="18"/>
        </w:rPr>
        <w:t>from</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sidRPr="00671C5A">
        <w:rPr>
          <w:rFonts w:ascii="Times New Roman" w:hAnsi="Times New Roman"/>
          <w:color w:val="0070C0"/>
          <w:sz w:val="18"/>
          <w:szCs w:val="18"/>
          <w:rPrChange w:id="116" w:author="W. Hu" w:date="2011-08-10T18:21:00Z">
            <w:rPr>
              <w:rFonts w:ascii="Times New Roman" w:hAnsi="Times New Roman"/>
              <w:color w:val="191919"/>
              <w:sz w:val="18"/>
              <w:szCs w:val="18"/>
            </w:rPr>
          </w:rPrChange>
        </w:rPr>
        <w:t>Graduate</w:t>
      </w:r>
      <w:r w:rsidRPr="00671C5A">
        <w:rPr>
          <w:rFonts w:ascii="Times New Roman" w:hAnsi="Times New Roman"/>
          <w:color w:val="0070C0"/>
          <w:spacing w:val="-1"/>
          <w:sz w:val="18"/>
          <w:szCs w:val="18"/>
          <w:rPrChange w:id="117" w:author="W. Hu" w:date="2011-08-10T18:21:00Z">
            <w:rPr>
              <w:rFonts w:ascii="Times New Roman" w:hAnsi="Times New Roman"/>
              <w:color w:val="191919"/>
              <w:spacing w:val="-1"/>
              <w:sz w:val="18"/>
              <w:szCs w:val="18"/>
            </w:rPr>
          </w:rPrChange>
        </w:rPr>
        <w:t xml:space="preserve"> </w:t>
      </w:r>
      <w:del w:id="118" w:author="W. Hu" w:date="2011-08-10T18:19:00Z">
        <w:r w:rsidRPr="00671C5A" w:rsidDel="00671C5A">
          <w:rPr>
            <w:rFonts w:ascii="Times New Roman" w:hAnsi="Times New Roman"/>
            <w:color w:val="0070C0"/>
            <w:sz w:val="18"/>
            <w:szCs w:val="18"/>
            <w:rPrChange w:id="119" w:author="W. Hu" w:date="2011-08-10T18:21:00Z">
              <w:rPr>
                <w:rFonts w:ascii="Times New Roman" w:hAnsi="Times New Roman"/>
                <w:color w:val="191919"/>
                <w:sz w:val="18"/>
                <w:szCs w:val="18"/>
              </w:rPr>
            </w:rPrChange>
          </w:rPr>
          <w:delText>School</w:delText>
        </w:r>
      </w:del>
      <w:ins w:id="120" w:author="W. Hu" w:date="2011-08-10T18:19:00Z">
        <w:r w:rsidR="00671C5A" w:rsidRPr="00671C5A">
          <w:rPr>
            <w:rFonts w:ascii="Times New Roman" w:hAnsi="Times New Roman"/>
            <w:color w:val="0070C0"/>
            <w:sz w:val="18"/>
            <w:szCs w:val="18"/>
            <w:rPrChange w:id="121" w:author="W. Hu" w:date="2011-08-10T18:21:00Z">
              <w:rPr>
                <w:rFonts w:ascii="Times New Roman" w:hAnsi="Times New Roman"/>
                <w:color w:val="191919"/>
                <w:sz w:val="18"/>
                <w:szCs w:val="18"/>
              </w:rPr>
            </w:rPrChange>
          </w:rPr>
          <w:t>Admissions</w:t>
        </w:r>
      </w:ins>
      <w:ins w:id="122" w:author="W. Hu" w:date="2011-08-10T18:20:00Z">
        <w:r w:rsidR="00671C5A" w:rsidRPr="00671C5A">
          <w:rPr>
            <w:rFonts w:ascii="Times New Roman" w:hAnsi="Times New Roman"/>
            <w:color w:val="0070C0"/>
            <w:sz w:val="18"/>
            <w:szCs w:val="18"/>
            <w:rPrChange w:id="123" w:author="W. Hu" w:date="2011-08-10T18:21:00Z">
              <w:rPr>
                <w:rFonts w:ascii="Times New Roman" w:hAnsi="Times New Roman"/>
                <w:color w:val="191919"/>
                <w:sz w:val="18"/>
                <w:szCs w:val="18"/>
              </w:rPr>
            </w:rPrChange>
          </w:rPr>
          <w:t>’</w:t>
        </w:r>
      </w:ins>
      <w:r w:rsidRPr="00671C5A">
        <w:rPr>
          <w:rFonts w:ascii="Times New Roman" w:hAnsi="Times New Roman"/>
          <w:color w:val="0070C0"/>
          <w:spacing w:val="-1"/>
          <w:sz w:val="18"/>
          <w:szCs w:val="18"/>
          <w:rPrChange w:id="124" w:author="W. Hu" w:date="2011-08-10T18:21:00Z">
            <w:rPr>
              <w:rFonts w:ascii="Times New Roman" w:hAnsi="Times New Roman"/>
              <w:color w:val="191919"/>
              <w:spacing w:val="-1"/>
              <w:sz w:val="18"/>
              <w:szCs w:val="18"/>
            </w:rPr>
          </w:rPrChange>
        </w:rPr>
        <w:t xml:space="preserve"> </w:t>
      </w:r>
      <w:r w:rsidRPr="00671C5A">
        <w:rPr>
          <w:rFonts w:ascii="Times New Roman" w:hAnsi="Times New Roman"/>
          <w:color w:val="0070C0"/>
          <w:sz w:val="18"/>
          <w:szCs w:val="18"/>
          <w:rPrChange w:id="125" w:author="W. Hu" w:date="2011-08-10T18:21:00Z">
            <w:rPr>
              <w:rFonts w:ascii="Times New Roman" w:hAnsi="Times New Roman"/>
              <w:color w:val="191919"/>
              <w:sz w:val="18"/>
              <w:szCs w:val="18"/>
            </w:rPr>
          </w:rPrChange>
        </w:rPr>
        <w:t>O</w:t>
      </w:r>
      <w:r w:rsidRPr="00671C5A">
        <w:rPr>
          <w:rFonts w:ascii="Times New Roman" w:hAnsi="Times New Roman"/>
          <w:color w:val="0070C0"/>
          <w:spacing w:val="-3"/>
          <w:sz w:val="18"/>
          <w:szCs w:val="18"/>
          <w:rPrChange w:id="126" w:author="W. Hu" w:date="2011-08-10T18:21:00Z">
            <w:rPr>
              <w:rFonts w:ascii="Times New Roman" w:hAnsi="Times New Roman"/>
              <w:color w:val="191919"/>
              <w:spacing w:val="-3"/>
              <w:sz w:val="18"/>
              <w:szCs w:val="18"/>
            </w:rPr>
          </w:rPrChange>
        </w:rPr>
        <w:t>f</w:t>
      </w:r>
      <w:r w:rsidRPr="00671C5A">
        <w:rPr>
          <w:rFonts w:ascii="Times New Roman" w:hAnsi="Times New Roman"/>
          <w:color w:val="0070C0"/>
          <w:sz w:val="18"/>
          <w:szCs w:val="18"/>
          <w:rPrChange w:id="127" w:author="W. Hu" w:date="2011-08-10T18:21:00Z">
            <w:rPr>
              <w:rFonts w:ascii="Times New Roman" w:hAnsi="Times New Roman"/>
              <w:color w:val="191919"/>
              <w:sz w:val="18"/>
              <w:szCs w:val="18"/>
            </w:rPr>
          </w:rPrChange>
        </w:rPr>
        <w:t>fice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Such</w:t>
      </w:r>
      <w:r>
        <w:rPr>
          <w:rFonts w:ascii="Times New Roman" w:hAnsi="Times New Roman"/>
          <w:color w:val="191919"/>
          <w:spacing w:val="-1"/>
          <w:sz w:val="18"/>
          <w:szCs w:val="18"/>
        </w:rPr>
        <w:t xml:space="preserve"> </w:t>
      </w:r>
      <w:r>
        <w:rPr>
          <w:rFonts w:ascii="Times New Roman" w:hAnsi="Times New Roman"/>
          <w:color w:val="191919"/>
          <w:sz w:val="18"/>
          <w:szCs w:val="18"/>
        </w:rPr>
        <w:t>appeals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their</w:t>
      </w:r>
      <w:r>
        <w:rPr>
          <w:rFonts w:ascii="Times New Roman" w:hAnsi="Times New Roman"/>
          <w:color w:val="191919"/>
          <w:spacing w:val="-1"/>
          <w:sz w:val="18"/>
          <w:szCs w:val="18"/>
        </w:rPr>
        <w:t xml:space="preserve"> </w:t>
      </w:r>
      <w:r>
        <w:rPr>
          <w:rFonts w:ascii="Times New Roman" w:hAnsi="Times New Roman"/>
          <w:color w:val="191919"/>
          <w:sz w:val="18"/>
          <w:szCs w:val="18"/>
        </w:rPr>
        <w:t>associated</w:t>
      </w:r>
      <w:r>
        <w:rPr>
          <w:rFonts w:ascii="Times New Roman" w:hAnsi="Times New Roman"/>
          <w:color w:val="191919"/>
          <w:spacing w:val="-1"/>
          <w:sz w:val="18"/>
          <w:szCs w:val="18"/>
        </w:rPr>
        <w:t xml:space="preserve"> </w:t>
      </w:r>
      <w:r>
        <w:rPr>
          <w:rFonts w:ascii="Times New Roman" w:hAnsi="Times New Roman"/>
          <w:color w:val="191919"/>
          <w:sz w:val="18"/>
          <w:szCs w:val="18"/>
        </w:rPr>
        <w:t>documentation</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referred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C</w:t>
      </w:r>
      <w:r>
        <w:rPr>
          <w:rFonts w:ascii="Times New Roman" w:hAnsi="Times New Roman"/>
          <w:color w:val="191919"/>
          <w:spacing w:val="-1"/>
          <w:sz w:val="18"/>
          <w:szCs w:val="18"/>
        </w:rPr>
        <w:t>o</w:t>
      </w:r>
      <w:r>
        <w:rPr>
          <w:rFonts w:ascii="Times New Roman" w:hAnsi="Times New Roman"/>
          <w:color w:val="191919"/>
          <w:sz w:val="18"/>
          <w:szCs w:val="18"/>
        </w:rPr>
        <w:t>uncil</w:t>
      </w:r>
      <w:r>
        <w:rPr>
          <w:rFonts w:ascii="Times New Roman" w:hAnsi="Times New Roman"/>
          <w:color w:val="191919"/>
          <w:spacing w:val="-11"/>
          <w:sz w:val="18"/>
          <w:szCs w:val="18"/>
        </w:rPr>
        <w:t xml:space="preserve"> </w:t>
      </w:r>
      <w:r>
        <w:rPr>
          <w:rFonts w:ascii="Times New Roman" w:hAnsi="Times New Roman"/>
          <w:color w:val="191919"/>
          <w:sz w:val="18"/>
          <w:szCs w:val="18"/>
        </w:rPr>
        <w:t>Appeals</w:t>
      </w:r>
      <w:r>
        <w:rPr>
          <w:rFonts w:ascii="Times New Roman" w:hAnsi="Times New Roman"/>
          <w:color w:val="191919"/>
          <w:spacing w:val="4"/>
          <w:sz w:val="18"/>
          <w:szCs w:val="18"/>
        </w:rPr>
        <w:t xml:space="preserve"> </w:t>
      </w:r>
      <w:r>
        <w:rPr>
          <w:rFonts w:ascii="Times New Roman" w:hAnsi="Times New Roman"/>
          <w:color w:val="191919"/>
          <w:sz w:val="18"/>
          <w:szCs w:val="18"/>
        </w:rPr>
        <w:t>Committee</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4"/>
          <w:sz w:val="18"/>
          <w:szCs w:val="18"/>
        </w:rPr>
        <w:t xml:space="preserve"> </w:t>
      </w:r>
      <w:r>
        <w:rPr>
          <w:rFonts w:ascii="Times New Roman" w:hAnsi="Times New Roman"/>
          <w:color w:val="191919"/>
          <w:sz w:val="18"/>
          <w:szCs w:val="18"/>
        </w:rPr>
        <w:t>consideration.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has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right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further</w:t>
      </w:r>
      <w:r>
        <w:rPr>
          <w:rFonts w:ascii="Times New Roman" w:hAnsi="Times New Roman"/>
          <w:color w:val="191919"/>
          <w:spacing w:val="4"/>
          <w:sz w:val="18"/>
          <w:szCs w:val="18"/>
        </w:rPr>
        <w:t xml:space="preserve"> </w:t>
      </w:r>
      <w:r>
        <w:rPr>
          <w:rFonts w:ascii="Times New Roman" w:hAnsi="Times New Roman"/>
          <w:color w:val="191919"/>
          <w:sz w:val="18"/>
          <w:szCs w:val="18"/>
        </w:rPr>
        <w:t>appeal</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ice-President</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Academic</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he</w:t>
      </w:r>
      <w:r>
        <w:rPr>
          <w:rFonts w:ascii="Times New Roman" w:hAnsi="Times New Roman"/>
          <w:color w:val="191919"/>
          <w:spacing w:val="4"/>
          <w:sz w:val="18"/>
          <w:szCs w:val="18"/>
        </w:rPr>
        <w:t xml:space="preserve"> </w:t>
      </w:r>
      <w:r>
        <w:rPr>
          <w:rFonts w:ascii="Times New Roman" w:hAnsi="Times New Roman"/>
          <w:color w:val="191919"/>
          <w:sz w:val="18"/>
          <w:szCs w:val="18"/>
        </w:rPr>
        <w:t>President of the Universit</w:t>
      </w:r>
      <w:r>
        <w:rPr>
          <w:rFonts w:ascii="Times New Roman" w:hAnsi="Times New Roman"/>
          <w:color w:val="191919"/>
          <w:spacing w:val="-12"/>
          <w:sz w:val="18"/>
          <w:szCs w:val="18"/>
        </w:rPr>
        <w:t>y</w:t>
      </w:r>
      <w:r>
        <w:rPr>
          <w:rFonts w:ascii="Times New Roman" w:hAnsi="Times New Roman"/>
          <w:color w:val="191919"/>
          <w:sz w:val="18"/>
          <w:szCs w:val="18"/>
        </w:rPr>
        <w:t>. Before an enrolled student can transfer from one degree program to anothe</w:t>
      </w:r>
      <w:r>
        <w:rPr>
          <w:rFonts w:ascii="Times New Roman" w:hAnsi="Times New Roman"/>
          <w:color w:val="191919"/>
          <w:spacing w:val="-7"/>
          <w:sz w:val="18"/>
          <w:szCs w:val="18"/>
        </w:rPr>
        <w:t>r</w:t>
      </w:r>
      <w:r>
        <w:rPr>
          <w:rFonts w:ascii="Times New Roman" w:hAnsi="Times New Roman"/>
          <w:color w:val="191919"/>
          <w:sz w:val="18"/>
          <w:szCs w:val="18"/>
        </w:rPr>
        <w:t>, the student must apply in writi</w:t>
      </w:r>
      <w:r>
        <w:rPr>
          <w:rFonts w:ascii="Times New Roman" w:hAnsi="Times New Roman"/>
          <w:color w:val="191919"/>
          <w:spacing w:val="-1"/>
          <w:sz w:val="18"/>
          <w:szCs w:val="18"/>
        </w:rPr>
        <w:t>n</w:t>
      </w:r>
      <w:r>
        <w:rPr>
          <w:rFonts w:ascii="Times New Roman" w:hAnsi="Times New Roman"/>
          <w:color w:val="191919"/>
          <w:sz w:val="18"/>
          <w:szCs w:val="18"/>
        </w:rPr>
        <w:t>g for 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satisfy</w:t>
      </w:r>
      <w:r>
        <w:rPr>
          <w:rFonts w:ascii="Times New Roman" w:hAnsi="Times New Roman"/>
          <w:color w:val="191919"/>
          <w:spacing w:val="-2"/>
          <w:sz w:val="18"/>
          <w:szCs w:val="18"/>
        </w:rPr>
        <w:t xml:space="preserve"> </w:t>
      </w:r>
      <w:r>
        <w:rPr>
          <w:rFonts w:ascii="Times New Roman" w:hAnsi="Times New Roman"/>
          <w:color w:val="191919"/>
          <w:sz w:val="18"/>
          <w:szCs w:val="18"/>
        </w:rPr>
        <w:t>all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conditions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12"/>
          <w:sz w:val="18"/>
          <w:szCs w:val="18"/>
        </w:rPr>
        <w:t xml:space="preserve"> </w:t>
      </w:r>
      <w:r>
        <w:rPr>
          <w:rFonts w:ascii="Times New Roman" w:hAnsi="Times New Roman"/>
          <w:color w:val="191919"/>
          <w:sz w:val="18"/>
          <w:szCs w:val="18"/>
        </w:rPr>
        <w:t>Applica</w:t>
      </w:r>
      <w:r>
        <w:rPr>
          <w:rFonts w:ascii="Times New Roman" w:hAnsi="Times New Roman"/>
          <w:color w:val="191919"/>
          <w:spacing w:val="-1"/>
          <w:sz w:val="18"/>
          <w:szCs w:val="18"/>
        </w:rPr>
        <w:t>t</w:t>
      </w:r>
      <w:r>
        <w:rPr>
          <w:rFonts w:ascii="Times New Roman" w:hAnsi="Times New Roman"/>
          <w:color w:val="191919"/>
          <w:sz w:val="18"/>
          <w:szCs w:val="18"/>
        </w:rPr>
        <w:t>ions</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be submitted in accordance with the “Admissions Policies” stated in this catalog.</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Del="00671C5A" w:rsidRDefault="00C13A0B" w:rsidP="00C13A0B">
      <w:pPr>
        <w:widowControl w:val="0"/>
        <w:autoSpaceDE w:val="0"/>
        <w:autoSpaceDN w:val="0"/>
        <w:adjustRightInd w:val="0"/>
        <w:spacing w:before="30" w:after="0" w:line="250" w:lineRule="auto"/>
        <w:ind w:left="360" w:right="130" w:firstLine="0"/>
        <w:jc w:val="both"/>
        <w:rPr>
          <w:del w:id="128" w:author="W. Hu" w:date="2011-08-10T18:23:00Z"/>
          <w:rFonts w:ascii="Times New Roman" w:hAnsi="Times New Roman"/>
          <w:color w:val="000000"/>
          <w:sz w:val="18"/>
          <w:szCs w:val="18"/>
        </w:rPr>
      </w:pPr>
      <w:r>
        <w:rPr>
          <w:rFonts w:ascii="Times New Roman" w:hAnsi="Times New Roman"/>
          <w:color w:val="191919"/>
          <w:sz w:val="18"/>
          <w:szCs w:val="18"/>
        </w:rPr>
        <w:t>Questions</w:t>
      </w:r>
      <w:r>
        <w:rPr>
          <w:rFonts w:ascii="Times New Roman" w:hAnsi="Times New Roman"/>
          <w:color w:val="191919"/>
          <w:spacing w:val="-7"/>
          <w:sz w:val="18"/>
          <w:szCs w:val="18"/>
        </w:rPr>
        <w:t xml:space="preserve"> </w:t>
      </w:r>
      <w:r>
        <w:rPr>
          <w:rFonts w:ascii="Times New Roman" w:hAnsi="Times New Roman"/>
          <w:color w:val="191919"/>
          <w:sz w:val="18"/>
          <w:szCs w:val="18"/>
        </w:rPr>
        <w:t>regarding</w:t>
      </w:r>
      <w:r>
        <w:rPr>
          <w:rFonts w:ascii="Times New Roman" w:hAnsi="Times New Roman"/>
          <w:color w:val="191919"/>
          <w:spacing w:val="-7"/>
          <w:sz w:val="18"/>
          <w:szCs w:val="18"/>
        </w:rPr>
        <w:t xml:space="preserve"> </w:t>
      </w:r>
      <w:r>
        <w:rPr>
          <w:rFonts w:ascii="Times New Roman" w:hAnsi="Times New Roman"/>
          <w:color w:val="191919"/>
          <w:sz w:val="18"/>
          <w:szCs w:val="18"/>
        </w:rPr>
        <w:t>transfer</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credits</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residency</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will</w:t>
      </w:r>
      <w:r>
        <w:rPr>
          <w:rFonts w:ascii="Times New Roman" w:hAnsi="Times New Roman"/>
          <w:color w:val="191919"/>
          <w:spacing w:val="-7"/>
          <w:sz w:val="18"/>
          <w:szCs w:val="18"/>
        </w:rPr>
        <w:t xml:space="preserve"> </w:t>
      </w:r>
      <w:r>
        <w:rPr>
          <w:rFonts w:ascii="Times New Roman" w:hAnsi="Times New Roman"/>
          <w:color w:val="191919"/>
          <w:sz w:val="18"/>
          <w:szCs w:val="18"/>
        </w:rPr>
        <w:t>be</w:t>
      </w:r>
      <w:r>
        <w:rPr>
          <w:rFonts w:ascii="Times New Roman" w:hAnsi="Times New Roman"/>
          <w:color w:val="191919"/>
          <w:spacing w:val="-7"/>
          <w:sz w:val="18"/>
          <w:szCs w:val="18"/>
        </w:rPr>
        <w:t xml:space="preserve"> </w:t>
      </w:r>
      <w:r>
        <w:rPr>
          <w:rFonts w:ascii="Times New Roman" w:hAnsi="Times New Roman"/>
          <w:color w:val="191919"/>
          <w:sz w:val="18"/>
          <w:szCs w:val="18"/>
        </w:rPr>
        <w:t>resolved</w:t>
      </w:r>
      <w:r>
        <w:rPr>
          <w:rFonts w:ascii="Times New Roman" w:hAnsi="Times New Roman"/>
          <w:color w:val="191919"/>
          <w:spacing w:val="-7"/>
          <w:sz w:val="18"/>
          <w:szCs w:val="18"/>
        </w:rPr>
        <w:t xml:space="preserve"> </w:t>
      </w:r>
      <w:r>
        <w:rPr>
          <w:rFonts w:ascii="Times New Roman" w:hAnsi="Times New Roman"/>
          <w:color w:val="191919"/>
          <w:sz w:val="18"/>
          <w:szCs w:val="18"/>
        </w:rPr>
        <w:t>according</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existi</w:t>
      </w:r>
      <w:r>
        <w:rPr>
          <w:rFonts w:ascii="Times New Roman" w:hAnsi="Times New Roman"/>
          <w:color w:val="191919"/>
          <w:spacing w:val="-1"/>
          <w:sz w:val="18"/>
          <w:szCs w:val="18"/>
        </w:rPr>
        <w:t>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z w:val="18"/>
          <w:szCs w:val="18"/>
        </w:rPr>
        <w:t>academic</w:t>
      </w:r>
      <w:r>
        <w:rPr>
          <w:rFonts w:ascii="Times New Roman" w:hAnsi="Times New Roman"/>
          <w:color w:val="191919"/>
          <w:spacing w:val="-7"/>
          <w:sz w:val="18"/>
          <w:szCs w:val="18"/>
        </w:rPr>
        <w:t xml:space="preserve"> </w:t>
      </w:r>
      <w:r>
        <w:rPr>
          <w:rFonts w:ascii="Times New Roman" w:hAnsi="Times New Roman"/>
          <w:color w:val="191919"/>
          <w:sz w:val="18"/>
          <w:szCs w:val="18"/>
        </w:rPr>
        <w:t>standards</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new</w:t>
      </w:r>
      <w:r>
        <w:rPr>
          <w:rFonts w:ascii="Times New Roman" w:hAnsi="Times New Roman"/>
          <w:color w:val="191919"/>
          <w:spacing w:val="-6"/>
          <w:sz w:val="18"/>
          <w:szCs w:val="18"/>
        </w:rPr>
        <w:t xml:space="preserve"> </w:t>
      </w:r>
      <w:r>
        <w:rPr>
          <w:rFonts w:ascii="Times New Roman" w:hAnsi="Times New Roman"/>
          <w:color w:val="191919"/>
          <w:sz w:val="18"/>
          <w:szCs w:val="18"/>
        </w:rPr>
        <w:t>program.</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event</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student</w:t>
      </w:r>
      <w:r>
        <w:rPr>
          <w:rFonts w:ascii="Times New Roman" w:hAnsi="Times New Roman"/>
          <w:color w:val="191919"/>
          <w:spacing w:val="-6"/>
          <w:sz w:val="18"/>
          <w:szCs w:val="18"/>
        </w:rPr>
        <w:t xml:space="preserve"> </w:t>
      </w:r>
      <w:r>
        <w:rPr>
          <w:rFonts w:ascii="Times New Roman" w:hAnsi="Times New Roman"/>
          <w:color w:val="191919"/>
          <w:sz w:val="18"/>
          <w:szCs w:val="18"/>
        </w:rPr>
        <w:t>discontinues</w:t>
      </w:r>
      <w:r>
        <w:rPr>
          <w:rFonts w:ascii="Times New Roman" w:hAnsi="Times New Roman"/>
          <w:color w:val="191919"/>
          <w:spacing w:val="-6"/>
          <w:sz w:val="18"/>
          <w:szCs w:val="18"/>
        </w:rPr>
        <w:t xml:space="preserve"> </w:t>
      </w:r>
      <w:r>
        <w:rPr>
          <w:rFonts w:ascii="Times New Roman" w:hAnsi="Times New Roman"/>
          <w:color w:val="191919"/>
          <w:sz w:val="18"/>
          <w:szCs w:val="18"/>
        </w:rPr>
        <w:t>graduate</w:t>
      </w:r>
      <w:r>
        <w:rPr>
          <w:rFonts w:ascii="Times New Roman" w:hAnsi="Times New Roman"/>
          <w:color w:val="191919"/>
          <w:spacing w:val="-6"/>
          <w:sz w:val="18"/>
          <w:szCs w:val="18"/>
        </w:rPr>
        <w:t xml:space="preserve"> </w:t>
      </w:r>
      <w:r>
        <w:rPr>
          <w:rFonts w:ascii="Times New Roman" w:hAnsi="Times New Roman"/>
          <w:color w:val="191919"/>
          <w:sz w:val="18"/>
          <w:szCs w:val="18"/>
        </w:rPr>
        <w:t>enrollment</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one</w:t>
      </w:r>
      <w:r>
        <w:rPr>
          <w:rFonts w:ascii="Times New Roman" w:hAnsi="Times New Roman"/>
          <w:color w:val="191919"/>
          <w:spacing w:val="-6"/>
          <w:sz w:val="18"/>
          <w:szCs w:val="18"/>
        </w:rPr>
        <w:t xml:space="preserve"> </w:t>
      </w:r>
      <w:r>
        <w:rPr>
          <w:rFonts w:ascii="Times New Roman" w:hAnsi="Times New Roman"/>
          <w:color w:val="191919"/>
          <w:sz w:val="18"/>
          <w:szCs w:val="18"/>
        </w:rPr>
        <w:t>or</w:t>
      </w:r>
      <w:r>
        <w:rPr>
          <w:rFonts w:ascii="Times New Roman" w:hAnsi="Times New Roman"/>
          <w:color w:val="191919"/>
          <w:spacing w:val="-6"/>
          <w:sz w:val="18"/>
          <w:szCs w:val="18"/>
        </w:rPr>
        <w:t xml:space="preserve"> </w:t>
      </w:r>
      <w:r>
        <w:rPr>
          <w:rFonts w:ascii="Times New Roman" w:hAnsi="Times New Roman"/>
          <w:color w:val="191919"/>
          <w:sz w:val="18"/>
          <w:szCs w:val="18"/>
        </w:rPr>
        <w:t>more</w:t>
      </w:r>
      <w:r>
        <w:rPr>
          <w:rFonts w:ascii="Times New Roman" w:hAnsi="Times New Roman"/>
          <w:color w:val="191919"/>
          <w:spacing w:val="-6"/>
          <w:sz w:val="18"/>
          <w:szCs w:val="18"/>
        </w:rPr>
        <w:t xml:space="preserve"> </w:t>
      </w:r>
      <w:r>
        <w:rPr>
          <w:rFonts w:ascii="Times New Roman" w:hAnsi="Times New Roman"/>
          <w:color w:val="191919"/>
          <w:sz w:val="18"/>
          <w:szCs w:val="18"/>
        </w:rPr>
        <w:t>semesters,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reentry</w:t>
      </w:r>
      <w:r>
        <w:rPr>
          <w:rFonts w:ascii="Times New Roman" w:hAnsi="Times New Roman"/>
          <w:color w:val="191919"/>
          <w:spacing w:val="-6"/>
          <w:sz w:val="18"/>
          <w:szCs w:val="18"/>
        </w:rPr>
        <w:t xml:space="preserve"> </w:t>
      </w:r>
      <w:r>
        <w:rPr>
          <w:rFonts w:ascii="Times New Roman" w:hAnsi="Times New Roman"/>
          <w:color w:val="191919"/>
          <w:sz w:val="18"/>
          <w:szCs w:val="18"/>
        </w:rPr>
        <w:t>applica</w:t>
      </w:r>
      <w:r>
        <w:rPr>
          <w:rFonts w:ascii="Times New Roman" w:hAnsi="Times New Roman"/>
          <w:color w:val="191919"/>
          <w:spacing w:val="-1"/>
          <w:sz w:val="18"/>
          <w:szCs w:val="18"/>
        </w:rPr>
        <w:t>t</w:t>
      </w:r>
      <w:r>
        <w:rPr>
          <w:rFonts w:ascii="Times New Roman" w:hAnsi="Times New Roman"/>
          <w:color w:val="191919"/>
          <w:sz w:val="18"/>
          <w:szCs w:val="18"/>
        </w:rPr>
        <w:t>ion</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required for readmission to </w:t>
      </w:r>
      <w:ins w:id="129" w:author="W. Hu" w:date="2011-08-10T18:20:00Z">
        <w:r w:rsidR="00671C5A" w:rsidRPr="00671C5A">
          <w:rPr>
            <w:rFonts w:ascii="Times New Roman" w:hAnsi="Times New Roman"/>
            <w:color w:val="0070C0"/>
            <w:sz w:val="18"/>
            <w:szCs w:val="18"/>
            <w:rPrChange w:id="130" w:author="W. Hu" w:date="2011-08-10T18:21:00Z">
              <w:rPr>
                <w:rFonts w:ascii="Times New Roman" w:hAnsi="Times New Roman"/>
                <w:color w:val="191919"/>
                <w:sz w:val="18"/>
                <w:szCs w:val="18"/>
              </w:rPr>
            </w:rPrChange>
          </w:rPr>
          <w:t xml:space="preserve">a </w:t>
        </w:r>
      </w:ins>
      <w:del w:id="131" w:author="W. Hu" w:date="2011-08-10T18:20:00Z">
        <w:r w:rsidRPr="00671C5A" w:rsidDel="00671C5A">
          <w:rPr>
            <w:rFonts w:ascii="Times New Roman" w:hAnsi="Times New Roman"/>
            <w:color w:val="0070C0"/>
            <w:sz w:val="18"/>
            <w:szCs w:val="18"/>
            <w:rPrChange w:id="132" w:author="W. Hu" w:date="2011-08-10T18:21:00Z">
              <w:rPr>
                <w:rFonts w:ascii="Times New Roman" w:hAnsi="Times New Roman"/>
                <w:color w:val="191919"/>
                <w:sz w:val="18"/>
                <w:szCs w:val="18"/>
              </w:rPr>
            </w:rPrChange>
          </w:rPr>
          <w:delText>the G</w:delText>
        </w:r>
      </w:del>
      <w:ins w:id="133" w:author="W. Hu" w:date="2011-08-10T18:20:00Z">
        <w:r w:rsidR="00671C5A" w:rsidRPr="00671C5A">
          <w:rPr>
            <w:rFonts w:ascii="Times New Roman" w:hAnsi="Times New Roman"/>
            <w:color w:val="0070C0"/>
            <w:sz w:val="18"/>
            <w:szCs w:val="18"/>
            <w:rPrChange w:id="134" w:author="W. Hu" w:date="2011-08-10T18:21:00Z">
              <w:rPr>
                <w:rFonts w:ascii="Times New Roman" w:hAnsi="Times New Roman"/>
                <w:color w:val="191919"/>
                <w:sz w:val="18"/>
                <w:szCs w:val="18"/>
              </w:rPr>
            </w:rPrChange>
          </w:rPr>
          <w:t>g</w:t>
        </w:r>
      </w:ins>
      <w:r w:rsidRPr="00671C5A">
        <w:rPr>
          <w:rFonts w:ascii="Times New Roman" w:hAnsi="Times New Roman"/>
          <w:color w:val="0070C0"/>
          <w:sz w:val="18"/>
          <w:szCs w:val="18"/>
          <w:rPrChange w:id="135" w:author="W. Hu" w:date="2011-08-10T18:21:00Z">
            <w:rPr>
              <w:rFonts w:ascii="Times New Roman" w:hAnsi="Times New Roman"/>
              <w:color w:val="191919"/>
              <w:sz w:val="18"/>
              <w:szCs w:val="18"/>
            </w:rPr>
          </w:rPrChange>
        </w:rPr>
        <w:t xml:space="preserve">raduate </w:t>
      </w:r>
      <w:del w:id="136" w:author="W. Hu" w:date="2011-08-10T18:20:00Z">
        <w:r w:rsidRPr="00671C5A" w:rsidDel="00671C5A">
          <w:rPr>
            <w:rFonts w:ascii="Times New Roman" w:hAnsi="Times New Roman"/>
            <w:color w:val="0070C0"/>
            <w:sz w:val="18"/>
            <w:szCs w:val="18"/>
            <w:rPrChange w:id="137" w:author="W. Hu" w:date="2011-08-10T18:21:00Z">
              <w:rPr>
                <w:rFonts w:ascii="Times New Roman" w:hAnsi="Times New Roman"/>
                <w:color w:val="191919"/>
                <w:sz w:val="18"/>
                <w:szCs w:val="18"/>
              </w:rPr>
            </w:rPrChange>
          </w:rPr>
          <w:delText>School</w:delText>
        </w:r>
      </w:del>
      <w:ins w:id="138" w:author="W. Hu" w:date="2011-08-10T18:21:00Z">
        <w:r w:rsidR="00671C5A" w:rsidRPr="00671C5A">
          <w:rPr>
            <w:rFonts w:ascii="Times New Roman" w:hAnsi="Times New Roman"/>
            <w:color w:val="0070C0"/>
            <w:sz w:val="18"/>
            <w:szCs w:val="18"/>
            <w:rPrChange w:id="139" w:author="W. Hu" w:date="2011-08-10T18:21:00Z">
              <w:rPr>
                <w:rFonts w:ascii="Times New Roman" w:hAnsi="Times New Roman"/>
                <w:color w:val="191919"/>
                <w:sz w:val="18"/>
                <w:szCs w:val="18"/>
              </w:rPr>
            </w:rPrChange>
          </w:rPr>
          <w:t>program</w:t>
        </w:r>
      </w:ins>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student who has been accepted into </w:t>
      </w:r>
      <w:ins w:id="140" w:author="W. Hu" w:date="2011-08-10T18:21:00Z">
        <w:r w:rsidR="00671C5A" w:rsidRPr="00671C5A">
          <w:rPr>
            <w:rFonts w:ascii="Times New Roman" w:hAnsi="Times New Roman"/>
            <w:color w:val="0070C0"/>
            <w:sz w:val="18"/>
            <w:szCs w:val="18"/>
            <w:rPrChange w:id="141" w:author="W. Hu" w:date="2011-08-10T18:21:00Z">
              <w:rPr>
                <w:rFonts w:ascii="Times New Roman" w:hAnsi="Times New Roman"/>
                <w:color w:val="191919"/>
                <w:sz w:val="18"/>
                <w:szCs w:val="18"/>
              </w:rPr>
            </w:rPrChange>
          </w:rPr>
          <w:t xml:space="preserve">a </w:t>
        </w:r>
      </w:ins>
      <w:del w:id="142" w:author="W. Hu" w:date="2011-08-10T18:21:00Z">
        <w:r w:rsidRPr="00671C5A" w:rsidDel="00671C5A">
          <w:rPr>
            <w:rFonts w:ascii="Times New Roman" w:hAnsi="Times New Roman"/>
            <w:color w:val="0070C0"/>
            <w:sz w:val="18"/>
            <w:szCs w:val="18"/>
            <w:rPrChange w:id="143" w:author="W. Hu" w:date="2011-08-10T18:21:00Z">
              <w:rPr>
                <w:rFonts w:ascii="Times New Roman" w:hAnsi="Times New Roman"/>
                <w:color w:val="191919"/>
                <w:sz w:val="18"/>
                <w:szCs w:val="18"/>
              </w:rPr>
            </w:rPrChange>
          </w:rPr>
          <w:delText>the G</w:delText>
        </w:r>
      </w:del>
      <w:ins w:id="144" w:author="W. Hu" w:date="2011-08-10T18:21:00Z">
        <w:r w:rsidR="00671C5A" w:rsidRPr="00671C5A">
          <w:rPr>
            <w:rFonts w:ascii="Times New Roman" w:hAnsi="Times New Roman"/>
            <w:color w:val="0070C0"/>
            <w:sz w:val="18"/>
            <w:szCs w:val="18"/>
            <w:rPrChange w:id="145" w:author="W. Hu" w:date="2011-08-10T18:21:00Z">
              <w:rPr>
                <w:rFonts w:ascii="Times New Roman" w:hAnsi="Times New Roman"/>
                <w:color w:val="191919"/>
                <w:sz w:val="18"/>
                <w:szCs w:val="18"/>
              </w:rPr>
            </w:rPrChange>
          </w:rPr>
          <w:t>g</w:t>
        </w:r>
      </w:ins>
      <w:r w:rsidRPr="00671C5A">
        <w:rPr>
          <w:rFonts w:ascii="Times New Roman" w:hAnsi="Times New Roman"/>
          <w:color w:val="0070C0"/>
          <w:sz w:val="18"/>
          <w:szCs w:val="18"/>
          <w:rPrChange w:id="146" w:author="W. Hu" w:date="2011-08-10T18:21:00Z">
            <w:rPr>
              <w:rFonts w:ascii="Times New Roman" w:hAnsi="Times New Roman"/>
              <w:color w:val="191919"/>
              <w:sz w:val="18"/>
              <w:szCs w:val="18"/>
            </w:rPr>
          </w:rPrChange>
        </w:rPr>
        <w:t xml:space="preserve">raduate </w:t>
      </w:r>
      <w:ins w:id="147" w:author="W. Hu" w:date="2011-08-10T18:21:00Z">
        <w:r w:rsidR="00671C5A" w:rsidRPr="00671C5A">
          <w:rPr>
            <w:rFonts w:ascii="Times New Roman" w:hAnsi="Times New Roman"/>
            <w:color w:val="0070C0"/>
            <w:sz w:val="18"/>
            <w:szCs w:val="18"/>
            <w:rPrChange w:id="148" w:author="W. Hu" w:date="2011-08-10T18:21:00Z">
              <w:rPr>
                <w:rFonts w:ascii="Times New Roman" w:hAnsi="Times New Roman"/>
                <w:color w:val="191919"/>
                <w:sz w:val="18"/>
                <w:szCs w:val="18"/>
              </w:rPr>
            </w:rPrChange>
          </w:rPr>
          <w:t>program</w:t>
        </w:r>
      </w:ins>
      <w:del w:id="149" w:author="W. Hu" w:date="2011-08-10T18:21:00Z">
        <w:r w:rsidRPr="00671C5A" w:rsidDel="00671C5A">
          <w:rPr>
            <w:rFonts w:ascii="Times New Roman" w:hAnsi="Times New Roman"/>
            <w:color w:val="0070C0"/>
            <w:sz w:val="18"/>
            <w:szCs w:val="18"/>
            <w:rPrChange w:id="150" w:author="W. Hu" w:date="2011-08-10T18:21:00Z">
              <w:rPr>
                <w:rFonts w:ascii="Times New Roman" w:hAnsi="Times New Roman"/>
                <w:color w:val="191919"/>
                <w:sz w:val="18"/>
                <w:szCs w:val="18"/>
              </w:rPr>
            </w:rPrChange>
          </w:rPr>
          <w:delText>School</w:delText>
        </w:r>
      </w:del>
      <w:r>
        <w:rPr>
          <w:rFonts w:ascii="Times New Roman" w:hAnsi="Times New Roman"/>
          <w:color w:val="191919"/>
          <w:sz w:val="18"/>
          <w:szCs w:val="18"/>
        </w:rPr>
        <w:t xml:space="preserve"> but has never attended must s</w:t>
      </w:r>
      <w:r>
        <w:rPr>
          <w:rFonts w:ascii="Times New Roman" w:hAnsi="Times New Roman"/>
          <w:color w:val="191919"/>
          <w:spacing w:val="-1"/>
          <w:sz w:val="18"/>
          <w:szCs w:val="18"/>
        </w:rPr>
        <w:t>u</w:t>
      </w:r>
      <w:r>
        <w:rPr>
          <w:rFonts w:ascii="Times New Roman" w:hAnsi="Times New Roman"/>
          <w:color w:val="191919"/>
          <w:sz w:val="18"/>
          <w:szCs w:val="18"/>
        </w:rPr>
        <w:t>bmit a reactivation application for readmission. (Please note that documents on students are retained for a period of</w:t>
      </w:r>
      <w:ins w:id="151" w:author="W. Hu" w:date="2011-08-10T18:23:00Z">
        <w:r w:rsidR="00671C5A">
          <w:rPr>
            <w:rFonts w:ascii="Times New Roman" w:hAnsi="Times New Roman"/>
            <w:color w:val="191919"/>
            <w:sz w:val="18"/>
            <w:szCs w:val="18"/>
          </w:rPr>
          <w:t xml:space="preserve"> </w:t>
        </w:r>
      </w:ins>
    </w:p>
    <w:p w:rsidR="00C13A0B" w:rsidRDefault="00C13A0B" w:rsidP="00671C5A">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Change w:id="152" w:author="W. Hu" w:date="2011-08-10T18:23:00Z">
          <w:pPr>
            <w:widowControl w:val="0"/>
            <w:autoSpaceDE w:val="0"/>
            <w:autoSpaceDN w:val="0"/>
            <w:adjustRightInd w:val="0"/>
            <w:spacing w:after="0"/>
            <w:ind w:left="360" w:right="130" w:firstLine="0"/>
            <w:jc w:val="both"/>
          </w:pPr>
        </w:pPrChange>
      </w:pPr>
      <w:r>
        <w:rPr>
          <w:rFonts w:ascii="Times New Roman" w:hAnsi="Times New Roman"/>
          <w:color w:val="191919"/>
          <w:sz w:val="18"/>
          <w:szCs w:val="18"/>
        </w:rPr>
        <w:lastRenderedPageBreak/>
        <w:t>one year onl</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before="20" w:after="0"/>
        <w:ind w:left="360" w:right="130" w:firstLine="0"/>
        <w:jc w:val="both"/>
        <w:rPr>
          <w:rFonts w:ascii="Times New Roman" w:hAnsi="Times New Roman"/>
          <w:color w:val="000000"/>
          <w:sz w:val="18"/>
          <w:szCs w:val="18"/>
        </w:rPr>
      </w:pPr>
      <w:r>
        <w:rPr>
          <w:rFonts w:ascii="Times New Roman" w:hAnsi="Times New Roman"/>
          <w:b/>
          <w:bCs/>
          <w:color w:val="363435"/>
          <w:sz w:val="24"/>
          <w:szCs w:val="24"/>
        </w:rPr>
        <w:t>F</w:t>
      </w:r>
      <w:r>
        <w:rPr>
          <w:rFonts w:ascii="Times New Roman" w:hAnsi="Times New Roman"/>
          <w:b/>
          <w:bCs/>
          <w:color w:val="363435"/>
          <w:sz w:val="18"/>
          <w:szCs w:val="18"/>
        </w:rPr>
        <w:t>OLLOWING</w:t>
      </w:r>
      <w:r>
        <w:rPr>
          <w:rFonts w:ascii="Times New Roman" w:hAnsi="Times New Roman"/>
          <w:b/>
          <w:bCs/>
          <w:color w:val="363435"/>
          <w:spacing w:val="15"/>
          <w:sz w:val="18"/>
          <w:szCs w:val="18"/>
        </w:rPr>
        <w:t xml:space="preserve"> </w:t>
      </w:r>
      <w:r>
        <w:rPr>
          <w:rFonts w:ascii="Times New Roman" w:hAnsi="Times New Roman"/>
          <w:b/>
          <w:bCs/>
          <w:color w:val="363435"/>
          <w:sz w:val="24"/>
          <w:szCs w:val="24"/>
        </w:rPr>
        <w:t>S</w:t>
      </w:r>
      <w:r>
        <w:rPr>
          <w:rFonts w:ascii="Times New Roman" w:hAnsi="Times New Roman"/>
          <w:b/>
          <w:bCs/>
          <w:color w:val="363435"/>
          <w:sz w:val="18"/>
          <w:szCs w:val="18"/>
        </w:rPr>
        <w:t>CHOLASTIC</w:t>
      </w:r>
      <w:r>
        <w:rPr>
          <w:rFonts w:ascii="Times New Roman" w:hAnsi="Times New Roman"/>
          <w:b/>
          <w:bCs/>
          <w:color w:val="363435"/>
          <w:spacing w:val="11"/>
          <w:sz w:val="18"/>
          <w:szCs w:val="18"/>
        </w:rPr>
        <w:t xml:space="preserve"> </w:t>
      </w:r>
      <w:r>
        <w:rPr>
          <w:rFonts w:ascii="Times New Roman" w:hAnsi="Times New Roman"/>
          <w:b/>
          <w:bCs/>
          <w:color w:val="363435"/>
          <w:sz w:val="24"/>
          <w:szCs w:val="24"/>
        </w:rPr>
        <w:t>T</w:t>
      </w:r>
      <w:r>
        <w:rPr>
          <w:rFonts w:ascii="Times New Roman" w:hAnsi="Times New Roman"/>
          <w:b/>
          <w:bCs/>
          <w:color w:val="363435"/>
          <w:sz w:val="18"/>
          <w:szCs w:val="18"/>
        </w:rPr>
        <w:t>ERMIN</w:t>
      </w:r>
      <w:r>
        <w:rPr>
          <w:rFonts w:ascii="Times New Roman" w:hAnsi="Times New Roman"/>
          <w:b/>
          <w:bCs/>
          <w:color w:val="363435"/>
          <w:spacing w:val="-13"/>
          <w:sz w:val="18"/>
          <w:szCs w:val="18"/>
        </w:rPr>
        <w:t>A</w:t>
      </w:r>
      <w:r>
        <w:rPr>
          <w:rFonts w:ascii="Times New Roman" w:hAnsi="Times New Roman"/>
          <w:b/>
          <w:bCs/>
          <w:color w:val="363435"/>
          <w:sz w:val="18"/>
          <w:szCs w:val="18"/>
        </w:rPr>
        <w:t>TION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graduate</w:t>
      </w:r>
      <w:r>
        <w:rPr>
          <w:rFonts w:ascii="Times New Roman" w:hAnsi="Times New Roman"/>
          <w:color w:val="363435"/>
          <w:spacing w:val="6"/>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has</w:t>
      </w:r>
      <w:r>
        <w:rPr>
          <w:rFonts w:ascii="Times New Roman" w:hAnsi="Times New Roman"/>
          <w:color w:val="363435"/>
          <w:spacing w:val="6"/>
          <w:sz w:val="18"/>
          <w:szCs w:val="18"/>
        </w:rPr>
        <w:t xml:space="preserve"> </w:t>
      </w:r>
      <w:r>
        <w:rPr>
          <w:rFonts w:ascii="Times New Roman" w:hAnsi="Times New Roman"/>
          <w:color w:val="363435"/>
          <w:sz w:val="18"/>
          <w:szCs w:val="18"/>
        </w:rPr>
        <w:t>been</w:t>
      </w:r>
      <w:r>
        <w:rPr>
          <w:rFonts w:ascii="Times New Roman" w:hAnsi="Times New Roman"/>
          <w:color w:val="363435"/>
          <w:spacing w:val="5"/>
          <w:sz w:val="18"/>
          <w:szCs w:val="18"/>
        </w:rPr>
        <w:t xml:space="preserve"> </w:t>
      </w:r>
      <w:r>
        <w:rPr>
          <w:rFonts w:ascii="Times New Roman" w:hAnsi="Times New Roman"/>
          <w:color w:val="363435"/>
          <w:sz w:val="18"/>
          <w:szCs w:val="18"/>
        </w:rPr>
        <w:t>excluded</w:t>
      </w:r>
      <w:r>
        <w:rPr>
          <w:rFonts w:ascii="Times New Roman" w:hAnsi="Times New Roman"/>
          <w:color w:val="363435"/>
          <w:spacing w:val="5"/>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institution</w:t>
      </w:r>
      <w:r>
        <w:rPr>
          <w:rFonts w:ascii="Times New Roman" w:hAnsi="Times New Roman"/>
          <w:color w:val="363435"/>
          <w:spacing w:val="5"/>
          <w:sz w:val="18"/>
          <w:szCs w:val="18"/>
        </w:rPr>
        <w:t xml:space="preserve"> </w:t>
      </w:r>
      <w:r>
        <w:rPr>
          <w:rFonts w:ascii="Times New Roman" w:hAnsi="Times New Roman"/>
          <w:color w:val="363435"/>
          <w:sz w:val="18"/>
          <w:szCs w:val="18"/>
        </w:rPr>
        <w:t>for</w:t>
      </w:r>
      <w:r>
        <w:rPr>
          <w:rFonts w:ascii="Times New Roman" w:hAnsi="Times New Roman"/>
          <w:color w:val="363435"/>
          <w:spacing w:val="6"/>
          <w:sz w:val="18"/>
          <w:szCs w:val="18"/>
        </w:rPr>
        <w:t xml:space="preserve"> </w:t>
      </w:r>
      <w:r>
        <w:rPr>
          <w:rFonts w:ascii="Times New Roman" w:hAnsi="Times New Roman"/>
          <w:color w:val="363435"/>
          <w:sz w:val="18"/>
          <w:szCs w:val="18"/>
        </w:rPr>
        <w:t>academic</w:t>
      </w:r>
      <w:r>
        <w:rPr>
          <w:rFonts w:ascii="Times New Roman" w:hAnsi="Times New Roman"/>
          <w:color w:val="363435"/>
          <w:spacing w:val="5"/>
          <w:sz w:val="18"/>
          <w:szCs w:val="18"/>
        </w:rPr>
        <w:t xml:space="preserve"> </w:t>
      </w:r>
      <w:r>
        <w:rPr>
          <w:rFonts w:ascii="Times New Roman" w:hAnsi="Times New Roman"/>
          <w:color w:val="363435"/>
          <w:sz w:val="18"/>
          <w:szCs w:val="18"/>
        </w:rPr>
        <w:t>reasons</w:t>
      </w:r>
      <w:r>
        <w:rPr>
          <w:rFonts w:ascii="Times New Roman" w:hAnsi="Times New Roman"/>
          <w:color w:val="363435"/>
          <w:spacing w:val="6"/>
          <w:sz w:val="18"/>
          <w:szCs w:val="18"/>
        </w:rPr>
        <w:t xml:space="preserve"> </w:t>
      </w:r>
      <w:r>
        <w:rPr>
          <w:rFonts w:ascii="Times New Roman" w:hAnsi="Times New Roman"/>
          <w:color w:val="363435"/>
          <w:sz w:val="18"/>
          <w:szCs w:val="18"/>
        </w:rPr>
        <w:t>will</w:t>
      </w:r>
      <w:r>
        <w:rPr>
          <w:rFonts w:ascii="Times New Roman" w:hAnsi="Times New Roman"/>
          <w:color w:val="363435"/>
          <w:spacing w:val="6"/>
          <w:sz w:val="18"/>
          <w:szCs w:val="18"/>
        </w:rPr>
        <w:t xml:space="preserve"> </w:t>
      </w:r>
      <w:r>
        <w:rPr>
          <w:rFonts w:ascii="Times New Roman" w:hAnsi="Times New Roman"/>
          <w:color w:val="363435"/>
          <w:sz w:val="18"/>
          <w:szCs w:val="18"/>
        </w:rPr>
        <w:t>not</w:t>
      </w:r>
      <w:r>
        <w:rPr>
          <w:rFonts w:ascii="Times New Roman" w:hAnsi="Times New Roman"/>
          <w:color w:val="363435"/>
          <w:spacing w:val="6"/>
          <w:sz w:val="18"/>
          <w:szCs w:val="18"/>
        </w:rPr>
        <w:t xml:space="preserve"> </w:t>
      </w:r>
      <w:r>
        <w:rPr>
          <w:rFonts w:ascii="Times New Roman" w:hAnsi="Times New Roman"/>
          <w:color w:val="363435"/>
          <w:sz w:val="18"/>
          <w:szCs w:val="18"/>
        </w:rPr>
        <w:t>ordinarily</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6"/>
          <w:sz w:val="18"/>
          <w:szCs w:val="18"/>
        </w:rPr>
        <w:t xml:space="preserve"> </w:t>
      </w:r>
      <w:r>
        <w:rPr>
          <w:rFonts w:ascii="Times New Roman" w:hAnsi="Times New Roman"/>
          <w:color w:val="363435"/>
          <w:sz w:val="18"/>
          <w:szCs w:val="18"/>
        </w:rPr>
        <w:t>readmitted.</w:t>
      </w:r>
      <w:r>
        <w:rPr>
          <w:rFonts w:ascii="Times New Roman" w:hAnsi="Times New Roman"/>
          <w:color w:val="363435"/>
          <w:spacing w:val="-5"/>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petitions</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rule</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not</w:t>
      </w:r>
      <w:r>
        <w:rPr>
          <w:rFonts w:ascii="Times New Roman" w:hAnsi="Times New Roman"/>
          <w:color w:val="363435"/>
          <w:spacing w:val="-7"/>
          <w:sz w:val="18"/>
          <w:szCs w:val="18"/>
        </w:rPr>
        <w:t xml:space="preserve"> </w:t>
      </w:r>
      <w:r>
        <w:rPr>
          <w:rFonts w:ascii="Times New Roman" w:hAnsi="Times New Roman"/>
          <w:color w:val="363435"/>
          <w:sz w:val="18"/>
          <w:szCs w:val="18"/>
        </w:rPr>
        <w:t>have</w:t>
      </w:r>
      <w:r>
        <w:rPr>
          <w:rFonts w:ascii="Times New Roman" w:hAnsi="Times New Roman"/>
          <w:color w:val="363435"/>
          <w:spacing w:val="-7"/>
          <w:sz w:val="18"/>
          <w:szCs w:val="18"/>
        </w:rPr>
        <w:t xml:space="preserve"> </w:t>
      </w:r>
      <w:r>
        <w:rPr>
          <w:rFonts w:ascii="Times New Roman" w:hAnsi="Times New Roman"/>
          <w:color w:val="363435"/>
          <w:sz w:val="18"/>
          <w:szCs w:val="18"/>
        </w:rPr>
        <w:t>been</w:t>
      </w:r>
      <w:r>
        <w:rPr>
          <w:rFonts w:ascii="Times New Roman" w:hAnsi="Times New Roman"/>
          <w:color w:val="363435"/>
          <w:spacing w:val="-7"/>
          <w:sz w:val="18"/>
          <w:szCs w:val="18"/>
        </w:rPr>
        <w:t xml:space="preserve"> </w:t>
      </w:r>
      <w:r>
        <w:rPr>
          <w:rFonts w:ascii="Times New Roman" w:hAnsi="Times New Roman"/>
          <w:color w:val="363435"/>
          <w:sz w:val="18"/>
          <w:szCs w:val="18"/>
        </w:rPr>
        <w:t>enrolled</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University</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least</w:t>
      </w:r>
      <w:r>
        <w:rPr>
          <w:rFonts w:ascii="Times New Roman" w:hAnsi="Times New Roman"/>
          <w:color w:val="363435"/>
          <w:spacing w:val="-7"/>
          <w:sz w:val="18"/>
          <w:szCs w:val="18"/>
        </w:rPr>
        <w:t xml:space="preserve"> </w:t>
      </w:r>
      <w:r>
        <w:rPr>
          <w:rFonts w:ascii="Times New Roman" w:hAnsi="Times New Roman"/>
          <w:color w:val="363435"/>
          <w:sz w:val="18"/>
          <w:szCs w:val="18"/>
        </w:rPr>
        <w:t>twelve</w:t>
      </w:r>
      <w:r>
        <w:rPr>
          <w:rFonts w:ascii="Times New Roman" w:hAnsi="Times New Roman"/>
          <w:color w:val="363435"/>
          <w:spacing w:val="-7"/>
          <w:sz w:val="18"/>
          <w:szCs w:val="18"/>
        </w:rPr>
        <w:t xml:space="preserve"> </w:t>
      </w:r>
      <w:r>
        <w:rPr>
          <w:rFonts w:ascii="Times New Roman" w:hAnsi="Times New Roman"/>
          <w:color w:val="363435"/>
          <w:sz w:val="18"/>
          <w:szCs w:val="18"/>
        </w:rPr>
        <w:t>months.</w:t>
      </w:r>
      <w:r>
        <w:rPr>
          <w:rFonts w:ascii="Times New Roman" w:hAnsi="Times New Roman"/>
          <w:color w:val="363435"/>
          <w:spacing w:val="-7"/>
          <w:sz w:val="18"/>
          <w:szCs w:val="18"/>
        </w:rPr>
        <w:t xml:space="preserve"> </w:t>
      </w:r>
      <w:r>
        <w:rPr>
          <w:rFonts w:ascii="Times New Roman" w:hAnsi="Times New Roman"/>
          <w:color w:val="363435"/>
          <w:sz w:val="18"/>
          <w:szCs w:val="18"/>
        </w:rPr>
        <w:t>Said</w:t>
      </w:r>
      <w:r>
        <w:rPr>
          <w:rFonts w:ascii="Times New Roman" w:hAnsi="Times New Roman"/>
          <w:color w:val="363435"/>
          <w:spacing w:val="-7"/>
          <w:sz w:val="18"/>
          <w:szCs w:val="18"/>
        </w:rPr>
        <w:t xml:space="preserve"> </w:t>
      </w:r>
      <w:r>
        <w:rPr>
          <w:rFonts w:ascii="Times New Roman" w:hAnsi="Times New Roman"/>
          <w:color w:val="363435"/>
          <w:sz w:val="18"/>
          <w:szCs w:val="18"/>
        </w:rPr>
        <w:t>petition</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approved</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Graduate</w:t>
      </w:r>
      <w:r>
        <w:rPr>
          <w:rFonts w:ascii="Times New Roman" w:hAnsi="Times New Roman"/>
          <w:color w:val="363435"/>
          <w:spacing w:val="-7"/>
          <w:sz w:val="18"/>
          <w:szCs w:val="18"/>
        </w:rPr>
        <w:t xml:space="preserve"> </w:t>
      </w:r>
      <w:r>
        <w:rPr>
          <w:rFonts w:ascii="Times New Roman" w:hAnsi="Times New Roman"/>
          <w:color w:val="363435"/>
          <w:sz w:val="18"/>
          <w:szCs w:val="18"/>
        </w:rPr>
        <w:t>Council</w:t>
      </w:r>
      <w:r>
        <w:rPr>
          <w:rFonts w:ascii="Times New Roman" w:hAnsi="Times New Roman"/>
          <w:color w:val="363435"/>
          <w:spacing w:val="-11"/>
          <w:sz w:val="18"/>
          <w:szCs w:val="18"/>
        </w:rPr>
        <w:t xml:space="preserve"> </w:t>
      </w:r>
      <w:r>
        <w:rPr>
          <w:rFonts w:ascii="Times New Roman" w:hAnsi="Times New Roman"/>
          <w:color w:val="363435"/>
          <w:sz w:val="18"/>
          <w:szCs w:val="18"/>
        </w:rPr>
        <w:t>Appeals</w:t>
      </w:r>
      <w:r>
        <w:rPr>
          <w:rFonts w:ascii="Times New Roman" w:hAnsi="Times New Roman"/>
          <w:color w:val="363435"/>
          <w:spacing w:val="-1"/>
          <w:sz w:val="18"/>
          <w:szCs w:val="18"/>
        </w:rPr>
        <w:t xml:space="preserve"> </w:t>
      </w:r>
      <w:r>
        <w:rPr>
          <w:rFonts w:ascii="Times New Roman" w:hAnsi="Times New Roman"/>
          <w:color w:val="363435"/>
          <w:sz w:val="18"/>
          <w:szCs w:val="18"/>
        </w:rPr>
        <w:t>Committee,</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sidRPr="00671C5A">
        <w:rPr>
          <w:rFonts w:ascii="Times New Roman" w:hAnsi="Times New Roman"/>
          <w:color w:val="0070C0"/>
          <w:sz w:val="18"/>
          <w:szCs w:val="18"/>
          <w:rPrChange w:id="153" w:author="W. Hu" w:date="2011-08-10T18:24:00Z">
            <w:rPr>
              <w:rFonts w:ascii="Times New Roman" w:hAnsi="Times New Roman"/>
              <w:color w:val="363435"/>
              <w:sz w:val="18"/>
              <w:szCs w:val="18"/>
            </w:rPr>
          </w:rPrChange>
        </w:rPr>
        <w:t>Graduate</w:t>
      </w:r>
      <w:r w:rsidRPr="00671C5A">
        <w:rPr>
          <w:rFonts w:ascii="Times New Roman" w:hAnsi="Times New Roman"/>
          <w:color w:val="0070C0"/>
          <w:spacing w:val="-1"/>
          <w:sz w:val="18"/>
          <w:szCs w:val="18"/>
          <w:rPrChange w:id="154" w:author="W. Hu" w:date="2011-08-10T18:24:00Z">
            <w:rPr>
              <w:rFonts w:ascii="Times New Roman" w:hAnsi="Times New Roman"/>
              <w:color w:val="363435"/>
              <w:spacing w:val="-1"/>
              <w:sz w:val="18"/>
              <w:szCs w:val="18"/>
            </w:rPr>
          </w:rPrChange>
        </w:rPr>
        <w:t xml:space="preserve"> </w:t>
      </w:r>
      <w:ins w:id="155" w:author="W. Hu" w:date="2011-08-10T18:24:00Z">
        <w:r w:rsidR="00671C5A" w:rsidRPr="00671C5A">
          <w:rPr>
            <w:rFonts w:ascii="Times New Roman" w:hAnsi="Times New Roman"/>
            <w:color w:val="0070C0"/>
            <w:spacing w:val="-1"/>
            <w:sz w:val="18"/>
            <w:szCs w:val="18"/>
            <w:rPrChange w:id="156" w:author="W. Hu" w:date="2011-08-10T18:24:00Z">
              <w:rPr>
                <w:rFonts w:ascii="Times New Roman" w:hAnsi="Times New Roman"/>
                <w:color w:val="363435"/>
                <w:spacing w:val="-1"/>
                <w:sz w:val="18"/>
                <w:szCs w:val="18"/>
              </w:rPr>
            </w:rPrChange>
          </w:rPr>
          <w:t>Admissions</w:t>
        </w:r>
        <w:r w:rsidR="00671C5A" w:rsidRPr="00671C5A">
          <w:rPr>
            <w:rFonts w:ascii="Times New Roman" w:hAnsi="Times New Roman"/>
            <w:color w:val="0070C0"/>
            <w:spacing w:val="-1"/>
            <w:sz w:val="18"/>
            <w:szCs w:val="18"/>
            <w:rPrChange w:id="157" w:author="W. Hu" w:date="2011-08-10T18:24:00Z">
              <w:rPr>
                <w:rFonts w:ascii="Times New Roman" w:hAnsi="Times New Roman"/>
                <w:color w:val="363435"/>
                <w:spacing w:val="-1"/>
                <w:sz w:val="18"/>
                <w:szCs w:val="18"/>
              </w:rPr>
            </w:rPrChange>
          </w:rPr>
          <w:t>’</w:t>
        </w:r>
        <w:r w:rsidR="00671C5A" w:rsidRPr="00671C5A">
          <w:rPr>
            <w:rFonts w:ascii="Times New Roman" w:hAnsi="Times New Roman"/>
            <w:color w:val="0070C0"/>
            <w:spacing w:val="-1"/>
            <w:sz w:val="18"/>
            <w:szCs w:val="18"/>
            <w:rPrChange w:id="158" w:author="W. Hu" w:date="2011-08-10T18:24:00Z">
              <w:rPr>
                <w:rFonts w:ascii="Times New Roman" w:hAnsi="Times New Roman"/>
                <w:color w:val="363435"/>
                <w:spacing w:val="-1"/>
                <w:sz w:val="18"/>
                <w:szCs w:val="18"/>
              </w:rPr>
            </w:rPrChange>
          </w:rPr>
          <w:t xml:space="preserve"> Office</w:t>
        </w:r>
      </w:ins>
      <w:del w:id="159" w:author="W. Hu" w:date="2011-08-10T18:24:00Z">
        <w:r w:rsidRPr="00671C5A" w:rsidDel="00671C5A">
          <w:rPr>
            <w:rFonts w:ascii="Times New Roman" w:hAnsi="Times New Roman"/>
            <w:color w:val="0070C0"/>
            <w:sz w:val="18"/>
            <w:szCs w:val="18"/>
            <w:rPrChange w:id="160" w:author="W. Hu" w:date="2011-08-10T18:24:00Z">
              <w:rPr>
                <w:rFonts w:ascii="Times New Roman" w:hAnsi="Times New Roman"/>
                <w:color w:val="363435"/>
                <w:sz w:val="18"/>
                <w:szCs w:val="18"/>
              </w:rPr>
            </w:rPrChange>
          </w:rPr>
          <w:delText>Dean</w:delText>
        </w:r>
      </w:del>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ice</w:t>
      </w:r>
      <w:r>
        <w:rPr>
          <w:rFonts w:ascii="Times New Roman" w:hAnsi="Times New Roman"/>
          <w:color w:val="363435"/>
          <w:spacing w:val="-1"/>
          <w:sz w:val="18"/>
          <w:szCs w:val="18"/>
        </w:rPr>
        <w:t xml:space="preserve"> </w:t>
      </w:r>
      <w:r>
        <w:rPr>
          <w:rFonts w:ascii="Times New Roman" w:hAnsi="Times New Roman"/>
          <w:color w:val="363435"/>
          <w:sz w:val="18"/>
          <w:szCs w:val="18"/>
        </w:rPr>
        <w:t>President</w:t>
      </w:r>
      <w:r>
        <w:rPr>
          <w:rFonts w:ascii="Times New Roman" w:hAnsi="Times New Roman"/>
          <w:color w:val="363435"/>
          <w:spacing w:val="-1"/>
          <w:sz w:val="18"/>
          <w:szCs w:val="18"/>
        </w:rPr>
        <w:t xml:space="preserve"> </w:t>
      </w:r>
      <w:r>
        <w:rPr>
          <w:rFonts w:ascii="Times New Roman" w:hAnsi="Times New Roman"/>
          <w:color w:val="363435"/>
          <w:sz w:val="18"/>
          <w:szCs w:val="18"/>
        </w:rPr>
        <w:t>for</w:t>
      </w:r>
      <w:r>
        <w:rPr>
          <w:rFonts w:ascii="Times New Roman" w:hAnsi="Times New Roman"/>
          <w:color w:val="363435"/>
          <w:spacing w:val="-11"/>
          <w:sz w:val="18"/>
          <w:szCs w:val="18"/>
        </w:rPr>
        <w:t xml:space="preserve"> </w:t>
      </w:r>
      <w:r>
        <w:rPr>
          <w:rFonts w:ascii="Times New Roman" w:hAnsi="Times New Roman"/>
          <w:color w:val="363435"/>
          <w:sz w:val="18"/>
          <w:szCs w:val="18"/>
        </w:rPr>
        <w:t>Academic</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f</w:t>
      </w:r>
      <w:r>
        <w:rPr>
          <w:rFonts w:ascii="Times New Roman" w:hAnsi="Times New Roman"/>
          <w:color w:val="363435"/>
          <w:sz w:val="18"/>
          <w:szCs w:val="18"/>
        </w:rPr>
        <w:t>fairs.</w:t>
      </w:r>
      <w:r>
        <w:rPr>
          <w:rFonts w:ascii="Times New Roman" w:hAnsi="Times New Roman"/>
          <w:color w:val="363435"/>
          <w:spacing w:val="-11"/>
          <w:sz w:val="18"/>
          <w:szCs w:val="18"/>
        </w:rPr>
        <w:t xml:space="preserve"> </w:t>
      </w: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who</w:t>
      </w:r>
      <w:r>
        <w:rPr>
          <w:rFonts w:ascii="Times New Roman" w:hAnsi="Times New Roman"/>
          <w:color w:val="363435"/>
          <w:spacing w:val="-1"/>
          <w:sz w:val="18"/>
          <w:szCs w:val="18"/>
        </w:rPr>
        <w:t xml:space="preserve"> </w:t>
      </w:r>
      <w:r>
        <w:rPr>
          <w:rFonts w:ascii="Times New Roman" w:hAnsi="Times New Roman"/>
          <w:color w:val="363435"/>
          <w:sz w:val="18"/>
          <w:szCs w:val="18"/>
        </w:rPr>
        <w:t>has</w:t>
      </w:r>
      <w:r>
        <w:rPr>
          <w:rFonts w:ascii="Times New Roman" w:hAnsi="Times New Roman"/>
          <w:color w:val="363435"/>
          <w:spacing w:val="-1"/>
          <w:sz w:val="18"/>
          <w:szCs w:val="18"/>
        </w:rPr>
        <w:t xml:space="preserve"> </w:t>
      </w:r>
      <w:r>
        <w:rPr>
          <w:rFonts w:ascii="Times New Roman" w:hAnsi="Times New Roman"/>
          <w:color w:val="363435"/>
          <w:sz w:val="18"/>
          <w:szCs w:val="18"/>
        </w:rPr>
        <w:t>been</w:t>
      </w:r>
      <w:r>
        <w:rPr>
          <w:rFonts w:ascii="Times New Roman" w:hAnsi="Times New Roman"/>
          <w:color w:val="363435"/>
          <w:spacing w:val="-1"/>
          <w:sz w:val="18"/>
          <w:szCs w:val="18"/>
        </w:rPr>
        <w:t xml:space="preserve"> </w:t>
      </w:r>
      <w:r>
        <w:rPr>
          <w:rFonts w:ascii="Times New Roman" w:hAnsi="Times New Roman"/>
          <w:color w:val="363435"/>
          <w:sz w:val="18"/>
          <w:szCs w:val="18"/>
        </w:rPr>
        <w:t>excluded</w:t>
      </w:r>
      <w:r>
        <w:rPr>
          <w:rFonts w:ascii="Times New Roman" w:hAnsi="Times New Roman"/>
          <w:color w:val="363435"/>
          <w:spacing w:val="-1"/>
          <w:sz w:val="18"/>
          <w:szCs w:val="18"/>
        </w:rPr>
        <w:t xml:space="preserve"> </w:t>
      </w:r>
      <w:r>
        <w:rPr>
          <w:rFonts w:ascii="Times New Roman" w:hAnsi="Times New Roman"/>
          <w:color w:val="363435"/>
          <w:sz w:val="18"/>
          <w:szCs w:val="18"/>
        </w:rPr>
        <w:t>twice for scholastic reasons will not be readmitted to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0F52DB">
      <w:pPr>
        <w:pStyle w:val="Heading2"/>
        <w:ind w:firstLine="360"/>
        <w:rPr>
          <w:rFonts w:ascii="Times New Roman" w:hAnsi="Times New Roman"/>
          <w:color w:val="000000"/>
          <w:sz w:val="18"/>
          <w:szCs w:val="18"/>
        </w:rPr>
      </w:pPr>
      <w:bookmarkStart w:id="161" w:name="_Toc295460839"/>
      <w:bookmarkStart w:id="162" w:name="_Toc295603170"/>
      <w:r>
        <w:rPr>
          <w:rFonts w:ascii="Times New Roman" w:hAnsi="Times New Roman"/>
          <w:color w:val="363435"/>
          <w:sz w:val="24"/>
          <w:szCs w:val="24"/>
        </w:rPr>
        <w:t>D</w:t>
      </w:r>
      <w:r>
        <w:rPr>
          <w:rFonts w:ascii="Times New Roman" w:hAnsi="Times New Roman"/>
          <w:color w:val="363435"/>
          <w:sz w:val="18"/>
          <w:szCs w:val="18"/>
        </w:rPr>
        <w:t>EGREE</w:t>
      </w:r>
      <w:r>
        <w:rPr>
          <w:rFonts w:ascii="Times New Roman" w:hAnsi="Times New Roman"/>
          <w:color w:val="363435"/>
          <w:spacing w:val="15"/>
          <w:sz w:val="18"/>
          <w:szCs w:val="18"/>
        </w:rPr>
        <w:t xml:space="preserve"> </w:t>
      </w:r>
      <w:r>
        <w:rPr>
          <w:rFonts w:ascii="Times New Roman" w:hAnsi="Times New Roman"/>
          <w:color w:val="363435"/>
          <w:sz w:val="24"/>
          <w:szCs w:val="24"/>
        </w:rPr>
        <w:t>R</w:t>
      </w:r>
      <w:r>
        <w:rPr>
          <w:rFonts w:ascii="Times New Roman" w:hAnsi="Times New Roman"/>
          <w:color w:val="363435"/>
          <w:sz w:val="18"/>
          <w:szCs w:val="18"/>
        </w:rPr>
        <w:t>EQUIREM</w:t>
      </w:r>
      <w:r>
        <w:rPr>
          <w:rFonts w:ascii="Times New Roman" w:hAnsi="Times New Roman"/>
          <w:b w:val="0"/>
          <w:bCs w:val="0"/>
          <w:color w:val="363435"/>
          <w:sz w:val="18"/>
          <w:szCs w:val="18"/>
        </w:rPr>
        <w:t>ENT</w:t>
      </w:r>
      <w:bookmarkEnd w:id="161"/>
      <w:bookmarkEnd w:id="162"/>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Although specific academic requirements exist for each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several general requirements are common to all degree programs.</w:t>
      </w:r>
      <w:r>
        <w:rPr>
          <w:rFonts w:ascii="Times New Roman" w:hAnsi="Times New Roman"/>
          <w:color w:val="363435"/>
          <w:spacing w:val="-3"/>
          <w:sz w:val="18"/>
          <w:szCs w:val="18"/>
        </w:rPr>
        <w:t xml:space="preserve"> </w:t>
      </w:r>
      <w:r>
        <w:rPr>
          <w:rFonts w:ascii="Times New Roman" w:hAnsi="Times New Roman"/>
          <w:color w:val="363435"/>
          <w:sz w:val="18"/>
          <w:szCs w:val="18"/>
        </w:rPr>
        <w:t>The general academic requirements for the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are as follows:</w:t>
      </w:r>
    </w:p>
    <w:p w:rsidR="00C13A0B" w:rsidRDefault="00C13A0B" w:rsidP="00C13A0B">
      <w:pPr>
        <w:widowControl w:val="0"/>
        <w:autoSpaceDE w:val="0"/>
        <w:autoSpaceDN w:val="0"/>
        <w:adjustRightInd w:val="0"/>
        <w:spacing w:after="0"/>
        <w:ind w:left="720" w:right="130" w:firstLine="0"/>
        <w:jc w:val="both"/>
        <w:rPr>
          <w:rFonts w:ascii="Times New Roman" w:hAnsi="Times New Roman"/>
          <w:color w:val="000000"/>
          <w:sz w:val="18"/>
          <w:szCs w:val="18"/>
        </w:rPr>
      </w:pPr>
      <w:r>
        <w:rPr>
          <w:rFonts w:ascii="Times New Roman" w:hAnsi="Times New Roman"/>
          <w:color w:val="363435"/>
          <w:sz w:val="18"/>
          <w:szCs w:val="18"/>
        </w:rPr>
        <w:t>1.</w:t>
      </w:r>
      <w:r>
        <w:rPr>
          <w:rFonts w:ascii="Times New Roman" w:hAnsi="Times New Roman"/>
          <w:color w:val="363435"/>
          <w:spacing w:val="-10"/>
          <w:sz w:val="18"/>
          <w:szCs w:val="18"/>
        </w:rPr>
        <w:t xml:space="preserve"> </w:t>
      </w:r>
      <w:r>
        <w:rPr>
          <w:rFonts w:ascii="Times New Roman" w:hAnsi="Times New Roman"/>
          <w:color w:val="363435"/>
          <w:sz w:val="18"/>
          <w:szCs w:val="18"/>
        </w:rPr>
        <w:t>Admission to regular degree standing in a specific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must be granted by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2.</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minimum of 36 semester hours prescribed curriculum must be completed with an overall grade point average of 3.0 or bette</w:t>
      </w:r>
      <w:r>
        <w:rPr>
          <w:rFonts w:ascii="Times New Roman" w:hAnsi="Times New Roman"/>
          <w:color w:val="363435"/>
          <w:spacing w:val="-10"/>
          <w:sz w:val="18"/>
          <w:szCs w:val="18"/>
        </w:rPr>
        <w:t>r</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3.</w:t>
      </w:r>
      <w:r>
        <w:rPr>
          <w:rFonts w:ascii="Times New Roman" w:hAnsi="Times New Roman"/>
          <w:color w:val="363435"/>
          <w:spacing w:val="-10"/>
          <w:sz w:val="18"/>
          <w:szCs w:val="18"/>
        </w:rPr>
        <w:t xml:space="preserve"> </w:t>
      </w:r>
      <w:r>
        <w:rPr>
          <w:rFonts w:ascii="Times New Roman" w:hAnsi="Times New Roman"/>
          <w:color w:val="363435"/>
          <w:sz w:val="18"/>
          <w:szCs w:val="18"/>
        </w:rPr>
        <w:t>All coursework applicable toward the degree must be completed within six years of the date of graduation.</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4.</w:t>
      </w:r>
      <w:r>
        <w:rPr>
          <w:rFonts w:ascii="Times New Roman" w:hAnsi="Times New Roman"/>
          <w:color w:val="363435"/>
          <w:spacing w:val="-3"/>
          <w:sz w:val="18"/>
          <w:szCs w:val="18"/>
        </w:rPr>
        <w:t xml:space="preserve"> </w:t>
      </w:r>
      <w:r>
        <w:rPr>
          <w:rFonts w:ascii="Times New Roman" w:hAnsi="Times New Roman"/>
          <w:color w:val="363435"/>
          <w:spacing w:val="-6"/>
          <w:sz w:val="18"/>
          <w:szCs w:val="18"/>
        </w:rPr>
        <w:t>T</w:t>
      </w:r>
      <w:r>
        <w:rPr>
          <w:rFonts w:ascii="Times New Roman" w:hAnsi="Times New Roman"/>
          <w:color w:val="363435"/>
          <w:sz w:val="18"/>
          <w:szCs w:val="18"/>
        </w:rPr>
        <w:t>ransfer credits must be approved in advance and must meet the required criteria of the program.</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5.</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comprehensive examination must be successfully completed.</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thesis may also be required.</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6.</w:t>
      </w:r>
      <w:r>
        <w:rPr>
          <w:rFonts w:ascii="Times New Roman" w:hAnsi="Times New Roman"/>
          <w:color w:val="363435"/>
          <w:spacing w:val="-10"/>
          <w:sz w:val="18"/>
          <w:szCs w:val="18"/>
        </w:rPr>
        <w:t xml:space="preserve"> </w:t>
      </w:r>
      <w:r>
        <w:rPr>
          <w:rFonts w:ascii="Times New Roman" w:hAnsi="Times New Roman"/>
          <w:color w:val="363435"/>
          <w:sz w:val="18"/>
          <w:szCs w:val="18"/>
        </w:rPr>
        <w:t>Application for graduation must be submitted at least one semester in advance of the anticipated semester of graduation.</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pacing w:val="-7"/>
          <w:sz w:val="18"/>
          <w:szCs w:val="18"/>
        </w:rPr>
        <w:t>W</w:t>
      </w:r>
      <w:r>
        <w:rPr>
          <w:rFonts w:ascii="Times New Roman" w:hAnsi="Times New Roman"/>
          <w:color w:val="363435"/>
          <w:sz w:val="18"/>
          <w:szCs w:val="18"/>
        </w:rPr>
        <w:t>ithin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18</w:t>
      </w:r>
      <w:r>
        <w:rPr>
          <w:rFonts w:ascii="Times New Roman" w:hAnsi="Times New Roman"/>
          <w:color w:val="363435"/>
          <w:spacing w:val="-1"/>
          <w:sz w:val="18"/>
          <w:szCs w:val="18"/>
        </w:rPr>
        <w:t xml:space="preserve"> </w:t>
      </w:r>
      <w:r>
        <w:rPr>
          <w:rFonts w:ascii="Times New Roman" w:hAnsi="Times New Roman"/>
          <w:color w:val="363435"/>
          <w:sz w:val="18"/>
          <w:szCs w:val="18"/>
        </w:rPr>
        <w:t>semester</w:t>
      </w:r>
      <w:r>
        <w:rPr>
          <w:rFonts w:ascii="Times New Roman" w:hAnsi="Times New Roman"/>
          <w:color w:val="363435"/>
          <w:spacing w:val="-1"/>
          <w:sz w:val="18"/>
          <w:szCs w:val="18"/>
        </w:rPr>
        <w:t xml:space="preserve"> </w:t>
      </w:r>
      <w:r>
        <w:rPr>
          <w:rFonts w:ascii="Times New Roman" w:hAnsi="Times New Roman"/>
          <w:color w:val="363435"/>
          <w:sz w:val="18"/>
          <w:szCs w:val="18"/>
        </w:rPr>
        <w:t>hours</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regular</w:t>
      </w:r>
      <w:r>
        <w:rPr>
          <w:rFonts w:ascii="Times New Roman" w:hAnsi="Times New Roman"/>
          <w:color w:val="363435"/>
          <w:spacing w:val="-1"/>
          <w:sz w:val="18"/>
          <w:szCs w:val="18"/>
        </w:rPr>
        <w:t xml:space="preserve"> </w:t>
      </w:r>
      <w:r>
        <w:rPr>
          <w:rFonts w:ascii="Times New Roman" w:hAnsi="Times New Roman"/>
          <w:color w:val="363435"/>
          <w:sz w:val="18"/>
          <w:szCs w:val="18"/>
        </w:rPr>
        <w:t>status</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required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complete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planned</w:t>
      </w:r>
      <w:r>
        <w:rPr>
          <w:rFonts w:ascii="Times New Roman" w:hAnsi="Times New Roman"/>
          <w:color w:val="363435"/>
          <w:spacing w:val="-1"/>
          <w:sz w:val="18"/>
          <w:szCs w:val="18"/>
        </w:rPr>
        <w:t xml:space="preserve"> </w:t>
      </w:r>
      <w:r>
        <w:rPr>
          <w:rFonts w:ascii="Times New Roman" w:hAnsi="Times New Roman"/>
          <w:color w:val="363435"/>
          <w:sz w:val="18"/>
          <w:szCs w:val="18"/>
        </w:rPr>
        <w:t>degree</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advice</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approval</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his/her</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adviso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3"/>
          <w:sz w:val="18"/>
          <w:szCs w:val="18"/>
        </w:rPr>
        <w:t xml:space="preserve"> </w:t>
      </w:r>
      <w:r>
        <w:rPr>
          <w:rFonts w:ascii="Times New Roman" w:hAnsi="Times New Roman"/>
          <w:color w:val="363435"/>
          <w:sz w:val="18"/>
          <w:szCs w:val="18"/>
        </w:rPr>
        <w:t>Copies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be</w:t>
      </w:r>
      <w:r>
        <w:rPr>
          <w:rFonts w:ascii="Times New Roman" w:hAnsi="Times New Roman"/>
          <w:color w:val="363435"/>
          <w:spacing w:val="-3"/>
          <w:sz w:val="18"/>
          <w:szCs w:val="18"/>
        </w:rPr>
        <w:t xml:space="preserve"> </w:t>
      </w:r>
      <w:r>
        <w:rPr>
          <w:rFonts w:ascii="Times New Roman" w:hAnsi="Times New Roman"/>
          <w:color w:val="363435"/>
          <w:sz w:val="18"/>
          <w:szCs w:val="18"/>
        </w:rPr>
        <w:t>filed</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sidRPr="00671C5A">
        <w:rPr>
          <w:rFonts w:ascii="Times New Roman" w:hAnsi="Times New Roman"/>
          <w:color w:val="0070C0"/>
          <w:sz w:val="18"/>
          <w:szCs w:val="18"/>
          <w:rPrChange w:id="163" w:author="W. Hu" w:date="2011-08-10T18:25:00Z">
            <w:rPr>
              <w:rFonts w:ascii="Times New Roman" w:hAnsi="Times New Roman"/>
              <w:color w:val="363435"/>
              <w:sz w:val="18"/>
              <w:szCs w:val="18"/>
            </w:rPr>
          </w:rPrChange>
        </w:rPr>
        <w:t>Graduate</w:t>
      </w:r>
      <w:r w:rsidRPr="00671C5A">
        <w:rPr>
          <w:rFonts w:ascii="Times New Roman" w:hAnsi="Times New Roman"/>
          <w:color w:val="0070C0"/>
          <w:spacing w:val="-3"/>
          <w:sz w:val="18"/>
          <w:szCs w:val="18"/>
          <w:rPrChange w:id="164" w:author="W. Hu" w:date="2011-08-10T18:25:00Z">
            <w:rPr>
              <w:rFonts w:ascii="Times New Roman" w:hAnsi="Times New Roman"/>
              <w:color w:val="363435"/>
              <w:spacing w:val="-3"/>
              <w:sz w:val="18"/>
              <w:szCs w:val="18"/>
            </w:rPr>
          </w:rPrChange>
        </w:rPr>
        <w:t xml:space="preserve"> </w:t>
      </w:r>
      <w:ins w:id="165" w:author="W. Hu" w:date="2011-08-10T18:25:00Z">
        <w:r w:rsidR="00671C5A" w:rsidRPr="00671C5A">
          <w:rPr>
            <w:rFonts w:ascii="Times New Roman" w:hAnsi="Times New Roman"/>
            <w:color w:val="0070C0"/>
            <w:spacing w:val="-3"/>
            <w:sz w:val="18"/>
            <w:szCs w:val="18"/>
            <w:rPrChange w:id="166" w:author="W. Hu" w:date="2011-08-10T18:25:00Z">
              <w:rPr>
                <w:rFonts w:ascii="Times New Roman" w:hAnsi="Times New Roman"/>
                <w:color w:val="363435"/>
                <w:spacing w:val="-3"/>
                <w:sz w:val="18"/>
                <w:szCs w:val="18"/>
              </w:rPr>
            </w:rPrChange>
          </w:rPr>
          <w:t>Admissions</w:t>
        </w:r>
        <w:r w:rsidR="00671C5A" w:rsidRPr="00671C5A">
          <w:rPr>
            <w:rFonts w:ascii="Times New Roman" w:hAnsi="Times New Roman"/>
            <w:color w:val="0070C0"/>
            <w:spacing w:val="-3"/>
            <w:sz w:val="18"/>
            <w:szCs w:val="18"/>
            <w:rPrChange w:id="167" w:author="W. Hu" w:date="2011-08-10T18:25:00Z">
              <w:rPr>
                <w:rFonts w:ascii="Times New Roman" w:hAnsi="Times New Roman"/>
                <w:color w:val="363435"/>
                <w:spacing w:val="-3"/>
                <w:sz w:val="18"/>
                <w:szCs w:val="18"/>
              </w:rPr>
            </w:rPrChange>
          </w:rPr>
          <w:t>’</w:t>
        </w:r>
        <w:r w:rsidR="00671C5A" w:rsidRPr="00671C5A">
          <w:rPr>
            <w:rFonts w:ascii="Times New Roman" w:hAnsi="Times New Roman"/>
            <w:color w:val="0070C0"/>
            <w:spacing w:val="-3"/>
            <w:sz w:val="18"/>
            <w:szCs w:val="18"/>
            <w:rPrChange w:id="168" w:author="W. Hu" w:date="2011-08-10T18:25:00Z">
              <w:rPr>
                <w:rFonts w:ascii="Times New Roman" w:hAnsi="Times New Roman"/>
                <w:color w:val="363435"/>
                <w:spacing w:val="-3"/>
                <w:sz w:val="18"/>
                <w:szCs w:val="18"/>
              </w:rPr>
            </w:rPrChange>
          </w:rPr>
          <w:t xml:space="preserve"> Office</w:t>
        </w:r>
      </w:ins>
      <w:del w:id="169" w:author="W. Hu" w:date="2011-08-10T18:25:00Z">
        <w:r w:rsidRPr="00671C5A" w:rsidDel="00671C5A">
          <w:rPr>
            <w:rFonts w:ascii="Times New Roman" w:hAnsi="Times New Roman"/>
            <w:color w:val="0070C0"/>
            <w:sz w:val="18"/>
            <w:szCs w:val="18"/>
            <w:rPrChange w:id="170" w:author="W. Hu" w:date="2011-08-10T18:25:00Z">
              <w:rPr>
                <w:rFonts w:ascii="Times New Roman" w:hAnsi="Times New Roman"/>
                <w:color w:val="363435"/>
                <w:sz w:val="18"/>
                <w:szCs w:val="18"/>
              </w:rPr>
            </w:rPrChange>
          </w:rPr>
          <w:delText>School</w:delText>
        </w:r>
      </w:del>
      <w:r>
        <w:rPr>
          <w:rFonts w:ascii="Times New Roman" w:hAnsi="Times New Roman"/>
          <w:color w:val="363435"/>
          <w:sz w:val="18"/>
          <w:szCs w:val="18"/>
        </w:rPr>
        <w: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department</w:t>
      </w:r>
      <w:r>
        <w:rPr>
          <w:rFonts w:ascii="Times New Roman" w:hAnsi="Times New Roman"/>
          <w:color w:val="363435"/>
          <w:spacing w:val="-3"/>
          <w:sz w:val="18"/>
          <w:szCs w:val="18"/>
        </w:rPr>
        <w:t xml:space="preserve"> </w:t>
      </w:r>
      <w:r>
        <w:rPr>
          <w:rFonts w:ascii="Times New Roman" w:hAnsi="Times New Roman"/>
          <w:color w:val="363435"/>
          <w:sz w:val="18"/>
          <w:szCs w:val="18"/>
        </w:rPr>
        <w:t xml:space="preserve">from which the degree is to be awarded and </w:t>
      </w:r>
      <w:r w:rsidRPr="00671C5A">
        <w:rPr>
          <w:rFonts w:ascii="Times New Roman" w:hAnsi="Times New Roman"/>
          <w:color w:val="0070C0"/>
          <w:sz w:val="18"/>
          <w:szCs w:val="18"/>
          <w:rPrChange w:id="171" w:author="W. Hu" w:date="2011-08-10T18:26:00Z">
            <w:rPr>
              <w:rFonts w:ascii="Times New Roman" w:hAnsi="Times New Roman"/>
              <w:color w:val="363435"/>
              <w:sz w:val="18"/>
              <w:szCs w:val="18"/>
            </w:rPr>
          </w:rPrChange>
        </w:rPr>
        <w:t xml:space="preserve">the </w:t>
      </w:r>
      <w:ins w:id="172" w:author="W. Hu" w:date="2011-08-10T18:25:00Z">
        <w:r w:rsidR="00671C5A" w:rsidRPr="00671C5A">
          <w:rPr>
            <w:rFonts w:ascii="Times New Roman" w:hAnsi="Times New Roman"/>
            <w:color w:val="0070C0"/>
            <w:sz w:val="18"/>
            <w:szCs w:val="18"/>
            <w:rPrChange w:id="173" w:author="W. Hu" w:date="2011-08-10T18:26:00Z">
              <w:rPr>
                <w:rFonts w:ascii="Times New Roman" w:hAnsi="Times New Roman"/>
                <w:color w:val="363435"/>
                <w:sz w:val="18"/>
                <w:szCs w:val="18"/>
              </w:rPr>
            </w:rPrChange>
          </w:rPr>
          <w:t xml:space="preserve">Office of Adacemic Service and </w:t>
        </w:r>
      </w:ins>
      <w:r w:rsidRPr="00671C5A">
        <w:rPr>
          <w:rFonts w:ascii="Times New Roman" w:hAnsi="Times New Roman"/>
          <w:color w:val="0070C0"/>
          <w:sz w:val="18"/>
          <w:szCs w:val="18"/>
          <w:rPrChange w:id="174" w:author="W. Hu" w:date="2011-08-10T18:26:00Z">
            <w:rPr>
              <w:rFonts w:ascii="Times New Roman" w:hAnsi="Times New Roman"/>
              <w:color w:val="363435"/>
              <w:sz w:val="18"/>
              <w:szCs w:val="18"/>
            </w:rPr>
          </w:rPrChange>
        </w:rPr>
        <w:t>Registra</w:t>
      </w:r>
      <w:r w:rsidRPr="00671C5A">
        <w:rPr>
          <w:rFonts w:ascii="Times New Roman" w:hAnsi="Times New Roman"/>
          <w:color w:val="0070C0"/>
          <w:spacing w:val="7"/>
          <w:sz w:val="18"/>
          <w:szCs w:val="18"/>
          <w:rPrChange w:id="175" w:author="W. Hu" w:date="2011-08-10T18:26:00Z">
            <w:rPr>
              <w:rFonts w:ascii="Times New Roman" w:hAnsi="Times New Roman"/>
              <w:color w:val="363435"/>
              <w:spacing w:val="7"/>
              <w:sz w:val="18"/>
              <w:szCs w:val="18"/>
            </w:rPr>
          </w:rPrChange>
        </w:rPr>
        <w:t>r</w:t>
      </w:r>
      <w:del w:id="176" w:author="W. Hu" w:date="2011-08-10T18:25:00Z">
        <w:r w:rsidDel="00671C5A">
          <w:rPr>
            <w:rFonts w:ascii="Times New Roman" w:hAnsi="Times New Roman"/>
            <w:color w:val="363435"/>
            <w:spacing w:val="-10"/>
            <w:sz w:val="18"/>
            <w:szCs w:val="18"/>
          </w:rPr>
          <w:delText>’</w:delText>
        </w:r>
        <w:r w:rsidDel="00671C5A">
          <w:rPr>
            <w:rFonts w:ascii="Times New Roman" w:hAnsi="Times New Roman"/>
            <w:color w:val="363435"/>
            <w:sz w:val="18"/>
            <w:szCs w:val="18"/>
          </w:rPr>
          <w:delText>s O</w:delText>
        </w:r>
        <w:r w:rsidDel="00671C5A">
          <w:rPr>
            <w:rFonts w:ascii="Times New Roman" w:hAnsi="Times New Roman"/>
            <w:color w:val="363435"/>
            <w:spacing w:val="-3"/>
            <w:sz w:val="18"/>
            <w:szCs w:val="18"/>
          </w:rPr>
          <w:delText>f</w:delText>
        </w:r>
        <w:r w:rsidDel="00671C5A">
          <w:rPr>
            <w:rFonts w:ascii="Times New Roman" w:hAnsi="Times New Roman"/>
            <w:color w:val="363435"/>
            <w:sz w:val="18"/>
            <w:szCs w:val="18"/>
          </w:rPr>
          <w:delText>fice</w:delText>
        </w:r>
      </w:del>
      <w:r>
        <w:rPr>
          <w:rFonts w:ascii="Times New Roman" w:hAnsi="Times New Roman"/>
          <w:color w:val="363435"/>
          <w:sz w:val="18"/>
          <w:szCs w:val="18"/>
        </w:rPr>
        <w:t>.</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adjustments</w:t>
      </w:r>
      <w:r>
        <w:rPr>
          <w:rFonts w:ascii="Times New Roman" w:hAnsi="Times New Roman"/>
          <w:color w:val="363435"/>
          <w:spacing w:val="1"/>
          <w:sz w:val="18"/>
          <w:szCs w:val="18"/>
        </w:rPr>
        <w:t xml:space="preserve"> </w:t>
      </w:r>
      <w:r>
        <w:rPr>
          <w:rFonts w:ascii="Times New Roman" w:hAnsi="Times New Roman"/>
          <w:color w:val="363435"/>
          <w:sz w:val="18"/>
          <w:szCs w:val="18"/>
        </w:rPr>
        <w:t>or</w:t>
      </w:r>
      <w:r>
        <w:rPr>
          <w:rFonts w:ascii="Times New Roman" w:hAnsi="Times New Roman"/>
          <w:color w:val="363435"/>
          <w:spacing w:val="1"/>
          <w:sz w:val="18"/>
          <w:szCs w:val="18"/>
        </w:rPr>
        <w:t xml:space="preserve"> </w:t>
      </w:r>
      <w:r>
        <w:rPr>
          <w:rFonts w:ascii="Times New Roman" w:hAnsi="Times New Roman"/>
          <w:color w:val="363435"/>
          <w:sz w:val="18"/>
          <w:szCs w:val="18"/>
        </w:rPr>
        <w:t>correctio</w:t>
      </w:r>
      <w:r>
        <w:rPr>
          <w:rFonts w:ascii="Times New Roman" w:hAnsi="Times New Roman"/>
          <w:color w:val="363435"/>
          <w:spacing w:val="1"/>
          <w:sz w:val="18"/>
          <w:szCs w:val="18"/>
        </w:rPr>
        <w:t>n</w:t>
      </w:r>
      <w:r>
        <w:rPr>
          <w:rFonts w:ascii="Times New Roman" w:hAnsi="Times New Roman"/>
          <w:color w:val="363435"/>
          <w:sz w:val="18"/>
          <w:szCs w:val="18"/>
        </w:rPr>
        <w:t>s of</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must be</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by</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departmental</w:t>
      </w:r>
      <w:r>
        <w:rPr>
          <w:rFonts w:ascii="Times New Roman" w:hAnsi="Times New Roman"/>
          <w:color w:val="363435"/>
          <w:spacing w:val="1"/>
          <w:sz w:val="18"/>
          <w:szCs w:val="18"/>
        </w:rPr>
        <w:t xml:space="preserve"> </w:t>
      </w:r>
      <w:r>
        <w:rPr>
          <w:rFonts w:ascii="Times New Roman" w:hAnsi="Times New Roman"/>
          <w:color w:val="363435"/>
          <w:sz w:val="18"/>
          <w:szCs w:val="18"/>
        </w:rPr>
        <w:t>chairperson and</w:t>
      </w:r>
      <w:r>
        <w:rPr>
          <w:rFonts w:ascii="Times New Roman" w:hAnsi="Times New Roman"/>
          <w:color w:val="363435"/>
          <w:spacing w:val="1"/>
          <w:sz w:val="18"/>
          <w:szCs w:val="18"/>
        </w:rPr>
        <w:t xml:space="preserve"> </w:t>
      </w:r>
      <w:r>
        <w:rPr>
          <w:rFonts w:ascii="Times New Roman" w:hAnsi="Times New Roman"/>
          <w:color w:val="363435"/>
          <w:sz w:val="18"/>
          <w:szCs w:val="18"/>
        </w:rPr>
        <w:t>filed</w:t>
      </w:r>
      <w:r>
        <w:rPr>
          <w:rFonts w:ascii="Times New Roman" w:hAnsi="Times New Roman"/>
          <w:color w:val="363435"/>
          <w:spacing w:val="1"/>
          <w:sz w:val="18"/>
          <w:szCs w:val="18"/>
        </w:rPr>
        <w:t xml:space="preserve"> </w:t>
      </w:r>
      <w:r>
        <w:rPr>
          <w:rFonts w:ascii="Times New Roman" w:hAnsi="Times New Roman"/>
          <w:color w:val="363435"/>
          <w:sz w:val="18"/>
          <w:szCs w:val="18"/>
        </w:rPr>
        <w:t>with the</w:t>
      </w:r>
      <w:r>
        <w:rPr>
          <w:rFonts w:ascii="Times New Roman" w:hAnsi="Times New Roman"/>
          <w:color w:val="363435"/>
          <w:spacing w:val="1"/>
          <w:sz w:val="18"/>
          <w:szCs w:val="18"/>
        </w:rPr>
        <w:t xml:space="preserve"> </w:t>
      </w:r>
      <w:r w:rsidRPr="00671C5A">
        <w:rPr>
          <w:rFonts w:ascii="Times New Roman" w:hAnsi="Times New Roman"/>
          <w:color w:val="0070C0"/>
          <w:sz w:val="18"/>
          <w:szCs w:val="18"/>
          <w:rPrChange w:id="177" w:author="W. Hu" w:date="2011-08-10T18:26:00Z">
            <w:rPr>
              <w:rFonts w:ascii="Times New Roman" w:hAnsi="Times New Roman"/>
              <w:color w:val="363435"/>
              <w:sz w:val="18"/>
              <w:szCs w:val="18"/>
            </w:rPr>
          </w:rPrChange>
        </w:rPr>
        <w:t xml:space="preserve">Graduate </w:t>
      </w:r>
      <w:ins w:id="178" w:author="W. Hu" w:date="2011-08-10T18:26:00Z">
        <w:r w:rsidR="00671C5A" w:rsidRPr="00671C5A">
          <w:rPr>
            <w:rFonts w:ascii="Times New Roman" w:hAnsi="Times New Roman"/>
            <w:color w:val="0070C0"/>
            <w:sz w:val="18"/>
            <w:szCs w:val="18"/>
            <w:rPrChange w:id="179" w:author="W. Hu" w:date="2011-08-10T18:26:00Z">
              <w:rPr>
                <w:rFonts w:ascii="Times New Roman" w:hAnsi="Times New Roman"/>
                <w:color w:val="363435"/>
                <w:sz w:val="18"/>
                <w:szCs w:val="18"/>
              </w:rPr>
            </w:rPrChange>
          </w:rPr>
          <w:t>Admissions</w:t>
        </w:r>
        <w:r w:rsidR="00671C5A" w:rsidRPr="00671C5A">
          <w:rPr>
            <w:rFonts w:ascii="Times New Roman" w:hAnsi="Times New Roman"/>
            <w:color w:val="0070C0"/>
            <w:sz w:val="18"/>
            <w:szCs w:val="18"/>
            <w:rPrChange w:id="180" w:author="W. Hu" w:date="2011-08-10T18:26:00Z">
              <w:rPr>
                <w:rFonts w:ascii="Times New Roman" w:hAnsi="Times New Roman"/>
                <w:color w:val="363435"/>
                <w:sz w:val="18"/>
                <w:szCs w:val="18"/>
              </w:rPr>
            </w:rPrChange>
          </w:rPr>
          <w:t>’</w:t>
        </w:r>
        <w:r w:rsidR="00671C5A" w:rsidRPr="00671C5A">
          <w:rPr>
            <w:rFonts w:ascii="Times New Roman" w:hAnsi="Times New Roman"/>
            <w:color w:val="0070C0"/>
            <w:sz w:val="18"/>
            <w:szCs w:val="18"/>
            <w:rPrChange w:id="181" w:author="W. Hu" w:date="2011-08-10T18:26:00Z">
              <w:rPr>
                <w:rFonts w:ascii="Times New Roman" w:hAnsi="Times New Roman"/>
                <w:color w:val="363435"/>
                <w:sz w:val="18"/>
                <w:szCs w:val="18"/>
              </w:rPr>
            </w:rPrChange>
          </w:rPr>
          <w:t xml:space="preserve"> Office</w:t>
        </w:r>
      </w:ins>
      <w:del w:id="182" w:author="W. Hu" w:date="2011-08-10T18:26:00Z">
        <w:r w:rsidRPr="00671C5A" w:rsidDel="00671C5A">
          <w:rPr>
            <w:rFonts w:ascii="Times New Roman" w:hAnsi="Times New Roman"/>
            <w:color w:val="0070C0"/>
            <w:sz w:val="18"/>
            <w:szCs w:val="18"/>
            <w:rPrChange w:id="183" w:author="W. Hu" w:date="2011-08-10T18:26:00Z">
              <w:rPr>
                <w:rFonts w:ascii="Times New Roman" w:hAnsi="Times New Roman"/>
                <w:color w:val="363435"/>
                <w:sz w:val="18"/>
                <w:szCs w:val="18"/>
              </w:rPr>
            </w:rPrChange>
          </w:rPr>
          <w:delText>School</w:delText>
        </w:r>
      </w:del>
      <w:r>
        <w:rPr>
          <w:rFonts w:ascii="Times New Roman" w:hAnsi="Times New Roman"/>
          <w:color w:val="363435"/>
          <w:sz w:val="18"/>
          <w:szCs w:val="18"/>
        </w:rPr>
        <w:t>.</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submitted</w:t>
      </w:r>
      <w:r>
        <w:rPr>
          <w:rFonts w:ascii="Times New Roman" w:hAnsi="Times New Roman"/>
          <w:color w:val="363435"/>
          <w:spacing w:val="3"/>
          <w:sz w:val="18"/>
          <w:szCs w:val="18"/>
        </w:rPr>
        <w:t xml:space="preserve"> </w:t>
      </w:r>
      <w:r>
        <w:rPr>
          <w:rFonts w:ascii="Times New Roman" w:hAnsi="Times New Roman"/>
          <w:color w:val="363435"/>
          <w:sz w:val="18"/>
          <w:szCs w:val="18"/>
        </w:rPr>
        <w:t>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time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files</w:t>
      </w:r>
      <w:r>
        <w:rPr>
          <w:rFonts w:ascii="Times New Roman" w:hAnsi="Times New Roman"/>
          <w:color w:val="363435"/>
          <w:spacing w:val="3"/>
          <w:sz w:val="18"/>
          <w:szCs w:val="18"/>
        </w:rPr>
        <w:t xml:space="preserve"> </w:t>
      </w:r>
      <w:r>
        <w:rPr>
          <w:rFonts w:ascii="Times New Roman" w:hAnsi="Times New Roman"/>
          <w:color w:val="363435"/>
          <w:sz w:val="18"/>
          <w:szCs w:val="18"/>
        </w:rPr>
        <w:t>for</w:t>
      </w:r>
      <w:r>
        <w:rPr>
          <w:rFonts w:ascii="Times New Roman" w:hAnsi="Times New Roman"/>
          <w:color w:val="363435"/>
          <w:spacing w:val="3"/>
          <w:sz w:val="18"/>
          <w:szCs w:val="18"/>
        </w:rPr>
        <w:t xml:space="preserve"> </w:t>
      </w:r>
      <w:r>
        <w:rPr>
          <w:rFonts w:ascii="Times New Roman" w:hAnsi="Times New Roman"/>
          <w:color w:val="363435"/>
          <w:sz w:val="18"/>
          <w:szCs w:val="18"/>
        </w:rPr>
        <w:t>graduation.</w:t>
      </w:r>
      <w:r>
        <w:rPr>
          <w:rFonts w:ascii="Times New Roman" w:hAnsi="Times New Roman"/>
          <w:color w:val="363435"/>
          <w:spacing w:val="-7"/>
          <w:sz w:val="18"/>
          <w:szCs w:val="18"/>
        </w:rPr>
        <w:t xml:space="preserve"> </w:t>
      </w:r>
      <w:r>
        <w:rPr>
          <w:rFonts w:ascii="Times New Roman" w:hAnsi="Times New Roman"/>
          <w:color w:val="363435"/>
          <w:sz w:val="18"/>
          <w:szCs w:val="18"/>
        </w:rPr>
        <w:t>Adjustments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are not permitted.</w:t>
      </w:r>
    </w:p>
    <w:p w:rsidR="00946B9C" w:rsidRDefault="00AC7ACA" w:rsidP="00AC7ACA">
      <w:pPr>
        <w:ind w:firstLine="360"/>
        <w:jc w:val="both"/>
      </w:pPr>
      <w:r w:rsidRPr="00AC7ACA">
        <w:rPr>
          <w:noProof/>
        </w:rPr>
        <w:drawing>
          <wp:inline distT="0" distB="0" distL="0" distR="0">
            <wp:extent cx="6359967" cy="4293370"/>
            <wp:effectExtent l="19050" t="0" r="2733" b="0"/>
            <wp:docPr id="29" name="Picture 28" descr="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jpg"/>
                    <pic:cNvPicPr/>
                  </pic:nvPicPr>
                  <pic:blipFill>
                    <a:blip r:embed="rId12" cstate="print"/>
                    <a:stretch>
                      <a:fillRect/>
                    </a:stretch>
                  </pic:blipFill>
                  <pic:spPr>
                    <a:xfrm>
                      <a:off x="0" y="0"/>
                      <a:ext cx="6373853" cy="4302744"/>
                    </a:xfrm>
                    <a:prstGeom prst="rect">
                      <a:avLst/>
                    </a:prstGeom>
                  </pic:spPr>
                </pic:pic>
              </a:graphicData>
            </a:graphic>
          </wp:inline>
        </w:drawing>
      </w:r>
    </w:p>
    <w:sectPr w:rsidR="00946B9C" w:rsidSect="00C96A6C">
      <w:type w:val="continuous"/>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9CF" w:rsidRDefault="003E79CF" w:rsidP="00C13A0B">
      <w:pPr>
        <w:spacing w:after="0"/>
      </w:pPr>
      <w:r>
        <w:separator/>
      </w:r>
    </w:p>
  </w:endnote>
  <w:endnote w:type="continuationSeparator" w:id="0">
    <w:p w:rsidR="003E79CF" w:rsidRDefault="003E79CF" w:rsidP="00C13A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840F6A" w:rsidP="00C13A0B">
    <w:pPr>
      <w:pStyle w:val="Footer"/>
      <w:ind w:firstLine="0"/>
      <w:jc w:val="center"/>
      <w:rPr>
        <w:sz w:val="18"/>
        <w:szCs w:val="18"/>
      </w:rPr>
    </w:pPr>
    <w:r w:rsidRPr="00840F6A">
      <w:rPr>
        <w:noProof/>
      </w:rPr>
      <w:pict>
        <v:shapetype id="_x0000_t202" coordsize="21600,21600" o:spt="202" path="m,l,21600r21600,l21600,xe">
          <v:stroke joinstyle="miter"/>
          <v:path gradientshapeok="t" o:connecttype="rect"/>
        </v:shapetype>
        <v:shape id="_x0000_s2065" type="#_x0000_t202" style="position:absolute;left:0;text-align:left;margin-left:-37.25pt;margin-top:-25.6pt;width:34pt;height:34.15pt;z-index:251657216">
          <v:textbox>
            <w:txbxContent>
              <w:p w:rsidR="00C96A6C" w:rsidRPr="00C13A0B" w:rsidRDefault="00840F6A"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671C5A">
                  <w:rPr>
                    <w:rFonts w:ascii="Impact" w:hAnsi="Impact"/>
                    <w:noProof/>
                    <w:sz w:val="40"/>
                    <w:szCs w:val="40"/>
                  </w:rPr>
                  <w:t>2</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840F6A" w:rsidP="00C13A0B">
    <w:pPr>
      <w:pStyle w:val="Footer"/>
      <w:ind w:firstLine="0"/>
      <w:jc w:val="center"/>
      <w:rPr>
        <w:sz w:val="18"/>
        <w:szCs w:val="18"/>
      </w:rPr>
    </w:pPr>
    <w:r w:rsidRPr="00840F6A">
      <w:rPr>
        <w:noProof/>
      </w:rPr>
      <w:pict>
        <v:shapetype id="_x0000_t202" coordsize="21600,21600" o:spt="202" path="m,l,21600r21600,l21600,xe">
          <v:stroke joinstyle="miter"/>
          <v:path gradientshapeok="t" o:connecttype="rect"/>
        </v:shapetype>
        <v:shape id="_x0000_s2066" type="#_x0000_t202" style="position:absolute;left:0;text-align:left;margin-left:530.25pt;margin-top:-27.85pt;width:34pt;height:34.15pt;z-index:251658240">
          <v:textbox inset="0,0,0,0">
            <w:txbxContent>
              <w:p w:rsidR="00C96A6C" w:rsidRPr="00C13A0B" w:rsidRDefault="00840F6A"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671C5A">
                  <w:rPr>
                    <w:rFonts w:ascii="Impact" w:hAnsi="Impact"/>
                    <w:noProof/>
                    <w:sz w:val="40"/>
                    <w:szCs w:val="40"/>
                  </w:rPr>
                  <w:t>1</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9CF" w:rsidRDefault="003E79CF" w:rsidP="00C13A0B">
      <w:pPr>
        <w:spacing w:after="0"/>
      </w:pPr>
      <w:r>
        <w:separator/>
      </w:r>
    </w:p>
  </w:footnote>
  <w:footnote w:type="continuationSeparator" w:id="0">
    <w:p w:rsidR="003E79CF" w:rsidRDefault="003E79CF" w:rsidP="00C13A0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840F6A">
    <w:pPr>
      <w:pStyle w:val="Header"/>
    </w:pPr>
    <w:r>
      <w:rPr>
        <w:noProof/>
      </w:rPr>
      <w:pict>
        <v:group id="_x0000_s2049" style="position:absolute;left:0;text-align:left;margin-left:-58.45pt;margin-top:-38.95pt;width:177.4pt;height:795.8pt;z-index:251656192" coordorigin="7493" coordsize="3548,15916">
          <v:rect id="_x0000_s2050" style="position:absolute;left:7517;top:9656;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50"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51" style="position:absolute;left:7493;width:3548;height:15916" coordorigin="8012" coordsize="3548,15916">
            <v:group id="_x0000_s2052" style="position:absolute;left:8012;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layout-flow-alt:bottom-to-top;mso-next-textbox:#_x0000_s2053"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Personnel             Course                       </w:t>
                      </w:r>
                      <w:r w:rsidRPr="0073632D">
                        <w:rPr>
                          <w:rFonts w:ascii="Century Gothic" w:hAnsi="Century Gothic" w:cs="Century Gothic"/>
                          <w:b/>
                          <w:bCs/>
                          <w:color w:val="FFFFFF"/>
                          <w:sz w:val="20"/>
                          <w:szCs w:val="20"/>
                        </w:rPr>
                        <w:t>Graduate</w:t>
                      </w:r>
                      <w:r w:rsidRPr="0073632D">
                        <w:rPr>
                          <w:rFonts w:ascii="Century Gothic" w:hAnsi="Century Gothic" w:cs="Century Gothic"/>
                          <w:b/>
                          <w:bCs/>
                          <w:color w:val="000000"/>
                          <w:sz w:val="20"/>
                          <w:szCs w:val="20"/>
                        </w:rPr>
                        <w:t xml:space="preserve">              Sciences &amp;              Education                  Business            Arts &amp;                         </w:t>
                      </w:r>
                      <w:r w:rsidRPr="00D65E34">
                        <w:rPr>
                          <w:rFonts w:ascii="Century Gothic" w:hAnsi="Century Gothic" w:cs="Century Gothic"/>
                          <w:b/>
                          <w:bCs/>
                          <w:sz w:val="20"/>
                          <w:szCs w:val="20"/>
                        </w:rPr>
                        <w:t>Albany State</w:t>
                      </w:r>
                      <w:r w:rsidRPr="0073632D">
                        <w:rPr>
                          <w:rFonts w:ascii="Century Gothic" w:hAnsi="Century Gothic" w:cs="Century Gothic"/>
                          <w:b/>
                          <w:bCs/>
                          <w:color w:val="000000"/>
                          <w:sz w:val="20"/>
                          <w:szCs w:val="2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&amp; Index                 Descriptions              </w:t>
                      </w:r>
                      <w:r w:rsidRPr="0073632D">
                        <w:rPr>
                          <w:rFonts w:ascii="Century Gothic" w:hAnsi="Century Gothic" w:cs="Century Gothic"/>
                          <w:b/>
                          <w:bCs/>
                          <w:color w:val="FFFFFF"/>
                          <w:sz w:val="20"/>
                          <w:szCs w:val="20"/>
                        </w:rPr>
                        <w:t xml:space="preserve">School </w:t>
                      </w:r>
                      <w:r w:rsidRPr="0073632D">
                        <w:rPr>
                          <w:rFonts w:ascii="Century Gothic" w:hAnsi="Century Gothic" w:cs="Century Gothic"/>
                          <w:b/>
                          <w:bCs/>
                          <w:color w:val="000000"/>
                          <w:sz w:val="20"/>
                          <w:szCs w:val="20"/>
                        </w:rPr>
                        <w:t xml:space="preserve">                 Health                                                                                    Humanities                </w:t>
                      </w:r>
                      <w:r w:rsidRPr="00D65E34">
                        <w:rPr>
                          <w:rFonts w:ascii="Century Gothic" w:hAnsi="Century Gothic" w:cs="Century Gothic"/>
                          <w:b/>
                          <w:bCs/>
                          <w:sz w:val="20"/>
                          <w:szCs w:val="20"/>
                        </w:rPr>
                        <w:t>University</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8736;top:375;width:2824;height:421" strokecolor="#bfbfbf" strokeweight="2.5pt">
              <v:shadow color="#868686"/>
              <v:textbox>
                <w:txbxContent>
                  <w:p w:rsidR="00C96A6C" w:rsidRDefault="00C96A6C" w:rsidP="00C96A6C">
                    <w:pPr>
                      <w:ind w:firstLine="270"/>
                    </w:pPr>
                    <w:r>
                      <w:t>Graduate School</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840F6A">
    <w:pPr>
      <w:pStyle w:val="Header"/>
    </w:pPr>
    <w:r>
      <w:rPr>
        <w:noProof/>
      </w:rPr>
      <w:pict>
        <v:group id="_x0000_s2067" style="position:absolute;left:0;text-align:left;margin-left:406.3pt;margin-top:-38.95pt;width:177.6pt;height:795.8pt;z-index:251659264" coordorigin="626,-59" coordsize="3552,15916">
          <v:group id="_x0000_s2068" style="position:absolute;left:3093;top:-59;width:1085;height:15916" coordorigin="4947,-59" coordsize="1085,15916">
            <v:rect id="_x0000_s2069" style="position:absolute;left:4952;top:9597;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69"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70" style="position:absolute;left:4947;top:-59;width:1080;height:15916" coordorigin="4947,-59" coordsize="1080,15916">
              <v:rect id="_x0000_s2071" style="position:absolute;left:4947;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next-textbox:#_x0000_s2071"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Albany State        Arts &amp;                         Business                     Education           Sciences &amp;                </w:t>
                      </w:r>
                      <w:r w:rsidRPr="0073632D">
                        <w:rPr>
                          <w:rFonts w:ascii="Century Gothic" w:hAnsi="Century Gothic" w:cs="Century Gothic"/>
                          <w:b/>
                          <w:bCs/>
                          <w:color w:val="F2F2F2"/>
                          <w:sz w:val="20"/>
                          <w:szCs w:val="20"/>
                        </w:rPr>
                        <w:t>Graduate</w:t>
                      </w:r>
                      <w:r w:rsidRPr="0073632D">
                        <w:rPr>
                          <w:rFonts w:ascii="Century Gothic" w:hAnsi="Century Gothic" w:cs="Century Gothic"/>
                          <w:b/>
                          <w:bCs/>
                          <w:color w:val="000000"/>
                          <w:sz w:val="20"/>
                          <w:szCs w:val="20"/>
                        </w:rPr>
                        <w:t xml:space="preserve">              Course                     Personnel &amp;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Humanities                                                                                 Health                       </w:t>
                      </w:r>
                      <w:r w:rsidRPr="0073632D">
                        <w:rPr>
                          <w:rFonts w:ascii="Century Gothic" w:hAnsi="Century Gothic" w:cs="Century Gothic"/>
                          <w:b/>
                          <w:bCs/>
                          <w:color w:val="F2F2F2"/>
                          <w:sz w:val="20"/>
                          <w:szCs w:val="20"/>
                        </w:rPr>
                        <w:t>School</w:t>
                      </w:r>
                      <w:r w:rsidRPr="0073632D">
                        <w:rPr>
                          <w:rFonts w:ascii="Century Gothic" w:hAnsi="Century Gothic" w:cs="Century Gothic"/>
                          <w:b/>
                          <w:bCs/>
                          <w:color w:val="000000"/>
                          <w:sz w:val="20"/>
                          <w:szCs w:val="20"/>
                        </w:rPr>
                        <w:t xml:space="preserve">                   Descriptions            Index</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72" style="position:absolute;left:4952;top:2342;width:1075;height:13112" coordorigin="7514,2465" coordsize="1075,13112">
                <v:shapetype id="_x0000_t32" coordsize="21600,21600" o:spt="32" o:oned="t" path="m,l21600,21600e" filled="f">
                  <v:path arrowok="t" fillok="f" o:connecttype="none"/>
                  <o:lock v:ext="edit" shapetype="t"/>
                </v:shapetype>
                <v:shape id="_x0000_s2073" type="#_x0000_t32" style="position:absolute;left:7514;top:4229;width:1051;height:0" o:connectortype="straight" strokeweight="2pt"/>
                <v:shape id="_x0000_s2074" type="#_x0000_t32" style="position:absolute;left:7514;top:2465;width:1051;height:0" o:connectortype="straight" strokeweight="2pt"/>
                <v:shape id="Freeform 2758" o:spid="_x0000_s20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77" type="#_x0000_t32" style="position:absolute;left:7514;top:6063;width:1051;height:0" o:connectortype="straight" strokeweight="2pt"/>
                <v:shape id="_x0000_s2078" type="#_x0000_t32" style="position:absolute;left:7514;top:7843;width:1051;height:0" o:connectortype="straight" strokeweight="2pt"/>
                <v:shape id="_x0000_s2079" type="#_x0000_t32" style="position:absolute;left:7514;top:9720;width:1051;height:0" o:connectortype="straight" strokeweight="2pt"/>
                <v:shape id="_x0000_s2080" type="#_x0000_t32" style="position:absolute;left:7514;top:11538;width:1051;height:0" o:connectortype="straight" strokeweight="2pt"/>
                <v:shape id="_x0000_s2081" type="#_x0000_t32" style="position:absolute;left:7514;top:13338;width:1051;height:0" o:connectortype="straight" strokeweight="2pt"/>
              </v:group>
            </v:group>
          </v:group>
          <v:rect id="_x0000_s2082" style="position:absolute;left:626;top:316;width:2824;height:421" strokecolor="#bfbfbf" strokeweight="2.5pt">
            <v:shadow color="#868686"/>
            <v:textbox>
              <w:txbxContent>
                <w:p w:rsidR="00B2016F" w:rsidRDefault="00B2016F" w:rsidP="00B2016F">
                  <w:pPr>
                    <w:ind w:firstLine="270"/>
                  </w:pPr>
                  <w:r>
                    <w:t>Graduate School</w:t>
                  </w:r>
                </w:p>
              </w:txbxContent>
            </v:textbox>
          </v:rect>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revisionView w:markup="0"/>
  <w:trackRevisions/>
  <w:defaultTabStop w:val="720"/>
  <w:evenAndOddHeaders/>
  <w:characterSpacingControl w:val="doNotCompress"/>
  <w:hdrShapeDefaults>
    <o:shapedefaults v:ext="edit" spidmax="2087"/>
    <o:shapelayout v:ext="edit">
      <o:idmap v:ext="edit" data="2"/>
      <o:rules v:ext="edit">
        <o:r id="V:Rule15" type="connector" idref="#_x0000_s2063"/>
        <o:r id="V:Rule16" type="connector" idref="#_x0000_s2055"/>
        <o:r id="V:Rule17" type="connector" idref="#_x0000_s2060"/>
        <o:r id="V:Rule18" type="connector" idref="#_x0000_s2079"/>
        <o:r id="V:Rule19" type="connector" idref="#_x0000_s2056"/>
        <o:r id="V:Rule20" type="connector" idref="#_x0000_s2062"/>
        <o:r id="V:Rule21" type="connector" idref="#_x0000_s2059"/>
        <o:r id="V:Rule22" type="connector" idref="#_x0000_s2080"/>
        <o:r id="V:Rule23" type="connector" idref="#_x0000_s2081"/>
        <o:r id="V:Rule24" type="connector" idref="#_x0000_s2074"/>
        <o:r id="V:Rule25" type="connector" idref="#_x0000_s2078"/>
        <o:r id="V:Rule26" type="connector" idref="#_x0000_s2073"/>
        <o:r id="V:Rule27" type="connector" idref="#_x0000_s2061"/>
        <o:r id="V:Rule28" type="connector" idref="#_x0000_s2077"/>
      </o:rules>
    </o:shapelayout>
  </w:hdrShapeDefaults>
  <w:footnotePr>
    <w:footnote w:id="-1"/>
    <w:footnote w:id="0"/>
  </w:footnotePr>
  <w:endnotePr>
    <w:endnote w:id="-1"/>
    <w:endnote w:id="0"/>
  </w:endnotePr>
  <w:compat>
    <w:useFELayout/>
  </w:compat>
  <w:rsids>
    <w:rsidRoot w:val="00C13A0B"/>
    <w:rsid w:val="000178AD"/>
    <w:rsid w:val="000A4A09"/>
    <w:rsid w:val="000F52DB"/>
    <w:rsid w:val="00210DF2"/>
    <w:rsid w:val="00237865"/>
    <w:rsid w:val="00282984"/>
    <w:rsid w:val="002C5E8C"/>
    <w:rsid w:val="002D0DF4"/>
    <w:rsid w:val="003014DC"/>
    <w:rsid w:val="00367BFE"/>
    <w:rsid w:val="003E79CF"/>
    <w:rsid w:val="00436FE3"/>
    <w:rsid w:val="00445835"/>
    <w:rsid w:val="0054380B"/>
    <w:rsid w:val="005A6A58"/>
    <w:rsid w:val="005D2AD7"/>
    <w:rsid w:val="00606AFF"/>
    <w:rsid w:val="00671C5A"/>
    <w:rsid w:val="006F2981"/>
    <w:rsid w:val="0073632D"/>
    <w:rsid w:val="007802BA"/>
    <w:rsid w:val="007F5F9B"/>
    <w:rsid w:val="00840F6A"/>
    <w:rsid w:val="00946B9C"/>
    <w:rsid w:val="009B0D21"/>
    <w:rsid w:val="00A4282F"/>
    <w:rsid w:val="00A466B0"/>
    <w:rsid w:val="00A63780"/>
    <w:rsid w:val="00A66B3F"/>
    <w:rsid w:val="00AC7ACA"/>
    <w:rsid w:val="00B2016F"/>
    <w:rsid w:val="00B75107"/>
    <w:rsid w:val="00B76C46"/>
    <w:rsid w:val="00C057D4"/>
    <w:rsid w:val="00C13A0B"/>
    <w:rsid w:val="00C627AD"/>
    <w:rsid w:val="00C96A6C"/>
    <w:rsid w:val="00CA2453"/>
    <w:rsid w:val="00CD4532"/>
    <w:rsid w:val="00D0166E"/>
    <w:rsid w:val="00D51BF0"/>
    <w:rsid w:val="00DA400C"/>
    <w:rsid w:val="00DC772D"/>
    <w:rsid w:val="00F03122"/>
    <w:rsid w:val="00F37A47"/>
    <w:rsid w:val="00F4263A"/>
    <w:rsid w:val="00F7448B"/>
    <w:rsid w:val="00FC45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pPr>
      <w:spacing w:after="200"/>
      <w:ind w:firstLine="720"/>
    </w:pPr>
    <w:rPr>
      <w:sz w:val="22"/>
      <w:szCs w:val="22"/>
    </w:rPr>
  </w:style>
  <w:style w:type="paragraph" w:styleId="Heading1">
    <w:name w:val="heading 1"/>
    <w:basedOn w:val="Normal"/>
    <w:next w:val="Normal"/>
    <w:link w:val="Heading1Char"/>
    <w:uiPriority w:val="9"/>
    <w:qFormat/>
    <w:rsid w:val="000F52D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F52D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3A0B"/>
    <w:pPr>
      <w:tabs>
        <w:tab w:val="center" w:pos="4320"/>
        <w:tab w:val="right" w:pos="8640"/>
      </w:tabs>
      <w:spacing w:after="0"/>
    </w:pPr>
  </w:style>
  <w:style w:type="character" w:customStyle="1" w:styleId="HeaderChar">
    <w:name w:val="Header Char"/>
    <w:basedOn w:val="DefaultParagraphFont"/>
    <w:link w:val="Header"/>
    <w:uiPriority w:val="99"/>
    <w:semiHidden/>
    <w:rsid w:val="00C13A0B"/>
  </w:style>
  <w:style w:type="paragraph" w:styleId="Footer">
    <w:name w:val="footer"/>
    <w:basedOn w:val="Normal"/>
    <w:link w:val="FooterChar"/>
    <w:uiPriority w:val="99"/>
    <w:semiHidden/>
    <w:unhideWhenUsed/>
    <w:rsid w:val="00C13A0B"/>
    <w:pPr>
      <w:tabs>
        <w:tab w:val="center" w:pos="4320"/>
        <w:tab w:val="right" w:pos="8640"/>
      </w:tabs>
      <w:spacing w:after="0"/>
    </w:pPr>
  </w:style>
  <w:style w:type="character" w:customStyle="1" w:styleId="FooterChar">
    <w:name w:val="Footer Char"/>
    <w:basedOn w:val="DefaultParagraphFont"/>
    <w:link w:val="Footer"/>
    <w:uiPriority w:val="99"/>
    <w:semiHidden/>
    <w:rsid w:val="00C13A0B"/>
  </w:style>
  <w:style w:type="paragraph" w:styleId="BalloonText">
    <w:name w:val="Balloon Text"/>
    <w:basedOn w:val="Normal"/>
    <w:link w:val="BalloonTextChar"/>
    <w:uiPriority w:val="99"/>
    <w:semiHidden/>
    <w:unhideWhenUsed/>
    <w:rsid w:val="00C13A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0B"/>
    <w:rPr>
      <w:rFonts w:ascii="Tahoma" w:hAnsi="Tahoma" w:cs="Tahoma"/>
      <w:sz w:val="16"/>
      <w:szCs w:val="16"/>
    </w:rPr>
  </w:style>
  <w:style w:type="paragraph" w:styleId="TOC1">
    <w:name w:val="toc 1"/>
    <w:basedOn w:val="Normal"/>
    <w:next w:val="Normal"/>
    <w:autoRedefine/>
    <w:uiPriority w:val="39"/>
    <w:unhideWhenUsed/>
    <w:rsid w:val="000F52DB"/>
    <w:pPr>
      <w:spacing w:before="360" w:after="0"/>
    </w:pPr>
    <w:rPr>
      <w:rFonts w:ascii="Cambria" w:hAnsi="Cambria"/>
      <w:b/>
      <w:bCs/>
      <w:caps/>
      <w:sz w:val="24"/>
      <w:szCs w:val="24"/>
    </w:rPr>
  </w:style>
  <w:style w:type="paragraph" w:styleId="TOC2">
    <w:name w:val="toc 2"/>
    <w:basedOn w:val="Normal"/>
    <w:next w:val="Normal"/>
    <w:autoRedefine/>
    <w:uiPriority w:val="39"/>
    <w:unhideWhenUsed/>
    <w:rsid w:val="000F52DB"/>
    <w:pPr>
      <w:spacing w:before="240" w:after="0"/>
    </w:pPr>
    <w:rPr>
      <w:b/>
      <w:bCs/>
      <w:sz w:val="20"/>
      <w:szCs w:val="20"/>
    </w:rPr>
  </w:style>
  <w:style w:type="paragraph" w:styleId="TOC3">
    <w:name w:val="toc 3"/>
    <w:basedOn w:val="Normal"/>
    <w:next w:val="Normal"/>
    <w:autoRedefine/>
    <w:uiPriority w:val="39"/>
    <w:unhideWhenUsed/>
    <w:rsid w:val="000F52DB"/>
    <w:pPr>
      <w:spacing w:after="0"/>
      <w:ind w:left="220"/>
    </w:pPr>
    <w:rPr>
      <w:sz w:val="20"/>
      <w:szCs w:val="20"/>
    </w:rPr>
  </w:style>
  <w:style w:type="paragraph" w:styleId="TOC4">
    <w:name w:val="toc 4"/>
    <w:basedOn w:val="Normal"/>
    <w:next w:val="Normal"/>
    <w:autoRedefine/>
    <w:uiPriority w:val="39"/>
    <w:unhideWhenUsed/>
    <w:rsid w:val="000F52DB"/>
    <w:pPr>
      <w:spacing w:after="0"/>
      <w:ind w:left="440"/>
    </w:pPr>
    <w:rPr>
      <w:sz w:val="20"/>
      <w:szCs w:val="20"/>
    </w:rPr>
  </w:style>
  <w:style w:type="paragraph" w:styleId="TOC5">
    <w:name w:val="toc 5"/>
    <w:basedOn w:val="Normal"/>
    <w:next w:val="Normal"/>
    <w:autoRedefine/>
    <w:uiPriority w:val="39"/>
    <w:unhideWhenUsed/>
    <w:rsid w:val="000F52DB"/>
    <w:pPr>
      <w:spacing w:after="0"/>
      <w:ind w:left="660"/>
    </w:pPr>
    <w:rPr>
      <w:sz w:val="20"/>
      <w:szCs w:val="20"/>
    </w:rPr>
  </w:style>
  <w:style w:type="paragraph" w:styleId="TOC6">
    <w:name w:val="toc 6"/>
    <w:basedOn w:val="Normal"/>
    <w:next w:val="Normal"/>
    <w:autoRedefine/>
    <w:uiPriority w:val="39"/>
    <w:unhideWhenUsed/>
    <w:rsid w:val="000F52DB"/>
    <w:pPr>
      <w:spacing w:after="0"/>
      <w:ind w:left="880"/>
    </w:pPr>
    <w:rPr>
      <w:sz w:val="20"/>
      <w:szCs w:val="20"/>
    </w:rPr>
  </w:style>
  <w:style w:type="paragraph" w:styleId="TOC7">
    <w:name w:val="toc 7"/>
    <w:basedOn w:val="Normal"/>
    <w:next w:val="Normal"/>
    <w:autoRedefine/>
    <w:uiPriority w:val="39"/>
    <w:unhideWhenUsed/>
    <w:rsid w:val="000F52DB"/>
    <w:pPr>
      <w:spacing w:after="0"/>
      <w:ind w:left="1100"/>
    </w:pPr>
    <w:rPr>
      <w:sz w:val="20"/>
      <w:szCs w:val="20"/>
    </w:rPr>
  </w:style>
  <w:style w:type="paragraph" w:styleId="TOC8">
    <w:name w:val="toc 8"/>
    <w:basedOn w:val="Normal"/>
    <w:next w:val="Normal"/>
    <w:autoRedefine/>
    <w:uiPriority w:val="39"/>
    <w:unhideWhenUsed/>
    <w:rsid w:val="000F52DB"/>
    <w:pPr>
      <w:spacing w:after="0"/>
      <w:ind w:left="1320"/>
    </w:pPr>
    <w:rPr>
      <w:sz w:val="20"/>
      <w:szCs w:val="20"/>
    </w:rPr>
  </w:style>
  <w:style w:type="paragraph" w:styleId="TOC9">
    <w:name w:val="toc 9"/>
    <w:basedOn w:val="Normal"/>
    <w:next w:val="Normal"/>
    <w:autoRedefine/>
    <w:uiPriority w:val="39"/>
    <w:unhideWhenUsed/>
    <w:rsid w:val="000F52DB"/>
    <w:pPr>
      <w:spacing w:after="0"/>
      <w:ind w:left="1540"/>
    </w:pPr>
    <w:rPr>
      <w:sz w:val="20"/>
      <w:szCs w:val="20"/>
    </w:rPr>
  </w:style>
  <w:style w:type="character" w:customStyle="1" w:styleId="Heading1Char">
    <w:name w:val="Heading 1 Char"/>
    <w:basedOn w:val="DefaultParagraphFont"/>
    <w:link w:val="Heading1"/>
    <w:uiPriority w:val="9"/>
    <w:rsid w:val="000F52D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0F52DB"/>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8059C-E470-42EE-A609-554047AD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W. Hu</cp:lastModifiedBy>
  <cp:revision>2</cp:revision>
  <dcterms:created xsi:type="dcterms:W3CDTF">2011-08-10T22:27:00Z</dcterms:created>
  <dcterms:modified xsi:type="dcterms:W3CDTF">2011-08-10T22:27:00Z</dcterms:modified>
</cp:coreProperties>
</file>