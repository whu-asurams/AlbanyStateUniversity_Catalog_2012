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220345</wp:posOffset>
            </wp:positionH>
            <wp:positionV relativeFrom="paragraph">
              <wp:posOffset>172085</wp:posOffset>
            </wp:positionV>
            <wp:extent cx="6448425" cy="439102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391025"/>
                    </a:xfrm>
                    <a:prstGeom prst="rect">
                      <a:avLst/>
                    </a:prstGeom>
                  </pic:spPr>
                </pic:pic>
              </a:graphicData>
            </a:graphic>
          </wp:anchor>
        </w:drawing>
      </w:r>
      <w:r w:rsidR="00AA0ACC" w:rsidRPr="00AA0ACC">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2B35A3" w:rsidRDefault="002B35A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AA0ACC" w:rsidRPr="00AA0ACC">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2B35A3" w:rsidRDefault="002B35A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AA0ACC"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AA0ACC">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AA0ACC">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AA0ACC"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AA0ACC"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AA0ACC"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AA0ACC"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w:t>
      </w:r>
      <w:proofErr w:type="spellStart"/>
      <w:r w:rsidRPr="00441081">
        <w:rPr>
          <w:rFonts w:ascii="Times New Roman" w:hAnsi="Times New Roman"/>
          <w:color w:val="000000" w:themeColor="text1"/>
          <w:sz w:val="18"/>
          <w:szCs w:val="18"/>
        </w:rPr>
        <w:t>GaPSC</w:t>
      </w:r>
      <w:proofErr w:type="spellEnd"/>
      <w:r w:rsidRPr="00441081">
        <w:rPr>
          <w:rFonts w:ascii="Times New Roman" w:hAnsi="Times New Roman"/>
          <w:color w:val="000000" w:themeColor="text1"/>
          <w:sz w:val="18"/>
          <w:szCs w:val="18"/>
        </w:rPr>
        <w:t>),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3288"/>
        <w:gridCol w:w="2435"/>
        <w:gridCol w:w="2270"/>
      </w:tblGrid>
      <w:tr w:rsidR="00152F3B" w:rsidRPr="00441081" w:rsidTr="002B35A3">
        <w:trPr>
          <w:trHeight w:hRule="exact" w:val="1920"/>
        </w:trPr>
        <w:tc>
          <w:tcPr>
            <w:tcW w:w="3288"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152F3B">
            <w:pPr>
              <w:widowControl w:val="0"/>
              <w:autoSpaceDE w:val="0"/>
              <w:autoSpaceDN w:val="0"/>
              <w:adjustRightInd w:val="0"/>
              <w:spacing w:after="0" w:line="207" w:lineRule="exact"/>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7-12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before="12"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2B35A3">
        <w:trPr>
          <w:trHeight w:hRule="exact" w:val="840"/>
        </w:trPr>
        <w:tc>
          <w:tcPr>
            <w:tcW w:w="3288"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proofErr w:type="gramStart"/>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roofErr w:type="gramEnd"/>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81969">
        <w:trPr>
          <w:trHeight w:hRule="exact" w:val="237"/>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32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54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81969">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198"/>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448"/>
        </w:trPr>
        <w:tc>
          <w:tcPr>
            <w:tcW w:w="9800" w:type="dxa"/>
            <w:gridSpan w:val="6"/>
            <w:tcBorders>
              <w:top w:val="nil"/>
              <w:left w:val="nil"/>
              <w:bottom w:val="nil"/>
              <w:right w:val="nil"/>
            </w:tcBorders>
          </w:tcPr>
          <w:p w:rsidR="00893435" w:rsidRPr="00441081" w:rsidRDefault="00893435" w:rsidP="00881969">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81969">
        <w:trPr>
          <w:trHeight w:hRule="exact" w:val="218"/>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81969">
        <w:trPr>
          <w:trHeight w:hRule="exact" w:val="32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81969">
        <w:trPr>
          <w:trHeight w:hRule="exact" w:val="129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Electives</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81969">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lastRenderedPageBreak/>
              <w:t xml:space="preserve">*Courses must be taken                  </w:t>
            </w:r>
          </w:p>
        </w:tc>
        <w:tc>
          <w:tcPr>
            <w:tcW w:w="1440"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AF11AF">
      <w:pPr>
        <w:widowControl w:val="0"/>
        <w:autoSpaceDE w:val="0"/>
        <w:autoSpaceDN w:val="0"/>
        <w:adjustRightInd w:val="0"/>
        <w:spacing w:before="4" w:after="0" w:line="356" w:lineRule="exact"/>
        <w:ind w:left="180" w:hanging="13"/>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49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543"/>
      </w:tblGrid>
      <w:tr w:rsidR="0026701F" w:rsidRPr="00441081" w:rsidTr="00851524">
        <w:tc>
          <w:tcPr>
            <w:tcW w:w="4950" w:type="dxa"/>
          </w:tcPr>
          <w:p w:rsidR="0026701F" w:rsidRPr="00441081" w:rsidRDefault="0026701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543" w:type="dxa"/>
          </w:tcPr>
          <w:p w:rsidR="0026701F" w:rsidRPr="00441081" w:rsidRDefault="0026701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26701F" w:rsidRPr="00441081" w:rsidRDefault="0026701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2"/>
                <w:sz w:val="18"/>
                <w:szCs w:val="18"/>
              </w:rPr>
              <w:tab/>
              <w:t xml:space="preserve">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26701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851524">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4400         </w:t>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3378</w:t>
            </w:r>
            <w:r w:rsidRPr="00441081">
              <w:rPr>
                <w:rFonts w:ascii="Times New Roman" w:hAnsi="Times New Roman"/>
                <w:color w:val="000000" w:themeColor="text1"/>
                <w:spacing w:val="-1"/>
                <w:sz w:val="18"/>
                <w:szCs w:val="18"/>
              </w:rPr>
              <w:t xml:space="preserve">     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                                3</w:t>
            </w:r>
          </w:p>
          <w:p w:rsidR="0026701F" w:rsidRPr="00441081" w:rsidRDefault="0026701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26701F" w:rsidRPr="00441081" w:rsidRDefault="0026701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26701F" w:rsidRPr="00441081" w:rsidRDefault="0026701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9B7415">
            <w:pPr>
              <w:ind w:firstLine="0"/>
              <w:rPr>
                <w:color w:val="000000" w:themeColor="text1"/>
              </w:rPr>
            </w:pPr>
          </w:p>
        </w:tc>
      </w:tr>
    </w:tbl>
    <w:p w:rsidR="00152F3B" w:rsidRPr="00441081" w:rsidRDefault="00152F3B" w:rsidP="00AF11AF">
      <w:pPr>
        <w:ind w:left="180" w:firstLine="0"/>
        <w:rPr>
          <w:rFonts w:ascii="Times New Roman" w:hAnsi="Times New Roman"/>
          <w:b/>
          <w:bCs/>
          <w:color w:val="000000" w:themeColor="text1"/>
          <w:spacing w:val="-1"/>
          <w:sz w:val="24"/>
          <w:szCs w:val="24"/>
        </w:rPr>
      </w:pPr>
      <w:bookmarkStart w:id="37" w:name="_Toc295331399"/>
      <w:r w:rsidRPr="00441081">
        <w:rPr>
          <w:rFonts w:ascii="Times New Roman" w:hAnsi="Times New Roman"/>
          <w:b/>
          <w:color w:val="000000" w:themeColor="text1"/>
          <w:spacing w:val="-1"/>
          <w:sz w:val="24"/>
          <w:szCs w:val="24"/>
        </w:rPr>
        <w:t>BACHELO</w:t>
      </w:r>
      <w:r w:rsidRPr="00441081">
        <w:rPr>
          <w:rFonts w:ascii="Times New Roman" w:hAnsi="Times New Roman"/>
          <w:b/>
          <w:color w:val="000000" w:themeColor="text1"/>
          <w:sz w:val="24"/>
          <w:szCs w:val="24"/>
        </w:rPr>
        <w:t>R</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O</w:t>
      </w:r>
      <w:r w:rsidRPr="00441081">
        <w:rPr>
          <w:rFonts w:ascii="Times New Roman" w:hAnsi="Times New Roman"/>
          <w:b/>
          <w:color w:val="000000" w:themeColor="text1"/>
          <w:sz w:val="24"/>
          <w:szCs w:val="24"/>
        </w:rPr>
        <w:t>F</w:t>
      </w:r>
      <w:r w:rsidRPr="00441081">
        <w:rPr>
          <w:rFonts w:ascii="Times New Roman" w:hAnsi="Times New Roman"/>
          <w:b/>
          <w:color w:val="000000" w:themeColor="text1"/>
          <w:spacing w:val="6"/>
          <w:sz w:val="24"/>
          <w:szCs w:val="24"/>
        </w:rPr>
        <w:t xml:space="preserve"> </w:t>
      </w:r>
      <w:r w:rsidRPr="00441081">
        <w:rPr>
          <w:rFonts w:ascii="Times New Roman" w:hAnsi="Times New Roman"/>
          <w:b/>
          <w:color w:val="000000" w:themeColor="text1"/>
          <w:spacing w:val="-1"/>
          <w:sz w:val="24"/>
          <w:szCs w:val="24"/>
        </w:rPr>
        <w:t>SCIENC</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2"/>
          <w:sz w:val="24"/>
          <w:szCs w:val="24"/>
        </w:rPr>
        <w:t xml:space="preserve"> </w:t>
      </w:r>
      <w:r w:rsidRPr="00441081">
        <w:rPr>
          <w:rFonts w:ascii="Times New Roman" w:hAnsi="Times New Roman"/>
          <w:b/>
          <w:color w:val="000000" w:themeColor="text1"/>
          <w:spacing w:val="-1"/>
          <w:sz w:val="24"/>
          <w:szCs w:val="24"/>
        </w:rPr>
        <w:t>I</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MIDDL</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GRADE</w:t>
      </w:r>
      <w:r w:rsidRPr="00441081">
        <w:rPr>
          <w:rFonts w:ascii="Times New Roman" w:hAnsi="Times New Roman"/>
          <w:b/>
          <w:color w:val="000000" w:themeColor="text1"/>
          <w:sz w:val="24"/>
          <w:szCs w:val="24"/>
        </w:rPr>
        <w:t>S</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EDUC</w:t>
      </w:r>
      <w:r w:rsidRPr="00441081">
        <w:rPr>
          <w:rFonts w:ascii="Times New Roman" w:hAnsi="Times New Roman"/>
          <w:b/>
          <w:color w:val="000000" w:themeColor="text1"/>
          <w:spacing w:val="-15"/>
          <w:sz w:val="24"/>
          <w:szCs w:val="24"/>
        </w:rPr>
        <w:t>A</w:t>
      </w:r>
      <w:r w:rsidRPr="00441081">
        <w:rPr>
          <w:rFonts w:ascii="Times New Roman" w:hAnsi="Times New Roman"/>
          <w:b/>
          <w:color w:val="000000" w:themeColor="text1"/>
          <w:spacing w:val="-1"/>
          <w:sz w:val="24"/>
          <w:szCs w:val="24"/>
        </w:rPr>
        <w:t>TIO</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(MGE</w:t>
      </w:r>
      <w:r w:rsidRPr="00441081">
        <w:rPr>
          <w:rFonts w:ascii="Times New Roman" w:hAnsi="Times New Roman"/>
          <w:b/>
          <w:color w:val="000000" w:themeColor="text1"/>
          <w:sz w:val="24"/>
          <w:szCs w:val="24"/>
        </w:rPr>
        <w:t>D</w:t>
      </w:r>
      <w:r w:rsidRPr="00441081">
        <w:rPr>
          <w:rFonts w:ascii="Times New Roman" w:hAnsi="Times New Roman"/>
          <w:b/>
          <w:color w:val="000000" w:themeColor="text1"/>
          <w:spacing w:val="-2"/>
          <w:sz w:val="24"/>
          <w:szCs w:val="24"/>
        </w:rPr>
        <w:t xml:space="preserve"> </w:t>
      </w:r>
      <w:r w:rsidRPr="00441081">
        <w:rPr>
          <w:rFonts w:ascii="Times New Roman" w:hAnsi="Times New Roman"/>
          <w:b/>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388"/>
      </w:tblGrid>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2984"/>
      </w:tblGrid>
      <w:tr w:rsidR="00152F3B" w:rsidRPr="00441081" w:rsidTr="002B35A3">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lastRenderedPageBreak/>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200"/>
          <w:tab w:val="left" w:pos="328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Elective</w:t>
      </w:r>
    </w:p>
    <w:p w:rsidR="00152F3B" w:rsidRPr="00441081" w:rsidRDefault="00152F3B"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230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Semina</w:t>
      </w:r>
      <w:r w:rsidRPr="00441081">
        <w:rPr>
          <w:rFonts w:ascii="Times New Roman" w:hAnsi="Times New Roman"/>
          <w:color w:val="000000" w:themeColor="text1"/>
          <w:sz w:val="18"/>
          <w:szCs w:val="18"/>
        </w:rPr>
        <w:t>r</w:t>
      </w:r>
      <w:r w:rsidRPr="00441081">
        <w:rPr>
          <w:rFonts w:ascii="Times New Roman" w:hAnsi="Times New Roman"/>
          <w:color w:val="000000" w:themeColor="text1"/>
          <w:sz w:val="18"/>
          <w:szCs w:val="18"/>
        </w:rPr>
        <w:tab/>
        <w:t>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310" w:type="dxa"/>
          </w:tcPr>
          <w:p w:rsidR="00AF11AF" w:rsidRPr="00441081" w:rsidRDefault="00AF11A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lastRenderedPageBreak/>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3                                 </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lastRenderedPageBreak/>
              <w:t xml:space="preserve">Sophomore Year (Spring) </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lastRenderedPageBreak/>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AF11AF" w:rsidRPr="00441081" w:rsidRDefault="00AF11A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Pr="00441081">
              <w:rPr>
                <w:rFonts w:ascii="Times New Roman" w:hAnsi="Times New Roman"/>
                <w:color w:val="000000" w:themeColor="text1"/>
                <w:spacing w:val="-3"/>
                <w:sz w:val="18"/>
                <w:szCs w:val="18"/>
              </w:rPr>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AF11AF" w:rsidRPr="00441081" w:rsidRDefault="00AF11A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9B7415">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B.S</w:t>
      </w:r>
      <w:r w:rsidRPr="00441081">
        <w:rPr>
          <w:rFonts w:ascii="Times New Roman" w:hAnsi="Times New Roman"/>
          <w:color w:val="000000" w:themeColor="text1"/>
          <w:sz w:val="32"/>
          <w:szCs w:val="32"/>
        </w:rPr>
        <w:t>.</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2637"/>
      </w:tblGrid>
      <w:tr w:rsidR="00152F3B" w:rsidRPr="00441081" w:rsidTr="00152F3B">
        <w:trPr>
          <w:trHeight w:hRule="exact" w:val="300"/>
        </w:trPr>
        <w:tc>
          <w:tcPr>
            <w:tcW w:w="771"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1201"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22" w:firstLine="5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Foundations</w:t>
            </w:r>
          </w:p>
        </w:tc>
        <w:tc>
          <w:tcPr>
            <w:tcW w:w="5191"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50"/>
              <w:rPr>
                <w:rFonts w:ascii="Times New Roman" w:hAnsi="Times New Roman"/>
                <w:color w:val="000000" w:themeColor="text1"/>
                <w:sz w:val="24"/>
                <w:szCs w:val="24"/>
              </w:rPr>
            </w:pPr>
          </w:p>
        </w:tc>
        <w:tc>
          <w:tcPr>
            <w:tcW w:w="2637"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441081" w:rsidTr="00152F3B">
        <w:trPr>
          <w:trHeight w:hRule="exact" w:val="218"/>
        </w:trPr>
        <w:tc>
          <w:tcPr>
            <w:tcW w:w="771" w:type="dxa"/>
            <w:tcBorders>
              <w:top w:val="nil"/>
              <w:left w:val="nil"/>
              <w:bottom w:val="nil"/>
              <w:right w:val="nil"/>
            </w:tcBorders>
          </w:tcPr>
          <w:p w:rsidR="00152F3B" w:rsidRPr="00441081" w:rsidRDefault="00152F3B" w:rsidP="00152F3B">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441081" w:rsidRDefault="00152F3B" w:rsidP="00152F3B">
            <w:pPr>
              <w:widowControl w:val="0"/>
              <w:autoSpaceDE w:val="0"/>
              <w:autoSpaceDN w:val="0"/>
              <w:adjustRightInd w:val="0"/>
              <w:spacing w:after="0" w:line="197" w:lineRule="exact"/>
              <w:ind w:left="349"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191" w:type="dxa"/>
            <w:tcBorders>
              <w:top w:val="nil"/>
              <w:left w:val="nil"/>
              <w:bottom w:val="nil"/>
              <w:right w:val="nil"/>
            </w:tcBorders>
          </w:tcPr>
          <w:p w:rsidR="00152F3B" w:rsidRPr="00441081" w:rsidRDefault="00152F3B" w:rsidP="00152F3B">
            <w:pPr>
              <w:widowControl w:val="0"/>
              <w:autoSpaceDE w:val="0"/>
              <w:autoSpaceDN w:val="0"/>
              <w:adjustRightInd w:val="0"/>
              <w:spacing w:after="0" w:line="197" w:lineRule="exact"/>
              <w:ind w:left="228" w:hanging="4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637" w:type="dxa"/>
            <w:tcBorders>
              <w:top w:val="nil"/>
              <w:left w:val="nil"/>
              <w:bottom w:val="nil"/>
              <w:right w:val="nil"/>
            </w:tcBorders>
          </w:tcPr>
          <w:p w:rsidR="00152F3B" w:rsidRPr="00441081" w:rsidRDefault="00152F3B" w:rsidP="00152F3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77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19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63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77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120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49"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19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28"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63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ind w:left="36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tbl>
      <w:tblPr>
        <w:tblW w:w="0" w:type="auto"/>
        <w:tblInd w:w="270" w:type="dxa"/>
        <w:tblLayout w:type="fixed"/>
        <w:tblCellMar>
          <w:left w:w="0" w:type="dxa"/>
          <w:right w:w="0" w:type="dxa"/>
        </w:tblCellMar>
        <w:tblLook w:val="0000"/>
      </w:tblPr>
      <w:tblGrid>
        <w:gridCol w:w="838"/>
        <w:gridCol w:w="1000"/>
        <w:gridCol w:w="6311"/>
        <w:gridCol w:w="1651"/>
      </w:tblGrid>
      <w:tr w:rsidR="00152F3B" w:rsidRPr="00441081" w:rsidTr="00152F3B">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8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ind w:hanging="40"/>
              <w:rPr>
                <w:rFonts w:ascii="Times New Roman" w:hAnsi="Times New Roman"/>
                <w:color w:val="000000" w:themeColor="text1"/>
                <w:sz w:val="24"/>
                <w:szCs w:val="24"/>
              </w:rPr>
            </w:pP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ind w:hanging="40"/>
              <w:rPr>
                <w:rFonts w:ascii="Times New Roman" w:hAnsi="Times New Roman"/>
                <w:color w:val="000000" w:themeColor="text1"/>
                <w:sz w:val="24"/>
                <w:szCs w:val="24"/>
              </w:rPr>
            </w:pP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concentration:</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50"/>
              <w:rPr>
                <w:rFonts w:ascii="Times New Roman" w:hAnsi="Times New Roman"/>
                <w:color w:val="000000" w:themeColor="text1"/>
                <w:sz w:val="24"/>
                <w:szCs w:val="24"/>
              </w:rPr>
            </w:pPr>
          </w:p>
        </w:tc>
      </w:tr>
      <w:tr w:rsidR="00152F3B" w:rsidRPr="00441081" w:rsidTr="00152F3B">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8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2101</w:t>
            </w: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Intr</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8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z w:val="18"/>
                <w:szCs w:val="18"/>
              </w:rPr>
              <w:t>1</w:t>
            </w: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Linea</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Algebra</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ind w:hanging="40"/>
              <w:rPr>
                <w:rFonts w:ascii="Times New Roman" w:hAnsi="Times New Roman"/>
                <w:color w:val="000000" w:themeColor="text1"/>
                <w:sz w:val="24"/>
                <w:szCs w:val="24"/>
              </w:rPr>
            </w:pP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ind w:hanging="40"/>
              <w:rPr>
                <w:rFonts w:ascii="Times New Roman" w:hAnsi="Times New Roman"/>
                <w:color w:val="000000" w:themeColor="text1"/>
                <w:sz w:val="24"/>
                <w:szCs w:val="24"/>
              </w:rPr>
            </w:pP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Concentration)</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50"/>
              <w:rPr>
                <w:rFonts w:ascii="Times New Roman" w:hAnsi="Times New Roman"/>
                <w:color w:val="000000" w:themeColor="text1"/>
                <w:sz w:val="24"/>
                <w:szCs w:val="24"/>
              </w:rPr>
            </w:pPr>
          </w:p>
        </w:tc>
      </w:tr>
      <w:tr w:rsidR="00152F3B" w:rsidRPr="00441081" w:rsidTr="00152F3B">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8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hanging="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270" w:firstLine="0"/>
              <w:rPr>
                <w:rFonts w:ascii="Times New Roman" w:hAnsi="Times New Roman"/>
                <w:color w:val="000000" w:themeColor="text1"/>
                <w:sz w:val="24"/>
                <w:szCs w:val="24"/>
              </w:rPr>
            </w:pPr>
          </w:p>
        </w:tc>
        <w:tc>
          <w:tcPr>
            <w:tcW w:w="631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Concentration)</w:t>
            </w:r>
          </w:p>
        </w:tc>
        <w:tc>
          <w:tcPr>
            <w:tcW w:w="1651"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270" w:firstLine="0"/>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1854"/>
      </w:tblGrid>
      <w:tr w:rsidR="00152F3B" w:rsidRPr="00441081" w:rsidTr="00152F3B">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left" w:pos="2280"/>
          <w:tab w:val="left" w:pos="898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left" w:pos="90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an</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1250"/>
        <w:gridCol w:w="995"/>
        <w:gridCol w:w="5214"/>
        <w:gridCol w:w="2521"/>
      </w:tblGrid>
      <w:tr w:rsidR="00152F3B" w:rsidRPr="00441081" w:rsidTr="00152F3B">
        <w:trPr>
          <w:trHeight w:hRule="exact" w:val="237"/>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21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2521"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21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252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21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52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lastRenderedPageBreak/>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21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521"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4"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44"/>
          <w:sz w:val="18"/>
          <w:szCs w:val="18"/>
        </w:rPr>
        <w:t xml:space="preserve"> </w:t>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1250"/>
        <w:gridCol w:w="1005"/>
        <w:gridCol w:w="5082"/>
        <w:gridCol w:w="2643"/>
      </w:tblGrid>
      <w:tr w:rsidR="00152F3B" w:rsidRPr="00441081" w:rsidTr="00152F3B">
        <w:trPr>
          <w:trHeight w:hRule="exact" w:val="235"/>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1005" w:type="dxa"/>
            <w:tcBorders>
              <w:top w:val="nil"/>
              <w:left w:val="nil"/>
              <w:bottom w:val="nil"/>
              <w:right w:val="nil"/>
            </w:tcBorders>
          </w:tcPr>
          <w:p w:rsidR="00152F3B" w:rsidRPr="00441081" w:rsidRDefault="00152F3B" w:rsidP="00152F3B">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082" w:type="dxa"/>
            <w:tcBorders>
              <w:top w:val="nil"/>
              <w:left w:val="nil"/>
              <w:bottom w:val="nil"/>
              <w:right w:val="nil"/>
            </w:tcBorders>
          </w:tcPr>
          <w:p w:rsidR="00152F3B" w:rsidRPr="00441081" w:rsidRDefault="00152F3B" w:rsidP="00152F3B">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643" w:type="dxa"/>
            <w:tcBorders>
              <w:top w:val="nil"/>
              <w:left w:val="nil"/>
              <w:bottom w:val="nil"/>
              <w:right w:val="nil"/>
            </w:tcBorders>
          </w:tcPr>
          <w:p w:rsidR="00152F3B" w:rsidRPr="00441081" w:rsidRDefault="00152F3B" w:rsidP="00152F3B">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10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08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6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10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08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6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10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3213</w:t>
            </w:r>
          </w:p>
        </w:tc>
        <w:tc>
          <w:tcPr>
            <w:tcW w:w="508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Geometry</w:t>
            </w:r>
          </w:p>
        </w:tc>
        <w:tc>
          <w:tcPr>
            <w:tcW w:w="26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0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1250"/>
        <w:gridCol w:w="797"/>
        <w:gridCol w:w="5312"/>
        <w:gridCol w:w="2650"/>
      </w:tblGrid>
      <w:tr w:rsidR="00152F3B" w:rsidRPr="00441081" w:rsidTr="00152F3B">
        <w:trPr>
          <w:trHeight w:hRule="exact" w:val="237"/>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GEOG</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3101</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Geography</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HIST</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3403</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ECON</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4705</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322"/>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4422</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542"/>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Science</w:t>
            </w:r>
          </w:p>
          <w:p w:rsidR="00152F3B" w:rsidRPr="00441081" w:rsidRDefault="00152F3B" w:rsidP="00152F3B">
            <w:pPr>
              <w:widowControl w:val="0"/>
              <w:autoSpaceDE w:val="0"/>
              <w:autoSpaceDN w:val="0"/>
              <w:adjustRightInd w:val="0"/>
              <w:spacing w:before="12"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Physics</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41" w:firstLine="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autoSpaceDE w:val="0"/>
              <w:autoSpaceDN w:val="0"/>
              <w:adjustRightInd w:val="0"/>
              <w:spacing w:before="12"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3002</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BIOL</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3109</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198"/>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4434</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448"/>
        </w:trPr>
        <w:tc>
          <w:tcPr>
            <w:tcW w:w="10009" w:type="dxa"/>
            <w:gridSpan w:val="4"/>
            <w:tcBorders>
              <w:top w:val="nil"/>
              <w:left w:val="nil"/>
              <w:bottom w:val="nil"/>
              <w:right w:val="nil"/>
            </w:tcBorders>
          </w:tcPr>
          <w:p w:rsidR="00152F3B" w:rsidRPr="00441081"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152F3B" w:rsidRPr="00441081" w:rsidTr="00152F3B">
        <w:trPr>
          <w:trHeight w:hRule="exact" w:val="218"/>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152F3B" w:rsidRPr="00441081" w:rsidTr="00152F3B">
        <w:trPr>
          <w:trHeight w:hRule="exact" w:val="216"/>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152F3B" w:rsidRPr="00441081" w:rsidTr="00152F3B">
        <w:trPr>
          <w:trHeight w:hRule="exact" w:val="322"/>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4470</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Inclusiv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Environments</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152F3B" w:rsidRPr="00441081" w:rsidTr="00152F3B">
        <w:trPr>
          <w:trHeight w:hRule="exact" w:val="624"/>
        </w:trPr>
        <w:tc>
          <w:tcPr>
            <w:tcW w:w="125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ELECTIVE</w:t>
            </w:r>
          </w:p>
          <w:p w:rsidR="00152F3B" w:rsidRPr="00441081" w:rsidRDefault="00152F3B" w:rsidP="00152F3B">
            <w:pPr>
              <w:widowControl w:val="0"/>
              <w:autoSpaceDE w:val="0"/>
              <w:autoSpaceDN w:val="0"/>
              <w:adjustRightInd w:val="0"/>
              <w:spacing w:before="12"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97" w:type="dxa"/>
            <w:tcBorders>
              <w:top w:val="nil"/>
              <w:left w:val="nil"/>
              <w:bottom w:val="nil"/>
              <w:right w:val="nil"/>
            </w:tcBorders>
          </w:tcPr>
          <w:p w:rsidR="00152F3B" w:rsidRPr="00441081" w:rsidRDefault="00152F3B" w:rsidP="00152F3B">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2300</w:t>
            </w:r>
          </w:p>
        </w:tc>
        <w:tc>
          <w:tcPr>
            <w:tcW w:w="5312" w:type="dxa"/>
            <w:tcBorders>
              <w:top w:val="nil"/>
              <w:left w:val="nil"/>
              <w:bottom w:val="nil"/>
              <w:right w:val="nil"/>
            </w:tcBorders>
          </w:tcPr>
          <w:p w:rsidR="00152F3B" w:rsidRPr="00441081" w:rsidRDefault="00152F3B" w:rsidP="00152F3B">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Seminar</w:t>
            </w:r>
          </w:p>
        </w:tc>
        <w:tc>
          <w:tcPr>
            <w:tcW w:w="2650" w:type="dxa"/>
            <w:tcBorders>
              <w:top w:val="nil"/>
              <w:left w:val="nil"/>
              <w:bottom w:val="nil"/>
              <w:right w:val="nil"/>
            </w:tcBorders>
          </w:tcPr>
          <w:p w:rsidR="00152F3B" w:rsidRPr="00441081" w:rsidRDefault="00152F3B" w:rsidP="00152F3B">
            <w:pPr>
              <w:widowControl w:val="0"/>
              <w:autoSpaceDE w:val="0"/>
              <w:autoSpaceDN w:val="0"/>
              <w:adjustRightInd w:val="0"/>
              <w:spacing w:before="4" w:after="0" w:line="110" w:lineRule="exact"/>
              <w:ind w:left="180" w:firstLine="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9367"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417"/>
      </w:tblGrid>
      <w:tr w:rsidR="00AF11AF" w:rsidRPr="00441081" w:rsidTr="009B7415">
        <w:tc>
          <w:tcPr>
            <w:tcW w:w="4950" w:type="dxa"/>
          </w:tcPr>
          <w:p w:rsidR="00AF11AF" w:rsidRPr="00441081" w:rsidRDefault="00AF11A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417" w:type="dxa"/>
          </w:tcPr>
          <w:p w:rsidR="00AF11AF" w:rsidRPr="00441081" w:rsidRDefault="00AF11A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AF11AF" w:rsidRPr="00441081" w:rsidRDefault="00AF11A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pacing w:val="-1"/>
                <w:sz w:val="18"/>
                <w:szCs w:val="18"/>
              </w:rPr>
              <w:t>Charac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3319    Quantitative Skills                                      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Curr</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Contemp</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Senior Year (Spring) </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6</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 xml:space="preserve">                </w:t>
            </w:r>
            <w:r w:rsidR="007D262A"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6</w:t>
            </w:r>
          </w:p>
          <w:p w:rsidR="00AF11AF" w:rsidRPr="00441081" w:rsidRDefault="00AF11A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9B7415">
            <w:pPr>
              <w:ind w:firstLine="0"/>
              <w:rPr>
                <w:color w:val="000000" w:themeColor="text1"/>
              </w:rPr>
            </w:pPr>
          </w:p>
        </w:tc>
      </w:tr>
    </w:tbl>
    <w:p w:rsidR="002415C3" w:rsidRPr="00441081" w:rsidRDefault="002415C3">
      <w:pPr>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2" w:name="_Toc295331401"/>
      <w:bookmarkStart w:id="43" w:name="_Toc297652699"/>
      <w:bookmarkStart w:id="44" w:name="_Toc297652917"/>
      <w:bookmarkStart w:id="45" w:name="_Toc297652960"/>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2"/>
      <w:bookmarkEnd w:id="43"/>
      <w:bookmarkEnd w:id="44"/>
      <w:bookmarkEnd w:id="45"/>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pacing w:val="-1"/>
          <w:sz w:val="18"/>
          <w:szCs w:val="18"/>
        </w:rPr>
        <w: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6" w:name="_Toc295331402"/>
      <w:bookmarkStart w:id="47" w:name="_Toc297652700"/>
      <w:bookmarkStart w:id="48" w:name="_Toc297652918"/>
      <w:bookmarkStart w:id="49" w:name="_Toc297652961"/>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PPLIC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6"/>
      <w:bookmarkEnd w:id="47"/>
      <w:bookmarkEnd w:id="48"/>
      <w:bookmarkEnd w:id="49"/>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w:t>
      </w:r>
      <w:proofErr w:type="gramStart"/>
      <w:r w:rsidRPr="00441081">
        <w:rPr>
          <w:rFonts w:ascii="Times New Roman" w:hAnsi="Times New Roman"/>
          <w:color w:val="000000" w:themeColor="text1"/>
          <w:spacing w:val="-1"/>
          <w:sz w:val="18"/>
          <w:szCs w:val="18"/>
        </w:rPr>
        <w:t>./</w:t>
      </w:r>
      <w:proofErr w:type="gramEnd"/>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themeColor="text1"/>
          <w:sz w:val="20"/>
          <w:szCs w:val="20"/>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50" w:name="_Toc295331403"/>
      <w:bookmarkStart w:id="51" w:name="_Toc297652701"/>
      <w:bookmarkStart w:id="52" w:name="_Toc297652919"/>
      <w:bookmarkStart w:id="53"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0"/>
      <w:bookmarkEnd w:id="51"/>
      <w:bookmarkEnd w:id="52"/>
      <w:bookmarkEnd w:id="53"/>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Completio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minimu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z w:val="18"/>
          <w:szCs w:val="18"/>
        </w:rPr>
        <w:t>6</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cumulativ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poin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averag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of 2.</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above.</w:t>
      </w:r>
    </w:p>
    <w:p w:rsidR="00152F3B" w:rsidRPr="00441081" w:rsidRDefault="00152F3B" w:rsidP="00152F3B">
      <w:pPr>
        <w:pStyle w:val="ListParagraph"/>
        <w:widowControl w:val="0"/>
        <w:numPr>
          <w:ilvl w:val="0"/>
          <w:numId w:val="1"/>
        </w:numPr>
        <w:autoSpaceDE w:val="0"/>
        <w:autoSpaceDN w:val="0"/>
        <w:adjustRightInd w:val="0"/>
        <w:spacing w:before="16" w:after="0" w:line="200" w:lineRule="exact"/>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Completio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ENG</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1</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111</w:t>
      </w:r>
      <w:r w:rsidRPr="00441081">
        <w:rPr>
          <w:rFonts w:ascii="Times New Roman" w:hAnsi="Times New Roman"/>
          <w:color w:val="000000" w:themeColor="text1"/>
          <w:sz w:val="18"/>
          <w:szCs w:val="18"/>
        </w:rPr>
        <w:t>1</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equivalent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abov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 completio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p w:rsidR="00152F3B" w:rsidRPr="00441081" w:rsidRDefault="00152F3B" w:rsidP="00152F3B">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Proficienc</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ora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communication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demonstrate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2120</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proofErr w:type="gramStart"/>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2130.</w:t>
      </w:r>
    </w:p>
    <w:p w:rsidR="00152F3B" w:rsidRPr="00441081" w:rsidRDefault="00152F3B" w:rsidP="00152F3B">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acceptabl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mental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emotiona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health.</w:t>
      </w:r>
    </w:p>
    <w:p w:rsidR="00152F3B" w:rsidRPr="00441081" w:rsidRDefault="00152F3B" w:rsidP="00152F3B">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Demonstratio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compute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proficienc</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Compute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est.</w:t>
      </w:r>
    </w:p>
    <w:p w:rsidR="00152F3B" w:rsidRPr="00441081" w:rsidRDefault="00152F3B" w:rsidP="00152F3B">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Satisfactio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uniqu</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specifi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applie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approva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correspondin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coordinato</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includ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specifi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test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F75CF1" w:rsidRPr="0044108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proofErr w:type="gramEnd"/>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at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3210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echnology/Medi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mos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courses.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enrollmen</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suc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1"/>
          <w:sz w:val="18"/>
          <w:szCs w:val="18"/>
        </w:rPr>
        <w:t xml:space="preserve"> course</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and</w:t>
      </w:r>
    </w:p>
    <w:p w:rsidR="00F75CF1" w:rsidRPr="0044108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 xml:space="preserve">0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be 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pacing w:val="-1"/>
          <w:sz w:val="18"/>
          <w:szCs w:val="18"/>
        </w:rPr>
        <w:t>).</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pacing w:val="-4"/>
          <w:sz w:val="28"/>
          <w:szCs w:val="28"/>
        </w:rPr>
      </w:pPr>
      <w:bookmarkStart w:id="54" w:name="_Toc295331404"/>
      <w:bookmarkStart w:id="55" w:name="_Toc297652702"/>
      <w:bookmarkStart w:id="56" w:name="_Toc297652920"/>
      <w:bookmarkStart w:id="57" w:name="_Toc297652963"/>
      <w:r w:rsidRPr="00441081">
        <w:rPr>
          <w:rFonts w:ascii="Times New Roman" w:hAnsi="Times New Roman"/>
          <w:color w:val="000000" w:themeColor="text1"/>
          <w:spacing w:val="-4"/>
          <w:sz w:val="40"/>
          <w:szCs w:val="40"/>
        </w:rPr>
        <w:t>A</w:t>
      </w:r>
      <w:r w:rsidRPr="00441081">
        <w:rPr>
          <w:rFonts w:ascii="Times New Roman" w:hAnsi="Times New Roman"/>
          <w:color w:val="000000" w:themeColor="text1"/>
          <w:spacing w:val="-4"/>
          <w:sz w:val="28"/>
          <w:szCs w:val="28"/>
        </w:rPr>
        <w:t>DVISEMEN</w:t>
      </w:r>
      <w:r w:rsidRPr="00441081">
        <w:rPr>
          <w:rFonts w:ascii="Times New Roman" w:hAnsi="Times New Roman"/>
          <w:color w:val="000000" w:themeColor="text1"/>
          <w:sz w:val="28"/>
          <w:szCs w:val="28"/>
        </w:rPr>
        <w:t>T</w:t>
      </w:r>
      <w:r w:rsidRPr="00441081">
        <w:rPr>
          <w:rFonts w:ascii="Times New Roman" w:hAnsi="Times New Roman"/>
          <w:color w:val="000000" w:themeColor="text1"/>
          <w:spacing w:val="-12"/>
          <w:sz w:val="28"/>
          <w:szCs w:val="28"/>
        </w:rPr>
        <w:t xml:space="preserve"> </w:t>
      </w:r>
      <w:r w:rsidRPr="00441081">
        <w:rPr>
          <w:rFonts w:ascii="Times New Roman" w:hAnsi="Times New Roman"/>
          <w:color w:val="000000" w:themeColor="text1"/>
          <w:spacing w:val="-4"/>
          <w:sz w:val="40"/>
          <w:szCs w:val="40"/>
        </w:rPr>
        <w:t>A</w:t>
      </w:r>
      <w:r w:rsidRPr="00441081">
        <w:rPr>
          <w:rFonts w:ascii="Times New Roman" w:hAnsi="Times New Roman"/>
          <w:color w:val="000000" w:themeColor="text1"/>
          <w:spacing w:val="-4"/>
          <w:sz w:val="28"/>
          <w:szCs w:val="28"/>
        </w:rPr>
        <w:t>CADEMY</w:t>
      </w:r>
      <w:bookmarkEnd w:id="54"/>
      <w:bookmarkEnd w:id="55"/>
      <w:bookmarkEnd w:id="56"/>
      <w:bookmarkEnd w:id="57"/>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DVISEMEN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4"/>
          <w:sz w:val="18"/>
          <w:szCs w:val="18"/>
        </w:rPr>
        <w:t xml:space="preserve"> </w:t>
      </w: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CADEM</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6"/>
          <w:sz w:val="18"/>
          <w:szCs w:val="18"/>
        </w:rPr>
        <w:t xml:space="preserve"> </w:t>
      </w:r>
      <w:r w:rsidRPr="00441081">
        <w:rPr>
          <w:rFonts w:ascii="Times New Roman" w:hAnsi="Times New Roman"/>
          <w:b/>
          <w:bCs/>
          <w:color w:val="000000" w:themeColor="text1"/>
          <w:spacing w:val="-1"/>
          <w:sz w:val="24"/>
          <w:szCs w:val="24"/>
        </w:rPr>
        <w:t>O</w:t>
      </w:r>
      <w:r w:rsidRPr="00441081">
        <w:rPr>
          <w:rFonts w:ascii="Times New Roman" w:hAnsi="Times New Roman"/>
          <w:b/>
          <w:bCs/>
          <w:color w:val="000000" w:themeColor="text1"/>
          <w:spacing w:val="-1"/>
          <w:sz w:val="18"/>
          <w:szCs w:val="18"/>
        </w:rPr>
        <w:t>BJECTIVES</w:t>
      </w:r>
    </w:p>
    <w:p w:rsidR="00152F3B" w:rsidRPr="00441081" w:rsidRDefault="00152F3B" w:rsidP="00152F3B">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develope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ganize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approac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assur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interes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accurat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informatio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abou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procedures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specifi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object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 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2568E8">
      <w:pPr>
        <w:widowControl w:val="0"/>
        <w:autoSpaceDE w:val="0"/>
        <w:autoSpaceDN w:val="0"/>
        <w:adjustRightInd w:val="0"/>
        <w:spacing w:after="0"/>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assur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freshma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knowledgeabl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counse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abou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p>
    <w:p w:rsidR="00152F3B" w:rsidRPr="00441081" w:rsidRDefault="00152F3B" w:rsidP="002568E8">
      <w:pPr>
        <w:widowControl w:val="0"/>
        <w:autoSpaceDE w:val="0"/>
        <w:autoSpaceDN w:val="0"/>
        <w:adjustRightInd w:val="0"/>
        <w:spacing w:after="0"/>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increas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retentio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year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ultimatel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enhanc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matriculatio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graduatio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beyond.</w:t>
      </w:r>
    </w:p>
    <w:p w:rsidR="00152F3B" w:rsidRPr="00441081" w:rsidRDefault="00152F3B" w:rsidP="002568E8">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lastRenderedPageBreak/>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hom</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thos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intereste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ye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formall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accepte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i</w:t>
      </w:r>
      <w:r w:rsidRPr="00441081">
        <w:rPr>
          <w:rFonts w:ascii="Times New Roman" w:hAnsi="Times New Roman"/>
          <w:color w:val="000000" w:themeColor="text1"/>
          <w:spacing w:val="-1"/>
          <w:sz w:val="18"/>
          <w:szCs w:val="18"/>
        </w:rPr>
        <w:t>nto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p>
    <w:p w:rsidR="00152F3B" w:rsidRPr="00441081" w:rsidRDefault="00152F3B" w:rsidP="002568E8">
      <w:pPr>
        <w:widowControl w:val="0"/>
        <w:autoSpaceDE w:val="0"/>
        <w:autoSpaceDN w:val="0"/>
        <w:adjustRightInd w:val="0"/>
        <w:spacing w:after="0"/>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strategie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intende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majors.</w:t>
      </w:r>
    </w:p>
    <w:p w:rsidR="00152F3B" w:rsidRPr="00441081" w:rsidRDefault="00152F3B" w:rsidP="002568E8">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scree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prospectiv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alternativ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pathway</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determine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they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ineligibl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2568E8">
      <w:pPr>
        <w:widowControl w:val="0"/>
        <w:autoSpaceDE w:val="0"/>
        <w:autoSpaceDN w:val="0"/>
        <w:adjustRightInd w:val="0"/>
        <w:spacing w:after="0"/>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support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activities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direction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u</w:t>
      </w:r>
      <w:r w:rsidRPr="00441081">
        <w:rPr>
          <w:rFonts w:ascii="Times New Roman" w:hAnsi="Times New Roman"/>
          <w:color w:val="000000" w:themeColor="text1"/>
          <w:spacing w:val="-1"/>
          <w:sz w:val="18"/>
          <w:szCs w:val="18"/>
        </w:rPr>
        <w:t>sing</w:t>
      </w:r>
      <w:r w:rsidR="002568E8"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classes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strategies.</w:t>
      </w:r>
    </w:p>
    <w:p w:rsidR="00152F3B" w:rsidRPr="00441081" w:rsidRDefault="00152F3B" w:rsidP="002568E8">
      <w:pPr>
        <w:widowControl w:val="0"/>
        <w:autoSpaceDE w:val="0"/>
        <w:autoSpaceDN w:val="0"/>
        <w:adjustRightInd w:val="0"/>
        <w:spacing w:after="0"/>
        <w:ind w:left="630" w:right="130" w:hanging="18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maintai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dat</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participat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activities.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RE</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DUC</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M</w:t>
      </w:r>
      <w:r w:rsidRPr="00441081">
        <w:rPr>
          <w:rFonts w:ascii="Times New Roman" w:hAnsi="Times New Roman"/>
          <w:b/>
          <w:bCs/>
          <w:color w:val="000000" w:themeColor="text1"/>
          <w:spacing w:val="-1"/>
          <w:sz w:val="18"/>
          <w:szCs w:val="18"/>
        </w:rPr>
        <w:t>AJORS</w:t>
      </w: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DVISEMEN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4"/>
          <w:sz w:val="18"/>
          <w:szCs w:val="18"/>
        </w:rPr>
        <w:t xml:space="preserve"> </w:t>
      </w: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CADEMY</w:t>
      </w:r>
    </w:p>
    <w:p w:rsidR="00152F3B" w:rsidRPr="00441081" w:rsidRDefault="00152F3B" w:rsidP="00152F3B">
      <w:pPr>
        <w:widowControl w:val="0"/>
        <w:autoSpaceDE w:val="0"/>
        <w:autoSpaceDN w:val="0"/>
        <w:adjustRightInd w:val="0"/>
        <w:spacing w:before="68"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e-educatio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decla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educatio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no</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admitte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TE.</w:t>
      </w:r>
    </w:p>
    <w:p w:rsidR="00152F3B" w:rsidRPr="00441081" w:rsidRDefault="00152F3B" w:rsidP="00152F3B">
      <w:pPr>
        <w:widowControl w:val="0"/>
        <w:autoSpaceDE w:val="0"/>
        <w:autoSpaceDN w:val="0"/>
        <w:adjustRightInd w:val="0"/>
        <w:spacing w:before="19"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enrol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courses.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 </w:t>
      </w:r>
      <w:proofErr w:type="spellStart"/>
      <w:r w:rsidRPr="00441081">
        <w:rPr>
          <w:rFonts w:ascii="Times New Roman" w:hAnsi="Times New Roman"/>
          <w:color w:val="000000" w:themeColor="text1"/>
          <w:spacing w:val="-1"/>
          <w:sz w:val="18"/>
          <w:szCs w:val="18"/>
        </w:rPr>
        <w:t>quire</w:t>
      </w:r>
      <w:r w:rsidRPr="00441081">
        <w:rPr>
          <w:rFonts w:ascii="Times New Roman" w:hAnsi="Times New Roman"/>
          <w:color w:val="000000" w:themeColor="text1"/>
          <w:sz w:val="18"/>
          <w:szCs w:val="18"/>
        </w:rPr>
        <w:t>d</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graduation.</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45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complet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enrolle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proofErr w:type="spellStart"/>
      <w:proofErr w:type="gram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roofErr w:type="gramEnd"/>
    </w:p>
    <w:p w:rsidR="00152F3B" w:rsidRPr="00441081"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630" w:right="670" w:hanging="18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assessment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schedul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intensive 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ta</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gete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weakness.</w:t>
      </w:r>
    </w:p>
    <w:p w:rsidR="00152F3B" w:rsidRPr="00441081"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45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tak</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45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45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reportin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score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DVISEMEN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4"/>
          <w:sz w:val="18"/>
          <w:szCs w:val="18"/>
        </w:rPr>
        <w:t xml:space="preserve"> </w:t>
      </w: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CADEM</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pacing w:val="-1"/>
          <w:sz w:val="24"/>
          <w:szCs w:val="24"/>
        </w:rPr>
        <w:t>A</w:t>
      </w:r>
      <w:r w:rsidRPr="00441081">
        <w:rPr>
          <w:rFonts w:ascii="Times New Roman" w:hAnsi="Times New Roman"/>
          <w:b/>
          <w:bCs/>
          <w:color w:val="000000" w:themeColor="text1"/>
          <w:spacing w:val="-1"/>
          <w:sz w:val="18"/>
          <w:szCs w:val="18"/>
        </w:rPr>
        <w:t>CTIVITIES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Advisemen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Academ</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suppor</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service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activitie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majo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F75CF1">
      <w:pPr>
        <w:widowControl w:val="0"/>
        <w:autoSpaceDE w:val="0"/>
        <w:autoSpaceDN w:val="0"/>
        <w:adjustRightInd w:val="0"/>
        <w:spacing w:after="0"/>
        <w:ind w:left="180" w:right="67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Instructio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6"/>
          <w:sz w:val="18"/>
          <w:szCs w:val="18"/>
        </w:rPr>
        <w:t xml:space="preserve"> </w:t>
      </w:r>
      <w:r w:rsidRPr="00441081">
        <w:rPr>
          <w:rFonts w:ascii="Times New Roman" w:hAnsi="Times New Roman"/>
          <w:b/>
          <w:bCs/>
          <w:color w:val="000000" w:themeColor="text1"/>
          <w:spacing w:val="-1"/>
          <w:sz w:val="18"/>
          <w:szCs w:val="18"/>
        </w:rPr>
        <w:t>an</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pacing w:val="-6"/>
          <w:sz w:val="18"/>
          <w:szCs w:val="18"/>
        </w:rPr>
        <w:t xml:space="preserve"> </w:t>
      </w:r>
      <w:r w:rsidRPr="00441081">
        <w:rPr>
          <w:rFonts w:ascii="Times New Roman" w:hAnsi="Times New Roman"/>
          <w:b/>
          <w:bCs/>
          <w:color w:val="000000" w:themeColor="text1"/>
          <w:spacing w:val="-1"/>
          <w:sz w:val="18"/>
          <w:szCs w:val="18"/>
        </w:rPr>
        <w:t>Guidance</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16"/>
          <w:sz w:val="18"/>
          <w:szCs w:val="18"/>
        </w:rPr>
        <w:t xml:space="preserve"> </w:t>
      </w:r>
      <w:r w:rsidRPr="00441081">
        <w:rPr>
          <w:rFonts w:ascii="Times New Roman" w:hAnsi="Times New Roman"/>
          <w:color w:val="000000" w:themeColor="text1"/>
          <w:spacing w:val="-1"/>
          <w:sz w:val="18"/>
          <w:szCs w:val="18"/>
        </w:rPr>
        <w:t>Assis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cours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selectio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accordin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to</w:t>
      </w:r>
      <w:r w:rsidR="00F75CF1"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Catalo</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w:t>
      </w:r>
      <w:r w:rsidRPr="00441081">
        <w:rPr>
          <w:rFonts w:ascii="Times New Roman" w:hAnsi="Times New Roman"/>
          <w:color w:val="000000" w:themeColor="text1"/>
          <w:sz w:val="18"/>
          <w:szCs w:val="18"/>
        </w:rPr>
        <w:t>k</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Sheets.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67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Regents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18"/>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Policie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(ne</w:t>
      </w:r>
      <w:r w:rsidRPr="00441081">
        <w:rPr>
          <w:rFonts w:ascii="Times New Roman" w:hAnsi="Times New Roman"/>
          <w:b/>
          <w:bCs/>
          <w:color w:val="000000" w:themeColor="text1"/>
          <w:sz w:val="18"/>
          <w:szCs w:val="18"/>
        </w:rPr>
        <w:t>w</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evised</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Polic</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Remediatio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Courses 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first-tim</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enrollee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tak</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enrollment.</w:t>
      </w:r>
      <w:r w:rsidRPr="00441081">
        <w:rPr>
          <w:rFonts w:ascii="Calibri" w:hAnsi="Calibri"/>
          <w:noProof/>
          <w:color w:val="000000" w:themeColor="text1"/>
          <w:lang w:eastAsia="en-US"/>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4</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mor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tak</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Exa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Classes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0"/>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pacing w:val="-1"/>
          <w:sz w:val="18"/>
          <w:szCs w:val="18"/>
        </w:rPr>
        <w:t>tudents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immediatel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4</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hours.</w:t>
      </w: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5" w:after="0" w:line="190" w:lineRule="exact"/>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E178A2" w:rsidP="00152F3B">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ENALT</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F</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7"/>
          <w:sz w:val="24"/>
          <w:szCs w:val="24"/>
        </w:rPr>
        <w:t xml:space="preserve"> </w:t>
      </w:r>
      <w:r w:rsidRPr="00441081">
        <w:rPr>
          <w:rFonts w:ascii="Times New Roman" w:hAnsi="Times New Roman"/>
          <w:b/>
          <w:bCs/>
          <w:color w:val="000000" w:themeColor="text1"/>
          <w:spacing w:val="-1"/>
          <w:sz w:val="24"/>
          <w:szCs w:val="24"/>
        </w:rPr>
        <w:t>N</w:t>
      </w:r>
      <w:r w:rsidRPr="00441081">
        <w:rPr>
          <w:rFonts w:ascii="Times New Roman" w:hAnsi="Times New Roman"/>
          <w:b/>
          <w:bCs/>
          <w:color w:val="000000" w:themeColor="text1"/>
          <w:spacing w:val="-1"/>
          <w:sz w:val="18"/>
          <w:szCs w:val="18"/>
        </w:rPr>
        <w:t>ON</w:t>
      </w:r>
      <w:r w:rsidRPr="00441081">
        <w:rPr>
          <w:rFonts w:ascii="Times New Roman" w:hAnsi="Times New Roman"/>
          <w:b/>
          <w:bCs/>
          <w:color w:val="000000" w:themeColor="text1"/>
          <w:spacing w:val="-1"/>
          <w:sz w:val="24"/>
          <w:szCs w:val="24"/>
        </w:rPr>
        <w:t>-</w:t>
      </w:r>
      <w:r w:rsidRPr="00441081">
        <w:rPr>
          <w:rFonts w:ascii="Times New Roman" w:hAnsi="Times New Roman"/>
          <w:b/>
          <w:bCs/>
          <w:color w:val="000000" w:themeColor="text1"/>
          <w:spacing w:val="-1"/>
          <w:sz w:val="18"/>
          <w:szCs w:val="18"/>
        </w:rPr>
        <w:t>COMPLIANCE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regardles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accumulated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willfull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tak</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9"/>
          <w:sz w:val="18"/>
          <w:szCs w:val="18"/>
        </w:rPr>
        <w:t xml:space="preserve"> </w:t>
      </w:r>
      <w:r w:rsidRPr="00441081">
        <w:rPr>
          <w:rFonts w:ascii="Times New Roman" w:hAnsi="Times New Roman"/>
          <w:color w:val="000000" w:themeColor="text1"/>
          <w:spacing w:val="-1"/>
          <w:sz w:val="18"/>
          <w:szCs w:val="18"/>
        </w:rPr>
        <w:t>Exa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place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2"/>
          <w:sz w:val="18"/>
          <w:szCs w:val="18"/>
        </w:rPr>
        <w:t>r</w:t>
      </w:r>
      <w:r w:rsidRPr="00441081">
        <w:rPr>
          <w:rFonts w:ascii="Times New Roman" w:hAnsi="Times New Roman"/>
          <w:color w:val="000000" w:themeColor="text1"/>
          <w:spacing w:val="-1"/>
          <w:sz w:val="18"/>
          <w:szCs w:val="18"/>
        </w:rPr>
        <w:t>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 xml:space="preserve">remedial </w:t>
      </w:r>
      <w:proofErr w:type="gramStart"/>
      <w:r w:rsidRPr="00441081">
        <w:rPr>
          <w:rFonts w:ascii="Times New Roman" w:hAnsi="Times New Roman"/>
          <w:color w:val="000000" w:themeColor="text1"/>
          <w:sz w:val="18"/>
          <w:szCs w:val="18"/>
        </w:rPr>
        <w:t>class(</w:t>
      </w:r>
      <w:proofErr w:type="spellStart"/>
      <w:proofErr w:type="gramEnd"/>
      <w:r w:rsidRPr="00441081">
        <w:rPr>
          <w:rFonts w:ascii="Times New Roman" w:hAnsi="Times New Roman"/>
          <w:color w:val="000000" w:themeColor="text1"/>
          <w:sz w:val="18"/>
          <w:szCs w:val="18"/>
        </w:rPr>
        <w:t>es</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following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semeste</w:t>
      </w:r>
      <w:r w:rsidRPr="00441081">
        <w:rPr>
          <w:rFonts w:ascii="Times New Roman" w:hAnsi="Times New Roman"/>
          <w:color w:val="000000" w:themeColor="text1"/>
          <w:spacing w:val="-7"/>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 xml:space="preserve">NOT be </w:t>
      </w:r>
      <w:r w:rsidRPr="00441081">
        <w:rPr>
          <w:rFonts w:ascii="Times New Roman" w:hAnsi="Times New Roman"/>
          <w:color w:val="000000" w:themeColor="text1"/>
          <w:spacing w:val="14"/>
          <w:sz w:val="18"/>
          <w:szCs w:val="18"/>
        </w:rPr>
        <w:t xml:space="preserve"> </w:t>
      </w:r>
      <w:r w:rsidRPr="00441081">
        <w:rPr>
          <w:rFonts w:ascii="Times New Roman" w:hAnsi="Times New Roman"/>
          <w:color w:val="000000" w:themeColor="text1"/>
          <w:sz w:val="18"/>
          <w:szCs w:val="18"/>
        </w:rPr>
        <w:t>allowed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courses. </w:t>
      </w:r>
      <w:r w:rsidRPr="00441081">
        <w:rPr>
          <w:rFonts w:ascii="Times New Roman" w:hAnsi="Times New Roman"/>
          <w:color w:val="000000" w:themeColor="text1"/>
          <w:spacing w:val="14"/>
          <w:sz w:val="18"/>
          <w:szCs w:val="18"/>
        </w:rPr>
        <w:t xml:space="preserve"> </w:t>
      </w:r>
      <w:r w:rsidRPr="00441081">
        <w:rPr>
          <w:rFonts w:ascii="Times New Roman" w:hAnsi="Times New Roman"/>
          <w:color w:val="000000" w:themeColor="text1"/>
          <w:sz w:val="18"/>
          <w:szCs w:val="18"/>
        </w:rPr>
        <w:t>Second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time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violators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regul</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 xml:space="preserve">be </w:t>
      </w:r>
      <w:r w:rsidRPr="00441081">
        <w:rPr>
          <w:rFonts w:ascii="Times New Roman" w:hAnsi="Times New Roman"/>
          <w:color w:val="000000" w:themeColor="text1"/>
          <w:spacing w:val="-1"/>
          <w:sz w:val="18"/>
          <w:szCs w:val="18"/>
        </w:rPr>
        <w:t>suspende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minimu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w:t>
      </w:r>
    </w:p>
    <w:p w:rsidR="00F75CF1" w:rsidRPr="00441081" w:rsidRDefault="00F75CF1" w:rsidP="00F75CF1">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75CF1" w:rsidRPr="0044108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4</w:t>
      </w:r>
      <w:r w:rsidRPr="00441081">
        <w:rPr>
          <w:rFonts w:ascii="Times New Roman" w:hAnsi="Times New Roman"/>
          <w:color w:val="000000" w:themeColor="text1"/>
          <w:sz w:val="18"/>
          <w:szCs w:val="18"/>
        </w:rPr>
        <w:t>5</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hour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willfull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5"/>
          <w:sz w:val="18"/>
          <w:szCs w:val="18"/>
        </w:rPr>
        <w:t>will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remedial </w:t>
      </w:r>
      <w:proofErr w:type="gramStart"/>
      <w:r w:rsidRPr="00441081">
        <w:rPr>
          <w:rFonts w:ascii="Times New Roman" w:hAnsi="Times New Roman"/>
          <w:color w:val="000000" w:themeColor="text1"/>
          <w:sz w:val="18"/>
          <w:szCs w:val="18"/>
        </w:rPr>
        <w:t>class(</w:t>
      </w:r>
      <w:proofErr w:type="spellStart"/>
      <w:proofErr w:type="gramEnd"/>
      <w:r w:rsidRPr="00441081">
        <w:rPr>
          <w:rFonts w:ascii="Times New Roman" w:hAnsi="Times New Roman"/>
          <w:color w:val="000000" w:themeColor="text1"/>
          <w:sz w:val="18"/>
          <w:szCs w:val="18"/>
        </w:rPr>
        <w:t>es</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following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semeste</w:t>
      </w:r>
      <w:r w:rsidRPr="00441081">
        <w:rPr>
          <w:rFonts w:ascii="Times New Roman" w:hAnsi="Times New Roman"/>
          <w:color w:val="000000" w:themeColor="text1"/>
          <w:spacing w:val="-7"/>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 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 xml:space="preserve">allowed </w:t>
      </w:r>
      <w:r w:rsidRPr="00441081">
        <w:rPr>
          <w:rFonts w:ascii="Times New Roman" w:hAnsi="Times New Roman"/>
          <w:color w:val="000000" w:themeColor="text1"/>
          <w:spacing w:val="14"/>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courses. </w:t>
      </w:r>
      <w:r w:rsidRPr="00441081">
        <w:rPr>
          <w:rFonts w:ascii="Times New Roman" w:hAnsi="Times New Roman"/>
          <w:color w:val="000000" w:themeColor="text1"/>
          <w:spacing w:val="14"/>
          <w:sz w:val="18"/>
          <w:szCs w:val="18"/>
        </w:rPr>
        <w:t xml:space="preserve"> </w:t>
      </w:r>
      <w:r w:rsidRPr="00441081">
        <w:rPr>
          <w:rFonts w:ascii="Times New Roman" w:hAnsi="Times New Roman"/>
          <w:color w:val="000000" w:themeColor="text1"/>
          <w:sz w:val="18"/>
          <w:szCs w:val="18"/>
        </w:rPr>
        <w:t>Second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time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violators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regul</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 xml:space="preserve">be </w:t>
      </w:r>
      <w:r w:rsidRPr="00441081">
        <w:rPr>
          <w:rFonts w:ascii="Times New Roman" w:hAnsi="Times New Roman"/>
          <w:color w:val="000000" w:themeColor="text1"/>
          <w:spacing w:val="-1"/>
          <w:sz w:val="18"/>
          <w:szCs w:val="18"/>
        </w:rPr>
        <w:t>suspende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minimu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w:t>
      </w:r>
    </w:p>
    <w:p w:rsidR="00F75CF1" w:rsidRPr="00441081" w:rsidRDefault="00F75CF1" w:rsidP="00F75CF1">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75CF1" w:rsidRPr="00441081" w:rsidRDefault="00F75CF1" w:rsidP="00F75CF1">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enrolle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classe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mis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si</w:t>
      </w:r>
      <w:r w:rsidRPr="00441081">
        <w:rPr>
          <w:rFonts w:ascii="Times New Roman" w:hAnsi="Times New Roman"/>
          <w:color w:val="000000" w:themeColor="text1"/>
          <w:sz w:val="18"/>
          <w:szCs w:val="18"/>
        </w:rPr>
        <w:t>x</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(6</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clas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resul</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4"/>
          <w:sz w:val="18"/>
          <w:szCs w:val="18"/>
        </w:rPr>
        <w:t>recommended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take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place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NO</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allowe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tak</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additional courses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Secon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violator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regulatio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suspende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minimu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pacing w:val="-11"/>
          <w:sz w:val="18"/>
          <w:szCs w:val="18"/>
        </w:rPr>
        <w:t>r</w:t>
      </w:r>
      <w:r w:rsidRPr="00441081">
        <w:rPr>
          <w:rFonts w:ascii="Times New Roman" w:hAnsi="Times New Roman"/>
          <w:color w:val="000000" w:themeColor="text1"/>
          <w:sz w:val="18"/>
          <w:szCs w:val="18"/>
        </w:rPr>
        <w:t>.</w:t>
      </w: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Mandator</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Regen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p</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Sessions</w:t>
      </w:r>
    </w:p>
    <w:p w:rsidR="00152F3B" w:rsidRPr="00441081"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Counse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tim</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taker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whe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enrol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Sessions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Regents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Applicant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pacing w:val="-2"/>
          <w:sz w:val="18"/>
          <w:szCs w:val="18"/>
        </w:rPr>
        <w:t>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to participat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Regent</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Simmon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Roo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1</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La</w:t>
      </w:r>
      <w:r w:rsidRPr="00441081">
        <w:rPr>
          <w:rFonts w:ascii="Times New Roman" w:hAnsi="Times New Roman"/>
          <w:color w:val="000000" w:themeColor="text1"/>
          <w:sz w:val="18"/>
          <w:szCs w:val="18"/>
        </w:rPr>
        <w:t>b</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Holle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Hall.</w:t>
      </w: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B</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Informe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Sta</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Informed</w:t>
      </w:r>
    </w:p>
    <w:p w:rsidR="00152F3B" w:rsidRPr="00441081"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atten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tw</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meeting</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Departmen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Chairperso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dvisors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lastRenderedPageBreak/>
        <w:t>shar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importan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informatio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addres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0"/>
          <w:sz w:val="18"/>
          <w:szCs w:val="18"/>
        </w:rPr>
        <w:t xml:space="preserve"> </w:t>
      </w:r>
      <w:r w:rsidRPr="00441081">
        <w:rPr>
          <w:rFonts w:ascii="Times New Roman" w:hAnsi="Times New Roman"/>
          <w:color w:val="000000" w:themeColor="text1"/>
          <w:spacing w:val="-1"/>
          <w:sz w:val="18"/>
          <w:szCs w:val="18"/>
        </w:rPr>
        <w:t>concerns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meeting</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kee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curren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progra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information.</w:t>
      </w: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Earl</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Experience</w:t>
      </w:r>
    </w:p>
    <w:p w:rsidR="00152F3B" w:rsidRPr="00441081"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intereste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participat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experience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opportunitie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w:t>
      </w:r>
      <w:r w:rsidRPr="00441081">
        <w:rPr>
          <w:rFonts w:ascii="Times New Roman" w:hAnsi="Times New Roman"/>
          <w:color w:val="000000" w:themeColor="text1"/>
          <w:sz w:val="18"/>
          <w:szCs w:val="18"/>
        </w:rPr>
        <w:t>k</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 xml:space="preserve">a </w:t>
      </w:r>
      <w:r w:rsidRPr="00441081">
        <w:rPr>
          <w:rFonts w:ascii="Times New Roman" w:hAnsi="Times New Roman"/>
          <w:color w:val="000000" w:themeColor="text1"/>
          <w:spacing w:val="-1"/>
          <w:sz w:val="18"/>
          <w:szCs w:val="18"/>
        </w:rPr>
        <w:t>supervise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setting.</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441081">
        <w:rPr>
          <w:rFonts w:ascii="Times New Roman" w:hAnsi="Times New Roman"/>
          <w:b/>
          <w:color w:val="000000" w:themeColor="text1"/>
          <w:spacing w:val="-7"/>
          <w:sz w:val="18"/>
          <w:szCs w:val="18"/>
        </w:rPr>
        <w:t>T</w:t>
      </w:r>
      <w:r w:rsidRPr="00441081">
        <w:rPr>
          <w:rFonts w:ascii="Times New Roman" w:hAnsi="Times New Roman"/>
          <w:b/>
          <w:color w:val="000000" w:themeColor="text1"/>
          <w:spacing w:val="-1"/>
          <w:sz w:val="18"/>
          <w:szCs w:val="18"/>
        </w:rPr>
        <w:t>ransfe</w:t>
      </w:r>
      <w:r w:rsidRPr="00441081">
        <w:rPr>
          <w:rFonts w:ascii="Times New Roman" w:hAnsi="Times New Roman"/>
          <w:b/>
          <w:color w:val="000000" w:themeColor="text1"/>
          <w:sz w:val="18"/>
          <w:szCs w:val="18"/>
        </w:rPr>
        <w:t>r</w:t>
      </w:r>
      <w:r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1"/>
          <w:sz w:val="18"/>
          <w:szCs w:val="18"/>
        </w:rPr>
        <w:t>Students</w:t>
      </w:r>
    </w:p>
    <w:p w:rsidR="00152F3B" w:rsidRPr="00441081"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proofErr w:type="gramStart"/>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appropriat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p>
    <w:p w:rsidR="00F75CF1" w:rsidRPr="00441081"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Developmen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1"/>
          <w:sz w:val="18"/>
          <w:szCs w:val="18"/>
        </w:rPr>
        <w:t>W</w:t>
      </w:r>
      <w:r w:rsidRPr="00441081">
        <w:rPr>
          <w:rFonts w:ascii="Times New Roman" w:hAnsi="Times New Roman"/>
          <w:b/>
          <w:bCs/>
          <w:color w:val="000000" w:themeColor="text1"/>
          <w:spacing w:val="-1"/>
          <w:sz w:val="18"/>
          <w:szCs w:val="18"/>
        </w:rPr>
        <w:t>orkshops</w:t>
      </w:r>
    </w:p>
    <w:p w:rsidR="00152F3B" w:rsidRPr="00441081"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atten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workshop</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provided.</w:t>
      </w:r>
    </w:p>
    <w:p w:rsidR="00152F3B" w:rsidRPr="00441081"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Mission:</w:t>
      </w:r>
    </w:p>
    <w:p w:rsidR="00F75CF1" w:rsidRPr="00441081" w:rsidRDefault="00F75CF1" w:rsidP="00F75CF1">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i/>
          <w:iCs/>
          <w:color w:val="000000" w:themeColor="text1"/>
          <w:spacing w:val="-1"/>
          <w:sz w:val="18"/>
          <w:szCs w:val="18"/>
        </w:rPr>
        <w:t>Ou</w:t>
      </w:r>
      <w:r w:rsidRPr="00441081">
        <w:rPr>
          <w:rFonts w:ascii="Times New Roman" w:hAnsi="Times New Roman"/>
          <w:i/>
          <w:iCs/>
          <w:color w:val="000000" w:themeColor="text1"/>
          <w:sz w:val="18"/>
          <w:szCs w:val="18"/>
        </w:rPr>
        <w:t>r</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missio</w:t>
      </w:r>
      <w:r w:rsidRPr="00441081">
        <w:rPr>
          <w:rFonts w:ascii="Times New Roman" w:hAnsi="Times New Roman"/>
          <w:i/>
          <w:iCs/>
          <w:color w:val="000000" w:themeColor="text1"/>
          <w:sz w:val="18"/>
          <w:szCs w:val="18"/>
        </w:rPr>
        <w:t>n</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i</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t</w:t>
      </w:r>
      <w:r w:rsidRPr="00441081">
        <w:rPr>
          <w:rFonts w:ascii="Times New Roman" w:hAnsi="Times New Roman"/>
          <w:i/>
          <w:iCs/>
          <w:color w:val="000000" w:themeColor="text1"/>
          <w:sz w:val="18"/>
          <w:szCs w:val="18"/>
        </w:rPr>
        <w:t>o</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oduc</w:t>
      </w:r>
      <w:r w:rsidRPr="00441081">
        <w:rPr>
          <w:rFonts w:ascii="Times New Roman" w:hAnsi="Times New Roman"/>
          <w:i/>
          <w:iCs/>
          <w:color w:val="000000" w:themeColor="text1"/>
          <w:sz w:val="18"/>
          <w:szCs w:val="18"/>
        </w:rPr>
        <w:t>e</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ofessiona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educator</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wh</w:t>
      </w:r>
      <w:r w:rsidRPr="00441081">
        <w:rPr>
          <w:rFonts w:ascii="Times New Roman" w:hAnsi="Times New Roman"/>
          <w:i/>
          <w:iCs/>
          <w:color w:val="000000" w:themeColor="text1"/>
          <w:sz w:val="18"/>
          <w:szCs w:val="18"/>
        </w:rPr>
        <w:t>o</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engag</w:t>
      </w:r>
      <w:r w:rsidRPr="00441081">
        <w:rPr>
          <w:rFonts w:ascii="Times New Roman" w:hAnsi="Times New Roman"/>
          <w:i/>
          <w:iCs/>
          <w:color w:val="000000" w:themeColor="text1"/>
          <w:sz w:val="18"/>
          <w:szCs w:val="18"/>
        </w:rPr>
        <w:t>e</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i</w:t>
      </w:r>
      <w:r w:rsidRPr="00441081">
        <w:rPr>
          <w:rFonts w:ascii="Times New Roman" w:hAnsi="Times New Roman"/>
          <w:i/>
          <w:iCs/>
          <w:color w:val="000000" w:themeColor="text1"/>
          <w:sz w:val="18"/>
          <w:szCs w:val="18"/>
        </w:rPr>
        <w:t>n</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continuou</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ofessiona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development</w:t>
      </w:r>
      <w:r w:rsidRPr="00441081">
        <w:rPr>
          <w:rFonts w:ascii="Times New Roman" w:hAnsi="Times New Roman"/>
          <w:i/>
          <w:iCs/>
          <w:color w:val="000000" w:themeColor="text1"/>
          <w:sz w:val="18"/>
          <w:szCs w:val="18"/>
        </w:rPr>
        <w:t>,</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mee</w:t>
      </w:r>
      <w:r w:rsidRPr="00441081">
        <w:rPr>
          <w:rFonts w:ascii="Times New Roman" w:hAnsi="Times New Roman"/>
          <w:i/>
          <w:iCs/>
          <w:color w:val="000000" w:themeColor="text1"/>
          <w:sz w:val="18"/>
          <w:szCs w:val="18"/>
        </w:rPr>
        <w:t>t</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al</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ofessiona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expectation</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6"/>
          <w:sz w:val="18"/>
          <w:szCs w:val="18"/>
        </w:rPr>
        <w:t xml:space="preserve"> </w:t>
      </w:r>
      <w:r w:rsidRPr="00441081">
        <w:rPr>
          <w:rFonts w:ascii="Times New Roman" w:hAnsi="Times New Roman"/>
          <w:i/>
          <w:iCs/>
          <w:color w:val="000000" w:themeColor="text1"/>
          <w:spacing w:val="-1"/>
          <w:sz w:val="18"/>
          <w:szCs w:val="18"/>
        </w:rPr>
        <w:t>such a</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punctualit</w:t>
      </w:r>
      <w:r w:rsidRPr="00441081">
        <w:rPr>
          <w:rFonts w:ascii="Times New Roman" w:hAnsi="Times New Roman"/>
          <w:i/>
          <w:iCs/>
          <w:color w:val="000000" w:themeColor="text1"/>
          <w:spacing w:val="-11"/>
          <w:sz w:val="18"/>
          <w:szCs w:val="18"/>
        </w:rPr>
        <w:t>y</w:t>
      </w:r>
      <w:r w:rsidRPr="00441081">
        <w:rPr>
          <w:rFonts w:ascii="Times New Roman" w:hAnsi="Times New Roman"/>
          <w:i/>
          <w:iCs/>
          <w:color w:val="000000" w:themeColor="text1"/>
          <w:sz w:val="18"/>
          <w:szCs w:val="18"/>
        </w:rPr>
        <w:t>,</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ofessiona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o</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ganizations</w:t>
      </w:r>
      <w:r w:rsidRPr="00441081">
        <w:rPr>
          <w:rFonts w:ascii="Times New Roman" w:hAnsi="Times New Roman"/>
          <w:i/>
          <w:iCs/>
          <w:color w:val="000000" w:themeColor="text1"/>
          <w:sz w:val="18"/>
          <w:szCs w:val="18"/>
        </w:rPr>
        <w:t>,</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atten</w:t>
      </w:r>
      <w:r w:rsidRPr="00441081">
        <w:rPr>
          <w:rFonts w:ascii="Times New Roman" w:hAnsi="Times New Roman"/>
          <w:i/>
          <w:iCs/>
          <w:color w:val="000000" w:themeColor="text1"/>
          <w:sz w:val="18"/>
          <w:szCs w:val="18"/>
        </w:rPr>
        <w:t>d</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confe</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ences</w:t>
      </w:r>
      <w:r w:rsidRPr="00441081">
        <w:rPr>
          <w:rFonts w:ascii="Times New Roman" w:hAnsi="Times New Roman"/>
          <w:i/>
          <w:iCs/>
          <w:color w:val="000000" w:themeColor="text1"/>
          <w:sz w:val="18"/>
          <w:szCs w:val="18"/>
        </w:rPr>
        <w:t>,</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esentations</w:t>
      </w:r>
      <w:r w:rsidRPr="00441081">
        <w:rPr>
          <w:rFonts w:ascii="Times New Roman" w:hAnsi="Times New Roman"/>
          <w:i/>
          <w:iCs/>
          <w:color w:val="000000" w:themeColor="text1"/>
          <w:sz w:val="18"/>
          <w:szCs w:val="18"/>
        </w:rPr>
        <w:t>,</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an</w:t>
      </w:r>
      <w:r w:rsidRPr="00441081">
        <w:rPr>
          <w:rFonts w:ascii="Times New Roman" w:hAnsi="Times New Roman"/>
          <w:i/>
          <w:iCs/>
          <w:color w:val="000000" w:themeColor="text1"/>
          <w:sz w:val="18"/>
          <w:szCs w:val="18"/>
        </w:rPr>
        <w:t>d</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demonstrat</w:t>
      </w:r>
      <w:r w:rsidRPr="00441081">
        <w:rPr>
          <w:rFonts w:ascii="Times New Roman" w:hAnsi="Times New Roman"/>
          <w:i/>
          <w:iCs/>
          <w:color w:val="000000" w:themeColor="text1"/>
          <w:sz w:val="18"/>
          <w:szCs w:val="18"/>
        </w:rPr>
        <w:t>e</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p</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ofessiona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standa</w:t>
      </w:r>
      <w:r w:rsidRPr="00441081">
        <w:rPr>
          <w:rFonts w:ascii="Times New Roman" w:hAnsi="Times New Roman"/>
          <w:i/>
          <w:iCs/>
          <w:color w:val="000000" w:themeColor="text1"/>
          <w:spacing w:val="-8"/>
          <w:sz w:val="18"/>
          <w:szCs w:val="18"/>
        </w:rPr>
        <w:t>r</w:t>
      </w:r>
      <w:r w:rsidRPr="00441081">
        <w:rPr>
          <w:rFonts w:ascii="Times New Roman" w:hAnsi="Times New Roman"/>
          <w:i/>
          <w:iCs/>
          <w:color w:val="000000" w:themeColor="text1"/>
          <w:spacing w:val="-1"/>
          <w:sz w:val="18"/>
          <w:szCs w:val="18"/>
        </w:rPr>
        <w:t>d</w:t>
      </w:r>
      <w:r w:rsidRPr="00441081">
        <w:rPr>
          <w:rFonts w:ascii="Times New Roman" w:hAnsi="Times New Roman"/>
          <w:i/>
          <w:iCs/>
          <w:color w:val="000000" w:themeColor="text1"/>
          <w:sz w:val="18"/>
          <w:szCs w:val="18"/>
        </w:rPr>
        <w:t>s</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an</w:t>
      </w:r>
      <w:r w:rsidRPr="00441081">
        <w:rPr>
          <w:rFonts w:ascii="Times New Roman" w:hAnsi="Times New Roman"/>
          <w:i/>
          <w:iCs/>
          <w:color w:val="000000" w:themeColor="text1"/>
          <w:sz w:val="18"/>
          <w:szCs w:val="18"/>
        </w:rPr>
        <w:t>d</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ethica</w:t>
      </w:r>
      <w:r w:rsidRPr="00441081">
        <w:rPr>
          <w:rFonts w:ascii="Times New Roman" w:hAnsi="Times New Roman"/>
          <w:i/>
          <w:iCs/>
          <w:color w:val="000000" w:themeColor="text1"/>
          <w:sz w:val="18"/>
          <w:szCs w:val="18"/>
        </w:rPr>
        <w:t>l</w:t>
      </w:r>
      <w:r w:rsidRPr="00441081">
        <w:rPr>
          <w:rFonts w:ascii="Times New Roman" w:hAnsi="Times New Roman"/>
          <w:i/>
          <w:iCs/>
          <w:color w:val="000000" w:themeColor="text1"/>
          <w:spacing w:val="-2"/>
          <w:sz w:val="18"/>
          <w:szCs w:val="18"/>
        </w:rPr>
        <w:t xml:space="preserve"> </w:t>
      </w:r>
      <w:r w:rsidRPr="00441081">
        <w:rPr>
          <w:rFonts w:ascii="Times New Roman" w:hAnsi="Times New Roman"/>
          <w:i/>
          <w:iCs/>
          <w:color w:val="000000" w:themeColor="text1"/>
          <w:spacing w:val="-1"/>
          <w:sz w:val="18"/>
          <w:szCs w:val="18"/>
        </w:rPr>
        <w:t>behaviors.</w:t>
      </w:r>
    </w:p>
    <w:p w:rsidR="00152F3B" w:rsidRPr="00441081" w:rsidRDefault="00152F3B" w:rsidP="00152F3B">
      <w:pPr>
        <w:widowControl w:val="0"/>
        <w:autoSpaceDE w:val="0"/>
        <w:autoSpaceDN w:val="0"/>
        <w:adjustRightInd w:val="0"/>
        <w:spacing w:before="10" w:after="0" w:line="260" w:lineRule="exact"/>
        <w:ind w:left="180" w:right="130" w:firstLine="0"/>
        <w:jc w:val="both"/>
        <w:rPr>
          <w:rFonts w:ascii="Times New Roman" w:hAnsi="Times New Roman"/>
          <w:color w:val="000000" w:themeColor="text1"/>
          <w:sz w:val="26"/>
          <w:szCs w:val="26"/>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LL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ROFESSIONAL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DUC</w:t>
      </w:r>
      <w:r w:rsidRPr="00441081">
        <w:rPr>
          <w:rFonts w:ascii="Times New Roman" w:hAnsi="Times New Roman"/>
          <w:b/>
          <w:bCs/>
          <w:color w:val="000000" w:themeColor="text1"/>
          <w:spacing w:val="-13"/>
          <w:sz w:val="18"/>
          <w:szCs w:val="18"/>
        </w:rPr>
        <w:t>A</w:t>
      </w:r>
      <w:r w:rsidRPr="00441081">
        <w:rPr>
          <w:rFonts w:ascii="Times New Roman" w:hAnsi="Times New Roman"/>
          <w:b/>
          <w:bCs/>
          <w:color w:val="000000" w:themeColor="text1"/>
          <w:sz w:val="18"/>
          <w:szCs w:val="18"/>
        </w:rPr>
        <w:t>TION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 professional education courses in the department of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Education </w:t>
      </w:r>
      <w:proofErr w:type="gramStart"/>
      <w:r w:rsidRPr="00441081">
        <w:rPr>
          <w:rFonts w:ascii="Times New Roman" w:hAnsi="Times New Roman"/>
          <w:color w:val="000000" w:themeColor="text1"/>
          <w:sz w:val="18"/>
          <w:szCs w:val="18"/>
        </w:rPr>
        <w:t>requires</w:t>
      </w:r>
      <w:proofErr w:type="gramEnd"/>
      <w:r w:rsidRPr="00441081">
        <w:rPr>
          <w:rFonts w:ascii="Times New Roman" w:hAnsi="Times New Roman"/>
          <w:color w:val="000000" w:themeColor="text1"/>
          <w:sz w:val="18"/>
          <w:szCs w:val="18"/>
        </w:rPr>
        <w:t xml:space="preserve"> authentic field experiences.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*Junior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ear and Senior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ear Clinical Experiences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Be fully admitted to the Professional Education 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 Education and is in good standing (G.</w:t>
      </w:r>
      <w:r w:rsidRPr="00441081">
        <w:rPr>
          <w:rFonts w:ascii="Times New Roman" w:hAnsi="Times New Roman"/>
          <w:color w:val="000000" w:themeColor="text1"/>
          <w:spacing w:val="-20"/>
          <w:sz w:val="18"/>
          <w:szCs w:val="18"/>
        </w:rPr>
        <w:t>P</w:t>
      </w:r>
      <w:r w:rsidRPr="00441081">
        <w:rPr>
          <w:rFonts w:ascii="Times New Roman" w:hAnsi="Times New Roman"/>
          <w:color w:val="000000" w:themeColor="text1"/>
          <w:sz w:val="18"/>
          <w:szCs w:val="18"/>
        </w:rPr>
        <w:t>.A. of 2.5 or better).</w:t>
      </w:r>
    </w:p>
    <w:p w:rsidR="002415C3" w:rsidRPr="00441081" w:rsidRDefault="002415C3" w:rsidP="002415C3">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completed the required specialty area (teaching content) and professional courses including EDUC 4400: Preparation for Stu</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ent</w:t>
      </w:r>
      <w:r w:rsidR="002B35A3"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eaching/Internship.</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applied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by attending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filed an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Application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Certification after completing </w:t>
      </w:r>
      <w:r w:rsidR="002B35A3" w:rsidRPr="00441081">
        <w:rPr>
          <w:rFonts w:ascii="Times New Roman" w:hAnsi="Times New Roman"/>
          <w:color w:val="000000" w:themeColor="text1"/>
          <w:sz w:val="18"/>
          <w:szCs w:val="18"/>
        </w:rPr>
        <w:t>the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Experience.</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Is covered by Professional Liability Insurance.  (Inexpensive insurance </w:t>
      </w:r>
      <w:r w:rsidR="002B35A3" w:rsidRPr="00441081">
        <w:rPr>
          <w:rFonts w:ascii="Times New Roman" w:hAnsi="Times New Roman"/>
          <w:color w:val="000000" w:themeColor="text1"/>
          <w:sz w:val="18"/>
          <w:szCs w:val="18"/>
        </w:rPr>
        <w:t>coverage is</w:t>
      </w:r>
      <w:r w:rsidRPr="00441081">
        <w:rPr>
          <w:rFonts w:ascii="Times New Roman" w:hAnsi="Times New Roman"/>
          <w:color w:val="000000" w:themeColor="text1"/>
          <w:sz w:val="18"/>
          <w:szCs w:val="18"/>
        </w:rPr>
        <w:t xml:space="preserve"> usually acquired through 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Ass</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ciation Membership and proof </w:t>
      </w:r>
      <w:r w:rsidR="002B35A3" w:rsidRPr="00441081">
        <w:rPr>
          <w:rFonts w:ascii="Times New Roman" w:hAnsi="Times New Roman"/>
          <w:color w:val="000000" w:themeColor="text1"/>
          <w:sz w:val="18"/>
          <w:szCs w:val="18"/>
        </w:rPr>
        <w:t>of medical</w:t>
      </w:r>
      <w:r w:rsidRPr="00441081">
        <w:rPr>
          <w:rFonts w:ascii="Times New Roman" w:hAnsi="Times New Roman"/>
          <w:color w:val="000000" w:themeColor="text1"/>
          <w:sz w:val="18"/>
          <w:szCs w:val="18"/>
        </w:rPr>
        <w:t xml:space="preserve"> insurance).</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passed the GACE Basic Skills examination, including unconditional admission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completed Clinical Experience (30 hours) prior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(EDUC 4400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2415C3" w:rsidRPr="00441081" w:rsidRDefault="002415C3" w:rsidP="002415C3">
      <w:pPr>
        <w:pStyle w:val="ListParagraph"/>
        <w:widowControl w:val="0"/>
        <w:numPr>
          <w:ilvl w:val="0"/>
          <w:numId w:val="3"/>
        </w:numPr>
        <w:autoSpaceDE w:val="0"/>
        <w:autoSpaceDN w:val="0"/>
        <w:adjustRightInd w:val="0"/>
        <w:spacing w:after="0"/>
        <w:ind w:right="13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Has completed a full year of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prior to Graduation.</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Clinical Experience.</w:t>
      </w:r>
      <w:proofErr w:type="gramEnd"/>
    </w:p>
    <w:p w:rsidR="002415C3" w:rsidRPr="00441081" w:rsidRDefault="002415C3" w:rsidP="002415C3">
      <w:pPr>
        <w:widowControl w:val="0"/>
        <w:autoSpaceDE w:val="0"/>
        <w:autoSpaceDN w:val="0"/>
        <w:adjustRightInd w:val="0"/>
        <w:spacing w:before="7" w:after="0" w:line="200" w:lineRule="exact"/>
        <w:ind w:left="180" w:right="130" w:firstLine="0"/>
        <w:rPr>
          <w:rFonts w:ascii="Times New Roman" w:hAnsi="Times New Roman"/>
          <w:color w:val="000000" w:themeColor="text1"/>
          <w:sz w:val="20"/>
          <w:szCs w:val="20"/>
        </w:rPr>
      </w:pPr>
    </w:p>
    <w:p w:rsidR="002415C3" w:rsidRPr="00441081" w:rsidRDefault="002415C3" w:rsidP="002568E8">
      <w:pPr>
        <w:pStyle w:val="Heading2"/>
        <w:ind w:left="180" w:firstLine="0"/>
        <w:rPr>
          <w:rFonts w:ascii="Times New Roman" w:hAnsi="Times New Roman"/>
          <w:color w:val="000000" w:themeColor="text1"/>
          <w:sz w:val="18"/>
          <w:szCs w:val="18"/>
        </w:rPr>
      </w:pPr>
      <w:bookmarkStart w:id="58" w:name="_Toc295331405"/>
      <w:bookmarkStart w:id="59" w:name="_Toc297652703"/>
      <w:bookmarkStart w:id="60" w:name="_Toc297652921"/>
      <w:bookmarkStart w:id="61"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8"/>
      <w:bookmarkEnd w:id="59"/>
      <w:bookmarkEnd w:id="60"/>
      <w:bookmarkEnd w:id="61"/>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Completion of core courses with no less than a grade of “C” in English </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 xml:space="preserve">101, </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102.</w:t>
      </w: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z w:val="18"/>
          <w:szCs w:val="18"/>
        </w:rPr>
        <w:t>Grade point average of 2.50 or bette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z w:val="18"/>
          <w:szCs w:val="18"/>
        </w:rPr>
        <w:t>Successful completion of the Regent</w:t>
      </w:r>
      <w:r w:rsidRPr="00441081">
        <w:rPr>
          <w:rFonts w:ascii="Times New Roman" w:hAnsi="Times New Roman"/>
          <w:color w:val="000000" w:themeColor="text1"/>
          <w:spacing w:val="-10"/>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w:t>
      </w: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z w:val="18"/>
          <w:szCs w:val="18"/>
        </w:rPr>
        <w:t>Successful completion of the GACE Basic Skills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w:t>
      </w: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pacing w:val="-7"/>
          <w:sz w:val="18"/>
          <w:szCs w:val="18"/>
        </w:rPr>
        <w:t>W</w:t>
      </w:r>
      <w:r w:rsidRPr="00441081">
        <w:rPr>
          <w:rFonts w:ascii="Times New Roman" w:hAnsi="Times New Roman"/>
          <w:color w:val="000000" w:themeColor="text1"/>
          <w:sz w:val="18"/>
          <w:szCs w:val="18"/>
        </w:rPr>
        <w:t>ritten recommendation by the student</w:t>
      </w:r>
      <w:r w:rsidRPr="00441081">
        <w:rPr>
          <w:rFonts w:ascii="Times New Roman" w:hAnsi="Times New Roman"/>
          <w:color w:val="000000" w:themeColor="text1"/>
          <w:spacing w:val="-10"/>
          <w:sz w:val="18"/>
          <w:szCs w:val="18"/>
        </w:rPr>
        <w:t>’</w:t>
      </w:r>
      <w:r w:rsidRPr="00441081">
        <w:rPr>
          <w:rFonts w:ascii="Times New Roman" w:hAnsi="Times New Roman"/>
          <w:color w:val="000000" w:themeColor="text1"/>
          <w:sz w:val="18"/>
          <w:szCs w:val="18"/>
        </w:rPr>
        <w:t>s adviso</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p>
    <w:p w:rsidR="002415C3" w:rsidRPr="00441081" w:rsidRDefault="002415C3" w:rsidP="002415C3">
      <w:pPr>
        <w:pStyle w:val="ListParagraph"/>
        <w:widowControl w:val="0"/>
        <w:numPr>
          <w:ilvl w:val="0"/>
          <w:numId w:val="4"/>
        </w:numPr>
        <w:autoSpaceDE w:val="0"/>
        <w:autoSpaceDN w:val="0"/>
        <w:adjustRightInd w:val="0"/>
        <w:spacing w:after="0"/>
        <w:ind w:right="130"/>
        <w:rPr>
          <w:rFonts w:ascii="Times New Roman" w:hAnsi="Times New Roman"/>
          <w:color w:val="000000" w:themeColor="text1"/>
          <w:sz w:val="18"/>
          <w:szCs w:val="18"/>
        </w:rPr>
      </w:pPr>
      <w:r w:rsidRPr="00441081">
        <w:rPr>
          <w:rFonts w:ascii="Times New Roman" w:hAnsi="Times New Roman"/>
          <w:color w:val="000000" w:themeColor="text1"/>
          <w:sz w:val="18"/>
          <w:szCs w:val="18"/>
        </w:rPr>
        <w:t>Student must be admitted to the Professional Education 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 Education.</w:t>
      </w:r>
    </w:p>
    <w:p w:rsidR="0097789B" w:rsidRPr="00441081" w:rsidRDefault="00152F3B" w:rsidP="00347EFB">
      <w:pPr>
        <w:rPr>
          <w:color w:val="000000" w:themeColor="text1"/>
        </w:rPr>
      </w:pPr>
      <w:r w:rsidRPr="00441081">
        <w:rPr>
          <w:color w:val="000000" w:themeColor="text1"/>
        </w:rPr>
        <w:br w:type="page"/>
      </w: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3"/>
          <w:type w:val="continuous"/>
          <w:pgSz w:w="12240" w:h="15840" w:code="1"/>
          <w:pgMar w:top="504" w:right="1123" w:bottom="274" w:left="547" w:header="720" w:footer="288" w:gutter="0"/>
          <w:cols w:space="720"/>
          <w:docGrid w:linePitch="360"/>
        </w:sectPr>
      </w:pPr>
      <w:bookmarkStart w:id="62" w:name="_Toc295331406"/>
      <w:bookmarkStart w:id="63" w:name="_Toc297652704"/>
      <w:bookmarkStart w:id="64" w:name="_Toc297652922"/>
      <w:bookmarkStart w:id="65"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62"/>
      <w:bookmarkEnd w:id="63"/>
      <w:bookmarkEnd w:id="64"/>
      <w:bookmarkEnd w:id="65"/>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curriculum of the Health, Physical Education, and Recreation (HPER) department is designed to meet and exceed state and na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ional accreditation standards and to prepare students for their professional field of choice.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Albany State Universit</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 the HPER dep</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rtment 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 two Bachelor of Science degrees: Bachelor of Science degree in Health and Physical Education-</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 Education certification 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d a Bachelor of Science degree in Health, Physical Education, and Recreation.</w:t>
      </w:r>
      <w:r w:rsidRPr="00441081">
        <w:rPr>
          <w:rFonts w:ascii="Times New Roman" w:hAnsi="Times New Roman"/>
          <w:color w:val="000000" w:themeColor="text1"/>
          <w:spacing w:val="35"/>
          <w:sz w:val="18"/>
          <w:szCs w:val="18"/>
        </w:rPr>
        <w:t xml:space="preserve"> </w:t>
      </w:r>
      <w:r w:rsidRPr="00441081">
        <w:rPr>
          <w:rFonts w:ascii="Times New Roman" w:hAnsi="Times New Roman"/>
          <w:color w:val="000000" w:themeColor="text1"/>
          <w:sz w:val="18"/>
          <w:szCs w:val="18"/>
        </w:rPr>
        <w:t xml:space="preserve">All students seeking initial Level-4 certification </w:t>
      </w:r>
      <w:r w:rsidRPr="00441081">
        <w:rPr>
          <w:rFonts w:ascii="Times New Roman" w:hAnsi="Times New Roman"/>
          <w:color w:val="000000" w:themeColor="text1"/>
          <w:spacing w:val="-1"/>
          <w:sz w:val="18"/>
          <w:szCs w:val="18"/>
        </w:rPr>
        <w:t>f</w:t>
      </w:r>
      <w:r w:rsidRPr="00441081">
        <w:rPr>
          <w:rFonts w:ascii="Times New Roman" w:hAnsi="Times New Roman"/>
          <w:color w:val="000000" w:themeColor="text1"/>
          <w:sz w:val="18"/>
          <w:szCs w:val="18"/>
        </w:rPr>
        <w:t>or the Bachelor of Science in Health and Physical Education (teaching) must apply for admission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and must meet all req</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irements set forth by the College of Education. (</w:t>
      </w:r>
      <w:r w:rsidRPr="00441081">
        <w:rPr>
          <w:rFonts w:ascii="Times New Roman" w:hAnsi="Times New Roman"/>
          <w:i/>
          <w:iCs/>
          <w:color w:val="000000" w:themeColor="text1"/>
          <w:sz w:val="18"/>
          <w:szCs w:val="18"/>
        </w:rPr>
        <w:t xml:space="preserve">Please </w:t>
      </w:r>
      <w:r w:rsidRPr="00441081">
        <w:rPr>
          <w:rFonts w:ascii="Times New Roman" w:hAnsi="Times New Roman"/>
          <w:i/>
          <w:iCs/>
          <w:color w:val="000000" w:themeColor="text1"/>
          <w:spacing w:val="-7"/>
          <w:sz w:val="18"/>
          <w:szCs w:val="18"/>
        </w:rPr>
        <w:t>r</w:t>
      </w:r>
      <w:r w:rsidRPr="00441081">
        <w:rPr>
          <w:rFonts w:ascii="Times New Roman" w:hAnsi="Times New Roman"/>
          <w:i/>
          <w:iCs/>
          <w:color w:val="000000" w:themeColor="text1"/>
          <w:sz w:val="18"/>
          <w:szCs w:val="18"/>
        </w:rPr>
        <w:t>efer to the app</w:t>
      </w:r>
      <w:r w:rsidRPr="00441081">
        <w:rPr>
          <w:rFonts w:ascii="Times New Roman" w:hAnsi="Times New Roman"/>
          <w:i/>
          <w:iCs/>
          <w:color w:val="000000" w:themeColor="text1"/>
          <w:spacing w:val="-7"/>
          <w:sz w:val="18"/>
          <w:szCs w:val="18"/>
        </w:rPr>
        <w:t>r</w:t>
      </w:r>
      <w:r w:rsidRPr="00441081">
        <w:rPr>
          <w:rFonts w:ascii="Times New Roman" w:hAnsi="Times New Roman"/>
          <w:i/>
          <w:iCs/>
          <w:color w:val="000000" w:themeColor="text1"/>
          <w:sz w:val="18"/>
          <w:szCs w:val="18"/>
        </w:rPr>
        <w:t xml:space="preserve">opriate section in </w:t>
      </w:r>
      <w:r w:rsidRPr="00441081">
        <w:rPr>
          <w:rFonts w:ascii="Times New Roman" w:hAnsi="Times New Roman"/>
          <w:i/>
          <w:iCs/>
          <w:color w:val="000000" w:themeColor="text1"/>
          <w:spacing w:val="-17"/>
          <w:sz w:val="18"/>
          <w:szCs w:val="18"/>
        </w:rPr>
        <w:t>T</w:t>
      </w:r>
      <w:r w:rsidRPr="00441081">
        <w:rPr>
          <w:rFonts w:ascii="Times New Roman" w:hAnsi="Times New Roman"/>
          <w:i/>
          <w:iCs/>
          <w:color w:val="000000" w:themeColor="text1"/>
          <w:sz w:val="18"/>
          <w:szCs w:val="18"/>
        </w:rPr>
        <w:t>eacher Education</w:t>
      </w:r>
      <w:r w:rsidRPr="00441081">
        <w:rPr>
          <w:rFonts w:ascii="Times New Roman" w:hAnsi="Times New Roman"/>
          <w:color w:val="000000" w:themeColor="text1"/>
          <w:sz w:val="18"/>
          <w:szCs w:val="18"/>
        </w:rPr>
        <w:t>.) In addition, an endorsement in driver education is also 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p>
    <w:p w:rsidR="006A584D" w:rsidRPr="00441081" w:rsidRDefault="006A584D" w:rsidP="006A584D">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The mission of the HPER department is to </w:t>
      </w:r>
      <w:del w:id="66" w:author="lnorman" w:date="2011-04-05T16:15:00Z">
        <w:r w:rsidRPr="00441081" w:rsidDel="00065D6B">
          <w:rPr>
            <w:rFonts w:ascii="Times New Roman" w:hAnsi="Times New Roman"/>
            <w:color w:val="000000" w:themeColor="text1"/>
            <w:sz w:val="18"/>
            <w:szCs w:val="18"/>
          </w:rPr>
          <w:delText>equip</w:delText>
        </w:r>
      </w:del>
      <w:ins w:id="67" w:author="lnorman" w:date="2011-04-05T16:15:00Z">
        <w:r w:rsidRPr="00441081">
          <w:rPr>
            <w:rFonts w:ascii="Times New Roman" w:hAnsi="Times New Roman"/>
            <w:color w:val="000000" w:themeColor="text1"/>
            <w:sz w:val="18"/>
            <w:szCs w:val="18"/>
          </w:rPr>
          <w:t xml:space="preserve"> arm our</w:t>
        </w:r>
      </w:ins>
      <w:r w:rsidRPr="00441081">
        <w:rPr>
          <w:rFonts w:ascii="Times New Roman" w:hAnsi="Times New Roman"/>
          <w:color w:val="000000" w:themeColor="text1"/>
          <w:sz w:val="18"/>
          <w:szCs w:val="18"/>
        </w:rPr>
        <w:t xml:space="preserve"> students and stake-holders with the </w:t>
      </w:r>
      <w:ins w:id="68" w:author="lnorman" w:date="2011-04-05T16:15:00Z">
        <w:r w:rsidRPr="00441081">
          <w:rPr>
            <w:rFonts w:ascii="Times New Roman" w:hAnsi="Times New Roman"/>
            <w:color w:val="000000" w:themeColor="text1"/>
            <w:sz w:val="18"/>
            <w:szCs w:val="18"/>
          </w:rPr>
          <w:t xml:space="preserve">knowledge, </w:t>
        </w:r>
      </w:ins>
      <w:r w:rsidRPr="00441081">
        <w:rPr>
          <w:rFonts w:ascii="Times New Roman" w:hAnsi="Times New Roman"/>
          <w:color w:val="000000" w:themeColor="text1"/>
          <w:sz w:val="18"/>
          <w:szCs w:val="18"/>
        </w:rPr>
        <w:t>skills and ability needed to enhance the he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lth and welfare of society through the acquisition of knowledge, the significance of discover</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 and the value of communication that le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ds to </w:t>
      </w:r>
      <w:ins w:id="69" w:author="lnorman" w:date="2011-04-05T16:16:00Z">
        <w:r w:rsidRPr="00441081">
          <w:rPr>
            <w:rFonts w:ascii="Times New Roman" w:hAnsi="Times New Roman"/>
            <w:color w:val="000000" w:themeColor="text1"/>
            <w:sz w:val="18"/>
            <w:szCs w:val="18"/>
          </w:rPr>
          <w:t xml:space="preserve">perpetual </w:t>
        </w:r>
      </w:ins>
      <w:r w:rsidRPr="00441081">
        <w:rPr>
          <w:rFonts w:ascii="Times New Roman" w:hAnsi="Times New Roman"/>
          <w:color w:val="000000" w:themeColor="text1"/>
          <w:sz w:val="18"/>
          <w:szCs w:val="18"/>
        </w:rPr>
        <w:t xml:space="preserve">participation in physical and recreational </w:t>
      </w:r>
      <w:ins w:id="70" w:author="lnorman" w:date="2011-04-05T16:17:00Z">
        <w:r w:rsidRPr="00441081">
          <w:rPr>
            <w:rFonts w:ascii="Times New Roman" w:hAnsi="Times New Roman"/>
            <w:color w:val="000000" w:themeColor="text1"/>
            <w:sz w:val="18"/>
            <w:szCs w:val="18"/>
          </w:rPr>
          <w:t xml:space="preserve">endeavors. </w:t>
        </w:r>
      </w:ins>
      <w:r w:rsidRPr="00441081">
        <w:rPr>
          <w:rFonts w:ascii="Times New Roman" w:hAnsi="Times New Roman"/>
          <w:color w:val="000000" w:themeColor="text1"/>
          <w:sz w:val="18"/>
          <w:szCs w:val="18"/>
        </w:rPr>
        <w:t>As an academic unit focusing on a multi-disciplinary approach to 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study of health and human performance, the intent of the HPER department is to inspire a passion for continuous learning, to endorse he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lthy behaviors, and to indoctrinate our students to become</w:t>
      </w:r>
      <w:ins w:id="71" w:author="lnorman" w:date="2011-04-05T16:19:00Z">
        <w:r w:rsidRPr="00441081">
          <w:rPr>
            <w:rFonts w:ascii="Times New Roman" w:hAnsi="Times New Roman"/>
            <w:color w:val="000000" w:themeColor="text1"/>
            <w:sz w:val="18"/>
            <w:szCs w:val="18"/>
          </w:rPr>
          <w:t xml:space="preserve"> fully certified</w:t>
        </w:r>
      </w:ins>
      <w:r w:rsidRPr="00441081">
        <w:rPr>
          <w:rFonts w:ascii="Times New Roman" w:hAnsi="Times New Roman"/>
          <w:color w:val="000000" w:themeColor="text1"/>
          <w:sz w:val="18"/>
          <w:szCs w:val="18"/>
        </w:rPr>
        <w:t xml:space="preserve"> leaders and valued members of societ</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 vision of the HPER department 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72" w:name="_Toc295331407"/>
      <w:bookmarkStart w:id="73" w:name="_Toc297652705"/>
      <w:bookmarkStart w:id="74" w:name="_Toc297652923"/>
      <w:bookmarkStart w:id="75"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72"/>
      <w:bookmarkEnd w:id="73"/>
      <w:bookmarkEnd w:id="74"/>
      <w:bookmarkEnd w:id="75"/>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AREA F:</w:t>
            </w:r>
            <w:ins w:id="76" w:author="lnorman" w:date="2011-04-05T15:28:00Z">
              <w:r w:rsidRPr="00441081">
                <w:rPr>
                  <w:rFonts w:ascii="Times New Roman" w:hAnsi="Times New Roman"/>
                  <w:b/>
                  <w:bCs/>
                  <w:color w:val="000000" w:themeColor="text1"/>
                  <w:sz w:val="18"/>
                  <w:szCs w:val="18"/>
                  <w:u w:val="single"/>
                </w:rPr>
                <w:t xml:space="preserve"> </w:t>
              </w:r>
            </w:ins>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ins w:id="77" w:author="lnorman" w:date="2011-04-05T15:27:00Z">
              <w:r w:rsidRPr="00441081">
                <w:rPr>
                  <w:rFonts w:ascii="Times New Roman" w:hAnsi="Times New Roman"/>
                  <w:color w:val="000000" w:themeColor="text1"/>
                  <w:sz w:val="18"/>
                  <w:szCs w:val="18"/>
                </w:rPr>
                <w:t xml:space="preserve">  </w:t>
              </w:r>
            </w:ins>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w:t>
            </w:r>
            <w:proofErr w:type="spellStart"/>
            <w:r w:rsidRPr="00441081">
              <w:rPr>
                <w:rFonts w:ascii="Times New Roman" w:hAnsi="Times New Roman"/>
                <w:color w:val="000000" w:themeColor="text1"/>
                <w:sz w:val="18"/>
                <w:szCs w:val="18"/>
              </w:rPr>
              <w:t>Edu</w:t>
            </w:r>
            <w:proofErr w:type="spellEnd"/>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ins w:id="78" w:author="lnorman" w:date="2011-04-05T15:16:00Z"/>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ins w:id="79" w:author="lnorman" w:date="2011-04-05T15:16:00Z"/>
                <w:rFonts w:ascii="Times New Roman" w:hAnsi="Times New Roman"/>
                <w:color w:val="000000" w:themeColor="text1"/>
                <w:sz w:val="18"/>
                <w:szCs w:val="18"/>
              </w:rPr>
            </w:pPr>
            <w:ins w:id="80" w:author="lnorman" w:date="2011-04-05T15:16:00Z">
              <w:r w:rsidRPr="00441081">
                <w:rPr>
                  <w:rFonts w:ascii="Times New Roman" w:hAnsi="Times New Roman"/>
                  <w:color w:val="000000" w:themeColor="text1"/>
                  <w:sz w:val="18"/>
                  <w:szCs w:val="18"/>
                </w:rPr>
                <w:t>PEDH</w:t>
              </w:r>
            </w:ins>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ins w:id="81" w:author="lnorman" w:date="2011-04-05T15:16:00Z"/>
                <w:rFonts w:ascii="Times New Roman" w:hAnsi="Times New Roman"/>
                <w:color w:val="000000" w:themeColor="text1"/>
                <w:sz w:val="18"/>
                <w:szCs w:val="18"/>
              </w:rPr>
            </w:pPr>
            <w:ins w:id="82" w:author="lnorman" w:date="2011-04-05T15:16:00Z">
              <w:r w:rsidRPr="00441081">
                <w:rPr>
                  <w:rFonts w:ascii="Times New Roman" w:hAnsi="Times New Roman"/>
                  <w:color w:val="000000" w:themeColor="text1"/>
                  <w:sz w:val="18"/>
                  <w:szCs w:val="18"/>
                </w:rPr>
                <w:t>1007</w:t>
              </w:r>
            </w:ins>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ins w:id="83" w:author="lnorman" w:date="2011-04-05T15:16:00Z"/>
                <w:rFonts w:ascii="Times New Roman" w:hAnsi="Times New Roman"/>
                <w:color w:val="000000" w:themeColor="text1"/>
                <w:sz w:val="18"/>
                <w:szCs w:val="18"/>
              </w:rPr>
            </w:pPr>
            <w:ins w:id="84" w:author="lnorman" w:date="2011-04-05T15:16:00Z">
              <w:r w:rsidRPr="00441081">
                <w:rPr>
                  <w:rFonts w:ascii="Times New Roman" w:hAnsi="Times New Roman"/>
                  <w:color w:val="000000" w:themeColor="text1"/>
                  <w:sz w:val="18"/>
                  <w:szCs w:val="18"/>
                </w:rPr>
                <w:t>Aquatics</w:t>
              </w:r>
            </w:ins>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ins w:id="85" w:author="lnorman" w:date="2011-04-05T15:16:00Z"/>
                <w:rFonts w:ascii="Times New Roman" w:hAnsi="Times New Roman"/>
                <w:color w:val="000000" w:themeColor="text1"/>
                <w:sz w:val="18"/>
                <w:szCs w:val="18"/>
              </w:rPr>
            </w:pPr>
            <w:ins w:id="86" w:author="lnorman" w:date="2011-04-05T15:17:00Z">
              <w:r w:rsidRPr="00441081">
                <w:rPr>
                  <w:rFonts w:ascii="Times New Roman" w:hAnsi="Times New Roman"/>
                  <w:color w:val="000000" w:themeColor="text1"/>
                  <w:sz w:val="18"/>
                  <w:szCs w:val="18"/>
                </w:rPr>
                <w:t>1</w:t>
              </w:r>
            </w:ins>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w:t>
            </w:r>
            <w:ins w:id="87" w:author="lnorman" w:date="2011-04-05T15:17:00Z">
              <w:r w:rsidR="006A584D" w:rsidRPr="00441081">
                <w:rPr>
                  <w:rFonts w:ascii="Times New Roman" w:hAnsi="Times New Roman"/>
                  <w:color w:val="000000" w:themeColor="text1"/>
                  <w:sz w:val="18"/>
                  <w:szCs w:val="18"/>
                </w:rPr>
                <w:t>K</w:t>
              </w:r>
            </w:ins>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w:t>
            </w:r>
            <w:ins w:id="88" w:author="lnorman" w:date="2011-04-05T15:17:00Z">
              <w:r w:rsidR="006A584D" w:rsidRPr="00441081">
                <w:rPr>
                  <w:rFonts w:ascii="Times New Roman" w:hAnsi="Times New Roman"/>
                  <w:color w:val="000000" w:themeColor="text1"/>
                  <w:sz w:val="18"/>
                  <w:szCs w:val="18"/>
                </w:rPr>
                <w:t>K</w:t>
              </w:r>
            </w:ins>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ins w:id="89" w:author="lnorman" w:date="2011-04-05T15:54:00Z"/>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ins w:id="90" w:author="lnorman" w:date="2011-04-05T15:54:00Z"/>
                <w:rFonts w:ascii="Times New Roman" w:hAnsi="Times New Roman"/>
                <w:color w:val="000000" w:themeColor="text1"/>
                <w:sz w:val="18"/>
                <w:szCs w:val="18"/>
              </w:rPr>
            </w:pPr>
            <w:ins w:id="91" w:author="lnorman" w:date="2011-04-05T15:54:00Z">
              <w:r w:rsidRPr="00441081">
                <w:rPr>
                  <w:rFonts w:ascii="Times New Roman" w:hAnsi="Times New Roman"/>
                  <w:color w:val="000000" w:themeColor="text1"/>
                  <w:sz w:val="18"/>
                  <w:szCs w:val="18"/>
                </w:rPr>
                <w:t xml:space="preserve">Total                 </w:t>
              </w:r>
            </w:ins>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ins w:id="92" w:author="lnorman" w:date="2011-04-05T15:54:00Z"/>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ins w:id="93" w:author="lnorman" w:date="2011-04-05T15:54:00Z"/>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ins w:id="94" w:author="lnorman" w:date="2011-04-05T15:54:00Z"/>
                <w:rFonts w:ascii="Times New Roman" w:hAnsi="Times New Roman"/>
                <w:color w:val="000000" w:themeColor="text1"/>
                <w:sz w:val="18"/>
                <w:szCs w:val="18"/>
              </w:rPr>
            </w:pPr>
            <w:ins w:id="95" w:author="lnorman" w:date="2011-04-05T15:55:00Z">
              <w:r w:rsidRPr="00441081">
                <w:rPr>
                  <w:rFonts w:ascii="Times New Roman" w:hAnsi="Times New Roman"/>
                  <w:color w:val="000000" w:themeColor="text1"/>
                  <w:sz w:val="18"/>
                  <w:szCs w:val="18"/>
                </w:rPr>
                <w:t>(18 hours)</w:t>
              </w:r>
            </w:ins>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78796A">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ins w:id="96" w:author="lnorman" w:date="2011-04-05T15:45:00Z"/>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ins w:id="97" w:author="lnorman" w:date="2011-04-05T15:45:00Z"/>
                <w:rFonts w:ascii="Times New Roman" w:hAnsi="Times New Roman"/>
                <w:color w:val="000000" w:themeColor="text1"/>
                <w:sz w:val="18"/>
                <w:szCs w:val="18"/>
              </w:rPr>
            </w:pPr>
            <w:ins w:id="98" w:author="lnorman" w:date="2011-04-05T15:45:00Z">
              <w:r w:rsidRPr="00441081">
                <w:rPr>
                  <w:rFonts w:ascii="Times New Roman" w:hAnsi="Times New Roman"/>
                  <w:color w:val="000000" w:themeColor="text1"/>
                  <w:sz w:val="18"/>
                  <w:szCs w:val="18"/>
                </w:rPr>
                <w:t>P</w:t>
              </w:r>
            </w:ins>
            <w:ins w:id="99" w:author="lnorman" w:date="2011-04-05T15:46:00Z">
              <w:r w:rsidRPr="00441081">
                <w:rPr>
                  <w:rFonts w:ascii="Times New Roman" w:hAnsi="Times New Roman"/>
                  <w:color w:val="000000" w:themeColor="text1"/>
                  <w:sz w:val="18"/>
                  <w:szCs w:val="18"/>
                </w:rPr>
                <w:t>EDH</w:t>
              </w:r>
            </w:ins>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ins w:id="100" w:author="lnorman" w:date="2011-04-05T15:45:00Z"/>
                <w:rFonts w:ascii="Times New Roman" w:hAnsi="Times New Roman"/>
                <w:color w:val="000000" w:themeColor="text1"/>
                <w:sz w:val="18"/>
                <w:szCs w:val="18"/>
              </w:rPr>
            </w:pPr>
            <w:ins w:id="101" w:author="lnorman" w:date="2011-04-05T15:46:00Z">
              <w:r w:rsidRPr="00441081">
                <w:rPr>
                  <w:rFonts w:ascii="Times New Roman" w:hAnsi="Times New Roman"/>
                  <w:color w:val="000000" w:themeColor="text1"/>
                  <w:sz w:val="18"/>
                  <w:szCs w:val="18"/>
                </w:rPr>
                <w:t>4480</w:t>
              </w:r>
            </w:ins>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ins w:id="102" w:author="lnorman" w:date="2011-04-05T15:45:00Z"/>
                <w:rFonts w:ascii="Times New Roman" w:hAnsi="Times New Roman"/>
                <w:color w:val="000000" w:themeColor="text1"/>
                <w:sz w:val="18"/>
                <w:szCs w:val="18"/>
              </w:rPr>
            </w:pPr>
            <w:ins w:id="103" w:author="lnorman" w:date="2011-04-05T15:46:00Z">
              <w:r w:rsidRPr="00441081">
                <w:rPr>
                  <w:rFonts w:ascii="Times New Roman" w:hAnsi="Times New Roman"/>
                  <w:color w:val="000000" w:themeColor="text1"/>
                  <w:sz w:val="18"/>
                  <w:szCs w:val="18"/>
                </w:rPr>
                <w:t>Major Seminar &amp; Practice</w:t>
              </w:r>
            </w:ins>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ins w:id="104" w:author="lnorman" w:date="2011-04-05T15:45:00Z"/>
                <w:rFonts w:ascii="Times New Roman" w:hAnsi="Times New Roman"/>
                <w:color w:val="000000" w:themeColor="text1"/>
                <w:sz w:val="18"/>
                <w:szCs w:val="18"/>
              </w:rPr>
            </w:pPr>
            <w:ins w:id="105" w:author="lnorman" w:date="2011-04-05T15:46:00Z">
              <w:r w:rsidRPr="00441081">
                <w:rPr>
                  <w:rFonts w:ascii="Times New Roman" w:hAnsi="Times New Roman"/>
                  <w:color w:val="000000" w:themeColor="text1"/>
                  <w:sz w:val="18"/>
                  <w:szCs w:val="18"/>
                </w:rPr>
                <w:t>1</w:t>
              </w:r>
            </w:ins>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ins w:id="106" w:author="lnorman" w:date="2011-04-05T15:57:00Z">
              <w:r w:rsidRPr="00441081">
                <w:rPr>
                  <w:rFonts w:ascii="Times New Roman" w:hAnsi="Times New Roman"/>
                  <w:color w:val="000000" w:themeColor="text1"/>
                  <w:sz w:val="18"/>
                  <w:szCs w:val="18"/>
                </w:rPr>
                <w:t>Total</w:t>
              </w:r>
            </w:ins>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ins w:id="107" w:author="lnorman" w:date="2011-04-05T15:40:00Z">
              <w:r w:rsidRPr="00441081">
                <w:rPr>
                  <w:rFonts w:ascii="Times New Roman" w:hAnsi="Times New Roman"/>
                  <w:color w:val="000000" w:themeColor="text1"/>
                  <w:sz w:val="18"/>
                  <w:szCs w:val="18"/>
                </w:rPr>
                <w:t xml:space="preserve">    </w:t>
              </w:r>
            </w:ins>
          </w:p>
        </w:tc>
        <w:tc>
          <w:tcPr>
            <w:tcW w:w="6111" w:type="dxa"/>
            <w:gridSpan w:val="3"/>
            <w:tcBorders>
              <w:top w:val="nil"/>
              <w:left w:val="nil"/>
              <w:bottom w:val="nil"/>
              <w:right w:val="nil"/>
            </w:tcBorders>
          </w:tcPr>
          <w:p w:rsidR="0062433F" w:rsidRPr="00441081" w:rsidRDefault="0062433F"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ins w:id="108" w:author="lnorman" w:date="2011-04-05T15:48:00Z">
              <w:r w:rsidRPr="00441081">
                <w:rPr>
                  <w:rFonts w:ascii="Times New Roman" w:hAnsi="Times New Roman"/>
                  <w:b/>
                  <w:bCs/>
                  <w:color w:val="000000" w:themeColor="text1"/>
                  <w:sz w:val="18"/>
                  <w:szCs w:val="18"/>
                </w:rPr>
                <w:t>(</w:t>
              </w:r>
            </w:ins>
            <w:r w:rsidRPr="00441081">
              <w:rPr>
                <w:rFonts w:ascii="Times New Roman" w:hAnsi="Times New Roman"/>
                <w:b/>
                <w:bCs/>
                <w:color w:val="000000" w:themeColor="text1"/>
                <w:sz w:val="18"/>
                <w:szCs w:val="18"/>
              </w:rPr>
              <w:t xml:space="preserve">25 </w:t>
            </w:r>
            <w:ins w:id="109" w:author="lnorman" w:date="2011-04-05T15:48:00Z">
              <w:r w:rsidRPr="00441081">
                <w:rPr>
                  <w:rFonts w:ascii="Times New Roman" w:hAnsi="Times New Roman"/>
                  <w:b/>
                  <w:bCs/>
                  <w:color w:val="000000" w:themeColor="text1"/>
                  <w:sz w:val="18"/>
                  <w:szCs w:val="18"/>
                </w:rPr>
                <w:t>hours)</w:t>
              </w:r>
            </w:ins>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78796A">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ins w:id="110" w:author="lnorman" w:date="2011-04-05T15:43:00Z">
        <w:r w:rsidRPr="00441081">
          <w:rPr>
            <w:rFonts w:ascii="Times New Roman" w:hAnsi="Times New Roman"/>
            <w:b/>
            <w:bCs/>
            <w:color w:val="000000" w:themeColor="text1"/>
            <w:sz w:val="18"/>
            <w:szCs w:val="18"/>
          </w:rPr>
          <w:t xml:space="preserve">AREA H: </w:t>
        </w:r>
      </w:ins>
      <w:r w:rsidRPr="00441081">
        <w:rPr>
          <w:rFonts w:ascii="Times New Roman" w:hAnsi="Times New Roman"/>
          <w:b/>
          <w:bCs/>
          <w:color w:val="000000" w:themeColor="text1"/>
          <w:sz w:val="18"/>
          <w:szCs w:val="18"/>
        </w:rPr>
        <w:t>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ins w:id="111" w:author="lnorman" w:date="2011-04-05T15:44:00Z">
              <w:r w:rsidRPr="00441081">
                <w:rPr>
                  <w:rFonts w:ascii="Times New Roman" w:hAnsi="Times New Roman"/>
                  <w:color w:val="000000" w:themeColor="text1"/>
                  <w:sz w:val="18"/>
                  <w:szCs w:val="18"/>
                </w:rPr>
                <w:t>3660</w:t>
              </w:r>
            </w:ins>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Current Issues </w:t>
            </w:r>
            <w:ins w:id="112" w:author="lnorman" w:date="2011-04-05T15:44:00Z">
              <w:r w:rsidRPr="00441081">
                <w:rPr>
                  <w:rFonts w:ascii="Times New Roman" w:hAnsi="Times New Roman"/>
                  <w:color w:val="000000" w:themeColor="text1"/>
                  <w:sz w:val="18"/>
                  <w:szCs w:val="18"/>
                </w:rPr>
                <w:t xml:space="preserve">in </w:t>
              </w:r>
            </w:ins>
            <w:r w:rsidRPr="00441081">
              <w:rPr>
                <w:rFonts w:ascii="Times New Roman" w:hAnsi="Times New Roman"/>
                <w:color w:val="000000" w:themeColor="text1"/>
                <w:sz w:val="18"/>
                <w:szCs w:val="18"/>
              </w:rPr>
              <w:t>Health</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ins w:id="113" w:author="lnorman" w:date="2011-04-05T15:49:00Z">
              <w:r w:rsidRPr="00441081">
                <w:rPr>
                  <w:rFonts w:ascii="Times New Roman" w:hAnsi="Times New Roman"/>
                  <w:b/>
                  <w:bCs/>
                  <w:color w:val="000000" w:themeColor="text1"/>
                  <w:sz w:val="18"/>
                  <w:szCs w:val="18"/>
                </w:rPr>
                <w:t>(</w:t>
              </w:r>
            </w:ins>
            <w:r w:rsidRPr="00441081">
              <w:rPr>
                <w:rFonts w:ascii="Times New Roman" w:hAnsi="Times New Roman"/>
                <w:b/>
                <w:bCs/>
                <w:color w:val="000000" w:themeColor="text1"/>
                <w:sz w:val="18"/>
                <w:szCs w:val="18"/>
              </w:rPr>
              <w:t>8</w:t>
            </w:r>
            <w:ins w:id="114" w:author="lnorman" w:date="2011-04-05T15:49:00Z">
              <w:r w:rsidRPr="00441081">
                <w:rPr>
                  <w:rFonts w:ascii="Times New Roman" w:hAnsi="Times New Roman"/>
                  <w:b/>
                  <w:bCs/>
                  <w:color w:val="000000" w:themeColor="text1"/>
                  <w:sz w:val="18"/>
                  <w:szCs w:val="18"/>
                </w:rPr>
                <w:t xml:space="preserve"> hours)</w:t>
              </w:r>
            </w:ins>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AA0ACC" w:rsidP="006A584D">
      <w:pPr>
        <w:widowControl w:val="0"/>
        <w:autoSpaceDE w:val="0"/>
        <w:autoSpaceDN w:val="0"/>
        <w:adjustRightInd w:val="0"/>
        <w:spacing w:after="0"/>
        <w:ind w:left="900" w:firstLine="50"/>
        <w:rPr>
          <w:rFonts w:ascii="Times New Roman" w:hAnsi="Times New Roman"/>
          <w:color w:val="000000" w:themeColor="text1"/>
          <w:sz w:val="18"/>
          <w:szCs w:val="18"/>
        </w:rPr>
      </w:pPr>
      <w:ins w:id="115" w:author="lnorman" w:date="2011-04-05T15:49:00Z">
        <w:r w:rsidRPr="00AA0ACC">
          <w:rPr>
            <w:rFonts w:ascii="Times New Roman" w:hAnsi="Times New Roman"/>
            <w:b/>
            <w:color w:val="000000" w:themeColor="text1"/>
            <w:sz w:val="18"/>
            <w:szCs w:val="18"/>
            <w:rPrChange w:id="116" w:author="lnorman" w:date="2011-04-05T15:50:00Z">
              <w:rPr>
                <w:rFonts w:ascii="Times New Roman" w:hAnsi="Times New Roman"/>
                <w:color w:val="191919"/>
                <w:sz w:val="18"/>
                <w:szCs w:val="18"/>
              </w:rPr>
            </w:rPrChange>
          </w:rPr>
          <w:t>AREA I:</w:t>
        </w:r>
        <w:r w:rsidR="006A584D" w:rsidRPr="00441081">
          <w:rPr>
            <w:rFonts w:ascii="Times New Roman" w:hAnsi="Times New Roman"/>
            <w:color w:val="000000" w:themeColor="text1"/>
            <w:sz w:val="18"/>
            <w:szCs w:val="18"/>
          </w:rPr>
          <w:t xml:space="preserve"> </w:t>
        </w:r>
      </w:ins>
      <w:r w:rsidRPr="00AA0ACC">
        <w:rPr>
          <w:rFonts w:ascii="Times New Roman" w:hAnsi="Times New Roman"/>
          <w:b/>
          <w:color w:val="000000" w:themeColor="text1"/>
          <w:sz w:val="18"/>
          <w:szCs w:val="18"/>
          <w:rPrChange w:id="117" w:author="lnorman" w:date="2011-04-05T15:49:00Z">
            <w:rPr>
              <w:rFonts w:ascii="Times New Roman" w:hAnsi="Times New Roman"/>
              <w:color w:val="191919"/>
              <w:sz w:val="18"/>
              <w:szCs w:val="18"/>
            </w:rPr>
          </w:rPrChange>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Cont </w:t>
            </w:r>
            <w:proofErr w:type="spellStart"/>
            <w:r w:rsidRPr="00441081">
              <w:rPr>
                <w:rFonts w:ascii="Times New Roman" w:hAnsi="Times New Roman"/>
                <w:color w:val="000000" w:themeColor="text1"/>
                <w:sz w:val="18"/>
                <w:szCs w:val="18"/>
              </w:rPr>
              <w:t>Perspec</w:t>
            </w:r>
            <w:proofErr w:type="spellEnd"/>
            <w:r w:rsidRPr="00441081">
              <w:rPr>
                <w:rFonts w:ascii="Times New Roman" w:hAnsi="Times New Roman"/>
                <w:color w:val="000000" w:themeColor="text1"/>
                <w:sz w:val="18"/>
                <w:szCs w:val="18"/>
              </w:rPr>
              <w:t xml:space="preserve"> Except Students</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ins w:id="118" w:author="lnorman" w:date="2011-04-05T15:58:00Z">
              <w:r w:rsidRPr="00441081">
                <w:rPr>
                  <w:rFonts w:ascii="Times New Roman" w:hAnsi="Times New Roman"/>
                  <w:b/>
                  <w:bCs/>
                  <w:color w:val="000000" w:themeColor="text1"/>
                  <w:sz w:val="18"/>
                  <w:szCs w:val="18"/>
                </w:rPr>
                <w:t>Total</w:t>
              </w:r>
            </w:ins>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ins w:id="119" w:author="lnorman" w:date="2011-04-05T15:51:00Z">
              <w:r w:rsidRPr="00441081">
                <w:rPr>
                  <w:rFonts w:ascii="Times New Roman" w:hAnsi="Times New Roman"/>
                  <w:b/>
                  <w:bCs/>
                  <w:color w:val="000000" w:themeColor="text1"/>
                  <w:sz w:val="18"/>
                  <w:szCs w:val="18"/>
                </w:rPr>
                <w:t>(</w:t>
              </w:r>
            </w:ins>
            <w:r w:rsidRPr="00441081">
              <w:rPr>
                <w:rFonts w:ascii="Times New Roman" w:hAnsi="Times New Roman"/>
                <w:b/>
                <w:bCs/>
                <w:color w:val="000000" w:themeColor="text1"/>
                <w:sz w:val="18"/>
                <w:szCs w:val="18"/>
              </w:rPr>
              <w:t>32</w:t>
            </w:r>
            <w:ins w:id="120" w:author="lnorman" w:date="2011-04-05T15:51:00Z">
              <w:r w:rsidRPr="00441081">
                <w:rPr>
                  <w:rFonts w:ascii="Times New Roman" w:hAnsi="Times New Roman"/>
                  <w:b/>
                  <w:bCs/>
                  <w:color w:val="000000" w:themeColor="text1"/>
                  <w:sz w:val="18"/>
                  <w:szCs w:val="18"/>
                </w:rPr>
                <w:t xml:space="preserve"> hours)</w:t>
              </w:r>
            </w:ins>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lastRenderedPageBreak/>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w:t>
      </w:r>
      <w:ins w:id="121" w:author="lnorman" w:date="2011-04-05T15:52:00Z">
        <w:r w:rsidRPr="00441081">
          <w:rPr>
            <w:rFonts w:ascii="Times New Roman" w:hAnsi="Times New Roman"/>
            <w:b/>
            <w:bCs/>
            <w:color w:val="000000" w:themeColor="text1"/>
            <w:sz w:val="18"/>
            <w:szCs w:val="18"/>
          </w:rPr>
          <w:t>6</w:t>
        </w:r>
      </w:ins>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122" w:name="_Toc297652706"/>
      <w:bookmarkStart w:id="123" w:name="_Toc297652924"/>
      <w:bookmarkStart w:id="124" w:name="_Toc297652967"/>
      <w:bookmarkStart w:id="125"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122"/>
      <w:bookmarkEnd w:id="123"/>
      <w:bookmarkEnd w:id="124"/>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9D2F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9D2F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PEDH   1001  Team Sports                                                  1</w:t>
            </w:r>
          </w:p>
          <w:p w:rsidR="00C25A0A" w:rsidRPr="00441081" w:rsidRDefault="00C25A0A" w:rsidP="009D2F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040" w:type="dxa"/>
          </w:tcPr>
          <w:p w:rsidR="00C25A0A" w:rsidRPr="00441081" w:rsidRDefault="00C25A0A" w:rsidP="009D2F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C25A0A" w:rsidRPr="00441081" w:rsidRDefault="00C25A0A"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C25A0A" w:rsidRPr="00441081" w:rsidRDefault="00C25A0A"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C25A0A" w:rsidRPr="00441081" w:rsidRDefault="00C25A0A" w:rsidP="009D2F15">
            <w:pPr>
              <w:ind w:firstLine="0"/>
              <w:rPr>
                <w:color w:val="000000" w:themeColor="text1"/>
              </w:rPr>
            </w:pPr>
          </w:p>
        </w:tc>
        <w:tc>
          <w:tcPr>
            <w:tcW w:w="5040" w:type="dxa"/>
          </w:tcPr>
          <w:p w:rsidR="00C25A0A" w:rsidRPr="00441081" w:rsidRDefault="00C25A0A" w:rsidP="009D2F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C25A0A" w:rsidRPr="00441081" w:rsidRDefault="00C25A0A"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C25A0A" w:rsidRPr="00441081" w:rsidRDefault="00C25A0A"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C25A0A" w:rsidRPr="00441081" w:rsidRDefault="00C25A0A" w:rsidP="009D2F15">
            <w:pPr>
              <w:ind w:firstLine="0"/>
              <w:rPr>
                <w:color w:val="000000" w:themeColor="text1"/>
              </w:rPr>
            </w:pPr>
          </w:p>
        </w:tc>
        <w:tc>
          <w:tcPr>
            <w:tcW w:w="5040" w:type="dxa"/>
          </w:tcPr>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3350      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4480      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3230      Cont </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 **</w:t>
            </w:r>
            <w:r w:rsidRPr="00441081">
              <w:rPr>
                <w:rFonts w:ascii="Times New Roman" w:hAnsi="Times New Roman"/>
                <w:color w:val="000000" w:themeColor="text1"/>
                <w:spacing w:val="-3"/>
                <w:sz w:val="18"/>
                <w:szCs w:val="18"/>
              </w:rPr>
              <w:tab/>
              <w:t>2</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3352    M/M in Early Childhood PE **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   Educational Psychology **                        3</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3363   M/M in Secondary PE **                           3</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16</w:t>
            </w:r>
          </w:p>
          <w:p w:rsidR="00C25A0A" w:rsidRPr="00441081" w:rsidRDefault="00C25A0A" w:rsidP="009D2F15">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C25A0A" w:rsidRPr="00441081" w:rsidRDefault="00C25A0A" w:rsidP="009D2F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9D2F15">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126" w:name="_Toc297652707"/>
      <w:bookmarkStart w:id="127" w:name="_Toc297652925"/>
      <w:bookmarkStart w:id="128"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126"/>
      <w:bookmarkEnd w:id="127"/>
      <w:bookmarkEnd w:id="128"/>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129" w:name="_Toc297652708"/>
      <w:bookmarkStart w:id="130" w:name="_Toc297652926"/>
      <w:bookmarkStart w:id="131"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125"/>
      <w:bookmarkEnd w:id="129"/>
      <w:bookmarkEnd w:id="130"/>
      <w:bookmarkEnd w:id="131"/>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Education</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lastRenderedPageBreak/>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78796A">
        <w:trPr>
          <w:trHeight w:hRule="exact" w:val="235"/>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98"/>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78796A">
        <w:trPr>
          <w:trHeight w:hRule="exact" w:val="298"/>
        </w:trPr>
        <w:tc>
          <w:tcPr>
            <w:tcW w:w="905" w:type="dxa"/>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78796A">
        <w:trPr>
          <w:trHeight w:hRule="exact" w:val="235"/>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324"/>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78796A">
        <w:trPr>
          <w:trHeight w:hRule="exact" w:val="324"/>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98"/>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132" w:name="_Toc297652709"/>
      <w:bookmarkStart w:id="133" w:name="_Toc297652927"/>
      <w:bookmarkStart w:id="134"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132"/>
      <w:bookmarkEnd w:id="133"/>
      <w:bookmarkEnd w:id="134"/>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9D2F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9D2F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9D2F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15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4352D7" w:rsidRPr="00441081" w:rsidRDefault="004352D7"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4352D7" w:rsidRPr="00441081" w:rsidRDefault="004352D7"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4352D7" w:rsidRPr="00441081" w:rsidRDefault="004352D7" w:rsidP="009D2F15">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4352D7" w:rsidRPr="00441081" w:rsidRDefault="004352D7"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4352D7" w:rsidRPr="00441081" w:rsidRDefault="004352D7"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4352D7" w:rsidRPr="00441081" w:rsidRDefault="004352D7"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4352D7" w:rsidRPr="00441081" w:rsidRDefault="004352D7"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16  </w:t>
            </w:r>
          </w:p>
          <w:p w:rsidR="004352D7" w:rsidRPr="00441081" w:rsidRDefault="004352D7" w:rsidP="009D2F15">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w:t>
            </w:r>
            <w:proofErr w:type="spellStart"/>
            <w:r w:rsidRPr="00441081">
              <w:rPr>
                <w:rFonts w:ascii="Times New Roman" w:hAnsi="Times New Roman"/>
                <w:color w:val="000000" w:themeColor="text1"/>
                <w:spacing w:val="-3"/>
                <w:sz w:val="18"/>
                <w:szCs w:val="18"/>
              </w:rPr>
              <w:t>Bsktball</w:t>
            </w:r>
            <w:proofErr w:type="spellEnd"/>
            <w:r w:rsidRPr="00441081">
              <w:rPr>
                <w:rFonts w:ascii="Times New Roman" w:hAnsi="Times New Roman"/>
                <w:color w:val="000000" w:themeColor="text1"/>
                <w:spacing w:val="-3"/>
                <w:sz w:val="18"/>
                <w:szCs w:val="18"/>
              </w:rPr>
              <w:t>/</w:t>
            </w:r>
            <w:proofErr w:type="spellStart"/>
            <w:r w:rsidRPr="00441081">
              <w:rPr>
                <w:rFonts w:ascii="Times New Roman" w:hAnsi="Times New Roman"/>
                <w:color w:val="000000" w:themeColor="text1"/>
                <w:spacing w:val="-3"/>
                <w:sz w:val="18"/>
                <w:szCs w:val="18"/>
              </w:rPr>
              <w:t>Volball</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3045    Rec. Fac. &amp; Equip. and Design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4002   Recreation for Special Population               3</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4352D7" w:rsidRPr="00441081" w:rsidRDefault="004352D7" w:rsidP="009D2F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1010      Yoga                                                          1</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2272    Fund Coaching Football/Soccer                 2</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14</w:t>
            </w:r>
          </w:p>
          <w:p w:rsidR="004352D7" w:rsidRPr="00441081" w:rsidRDefault="004352D7" w:rsidP="009D2F15">
            <w:pPr>
              <w:ind w:firstLine="0"/>
              <w:rPr>
                <w:color w:val="000000" w:themeColor="text1"/>
              </w:rPr>
            </w:pPr>
          </w:p>
        </w:tc>
        <w:tc>
          <w:tcPr>
            <w:tcW w:w="5040" w:type="dxa"/>
          </w:tcPr>
          <w:p w:rsidR="004352D7" w:rsidRPr="00441081" w:rsidRDefault="004352D7" w:rsidP="009D2F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w:t>
            </w:r>
            <w:proofErr w:type="spellStart"/>
            <w:r w:rsidRPr="00441081">
              <w:rPr>
                <w:rFonts w:ascii="Times New Roman" w:hAnsi="Times New Roman"/>
                <w:color w:val="000000" w:themeColor="text1"/>
                <w:spacing w:val="-3"/>
                <w:sz w:val="18"/>
                <w:szCs w:val="18"/>
              </w:rPr>
              <w:t>Rec</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9D2F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9D2F15">
            <w:pPr>
              <w:ind w:firstLine="0"/>
              <w:rPr>
                <w:color w:val="000000" w:themeColor="text1"/>
              </w:rPr>
            </w:pPr>
          </w:p>
        </w:tc>
      </w:tr>
    </w:tbl>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135" w:name="_Toc295331409"/>
      <w:bookmarkStart w:id="136" w:name="_Toc297652710"/>
      <w:bookmarkStart w:id="137" w:name="_Toc297652928"/>
      <w:bookmarkStart w:id="138"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135"/>
      <w:bookmarkEnd w:id="136"/>
      <w:bookmarkEnd w:id="137"/>
      <w:bookmarkEnd w:id="138"/>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Commission.</w:t>
      </w:r>
      <w:proofErr w:type="gramEnd"/>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78796A">
        <w:trPr>
          <w:trHeight w:hRule="exact" w:val="298"/>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98"/>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p>
    <w:sectPr w:rsidR="007A4626" w:rsidRPr="00441081" w:rsidSect="00232CCE">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5A3" w:rsidRDefault="002B35A3" w:rsidP="007D77D2">
      <w:pPr>
        <w:spacing w:after="0"/>
      </w:pPr>
      <w:r>
        <w:separator/>
      </w:r>
    </w:p>
  </w:endnote>
  <w:endnote w:type="continuationSeparator" w:id="0">
    <w:p w:rsidR="002B35A3" w:rsidRDefault="002B35A3"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Pr="007D77D2" w:rsidRDefault="00AA0ACC" w:rsidP="007D77D2">
    <w:pPr>
      <w:pStyle w:val="Footer"/>
      <w:jc w:val="center"/>
      <w:rPr>
        <w:sz w:val="18"/>
        <w:szCs w:val="18"/>
      </w:rPr>
    </w:pPr>
    <w:r w:rsidRPr="00AA0ACC">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2B35A3" w:rsidRPr="007D77D2" w:rsidRDefault="00AA0ACC" w:rsidP="007D77D2">
                <w:pPr>
                  <w:ind w:firstLine="0"/>
                  <w:rPr>
                    <w:rFonts w:ascii="Impact" w:hAnsi="Impact"/>
                    <w:sz w:val="40"/>
                    <w:szCs w:val="40"/>
                  </w:rPr>
                </w:pPr>
                <w:r w:rsidRPr="007D77D2">
                  <w:rPr>
                    <w:rFonts w:ascii="Impact" w:hAnsi="Impact"/>
                    <w:sz w:val="40"/>
                    <w:szCs w:val="40"/>
                  </w:rPr>
                  <w:fldChar w:fldCharType="begin"/>
                </w:r>
                <w:r w:rsidR="002B35A3" w:rsidRPr="007D77D2">
                  <w:rPr>
                    <w:rFonts w:ascii="Impact" w:hAnsi="Impact"/>
                    <w:sz w:val="40"/>
                    <w:szCs w:val="40"/>
                  </w:rPr>
                  <w:instrText xml:space="preserve"> PAGE   \* MERGEFORMAT </w:instrText>
                </w:r>
                <w:r w:rsidRPr="007D77D2">
                  <w:rPr>
                    <w:rFonts w:ascii="Impact" w:hAnsi="Impact"/>
                    <w:sz w:val="40"/>
                    <w:szCs w:val="40"/>
                  </w:rPr>
                  <w:fldChar w:fldCharType="separate"/>
                </w:r>
                <w:r w:rsidR="00232CCE">
                  <w:rPr>
                    <w:rFonts w:ascii="Impact" w:hAnsi="Impact"/>
                    <w:noProof/>
                    <w:sz w:val="40"/>
                    <w:szCs w:val="40"/>
                  </w:rPr>
                  <w:t>14</w:t>
                </w:r>
                <w:r w:rsidRPr="007D77D2">
                  <w:rPr>
                    <w:rFonts w:ascii="Impact" w:hAnsi="Impact"/>
                    <w:sz w:val="40"/>
                    <w:szCs w:val="40"/>
                  </w:rPr>
                  <w:fldChar w:fldCharType="end"/>
                </w:r>
              </w:p>
            </w:txbxContent>
          </v:textbox>
        </v:shape>
      </w:pict>
    </w:r>
    <w:r w:rsidR="002B35A3" w:rsidRPr="007D77D2">
      <w:t>2011-2012 U</w:t>
    </w:r>
    <w:r w:rsidR="002B35A3" w:rsidRPr="007D77D2">
      <w:rPr>
        <w:sz w:val="18"/>
        <w:szCs w:val="18"/>
      </w:rPr>
      <w:t xml:space="preserve">NDERGRADUATE </w:t>
    </w:r>
    <w:r w:rsidR="002B35A3" w:rsidRPr="007D77D2">
      <w:t>C</w:t>
    </w:r>
    <w:r w:rsidR="002B35A3"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Pr="007D77D2" w:rsidRDefault="00AA0ACC" w:rsidP="007D77D2">
    <w:pPr>
      <w:pStyle w:val="Footer"/>
      <w:jc w:val="center"/>
      <w:rPr>
        <w:rFonts w:ascii="Times New Roman" w:hAnsi="Times New Roman" w:cs="Times New Roman"/>
        <w:sz w:val="18"/>
        <w:szCs w:val="18"/>
      </w:rPr>
    </w:pPr>
    <w:r w:rsidRPr="00AA0ACC">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2B35A3" w:rsidRPr="007D77D2" w:rsidRDefault="00AA0ACC" w:rsidP="007D77D2">
                <w:pPr>
                  <w:ind w:firstLine="0"/>
                  <w:rPr>
                    <w:rFonts w:ascii="Impact" w:hAnsi="Impact"/>
                    <w:sz w:val="40"/>
                    <w:szCs w:val="40"/>
                  </w:rPr>
                </w:pPr>
                <w:r w:rsidRPr="007D77D2">
                  <w:rPr>
                    <w:rFonts w:ascii="Impact" w:hAnsi="Impact"/>
                    <w:sz w:val="40"/>
                    <w:szCs w:val="40"/>
                  </w:rPr>
                  <w:fldChar w:fldCharType="begin"/>
                </w:r>
                <w:r w:rsidR="002B35A3" w:rsidRPr="007D77D2">
                  <w:rPr>
                    <w:rFonts w:ascii="Impact" w:hAnsi="Impact"/>
                    <w:sz w:val="40"/>
                    <w:szCs w:val="40"/>
                  </w:rPr>
                  <w:instrText xml:space="preserve"> PAGE   \* MERGEFORMAT </w:instrText>
                </w:r>
                <w:r w:rsidRPr="007D77D2">
                  <w:rPr>
                    <w:rFonts w:ascii="Impact" w:hAnsi="Impact"/>
                    <w:sz w:val="40"/>
                    <w:szCs w:val="40"/>
                  </w:rPr>
                  <w:fldChar w:fldCharType="separate"/>
                </w:r>
                <w:r w:rsidR="00232CCE">
                  <w:rPr>
                    <w:rFonts w:ascii="Impact" w:hAnsi="Impact"/>
                    <w:noProof/>
                    <w:sz w:val="40"/>
                    <w:szCs w:val="40"/>
                  </w:rPr>
                  <w:t>15</w:t>
                </w:r>
                <w:r w:rsidRPr="007D77D2">
                  <w:rPr>
                    <w:rFonts w:ascii="Impact" w:hAnsi="Impact"/>
                    <w:sz w:val="40"/>
                    <w:szCs w:val="40"/>
                  </w:rPr>
                  <w:fldChar w:fldCharType="end"/>
                </w:r>
              </w:p>
            </w:txbxContent>
          </v:textbox>
        </v:shape>
      </w:pict>
    </w:r>
    <w:r w:rsidR="002B35A3" w:rsidRPr="007D77D2">
      <w:rPr>
        <w:rFonts w:ascii="Times New Roman" w:hAnsi="Times New Roman" w:cs="Times New Roman"/>
      </w:rPr>
      <w:t>2011-2012 U</w:t>
    </w:r>
    <w:r w:rsidR="002B35A3" w:rsidRPr="007D77D2">
      <w:rPr>
        <w:rFonts w:ascii="Times New Roman" w:hAnsi="Times New Roman" w:cs="Times New Roman"/>
        <w:sz w:val="18"/>
        <w:szCs w:val="18"/>
      </w:rPr>
      <w:t xml:space="preserve">NDERGRADUATE </w:t>
    </w:r>
    <w:r w:rsidR="002B35A3" w:rsidRPr="007D77D2">
      <w:rPr>
        <w:rFonts w:ascii="Times New Roman" w:hAnsi="Times New Roman" w:cs="Times New Roman"/>
      </w:rPr>
      <w:t>C</w:t>
    </w:r>
    <w:r w:rsidR="002B35A3"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5A3" w:rsidRDefault="002B35A3" w:rsidP="007D77D2">
      <w:pPr>
        <w:spacing w:after="0"/>
      </w:pPr>
      <w:r>
        <w:separator/>
      </w:r>
    </w:p>
  </w:footnote>
  <w:footnote w:type="continuationSeparator" w:id="0">
    <w:p w:rsidR="002B35A3" w:rsidRDefault="002B35A3"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Default="00AA0ACC">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486738" w:rsidRDefault="00486738" w:rsidP="00486738">
                    <w:pPr>
                      <w:spacing w:after="0"/>
                      <w:ind w:firstLine="0"/>
                      <w:rPr>
                        <w:b/>
                        <w:color w:val="000000" w:themeColor="text1"/>
                      </w:rPr>
                    </w:pPr>
                    <w:r>
                      <w:rPr>
                        <w:b/>
                        <w:color w:val="000000" w:themeColor="text1"/>
                      </w:rPr>
                      <w:t xml:space="preserve">   </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486738" w:rsidRDefault="00486738" w:rsidP="00486738">
                      <w:pPr>
                        <w:spacing w:after="0"/>
                        <w:ind w:firstLine="0"/>
                        <w:rPr>
                          <w:b/>
                          <w:color w:val="000000" w:themeColor="text1"/>
                        </w:rPr>
                      </w:pPr>
                      <w:r>
                        <w:rPr>
                          <w:b/>
                          <w:color w:val="000000" w:themeColor="text1"/>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486738" w:rsidRDefault="00486738"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Default="00AA0ACC">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0D3BB5" w:rsidRDefault="000D3BB5" w:rsidP="000D3BB5">
                    <w:pPr>
                      <w:spacing w:after="0"/>
                      <w:ind w:firstLine="0"/>
                      <w:rPr>
                        <w:b/>
                        <w:color w:val="000000" w:themeColor="text1"/>
                      </w:rPr>
                    </w:pPr>
                    <w:r>
                      <w:rPr>
                        <w:b/>
                        <w:color w:val="000000" w:themeColor="text1"/>
                      </w:rPr>
                      <w:t xml:space="preserve">   </w:t>
                    </w:r>
                  </w:p>
                  <w:p w:rsidR="000D3BB5" w:rsidRPr="00E963F1" w:rsidRDefault="000D3BB5"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0D3BB5" w:rsidRDefault="000D3BB5" w:rsidP="000D3BB5">
                      <w:pPr>
                        <w:spacing w:after="0"/>
                        <w:ind w:firstLine="0"/>
                        <w:rPr>
                          <w:b/>
                          <w:color w:val="000000" w:themeColor="text1"/>
                        </w:rPr>
                      </w:pPr>
                      <w:r>
                        <w:rPr>
                          <w:b/>
                          <w:color w:val="000000" w:themeColor="text1"/>
                        </w:rPr>
                        <w:t xml:space="preserve">   </w:t>
                      </w:r>
                    </w:p>
                    <w:p w:rsidR="000D3BB5" w:rsidRDefault="000D3BB5"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0D3BB5" w:rsidRDefault="000D3BB5"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0D3BB5" w:rsidRPr="00E963F1" w:rsidRDefault="000D3BB5"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0D3BB5" w:rsidRDefault="000D3BB5"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738" w:rsidRDefault="00AA0ACC">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486738" w:rsidRDefault="00486738" w:rsidP="00486738">
                    <w:pPr>
                      <w:spacing w:after="0"/>
                      <w:ind w:firstLine="0"/>
                      <w:rPr>
                        <w:b/>
                        <w:color w:val="000000" w:themeColor="text1"/>
                      </w:rPr>
                    </w:pPr>
                    <w:r>
                      <w:rPr>
                        <w:b/>
                        <w:color w:val="000000" w:themeColor="text1"/>
                      </w:rPr>
                      <w:t xml:space="preserve">   </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486738" w:rsidRDefault="00486738" w:rsidP="00486738">
                      <w:pPr>
                        <w:spacing w:after="0"/>
                        <w:ind w:firstLine="0"/>
                        <w:rPr>
                          <w:b/>
                          <w:color w:val="000000" w:themeColor="text1"/>
                        </w:rPr>
                      </w:pPr>
                      <w:r>
                        <w:rPr>
                          <w:b/>
                          <w:color w:val="000000" w:themeColor="text1"/>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486738" w:rsidRPr="00486738" w:rsidRDefault="00AC65B8" w:rsidP="00486738">
                  <w:pPr>
                    <w:ind w:firstLine="90"/>
                    <w:rPr>
                      <w:sz w:val="18"/>
                      <w:szCs w:val="18"/>
                    </w:rPr>
                  </w:pPr>
                  <w:r>
                    <w:t>T</w:t>
                  </w:r>
                  <w:r>
                    <w:rPr>
                      <w:sz w:val="18"/>
                      <w:szCs w:val="18"/>
                    </w:rPr>
                    <w:t>EACHER</w:t>
                  </w:r>
                  <w:r w:rsidR="00486738" w:rsidRPr="00486738">
                    <w:rPr>
                      <w:sz w:val="18"/>
                      <w:szCs w:val="18"/>
                    </w:rPr>
                    <w:t xml:space="preserve"> </w:t>
                  </w:r>
                  <w:r w:rsidR="00486738" w:rsidRPr="00486738">
                    <w:t>E</w:t>
                  </w:r>
                  <w:r w:rsidR="00486738"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CE" w:rsidRDefault="00232CCE">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232CCE" w:rsidRDefault="00232CCE" w:rsidP="00486738">
                    <w:pPr>
                      <w:spacing w:after="0"/>
                      <w:ind w:firstLine="0"/>
                      <w:rPr>
                        <w:b/>
                        <w:color w:val="000000" w:themeColor="text1"/>
                      </w:rPr>
                    </w:pPr>
                    <w:r>
                      <w:rPr>
                        <w:b/>
                        <w:color w:val="000000" w:themeColor="text1"/>
                      </w:rPr>
                      <w:t xml:space="preserve">   </w:t>
                    </w:r>
                  </w:p>
                  <w:p w:rsidR="00232CCE" w:rsidRPr="00E963F1" w:rsidRDefault="00232CCE"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232CCE" w:rsidRDefault="00232CCE" w:rsidP="00486738">
                      <w:pPr>
                        <w:spacing w:after="0"/>
                        <w:ind w:firstLine="0"/>
                        <w:rPr>
                          <w:b/>
                          <w:color w:val="000000" w:themeColor="text1"/>
                        </w:rPr>
                      </w:pPr>
                      <w:r>
                        <w:rPr>
                          <w:b/>
                          <w:color w:val="000000" w:themeColor="text1"/>
                        </w:rPr>
                        <w:t xml:space="preserve">   </w:t>
                      </w:r>
                    </w:p>
                    <w:p w:rsidR="00232CCE" w:rsidRDefault="00232CCE"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232CCE" w:rsidRDefault="00232CCE"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232CCE" w:rsidRPr="00E963F1" w:rsidRDefault="00232CCE"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232CCE" w:rsidRPr="00486738" w:rsidRDefault="00232CCE"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proofState w:spelling="clean" w:grammar="clean"/>
  <w:revisionView w:markup="0"/>
  <w:defaultTabStop w:val="720"/>
  <w:evenAndOddHeaders/>
  <w:characterSpacingControl w:val="doNotCompress"/>
  <w:hdrShapeDefaults>
    <o:shapedefaults v:ext="edit" spidmax="2193">
      <o:colormenu v:ext="edit" fillcolor="none [2732]"/>
    </o:shapedefaults>
    <o:shapelayout v:ext="edit">
      <o:idmap v:ext="edit" data="2"/>
      <o:rules v:ext="edit">
        <o:r id="V:Rule22" type="connector" idref="#_x0000_s2138"/>
        <o:r id="V:Rule23" type="connector" idref="#_x0000_s2162"/>
        <o:r id="V:Rule24" type="connector" idref="#_x0000_s2145"/>
        <o:r id="V:Rule25" type="connector" idref="#_x0000_s2153"/>
        <o:r id="V:Rule26" type="connector" idref="#_x0000_s2161"/>
        <o:r id="V:Rule27" type="connector" idref="#_x0000_s2169"/>
        <o:r id="V:Rule28" type="connector" idref="#_x0000_s2166"/>
        <o:r id="V:Rule29" type="connector" idref="#_x0000_s2146"/>
        <o:r id="V:Rule30" type="connector" idref="#_x0000_s2130"/>
        <o:r id="V:Rule31" type="connector" idref="#_x0000_s2136"/>
        <o:r id="V:Rule32" type="connector" idref="#_x0000_s2134"/>
        <o:r id="V:Rule33" type="connector" idref="#_x0000_s2152"/>
        <o:r id="V:Rule34" type="connector" idref="#_x0000_s2131"/>
        <o:r id="V:Rule35" type="connector" idref="#_x0000_s2137"/>
        <o:r id="V:Rule36" type="connector" idref="#_x0000_s2150"/>
        <o:r id="V:Rule37" type="connector" idref="#_x0000_s2151"/>
        <o:r id="V:Rule38" type="connector" idref="#_x0000_s2149"/>
        <o:r id="V:Rule39" type="connector" idref="#_x0000_s2135"/>
        <o:r id="V:Rule40" type="connector" idref="#_x0000_s2167"/>
        <o:r id="V:Rule41" type="connector" idref="#_x0000_s2165"/>
        <o:r id="V:Rule42" type="connector" idref="#_x0000_s2168"/>
        <o:r id="V:Rule43" type="connector" idref="#_x0000_s2183"/>
        <o:r id="V:Rule44" type="connector" idref="#_x0000_s2182"/>
        <o:r id="V:Rule45" type="connector" idref="#_x0000_s2190"/>
        <o:r id="V:Rule46" type="connector" idref="#_x0000_s2187"/>
        <o:r id="V:Rule47" type="connector" idref="#_x0000_s2188"/>
        <o:r id="V:Rule48" type="connector" idref="#_x0000_s2186"/>
        <o:r id="V:Rule49" type="connector" idref="#_x0000_s2189"/>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2117CF"/>
    <w:rsid w:val="00232CCE"/>
    <w:rsid w:val="002415C3"/>
    <w:rsid w:val="002568E8"/>
    <w:rsid w:val="0026701F"/>
    <w:rsid w:val="00275C3F"/>
    <w:rsid w:val="0029208A"/>
    <w:rsid w:val="002B35A3"/>
    <w:rsid w:val="002D5F60"/>
    <w:rsid w:val="002E2D92"/>
    <w:rsid w:val="00347EFB"/>
    <w:rsid w:val="00357B2B"/>
    <w:rsid w:val="004352D7"/>
    <w:rsid w:val="00441081"/>
    <w:rsid w:val="00466150"/>
    <w:rsid w:val="00483924"/>
    <w:rsid w:val="00486738"/>
    <w:rsid w:val="004B191C"/>
    <w:rsid w:val="00545DFD"/>
    <w:rsid w:val="00555A30"/>
    <w:rsid w:val="005723CE"/>
    <w:rsid w:val="0062433F"/>
    <w:rsid w:val="006A584D"/>
    <w:rsid w:val="006C6594"/>
    <w:rsid w:val="006F2981"/>
    <w:rsid w:val="007A4626"/>
    <w:rsid w:val="007B46A1"/>
    <w:rsid w:val="007D262A"/>
    <w:rsid w:val="007D77D2"/>
    <w:rsid w:val="008102E8"/>
    <w:rsid w:val="00851524"/>
    <w:rsid w:val="00887515"/>
    <w:rsid w:val="00893435"/>
    <w:rsid w:val="008D537D"/>
    <w:rsid w:val="008E7FB1"/>
    <w:rsid w:val="008F665D"/>
    <w:rsid w:val="00900097"/>
    <w:rsid w:val="00904F30"/>
    <w:rsid w:val="00946B9C"/>
    <w:rsid w:val="0097789B"/>
    <w:rsid w:val="009B75E3"/>
    <w:rsid w:val="00A4282F"/>
    <w:rsid w:val="00A97831"/>
    <w:rsid w:val="00AA0ACC"/>
    <w:rsid w:val="00AA7335"/>
    <w:rsid w:val="00AC65B8"/>
    <w:rsid w:val="00AF03CC"/>
    <w:rsid w:val="00AF11AF"/>
    <w:rsid w:val="00B050BA"/>
    <w:rsid w:val="00B3730B"/>
    <w:rsid w:val="00B615C0"/>
    <w:rsid w:val="00B93202"/>
    <w:rsid w:val="00BB42A4"/>
    <w:rsid w:val="00C25A0A"/>
    <w:rsid w:val="00C5208D"/>
    <w:rsid w:val="00C87BD4"/>
    <w:rsid w:val="00CA1E9B"/>
    <w:rsid w:val="00CD0099"/>
    <w:rsid w:val="00D439F5"/>
    <w:rsid w:val="00D72541"/>
    <w:rsid w:val="00D94827"/>
    <w:rsid w:val="00DC7101"/>
    <w:rsid w:val="00DC772D"/>
    <w:rsid w:val="00E178A2"/>
    <w:rsid w:val="00E62E2E"/>
    <w:rsid w:val="00E67BB0"/>
    <w:rsid w:val="00EA57D7"/>
    <w:rsid w:val="00EA5D14"/>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3">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E871-1510-4965-A64F-A34CAA0A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7253</Words>
  <Characters>41343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18</cp:revision>
  <dcterms:created xsi:type="dcterms:W3CDTF">2011-06-30T18:00:00Z</dcterms:created>
  <dcterms:modified xsi:type="dcterms:W3CDTF">2011-07-06T01:26:00Z</dcterms:modified>
</cp:coreProperties>
</file>