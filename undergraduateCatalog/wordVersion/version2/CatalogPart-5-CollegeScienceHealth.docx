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381FB9" w:rsidRPr="00B00499" w:rsidRDefault="008B0B6D" w:rsidP="00347884">
      <w:pPr>
        <w:ind w:firstLine="0"/>
        <w:rPr>
          <w:color w:val="000000" w:themeColor="text1"/>
        </w:rPr>
      </w:pPr>
      <w:r w:rsidRPr="00B00499">
        <w:rPr>
          <w:noProof/>
          <w:color w:val="000000" w:themeColor="text1"/>
        </w:rPr>
        <w:drawing>
          <wp:anchor distT="0" distB="0" distL="114300" distR="114300" simplePos="0" relativeHeight="251707392" behindDoc="0" locked="0" layoutInCell="1" allowOverlap="1">
            <wp:simplePos x="0" y="0"/>
            <wp:positionH relativeFrom="column">
              <wp:posOffset>405765</wp:posOffset>
            </wp:positionH>
            <wp:positionV relativeFrom="paragraph">
              <wp:posOffset>6985</wp:posOffset>
            </wp:positionV>
            <wp:extent cx="5948045" cy="7872730"/>
            <wp:effectExtent l="95250" t="38100" r="71755" b="13970"/>
            <wp:wrapSquare wrapText="bothSides"/>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804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6358D">
        <w:rPr>
          <w:noProof/>
          <w:color w:val="000000" w:themeColor="text1"/>
        </w:rPr>
        <w:pict>
          <v:rect id="_x0000_s1068" style="position:absolute;margin-left:10.15pt;margin-top:-9.7pt;width:508.5pt;height:701.25pt;z-index:251705344;mso-position-horizontal-relative:text;mso-position-vertical-relative:text" filled="f"/>
        </w:pict>
      </w:r>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0" w:name="_Toc295333398"/>
      <w:bookmarkStart w:id="1" w:name="_Toc295602056"/>
      <w:r w:rsidRPr="00B00499">
        <w:rPr>
          <w:rFonts w:ascii="Times New Roman" w:hAnsi="Times New Roman"/>
          <w:color w:val="000000" w:themeColor="text1"/>
          <w:spacing w:val="-45"/>
          <w:position w:val="-6"/>
          <w:sz w:val="72"/>
          <w:szCs w:val="72"/>
        </w:rPr>
        <w:lastRenderedPageBreak/>
        <w:t>COLLEG</w:t>
      </w:r>
      <w:r w:rsidRPr="00B00499">
        <w:rPr>
          <w:rFonts w:ascii="Times New Roman" w:hAnsi="Times New Roman"/>
          <w:color w:val="000000" w:themeColor="text1"/>
          <w:position w:val="-6"/>
          <w:sz w:val="72"/>
          <w:szCs w:val="72"/>
        </w:rPr>
        <w:t>E</w:t>
      </w:r>
      <w:r w:rsidRPr="00B00499">
        <w:rPr>
          <w:rFonts w:ascii="Times New Roman" w:hAnsi="Times New Roman"/>
          <w:color w:val="000000" w:themeColor="text1"/>
          <w:spacing w:val="-9"/>
          <w:position w:val="-6"/>
          <w:sz w:val="72"/>
          <w:szCs w:val="72"/>
        </w:rPr>
        <w:t xml:space="preserve"> </w:t>
      </w:r>
      <w:r w:rsidRPr="00B00499">
        <w:rPr>
          <w:rFonts w:ascii="Times New Roman" w:hAnsi="Times New Roman"/>
          <w:color w:val="000000" w:themeColor="text1"/>
          <w:spacing w:val="-45"/>
          <w:position w:val="-6"/>
          <w:sz w:val="72"/>
          <w:szCs w:val="72"/>
        </w:rPr>
        <w:t>OF</w:t>
      </w:r>
      <w:bookmarkEnd w:id="0"/>
      <w:bookmarkEnd w:id="1"/>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2" w:name="_Toc295333399"/>
      <w:bookmarkStart w:id="3" w:name="_Toc295602057"/>
      <w:r w:rsidRPr="00B00499">
        <w:rPr>
          <w:rFonts w:ascii="Times New Roman" w:hAnsi="Times New Roman"/>
          <w:color w:val="000000" w:themeColor="text1"/>
          <w:spacing w:val="-45"/>
          <w:position w:val="-3"/>
          <w:sz w:val="72"/>
          <w:szCs w:val="72"/>
        </w:rPr>
        <w:t>SCIENCE</w:t>
      </w:r>
      <w:r w:rsidRPr="00B00499">
        <w:rPr>
          <w:rFonts w:ascii="Times New Roman" w:hAnsi="Times New Roman"/>
          <w:color w:val="000000" w:themeColor="text1"/>
          <w:position w:val="-3"/>
          <w:sz w:val="72"/>
          <w:szCs w:val="72"/>
        </w:rPr>
        <w:t>S</w:t>
      </w:r>
      <w:r w:rsidRPr="00B00499">
        <w:rPr>
          <w:rFonts w:ascii="Times New Roman" w:hAnsi="Times New Roman"/>
          <w:color w:val="000000" w:themeColor="text1"/>
          <w:spacing w:val="-9"/>
          <w:position w:val="-3"/>
          <w:sz w:val="72"/>
          <w:szCs w:val="72"/>
        </w:rPr>
        <w:t xml:space="preserve"> </w:t>
      </w:r>
      <w:r w:rsidRPr="00B00499">
        <w:rPr>
          <w:rFonts w:ascii="Times New Roman" w:hAnsi="Times New Roman"/>
          <w:color w:val="000000" w:themeColor="text1"/>
          <w:position w:val="-3"/>
          <w:sz w:val="72"/>
          <w:szCs w:val="72"/>
        </w:rPr>
        <w:t>&amp;</w:t>
      </w:r>
      <w:r w:rsidRPr="00B00499">
        <w:rPr>
          <w:rFonts w:ascii="Times New Roman" w:hAnsi="Times New Roman"/>
          <w:color w:val="000000" w:themeColor="text1"/>
          <w:spacing w:val="-89"/>
          <w:position w:val="-3"/>
          <w:sz w:val="72"/>
          <w:szCs w:val="72"/>
        </w:rPr>
        <w:t xml:space="preserve"> </w:t>
      </w:r>
      <w:r w:rsidRPr="00B00499">
        <w:rPr>
          <w:rFonts w:ascii="Times New Roman" w:hAnsi="Times New Roman"/>
          <w:color w:val="000000" w:themeColor="text1"/>
          <w:spacing w:val="-45"/>
          <w:position w:val="-3"/>
          <w:sz w:val="72"/>
          <w:szCs w:val="72"/>
        </w:rPr>
        <w:t>HEA</w:t>
      </w:r>
      <w:r w:rsidRPr="00B00499">
        <w:rPr>
          <w:rFonts w:ascii="Times New Roman" w:hAnsi="Times New Roman"/>
          <w:color w:val="000000" w:themeColor="text1"/>
          <w:spacing w:val="-133"/>
          <w:position w:val="-3"/>
          <w:sz w:val="72"/>
          <w:szCs w:val="72"/>
        </w:rPr>
        <w:t>L</w:t>
      </w:r>
      <w:r w:rsidRPr="00B00499">
        <w:rPr>
          <w:rFonts w:ascii="Times New Roman" w:hAnsi="Times New Roman"/>
          <w:color w:val="000000" w:themeColor="text1"/>
          <w:spacing w:val="-45"/>
          <w:position w:val="-3"/>
          <w:sz w:val="72"/>
          <w:szCs w:val="72"/>
        </w:rPr>
        <w:t>TH</w:t>
      </w:r>
      <w:bookmarkEnd w:id="2"/>
      <w:bookmarkEnd w:id="3"/>
    </w:p>
    <w:p w:rsidR="00381FB9" w:rsidRPr="00B00499" w:rsidRDefault="00381FB9" w:rsidP="0071188B">
      <w:pPr>
        <w:pStyle w:val="Heading1"/>
        <w:spacing w:before="0"/>
        <w:ind w:left="187" w:firstLine="0"/>
        <w:jc w:val="center"/>
        <w:rPr>
          <w:color w:val="000000" w:themeColor="text1"/>
        </w:rPr>
      </w:pPr>
      <w:bookmarkStart w:id="4" w:name="_Toc295333400"/>
      <w:bookmarkStart w:id="5" w:name="_Toc295602058"/>
      <w:r w:rsidRPr="00B00499">
        <w:rPr>
          <w:rFonts w:ascii="Times New Roman" w:hAnsi="Times New Roman"/>
          <w:color w:val="000000" w:themeColor="text1"/>
          <w:spacing w:val="-45"/>
          <w:position w:val="-1"/>
          <w:sz w:val="72"/>
          <w:szCs w:val="72"/>
        </w:rPr>
        <w:t>PROFESSIONS</w:t>
      </w:r>
      <w:bookmarkEnd w:id="4"/>
      <w:bookmarkEnd w:id="5"/>
    </w:p>
    <w:p w:rsidR="00381FB9" w:rsidRPr="00B00499" w:rsidRDefault="00381FB9">
      <w:pPr>
        <w:rPr>
          <w:color w:val="000000" w:themeColor="text1"/>
        </w:rPr>
      </w:pPr>
    </w:p>
    <w:p w:rsidR="00347884" w:rsidRPr="00B00499" w:rsidRDefault="00347884" w:rsidP="00347884">
      <w:pPr>
        <w:pBdr>
          <w:bottom w:val="single" w:sz="4" w:space="1" w:color="auto"/>
        </w:pBdr>
        <w:spacing w:after="0"/>
        <w:ind w:left="360" w:right="130" w:firstLine="0"/>
        <w:jc w:val="both"/>
        <w:rPr>
          <w:rFonts w:ascii="Times New Roman" w:hAnsi="Times New Roman" w:cs="Times New Roman"/>
          <w:color w:val="000000" w:themeColor="text1"/>
          <w:sz w:val="28"/>
          <w:szCs w:val="28"/>
        </w:rPr>
      </w:pPr>
      <w:r w:rsidRPr="00B00499">
        <w:rPr>
          <w:rFonts w:ascii="Times New Roman" w:hAnsi="Times New Roman" w:cs="Times New Roman"/>
          <w:color w:val="000000" w:themeColor="text1"/>
          <w:sz w:val="36"/>
          <w:szCs w:val="36"/>
        </w:rPr>
        <w:t>C</w:t>
      </w:r>
      <w:r w:rsidRPr="00B00499">
        <w:rPr>
          <w:rFonts w:ascii="Times New Roman" w:hAnsi="Times New Roman" w:cs="Times New Roman"/>
          <w:color w:val="000000" w:themeColor="text1"/>
          <w:sz w:val="28"/>
          <w:szCs w:val="28"/>
        </w:rPr>
        <w:t>ONTENTS</w:t>
      </w: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sectPr w:rsidR="00347884" w:rsidRPr="00B00499" w:rsidSect="00347884">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347884" w:rsidRPr="00B00499" w:rsidRDefault="00D6358D" w:rsidP="00B04DFF">
      <w:pPr>
        <w:pStyle w:val="TOC2"/>
        <w:rPr>
          <w:rFonts w:ascii="Times New Roman" w:hAnsi="Times New Roman" w:cs="Times New Roman"/>
          <w:b w:val="0"/>
          <w:caps/>
          <w:noProof/>
          <w:color w:val="000000" w:themeColor="text1"/>
          <w:sz w:val="18"/>
          <w:szCs w:val="18"/>
        </w:rPr>
      </w:pPr>
      <w:r w:rsidRPr="00D6358D">
        <w:rPr>
          <w:rFonts w:ascii="Times New Roman" w:hAnsi="Times New Roman" w:cs="Times New Roman"/>
          <w:b w:val="0"/>
          <w:noProof/>
          <w:color w:val="000000" w:themeColor="text1"/>
          <w:sz w:val="18"/>
          <w:szCs w:val="18"/>
        </w:rPr>
        <w:lastRenderedPageBreak/>
        <w:fldChar w:fldCharType="begin"/>
      </w:r>
      <w:r w:rsidR="00347884" w:rsidRPr="00B00499">
        <w:rPr>
          <w:rFonts w:ascii="Times New Roman" w:hAnsi="Times New Roman" w:cs="Times New Roman"/>
          <w:b w:val="0"/>
          <w:noProof/>
          <w:color w:val="000000" w:themeColor="text1"/>
          <w:sz w:val="18"/>
          <w:szCs w:val="18"/>
        </w:rPr>
        <w:instrText xml:space="preserve"> TOC \o "1-2" \u </w:instrText>
      </w:r>
      <w:r w:rsidRPr="00D6358D">
        <w:rPr>
          <w:rFonts w:ascii="Times New Roman" w:hAnsi="Times New Roman" w:cs="Times New Roman"/>
          <w:b w:val="0"/>
          <w:noProof/>
          <w:color w:val="000000" w:themeColor="text1"/>
          <w:sz w:val="18"/>
          <w:szCs w:val="18"/>
        </w:rPr>
        <w:fldChar w:fldCharType="separate"/>
      </w:r>
      <w:r w:rsidR="00347884" w:rsidRPr="00B00499">
        <w:rPr>
          <w:rFonts w:ascii="Times New Roman" w:hAnsi="Times New Roman" w:cs="Times New Roman"/>
          <w:b w:val="0"/>
          <w:noProof/>
          <w:color w:val="000000" w:themeColor="text1"/>
          <w:sz w:val="18"/>
          <w:szCs w:val="18"/>
        </w:rPr>
        <w:t>College of</w:t>
      </w:r>
      <w:r w:rsidR="00347884" w:rsidRPr="00B00499">
        <w:rPr>
          <w:rFonts w:ascii="Times New Roman" w:hAnsi="Times New Roman" w:cs="Times New Roman"/>
          <w:b w:val="0"/>
          <w:noProof/>
          <w:color w:val="000000" w:themeColor="text1"/>
          <w:sz w:val="18"/>
          <w:szCs w:val="18"/>
        </w:rPr>
        <w:tab/>
      </w:r>
      <w:r w:rsidRPr="00B00499">
        <w:rPr>
          <w:rFonts w:ascii="Times New Roman" w:hAnsi="Times New Roman" w:cs="Times New Roman"/>
          <w:b w:val="0"/>
          <w:noProof/>
          <w:color w:val="000000" w:themeColor="text1"/>
          <w:sz w:val="18"/>
          <w:szCs w:val="18"/>
        </w:rPr>
        <w:fldChar w:fldCharType="begin"/>
      </w:r>
      <w:r w:rsidR="00347884" w:rsidRPr="00B00499">
        <w:rPr>
          <w:rFonts w:ascii="Times New Roman" w:hAnsi="Times New Roman" w:cs="Times New Roman"/>
          <w:b w:val="0"/>
          <w:noProof/>
          <w:color w:val="000000" w:themeColor="text1"/>
          <w:sz w:val="18"/>
          <w:szCs w:val="18"/>
        </w:rPr>
        <w:instrText xml:space="preserve"> PAGEREF _Toc295602056 \h </w:instrText>
      </w:r>
      <w:r w:rsidRPr="00B00499">
        <w:rPr>
          <w:rFonts w:ascii="Times New Roman" w:hAnsi="Times New Roman" w:cs="Times New Roman"/>
          <w:b w:val="0"/>
          <w:noProof/>
          <w:color w:val="000000" w:themeColor="text1"/>
          <w:sz w:val="18"/>
          <w:szCs w:val="18"/>
        </w:rPr>
      </w:r>
      <w:r w:rsidRPr="00B00499">
        <w:rPr>
          <w:rFonts w:ascii="Times New Roman" w:hAnsi="Times New Roman" w:cs="Times New Roman"/>
          <w:b w:val="0"/>
          <w:noProof/>
          <w:color w:val="000000" w:themeColor="text1"/>
          <w:sz w:val="18"/>
          <w:szCs w:val="18"/>
        </w:rPr>
        <w:fldChar w:fldCharType="separate"/>
      </w:r>
      <w:r w:rsidR="00347884" w:rsidRPr="00B00499">
        <w:rPr>
          <w:rFonts w:ascii="Times New Roman" w:hAnsi="Times New Roman" w:cs="Times New Roman"/>
          <w:b w:val="0"/>
          <w:noProof/>
          <w:color w:val="000000" w:themeColor="text1"/>
          <w:sz w:val="18"/>
          <w:szCs w:val="18"/>
        </w:rPr>
        <w:t>2</w:t>
      </w:r>
      <w:r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caps/>
          <w:noProof/>
          <w:color w:val="000000" w:themeColor="text1"/>
          <w:sz w:val="18"/>
          <w:szCs w:val="18"/>
        </w:rPr>
      </w:pPr>
      <w:r w:rsidRPr="00B00499">
        <w:rPr>
          <w:rFonts w:ascii="Times New Roman" w:hAnsi="Times New Roman" w:cs="Times New Roman"/>
          <w:b w:val="0"/>
          <w:noProof/>
          <w:color w:val="000000" w:themeColor="text1"/>
          <w:sz w:val="18"/>
          <w:szCs w:val="18"/>
        </w:rPr>
        <w:t>Sciences &amp; health</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_Toc295602057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caps/>
          <w:noProof/>
          <w:color w:val="000000" w:themeColor="text1"/>
          <w:sz w:val="18"/>
          <w:szCs w:val="18"/>
        </w:rPr>
      </w:pPr>
      <w:r w:rsidRPr="00B00499">
        <w:rPr>
          <w:rFonts w:ascii="Times New Roman" w:hAnsi="Times New Roman" w:cs="Times New Roman"/>
          <w:b w:val="0"/>
          <w:noProof/>
          <w:color w:val="000000" w:themeColor="text1"/>
          <w:spacing w:val="-3"/>
          <w:sz w:val="18"/>
          <w:szCs w:val="18"/>
        </w:rPr>
        <w:t>Professions</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_Toc295602058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Specific</w:t>
      </w:r>
      <w:r w:rsidRPr="00B00499">
        <w:rPr>
          <w:rFonts w:ascii="Times New Roman" w:hAnsi="Times New Roman" w:cs="Times New Roman"/>
          <w:b w:val="0"/>
          <w:noProof/>
          <w:color w:val="000000" w:themeColor="text1"/>
          <w:spacing w:val="-3"/>
          <w:sz w:val="18"/>
          <w:szCs w:val="18"/>
        </w:rPr>
        <w:t xml:space="preserve"> </w:t>
      </w:r>
      <w:r w:rsidRPr="00B00499">
        <w:rPr>
          <w:rFonts w:ascii="Times New Roman" w:hAnsi="Times New Roman" w:cs="Times New Roman"/>
          <w:b w:val="0"/>
          <w:noProof/>
          <w:color w:val="000000" w:themeColor="text1"/>
          <w:sz w:val="18"/>
          <w:szCs w:val="18"/>
        </w:rPr>
        <w:t>admission</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z w:val="18"/>
          <w:szCs w:val="18"/>
        </w:rPr>
        <w:t>criteria</w:t>
      </w:r>
      <w:r w:rsidRPr="00B00499">
        <w:rPr>
          <w:rFonts w:ascii="Times New Roman" w:hAnsi="Times New Roman" w:cs="Times New Roman"/>
          <w:b w:val="0"/>
          <w:noProof/>
          <w:color w:val="000000" w:themeColor="text1"/>
          <w:spacing w:val="-4"/>
          <w:sz w:val="18"/>
          <w:szCs w:val="18"/>
        </w:rPr>
        <w:t xml:space="preserve"> </w:t>
      </w:r>
      <w:r w:rsidRPr="00B00499">
        <w:rPr>
          <w:rFonts w:ascii="Times New Roman" w:hAnsi="Times New Roman" w:cs="Times New Roman"/>
          <w:b w:val="0"/>
          <w:noProof/>
          <w:color w:val="000000" w:themeColor="text1"/>
          <w:spacing w:val="-6"/>
          <w:sz w:val="18"/>
          <w:szCs w:val="18"/>
        </w:rPr>
        <w:t>t</w:t>
      </w:r>
      <w:r w:rsidRPr="00B00499">
        <w:rPr>
          <w:rFonts w:ascii="Times New Roman" w:hAnsi="Times New Roman" w:cs="Times New Roman"/>
          <w:b w:val="0"/>
          <w:noProof/>
          <w:color w:val="000000" w:themeColor="text1"/>
          <w:sz w:val="18"/>
          <w:szCs w:val="18"/>
        </w:rPr>
        <w:t>o</w:t>
      </w:r>
      <w:r w:rsidRPr="00B00499">
        <w:rPr>
          <w:rFonts w:ascii="Times New Roman" w:hAnsi="Times New Roman" w:cs="Times New Roman"/>
          <w:b w:val="0"/>
          <w:noProof/>
          <w:color w:val="000000" w:themeColor="text1"/>
          <w:spacing w:val="6"/>
          <w:sz w:val="18"/>
          <w:szCs w:val="18"/>
        </w:rPr>
        <w:t xml:space="preserve"> </w:t>
      </w:r>
      <w:r w:rsidRPr="00B00499">
        <w:rPr>
          <w:rFonts w:ascii="Times New Roman" w:hAnsi="Times New Roman" w:cs="Times New Roman"/>
          <w:b w:val="0"/>
          <w:noProof/>
          <w:color w:val="000000" w:themeColor="text1"/>
          <w:sz w:val="18"/>
          <w:szCs w:val="18"/>
        </w:rPr>
        <w:t>the</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z w:val="18"/>
          <w:szCs w:val="18"/>
        </w:rPr>
        <w:t>generic</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z w:val="18"/>
          <w:szCs w:val="18"/>
        </w:rPr>
        <w:t>nursing</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z w:val="18"/>
          <w:szCs w:val="18"/>
        </w:rPr>
        <w:t>program</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_Toc295602059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4</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pacing w:val="-2"/>
          <w:sz w:val="18"/>
          <w:szCs w:val="18"/>
        </w:rPr>
        <w:t>Appea</w:t>
      </w:r>
      <w:r w:rsidRPr="00B00499">
        <w:rPr>
          <w:rFonts w:ascii="Times New Roman" w:hAnsi="Times New Roman" w:cs="Times New Roman"/>
          <w:b w:val="0"/>
          <w:noProof/>
          <w:color w:val="000000" w:themeColor="text1"/>
          <w:sz w:val="18"/>
          <w:szCs w:val="18"/>
        </w:rPr>
        <w:t xml:space="preserve">l </w:t>
      </w:r>
      <w:r w:rsidRPr="00B00499">
        <w:rPr>
          <w:rFonts w:ascii="Times New Roman" w:hAnsi="Times New Roman" w:cs="Times New Roman"/>
          <w:b w:val="0"/>
          <w:noProof/>
          <w:color w:val="000000" w:themeColor="text1"/>
          <w:spacing w:val="-2"/>
          <w:sz w:val="18"/>
          <w:szCs w:val="18"/>
        </w:rPr>
        <w:t>polic</w:t>
      </w:r>
      <w:r w:rsidRPr="00B00499">
        <w:rPr>
          <w:rFonts w:ascii="Times New Roman" w:hAnsi="Times New Roman" w:cs="Times New Roman"/>
          <w:b w:val="0"/>
          <w:noProof/>
          <w:color w:val="000000" w:themeColor="text1"/>
          <w:sz w:val="18"/>
          <w:szCs w:val="18"/>
        </w:rPr>
        <w:t>y</w:t>
      </w:r>
      <w:r w:rsidRPr="00B00499">
        <w:rPr>
          <w:rFonts w:ascii="Times New Roman" w:hAnsi="Times New Roman" w:cs="Times New Roman"/>
          <w:b w:val="0"/>
          <w:noProof/>
          <w:color w:val="000000" w:themeColor="text1"/>
          <w:spacing w:val="3"/>
          <w:sz w:val="18"/>
          <w:szCs w:val="18"/>
        </w:rPr>
        <w:t xml:space="preserve"> </w:t>
      </w:r>
      <w:r w:rsidRPr="00B00499">
        <w:rPr>
          <w:rFonts w:ascii="Times New Roman" w:hAnsi="Times New Roman" w:cs="Times New Roman"/>
          <w:b w:val="0"/>
          <w:noProof/>
          <w:color w:val="000000" w:themeColor="text1"/>
          <w:spacing w:val="-2"/>
          <w:sz w:val="18"/>
          <w:szCs w:val="18"/>
        </w:rPr>
        <w:t>fo</w:t>
      </w:r>
      <w:r w:rsidRPr="00B00499">
        <w:rPr>
          <w:rFonts w:ascii="Times New Roman" w:hAnsi="Times New Roman" w:cs="Times New Roman"/>
          <w:b w:val="0"/>
          <w:noProof/>
          <w:color w:val="000000" w:themeColor="text1"/>
          <w:sz w:val="18"/>
          <w:szCs w:val="18"/>
        </w:rPr>
        <w:t>r</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pacing w:val="-2"/>
          <w:sz w:val="18"/>
          <w:szCs w:val="18"/>
        </w:rPr>
        <w:t>readmission</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_Toc295602060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5</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pacing w:val="-2"/>
          <w:sz w:val="18"/>
          <w:szCs w:val="18"/>
        </w:rPr>
        <w:t>R</w:t>
      </w:r>
      <w:r w:rsidRPr="00B00499">
        <w:rPr>
          <w:rFonts w:ascii="Times New Roman" w:hAnsi="Times New Roman" w:cs="Times New Roman"/>
          <w:b w:val="0"/>
          <w:noProof/>
          <w:color w:val="000000" w:themeColor="text1"/>
          <w:sz w:val="18"/>
          <w:szCs w:val="18"/>
        </w:rPr>
        <w:t>n</w:t>
      </w:r>
      <w:r w:rsidRPr="00B00499">
        <w:rPr>
          <w:rFonts w:ascii="Times New Roman" w:hAnsi="Times New Roman" w:cs="Times New Roman"/>
          <w:b w:val="0"/>
          <w:noProof/>
          <w:color w:val="000000" w:themeColor="text1"/>
          <w:spacing w:val="-5"/>
          <w:sz w:val="18"/>
          <w:szCs w:val="18"/>
        </w:rPr>
        <w:t xml:space="preserve"> </w:t>
      </w:r>
      <w:r w:rsidRPr="00B00499">
        <w:rPr>
          <w:rFonts w:ascii="Times New Roman" w:hAnsi="Times New Roman" w:cs="Times New Roman"/>
          <w:b w:val="0"/>
          <w:noProof/>
          <w:color w:val="000000" w:themeColor="text1"/>
          <w:spacing w:val="-2"/>
          <w:sz w:val="18"/>
          <w:szCs w:val="18"/>
        </w:rPr>
        <w:t>studen</w:t>
      </w:r>
      <w:r w:rsidRPr="00B00499">
        <w:rPr>
          <w:rFonts w:ascii="Times New Roman" w:hAnsi="Times New Roman" w:cs="Times New Roman"/>
          <w:b w:val="0"/>
          <w:noProof/>
          <w:color w:val="000000" w:themeColor="text1"/>
          <w:sz w:val="18"/>
          <w:szCs w:val="18"/>
        </w:rPr>
        <w:t>t</w:t>
      </w:r>
      <w:r w:rsidRPr="00B00499">
        <w:rPr>
          <w:rFonts w:ascii="Times New Roman" w:hAnsi="Times New Roman" w:cs="Times New Roman"/>
          <w:b w:val="0"/>
          <w:noProof/>
          <w:color w:val="000000" w:themeColor="text1"/>
          <w:spacing w:val="-6"/>
          <w:sz w:val="18"/>
          <w:szCs w:val="18"/>
        </w:rPr>
        <w:t xml:space="preserve"> </w:t>
      </w:r>
      <w:r w:rsidRPr="00B00499">
        <w:rPr>
          <w:rFonts w:ascii="Times New Roman" w:hAnsi="Times New Roman" w:cs="Times New Roman"/>
          <w:b w:val="0"/>
          <w:noProof/>
          <w:color w:val="000000" w:themeColor="text1"/>
          <w:spacing w:val="-2"/>
          <w:sz w:val="18"/>
          <w:szCs w:val="18"/>
        </w:rPr>
        <w:t>admission</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_Toc295602061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5</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pacing w:val="-2"/>
          <w:sz w:val="18"/>
          <w:szCs w:val="18"/>
        </w:rPr>
        <w:t>Bachelo</w:t>
      </w:r>
      <w:r w:rsidRPr="00B00499">
        <w:rPr>
          <w:rFonts w:ascii="Times New Roman" w:hAnsi="Times New Roman" w:cs="Times New Roman"/>
          <w:b w:val="0"/>
          <w:noProof/>
          <w:color w:val="000000" w:themeColor="text1"/>
          <w:sz w:val="18"/>
          <w:szCs w:val="18"/>
        </w:rPr>
        <w:t>r</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pacing w:val="-2"/>
          <w:sz w:val="18"/>
          <w:szCs w:val="18"/>
        </w:rPr>
        <w:t>o</w:t>
      </w:r>
      <w:r w:rsidRPr="00B00499">
        <w:rPr>
          <w:rFonts w:ascii="Times New Roman" w:hAnsi="Times New Roman" w:cs="Times New Roman"/>
          <w:b w:val="0"/>
          <w:noProof/>
          <w:color w:val="000000" w:themeColor="text1"/>
          <w:sz w:val="18"/>
          <w:szCs w:val="18"/>
        </w:rPr>
        <w:t>f</w:t>
      </w:r>
      <w:r w:rsidRPr="00B00499">
        <w:rPr>
          <w:rFonts w:ascii="Times New Roman" w:hAnsi="Times New Roman" w:cs="Times New Roman"/>
          <w:b w:val="0"/>
          <w:noProof/>
          <w:color w:val="000000" w:themeColor="text1"/>
          <w:spacing w:val="4"/>
          <w:sz w:val="18"/>
          <w:szCs w:val="18"/>
        </w:rPr>
        <w:t xml:space="preserve"> </w:t>
      </w:r>
      <w:r w:rsidRPr="00B00499">
        <w:rPr>
          <w:rFonts w:ascii="Times New Roman" w:hAnsi="Times New Roman" w:cs="Times New Roman"/>
          <w:b w:val="0"/>
          <w:noProof/>
          <w:color w:val="000000" w:themeColor="text1"/>
          <w:spacing w:val="-2"/>
          <w:sz w:val="18"/>
          <w:szCs w:val="18"/>
        </w:rPr>
        <w:t>scienc</w:t>
      </w:r>
      <w:r w:rsidRPr="00B00499">
        <w:rPr>
          <w:rFonts w:ascii="Times New Roman" w:hAnsi="Times New Roman" w:cs="Times New Roman"/>
          <w:b w:val="0"/>
          <w:noProof/>
          <w:color w:val="000000" w:themeColor="text1"/>
          <w:sz w:val="18"/>
          <w:szCs w:val="18"/>
        </w:rPr>
        <w:t>e</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pacing w:val="-2"/>
          <w:sz w:val="18"/>
          <w:szCs w:val="18"/>
        </w:rPr>
        <w:t>i</w:t>
      </w:r>
      <w:r w:rsidRPr="00B00499">
        <w:rPr>
          <w:rFonts w:ascii="Times New Roman" w:hAnsi="Times New Roman" w:cs="Times New Roman"/>
          <w:b w:val="0"/>
          <w:noProof/>
          <w:color w:val="000000" w:themeColor="text1"/>
          <w:sz w:val="18"/>
          <w:szCs w:val="18"/>
        </w:rPr>
        <w:t>n</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pacing w:val="-2"/>
          <w:sz w:val="18"/>
          <w:szCs w:val="18"/>
        </w:rPr>
        <w:t>nursin</w:t>
      </w:r>
      <w:r w:rsidRPr="00B00499">
        <w:rPr>
          <w:rFonts w:ascii="Times New Roman" w:hAnsi="Times New Roman" w:cs="Times New Roman"/>
          <w:b w:val="0"/>
          <w:noProof/>
          <w:color w:val="000000" w:themeColor="text1"/>
          <w:sz w:val="18"/>
          <w:szCs w:val="18"/>
        </w:rPr>
        <w:t>g</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pacing w:val="-2"/>
          <w:sz w:val="18"/>
          <w:szCs w:val="18"/>
        </w:rPr>
        <w:t>degree</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_Toc295602062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5</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Department of criminal justice and</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z w:val="18"/>
          <w:szCs w:val="18"/>
        </w:rPr>
        <w:t>forensic</w:t>
      </w:r>
      <w:r w:rsidRPr="00B00499">
        <w:rPr>
          <w:rFonts w:ascii="Times New Roman" w:hAnsi="Times New Roman" w:cs="Times New Roman"/>
          <w:b w:val="0"/>
          <w:noProof/>
          <w:color w:val="000000" w:themeColor="text1"/>
          <w:spacing w:val="10"/>
          <w:sz w:val="18"/>
          <w:szCs w:val="18"/>
        </w:rPr>
        <w:t xml:space="preserve"> </w:t>
      </w:r>
      <w:r w:rsidRPr="00B00499">
        <w:rPr>
          <w:rFonts w:ascii="Times New Roman" w:hAnsi="Times New Roman" w:cs="Times New Roman"/>
          <w:b w:val="0"/>
          <w:noProof/>
          <w:color w:val="000000" w:themeColor="text1"/>
          <w:sz w:val="18"/>
          <w:szCs w:val="18"/>
        </w:rPr>
        <w:t>science</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_Toc295602063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7</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pacing w:val="-3"/>
          <w:sz w:val="18"/>
          <w:szCs w:val="18"/>
        </w:rPr>
        <w:t>Bachelo</w:t>
      </w:r>
      <w:r w:rsidRPr="00B00499">
        <w:rPr>
          <w:rFonts w:ascii="Times New Roman" w:hAnsi="Times New Roman" w:cs="Times New Roman"/>
          <w:b w:val="0"/>
          <w:noProof/>
          <w:color w:val="000000" w:themeColor="text1"/>
          <w:sz w:val="18"/>
          <w:szCs w:val="18"/>
        </w:rPr>
        <w:t>r</w:t>
      </w:r>
      <w:r w:rsidRPr="00B00499">
        <w:rPr>
          <w:rFonts w:ascii="Times New Roman" w:hAnsi="Times New Roman" w:cs="Times New Roman"/>
          <w:b w:val="0"/>
          <w:noProof/>
          <w:color w:val="000000" w:themeColor="text1"/>
          <w:spacing w:val="14"/>
          <w:sz w:val="18"/>
          <w:szCs w:val="18"/>
        </w:rPr>
        <w:t xml:space="preserve"> </w:t>
      </w:r>
      <w:r w:rsidRPr="00B00499">
        <w:rPr>
          <w:rFonts w:ascii="Times New Roman" w:hAnsi="Times New Roman" w:cs="Times New Roman"/>
          <w:b w:val="0"/>
          <w:noProof/>
          <w:color w:val="000000" w:themeColor="text1"/>
          <w:spacing w:val="-3"/>
          <w:sz w:val="18"/>
          <w:szCs w:val="18"/>
        </w:rPr>
        <w:t>o</w:t>
      </w:r>
      <w:r w:rsidRPr="00B00499">
        <w:rPr>
          <w:rFonts w:ascii="Times New Roman" w:hAnsi="Times New Roman" w:cs="Times New Roman"/>
          <w:b w:val="0"/>
          <w:noProof/>
          <w:color w:val="000000" w:themeColor="text1"/>
          <w:sz w:val="18"/>
          <w:szCs w:val="18"/>
        </w:rPr>
        <w:t>f</w:t>
      </w:r>
      <w:r w:rsidRPr="00B00499">
        <w:rPr>
          <w:rFonts w:ascii="Times New Roman" w:hAnsi="Times New Roman" w:cs="Times New Roman"/>
          <w:b w:val="0"/>
          <w:noProof/>
          <w:color w:val="000000" w:themeColor="text1"/>
          <w:spacing w:val="5"/>
          <w:sz w:val="18"/>
          <w:szCs w:val="18"/>
        </w:rPr>
        <w:t xml:space="preserve"> </w:t>
      </w:r>
      <w:r w:rsidRPr="00B00499">
        <w:rPr>
          <w:rFonts w:ascii="Times New Roman" w:hAnsi="Times New Roman" w:cs="Times New Roman"/>
          <w:b w:val="0"/>
          <w:noProof/>
          <w:color w:val="000000" w:themeColor="text1"/>
          <w:spacing w:val="-3"/>
          <w:sz w:val="18"/>
          <w:szCs w:val="18"/>
        </w:rPr>
        <w:t>science degre</w:t>
      </w:r>
      <w:r w:rsidRPr="00B00499">
        <w:rPr>
          <w:rFonts w:ascii="Times New Roman" w:hAnsi="Times New Roman" w:cs="Times New Roman"/>
          <w:b w:val="0"/>
          <w:noProof/>
          <w:color w:val="000000" w:themeColor="text1"/>
          <w:sz w:val="18"/>
          <w:szCs w:val="18"/>
        </w:rPr>
        <w:t>e</w:t>
      </w:r>
      <w:r w:rsidRPr="00B00499">
        <w:rPr>
          <w:rFonts w:ascii="Times New Roman" w:hAnsi="Times New Roman" w:cs="Times New Roman"/>
          <w:b w:val="0"/>
          <w:noProof/>
          <w:color w:val="000000" w:themeColor="text1"/>
          <w:spacing w:val="14"/>
          <w:sz w:val="18"/>
          <w:szCs w:val="18"/>
        </w:rPr>
        <w:t xml:space="preserve"> </w:t>
      </w:r>
      <w:r w:rsidRPr="00B00499">
        <w:rPr>
          <w:rFonts w:ascii="Times New Roman" w:hAnsi="Times New Roman" w:cs="Times New Roman"/>
          <w:b w:val="0"/>
          <w:noProof/>
          <w:color w:val="000000" w:themeColor="text1"/>
          <w:spacing w:val="-3"/>
          <w:sz w:val="18"/>
          <w:szCs w:val="18"/>
        </w:rPr>
        <w:t>i</w:t>
      </w:r>
      <w:r w:rsidRPr="00B00499">
        <w:rPr>
          <w:rFonts w:ascii="Times New Roman" w:hAnsi="Times New Roman" w:cs="Times New Roman"/>
          <w:b w:val="0"/>
          <w:noProof/>
          <w:color w:val="000000" w:themeColor="text1"/>
          <w:sz w:val="18"/>
          <w:szCs w:val="18"/>
        </w:rPr>
        <w:t>n</w:t>
      </w:r>
      <w:r w:rsidRPr="00B00499">
        <w:rPr>
          <w:rFonts w:ascii="Times New Roman" w:hAnsi="Times New Roman" w:cs="Times New Roman"/>
          <w:b w:val="0"/>
          <w:noProof/>
          <w:color w:val="000000" w:themeColor="text1"/>
          <w:spacing w:val="14"/>
          <w:sz w:val="18"/>
          <w:szCs w:val="18"/>
        </w:rPr>
        <w:t xml:space="preserve"> </w:t>
      </w:r>
      <w:r w:rsidRPr="00B00499">
        <w:rPr>
          <w:rFonts w:ascii="Times New Roman" w:hAnsi="Times New Roman" w:cs="Times New Roman"/>
          <w:b w:val="0"/>
          <w:noProof/>
          <w:color w:val="000000" w:themeColor="text1"/>
          <w:spacing w:val="-3"/>
          <w:sz w:val="18"/>
          <w:szCs w:val="18"/>
        </w:rPr>
        <w:t>crimina</w:t>
      </w:r>
      <w:r w:rsidRPr="00B00499">
        <w:rPr>
          <w:rFonts w:ascii="Times New Roman" w:hAnsi="Times New Roman" w:cs="Times New Roman"/>
          <w:b w:val="0"/>
          <w:noProof/>
          <w:color w:val="000000" w:themeColor="text1"/>
          <w:sz w:val="18"/>
          <w:szCs w:val="18"/>
        </w:rPr>
        <w:t xml:space="preserve">l </w:t>
      </w:r>
      <w:r w:rsidRPr="00B00499">
        <w:rPr>
          <w:rFonts w:ascii="Times New Roman" w:hAnsi="Times New Roman" w:cs="Times New Roman"/>
          <w:b w:val="0"/>
          <w:noProof/>
          <w:color w:val="000000" w:themeColor="text1"/>
          <w:spacing w:val="-3"/>
          <w:sz w:val="18"/>
          <w:szCs w:val="18"/>
        </w:rPr>
        <w:t>justice</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_Toc295602064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7</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pacing w:val="-3"/>
          <w:sz w:val="18"/>
          <w:szCs w:val="18"/>
        </w:rPr>
        <w:t>Bachelo</w:t>
      </w:r>
      <w:r w:rsidRPr="00B00499">
        <w:rPr>
          <w:rFonts w:ascii="Times New Roman" w:hAnsi="Times New Roman" w:cs="Times New Roman"/>
          <w:b w:val="0"/>
          <w:noProof/>
          <w:color w:val="000000" w:themeColor="text1"/>
          <w:sz w:val="18"/>
          <w:szCs w:val="18"/>
        </w:rPr>
        <w:t>r</w:t>
      </w:r>
      <w:r w:rsidRPr="00B00499">
        <w:rPr>
          <w:rFonts w:ascii="Times New Roman" w:hAnsi="Times New Roman" w:cs="Times New Roman"/>
          <w:b w:val="0"/>
          <w:noProof/>
          <w:color w:val="000000" w:themeColor="text1"/>
          <w:spacing w:val="14"/>
          <w:sz w:val="18"/>
          <w:szCs w:val="18"/>
        </w:rPr>
        <w:t xml:space="preserve"> </w:t>
      </w:r>
      <w:r w:rsidRPr="00B00499">
        <w:rPr>
          <w:rFonts w:ascii="Times New Roman" w:hAnsi="Times New Roman" w:cs="Times New Roman"/>
          <w:b w:val="0"/>
          <w:noProof/>
          <w:color w:val="000000" w:themeColor="text1"/>
          <w:spacing w:val="-3"/>
          <w:sz w:val="18"/>
          <w:szCs w:val="18"/>
        </w:rPr>
        <w:t>o</w:t>
      </w:r>
      <w:r w:rsidRPr="00B00499">
        <w:rPr>
          <w:rFonts w:ascii="Times New Roman" w:hAnsi="Times New Roman" w:cs="Times New Roman"/>
          <w:b w:val="0"/>
          <w:noProof/>
          <w:color w:val="000000" w:themeColor="text1"/>
          <w:sz w:val="18"/>
          <w:szCs w:val="18"/>
        </w:rPr>
        <w:t>f</w:t>
      </w:r>
      <w:r w:rsidRPr="00B00499">
        <w:rPr>
          <w:rFonts w:ascii="Times New Roman" w:hAnsi="Times New Roman" w:cs="Times New Roman"/>
          <w:b w:val="0"/>
          <w:noProof/>
          <w:color w:val="000000" w:themeColor="text1"/>
          <w:spacing w:val="5"/>
          <w:sz w:val="18"/>
          <w:szCs w:val="18"/>
        </w:rPr>
        <w:t xml:space="preserve"> </w:t>
      </w:r>
      <w:r w:rsidRPr="00B00499">
        <w:rPr>
          <w:rFonts w:ascii="Times New Roman" w:hAnsi="Times New Roman" w:cs="Times New Roman"/>
          <w:b w:val="0"/>
          <w:noProof/>
          <w:color w:val="000000" w:themeColor="text1"/>
          <w:spacing w:val="-3"/>
          <w:sz w:val="18"/>
          <w:szCs w:val="18"/>
        </w:rPr>
        <w:t>scienc</w:t>
      </w:r>
      <w:r w:rsidRPr="00B00499">
        <w:rPr>
          <w:rFonts w:ascii="Times New Roman" w:hAnsi="Times New Roman" w:cs="Times New Roman"/>
          <w:b w:val="0"/>
          <w:noProof/>
          <w:color w:val="000000" w:themeColor="text1"/>
          <w:sz w:val="18"/>
          <w:szCs w:val="18"/>
        </w:rPr>
        <w:t>e</w:t>
      </w:r>
      <w:r w:rsidRPr="00B00499">
        <w:rPr>
          <w:rFonts w:ascii="Times New Roman" w:hAnsi="Times New Roman" w:cs="Times New Roman"/>
          <w:b w:val="0"/>
          <w:noProof/>
          <w:color w:val="000000" w:themeColor="text1"/>
          <w:spacing w:val="13"/>
          <w:sz w:val="18"/>
          <w:szCs w:val="18"/>
        </w:rPr>
        <w:t xml:space="preserve"> </w:t>
      </w:r>
      <w:r w:rsidRPr="00B00499">
        <w:rPr>
          <w:rFonts w:ascii="Times New Roman" w:hAnsi="Times New Roman" w:cs="Times New Roman"/>
          <w:b w:val="0"/>
          <w:noProof/>
          <w:color w:val="000000" w:themeColor="text1"/>
          <w:spacing w:val="-3"/>
          <w:sz w:val="18"/>
          <w:szCs w:val="18"/>
        </w:rPr>
        <w:t>i</w:t>
      </w:r>
      <w:r w:rsidRPr="00B00499">
        <w:rPr>
          <w:rFonts w:ascii="Times New Roman" w:hAnsi="Times New Roman" w:cs="Times New Roman"/>
          <w:b w:val="0"/>
          <w:noProof/>
          <w:color w:val="000000" w:themeColor="text1"/>
          <w:sz w:val="18"/>
          <w:szCs w:val="18"/>
        </w:rPr>
        <w:t>n</w:t>
      </w:r>
      <w:r w:rsidRPr="00B00499">
        <w:rPr>
          <w:rFonts w:ascii="Times New Roman" w:hAnsi="Times New Roman" w:cs="Times New Roman"/>
          <w:b w:val="0"/>
          <w:noProof/>
          <w:color w:val="000000" w:themeColor="text1"/>
          <w:spacing w:val="14"/>
          <w:sz w:val="18"/>
          <w:szCs w:val="18"/>
        </w:rPr>
        <w:t xml:space="preserve"> </w:t>
      </w:r>
      <w:r w:rsidRPr="00B00499">
        <w:rPr>
          <w:rFonts w:ascii="Times New Roman" w:hAnsi="Times New Roman" w:cs="Times New Roman"/>
          <w:b w:val="0"/>
          <w:noProof/>
          <w:color w:val="000000" w:themeColor="text1"/>
          <w:spacing w:val="-3"/>
          <w:sz w:val="18"/>
          <w:szCs w:val="18"/>
        </w:rPr>
        <w:t>forensi</w:t>
      </w:r>
      <w:r w:rsidRPr="00B00499">
        <w:rPr>
          <w:rFonts w:ascii="Times New Roman" w:hAnsi="Times New Roman" w:cs="Times New Roman"/>
          <w:b w:val="0"/>
          <w:noProof/>
          <w:color w:val="000000" w:themeColor="text1"/>
          <w:sz w:val="18"/>
          <w:szCs w:val="18"/>
        </w:rPr>
        <w:t>c</w:t>
      </w:r>
      <w:r w:rsidRPr="00B00499">
        <w:rPr>
          <w:rFonts w:ascii="Times New Roman" w:hAnsi="Times New Roman" w:cs="Times New Roman"/>
          <w:b w:val="0"/>
          <w:noProof/>
          <w:color w:val="000000" w:themeColor="text1"/>
          <w:spacing w:val="14"/>
          <w:sz w:val="18"/>
          <w:szCs w:val="18"/>
        </w:rPr>
        <w:t xml:space="preserve"> </w:t>
      </w:r>
      <w:r w:rsidRPr="00B00499">
        <w:rPr>
          <w:rFonts w:ascii="Times New Roman" w:hAnsi="Times New Roman" w:cs="Times New Roman"/>
          <w:b w:val="0"/>
          <w:noProof/>
          <w:color w:val="000000" w:themeColor="text1"/>
          <w:spacing w:val="-3"/>
          <w:sz w:val="18"/>
          <w:szCs w:val="18"/>
        </w:rPr>
        <w:t>science</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_Toc295602065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11</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Department</w:t>
      </w:r>
      <w:r w:rsidRPr="00B00499">
        <w:rPr>
          <w:rFonts w:ascii="Times New Roman" w:hAnsi="Times New Roman" w:cs="Times New Roman"/>
          <w:b w:val="0"/>
          <w:noProof/>
          <w:color w:val="000000" w:themeColor="text1"/>
          <w:spacing w:val="-22"/>
          <w:sz w:val="18"/>
          <w:szCs w:val="18"/>
        </w:rPr>
        <w:t xml:space="preserve"> </w:t>
      </w:r>
      <w:r w:rsidRPr="00B00499">
        <w:rPr>
          <w:rFonts w:ascii="Times New Roman" w:hAnsi="Times New Roman" w:cs="Times New Roman"/>
          <w:b w:val="0"/>
          <w:noProof/>
          <w:color w:val="000000" w:themeColor="text1"/>
          <w:spacing w:val="-29"/>
          <w:sz w:val="18"/>
          <w:szCs w:val="18"/>
        </w:rPr>
        <w:t>o</w:t>
      </w:r>
      <w:r w:rsidRPr="00B00499">
        <w:rPr>
          <w:rFonts w:ascii="Times New Roman" w:hAnsi="Times New Roman" w:cs="Times New Roman"/>
          <w:b w:val="0"/>
          <w:noProof/>
          <w:color w:val="000000" w:themeColor="text1"/>
          <w:sz w:val="18"/>
          <w:szCs w:val="18"/>
        </w:rPr>
        <w:t>f</w:t>
      </w:r>
      <w:r w:rsidRPr="00B00499">
        <w:rPr>
          <w:rFonts w:ascii="Times New Roman" w:hAnsi="Times New Roman" w:cs="Times New Roman"/>
          <w:b w:val="0"/>
          <w:noProof/>
          <w:color w:val="000000" w:themeColor="text1"/>
          <w:spacing w:val="-13"/>
          <w:sz w:val="18"/>
          <w:szCs w:val="18"/>
        </w:rPr>
        <w:t xml:space="preserve"> </w:t>
      </w:r>
      <w:r w:rsidRPr="00B00499">
        <w:rPr>
          <w:rFonts w:ascii="Times New Roman" w:hAnsi="Times New Roman" w:cs="Times New Roman"/>
          <w:b w:val="0"/>
          <w:noProof/>
          <w:color w:val="000000" w:themeColor="text1"/>
          <w:sz w:val="18"/>
          <w:szCs w:val="18"/>
        </w:rPr>
        <w:t>natural</w:t>
      </w:r>
      <w:r w:rsidRPr="00B00499">
        <w:rPr>
          <w:rFonts w:ascii="Times New Roman" w:hAnsi="Times New Roman" w:cs="Times New Roman"/>
          <w:b w:val="0"/>
          <w:noProof/>
          <w:color w:val="000000" w:themeColor="text1"/>
          <w:spacing w:val="-32"/>
          <w:sz w:val="18"/>
          <w:szCs w:val="18"/>
        </w:rPr>
        <w:t xml:space="preserve"> </w:t>
      </w:r>
      <w:r w:rsidRPr="00B00499">
        <w:rPr>
          <w:rFonts w:ascii="Times New Roman" w:hAnsi="Times New Roman" w:cs="Times New Roman"/>
          <w:b w:val="0"/>
          <w:noProof/>
          <w:color w:val="000000" w:themeColor="text1"/>
          <w:sz w:val="18"/>
          <w:szCs w:val="18"/>
        </w:rPr>
        <w:t>sciences</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_Toc295602066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14</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Bachelor of science degree in biology</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_Toc295602067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15</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Bachelor of science degree in science education</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_Toc295602068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18</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lastRenderedPageBreak/>
        <w:t>Bachelor of science degree in chemistry</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_Toc295602069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20</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Required courses for a minor in chemistry</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_Toc295602070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21</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Required courses for pre-engineering and dual degree programs</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_Toc295602071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21</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Department of mathematics</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_Toc295602072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24</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And computer science</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_Toc295602073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24</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Bachelor of science degree in computer science</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_Toc295602074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24</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(mathematics emphasis)</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_Toc295602075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24</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Bachelor of science degree in computer science (business emphasis)</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_Toc295602076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26</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347884" w:rsidP="00B04DFF">
      <w:pPr>
        <w:pStyle w:val="TOC2"/>
        <w:rPr>
          <w:rFonts w:ascii="Times New Roman" w:hAnsi="Times New Roman" w:cs="Times New Roman"/>
          <w:b w:val="0"/>
          <w:noProof/>
          <w:color w:val="000000" w:themeColor="text1"/>
          <w:sz w:val="18"/>
          <w:szCs w:val="18"/>
        </w:rPr>
      </w:pPr>
      <w:r w:rsidRPr="00B00499">
        <w:rPr>
          <w:rFonts w:ascii="Times New Roman" w:hAnsi="Times New Roman" w:cs="Times New Roman"/>
          <w:b w:val="0"/>
          <w:noProof/>
          <w:color w:val="000000" w:themeColor="text1"/>
          <w:sz w:val="18"/>
          <w:szCs w:val="18"/>
        </w:rPr>
        <w:t>Bachelor of arts degree in mathematics</w:t>
      </w:r>
      <w:r w:rsidRPr="00B00499">
        <w:rPr>
          <w:rFonts w:ascii="Times New Roman" w:hAnsi="Times New Roman" w:cs="Times New Roman"/>
          <w:b w:val="0"/>
          <w:noProof/>
          <w:color w:val="000000" w:themeColor="text1"/>
          <w:sz w:val="18"/>
          <w:szCs w:val="18"/>
        </w:rPr>
        <w:tab/>
      </w:r>
      <w:r w:rsidR="00D6358D" w:rsidRPr="00B00499">
        <w:rPr>
          <w:rFonts w:ascii="Times New Roman" w:hAnsi="Times New Roman" w:cs="Times New Roman"/>
          <w:b w:val="0"/>
          <w:noProof/>
          <w:color w:val="000000" w:themeColor="text1"/>
          <w:sz w:val="18"/>
          <w:szCs w:val="18"/>
        </w:rPr>
        <w:fldChar w:fldCharType="begin"/>
      </w:r>
      <w:r w:rsidRPr="00B00499">
        <w:rPr>
          <w:rFonts w:ascii="Times New Roman" w:hAnsi="Times New Roman" w:cs="Times New Roman"/>
          <w:b w:val="0"/>
          <w:noProof/>
          <w:color w:val="000000" w:themeColor="text1"/>
          <w:sz w:val="18"/>
          <w:szCs w:val="18"/>
        </w:rPr>
        <w:instrText xml:space="preserve"> PAGEREF _Toc295602077 \h </w:instrText>
      </w:r>
      <w:r w:rsidR="00D6358D" w:rsidRPr="00B00499">
        <w:rPr>
          <w:rFonts w:ascii="Times New Roman" w:hAnsi="Times New Roman" w:cs="Times New Roman"/>
          <w:b w:val="0"/>
          <w:noProof/>
          <w:color w:val="000000" w:themeColor="text1"/>
          <w:sz w:val="18"/>
          <w:szCs w:val="18"/>
        </w:rPr>
      </w:r>
      <w:r w:rsidR="00D6358D" w:rsidRPr="00B00499">
        <w:rPr>
          <w:rFonts w:ascii="Times New Roman" w:hAnsi="Times New Roman" w:cs="Times New Roman"/>
          <w:b w:val="0"/>
          <w:noProof/>
          <w:color w:val="000000" w:themeColor="text1"/>
          <w:sz w:val="18"/>
          <w:szCs w:val="18"/>
        </w:rPr>
        <w:fldChar w:fldCharType="separate"/>
      </w:r>
      <w:r w:rsidRPr="00B00499">
        <w:rPr>
          <w:rFonts w:ascii="Times New Roman" w:hAnsi="Times New Roman" w:cs="Times New Roman"/>
          <w:b w:val="0"/>
          <w:noProof/>
          <w:color w:val="000000" w:themeColor="text1"/>
          <w:sz w:val="18"/>
          <w:szCs w:val="18"/>
        </w:rPr>
        <w:t>27</w:t>
      </w:r>
      <w:r w:rsidR="00D6358D" w:rsidRPr="00B00499">
        <w:rPr>
          <w:rFonts w:ascii="Times New Roman" w:hAnsi="Times New Roman" w:cs="Times New Roman"/>
          <w:b w:val="0"/>
          <w:noProof/>
          <w:color w:val="000000" w:themeColor="text1"/>
          <w:sz w:val="18"/>
          <w:szCs w:val="18"/>
        </w:rPr>
        <w:fldChar w:fldCharType="end"/>
      </w:r>
    </w:p>
    <w:p w:rsidR="00347884" w:rsidRPr="00B00499" w:rsidRDefault="00D6358D" w:rsidP="00B04DFF">
      <w:pPr>
        <w:tabs>
          <w:tab w:val="right" w:pos="4860"/>
          <w:tab w:val="right" w:pos="4950"/>
        </w:tabs>
        <w:spacing w:after="0"/>
        <w:ind w:left="360" w:right="137"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fldChar w:fldCharType="end"/>
      </w:r>
    </w:p>
    <w:p w:rsidR="00347884" w:rsidRPr="00B00499" w:rsidRDefault="00347884" w:rsidP="00B04DFF">
      <w:pPr>
        <w:tabs>
          <w:tab w:val="right" w:pos="4860"/>
        </w:tabs>
        <w:spacing w:after="0"/>
        <w:ind w:left="360" w:right="130" w:firstLine="0"/>
        <w:jc w:val="both"/>
        <w:rPr>
          <w:rFonts w:ascii="Times New Roman" w:hAnsi="Times New Roman" w:cs="Times New Roman"/>
          <w:color w:val="000000" w:themeColor="text1"/>
          <w:sz w:val="18"/>
          <w:szCs w:val="18"/>
        </w:rPr>
        <w:sectPr w:rsidR="00347884" w:rsidRPr="00B00499" w:rsidSect="00347884">
          <w:type w:val="continuous"/>
          <w:pgSz w:w="12240" w:h="15840" w:code="1"/>
          <w:pgMar w:top="504" w:right="1123" w:bottom="274" w:left="547" w:header="720" w:footer="288" w:gutter="0"/>
          <w:cols w:num="2" w:space="396"/>
          <w:docGrid w:linePitch="360"/>
        </w:sect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The College of Sciences and Health Professions’ mission is to produce graduates who are critical thinkers, problem solvers, communicators, and contributors to the wellbeing of the community though competence in their areas of study.    The College contains majors in the Departments of Criminal Justice and Forensic Science, Mathematics and Computer Science, Natural Sciences, and Nursing.   The degrees and minors are listed on the table of contents on the previous page.  The Department of Natural Sciences provides an avenue for students who are interested in Pre-engineering and many medical fields including Pre-Medicine, Pre-Pharmacy, Pre-Dentistry, Pre-Veterinary Medicine.  The Natural Sciences Department, in collaboration with the College of Education, offers a Science Education curriculum at the Baccalaureate and Masters’ degree level.   Additionally, Master degrees are offered and in Criminal Justice, Mathematics Education, as well as in Nursing, with a focus on Family Nurse Practitioner and Nurse Educator (see the Graduate Catalog).</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office is housed in the Academic (ACAD) Building in room 130.  The departments of the College are housed in various locations across the campus:  Criminal Justice and Forensic Science is in Hartnett Hall; Mathematics and Computer Sciences is in Simmons Hall; Natural Sciences and Nursing are located in the (ACAD) building.  </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Experiential and Lifelong Learning</w:t>
      </w:r>
    </w:p>
    <w:p w:rsidR="00381FB9"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and departments strongly support experiential learning and lifelong learning.   Practicum experiences and Internships are incorporated into the program of study or encouraged during the summer break.  Articulations with Associate Degree granting institutions have been established to facilitate progression to Baccalaureate degree completion programs with minimal difficulty.  Students are provided a basis for and are encouraged to pursue Masters </w:t>
      </w:r>
      <w:proofErr w:type="gramStart"/>
      <w:r w:rsidRPr="00B00499">
        <w:rPr>
          <w:rFonts w:ascii="Times New Roman" w:hAnsi="Times New Roman" w:cs="Times New Roman"/>
          <w:color w:val="000000" w:themeColor="text1"/>
          <w:sz w:val="18"/>
          <w:szCs w:val="18"/>
        </w:rPr>
        <w:t>degree</w:t>
      </w:r>
      <w:proofErr w:type="gramEnd"/>
      <w:r w:rsidRPr="00B00499">
        <w:rPr>
          <w:rFonts w:ascii="Times New Roman" w:hAnsi="Times New Roman" w:cs="Times New Roman"/>
          <w:color w:val="000000" w:themeColor="text1"/>
          <w:sz w:val="18"/>
          <w:szCs w:val="18"/>
        </w:rPr>
        <w:t xml:space="preserve"> education and beyond and to continue professional development.  </w:t>
      </w:r>
    </w:p>
    <w:p w:rsidR="00381FB9" w:rsidRPr="00B00499" w:rsidRDefault="00381FB9">
      <w:pPr>
        <w:rPr>
          <w:color w:val="000000" w:themeColor="text1"/>
        </w:rPr>
      </w:pPr>
      <w:r w:rsidRPr="00B00499">
        <w:rPr>
          <w:color w:val="000000" w:themeColor="text1"/>
        </w:rPr>
        <w:br w:type="page"/>
      </w:r>
    </w:p>
    <w:p w:rsidR="00946B9C" w:rsidRPr="00B00499" w:rsidRDefault="00946B9C">
      <w:pPr>
        <w:rPr>
          <w:color w:val="000000" w:themeColor="text1"/>
        </w:rPr>
      </w:pPr>
    </w:p>
    <w:p w:rsidR="008B0B6D" w:rsidRPr="00B00499" w:rsidRDefault="008B0B6D" w:rsidP="00D03349">
      <w:pPr>
        <w:ind w:left="180" w:firstLine="0"/>
        <w:rPr>
          <w:color w:val="000000" w:themeColor="text1"/>
        </w:rPr>
      </w:pPr>
      <w:bookmarkStart w:id="6" w:name="_Toc295333401"/>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w:t>
      </w:r>
      <w:r w:rsidRPr="00B00499">
        <w:rPr>
          <w:rFonts w:ascii="Times New Roman" w:hAnsi="Times New Roman"/>
          <w:color w:val="000000" w:themeColor="text1"/>
          <w:spacing w:val="-16"/>
          <w:sz w:val="36"/>
          <w:szCs w:val="36"/>
        </w:rPr>
        <w:t>P</w:t>
      </w:r>
      <w:r w:rsidRPr="00B00499">
        <w:rPr>
          <w:rFonts w:ascii="Times New Roman" w:hAnsi="Times New Roman"/>
          <w:color w:val="000000" w:themeColor="text1"/>
          <w:spacing w:val="-2"/>
          <w:sz w:val="36"/>
          <w:szCs w:val="36"/>
        </w:rPr>
        <w:t>A</w:t>
      </w:r>
      <w:r w:rsidRPr="00B00499">
        <w:rPr>
          <w:rFonts w:ascii="Times New Roman" w:hAnsi="Times New Roman"/>
          <w:color w:val="000000" w:themeColor="text1"/>
          <w:spacing w:val="-9"/>
          <w:sz w:val="36"/>
          <w:szCs w:val="36"/>
        </w:rPr>
        <w:t>R</w:t>
      </w:r>
      <w:r w:rsidRPr="00B00499">
        <w:rPr>
          <w:rFonts w:ascii="Times New Roman" w:hAnsi="Times New Roman"/>
          <w:color w:val="000000" w:themeColor="text1"/>
          <w:spacing w:val="-2"/>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7"/>
          <w:sz w:val="48"/>
          <w:szCs w:val="48"/>
        </w:rPr>
        <w:t xml:space="preserve"> </w:t>
      </w:r>
      <w:r w:rsidRPr="00B00499">
        <w:rPr>
          <w:rFonts w:ascii="Times New Roman" w:hAnsi="Times New Roman"/>
          <w:color w:val="000000" w:themeColor="text1"/>
          <w:spacing w:val="-2"/>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4"/>
          <w:sz w:val="48"/>
          <w:szCs w:val="48"/>
        </w:rPr>
        <w:t xml:space="preserve"> </w:t>
      </w:r>
      <w:r w:rsidRPr="00B00499">
        <w:rPr>
          <w:rFonts w:ascii="Times New Roman" w:hAnsi="Times New Roman"/>
          <w:color w:val="000000" w:themeColor="text1"/>
          <w:spacing w:val="-2"/>
          <w:sz w:val="48"/>
          <w:szCs w:val="48"/>
        </w:rPr>
        <w:t>N</w:t>
      </w:r>
      <w:r w:rsidRPr="00B00499">
        <w:rPr>
          <w:rFonts w:ascii="Times New Roman" w:hAnsi="Times New Roman"/>
          <w:color w:val="000000" w:themeColor="text1"/>
          <w:spacing w:val="-2"/>
          <w:sz w:val="36"/>
          <w:szCs w:val="36"/>
        </w:rPr>
        <w:t>URSING</w:t>
      </w:r>
      <w:bookmarkEnd w:id="6"/>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 xml:space="preserve">m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 xml:space="preserve">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MS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League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Accreditin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(NLNAC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Souther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School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(SACS).</w:t>
      </w:r>
    </w:p>
    <w:p w:rsidR="008B0B6D" w:rsidRPr="00B00499" w:rsidRDefault="008B0B6D" w:rsidP="008B0B6D">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meet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enrolle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designa</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declare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pacing w:val="-2"/>
          <w:sz w:val="18"/>
          <w:szCs w:val="18"/>
        </w:rPr>
        <w:t>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 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7" w:name="_Toc295333402"/>
      <w:bookmarkStart w:id="8" w:name="_Toc295602059"/>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C</w:t>
      </w:r>
      <w:r w:rsidRPr="00B00499">
        <w:rPr>
          <w:rFonts w:ascii="Times New Roman" w:hAnsi="Times New Roman"/>
          <w:color w:val="000000" w:themeColor="text1"/>
          <w:spacing w:val="-2"/>
          <w:sz w:val="18"/>
          <w:szCs w:val="18"/>
        </w:rPr>
        <w:t>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6"/>
          <w:sz w:val="24"/>
          <w:szCs w:val="24"/>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G</w:t>
      </w:r>
      <w:r w:rsidRPr="00B00499">
        <w:rPr>
          <w:rFonts w:ascii="Times New Roman" w:hAnsi="Times New Roman"/>
          <w:color w:val="000000" w:themeColor="text1"/>
          <w:spacing w:val="-2"/>
          <w:sz w:val="18"/>
          <w:szCs w:val="18"/>
        </w:rPr>
        <w:t>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ROGRAM</w:t>
      </w:r>
      <w:bookmarkEnd w:id="7"/>
      <w:bookmarkEnd w:id="8"/>
    </w:p>
    <w:p w:rsidR="008B0B6D" w:rsidRPr="00B00499" w:rsidRDefault="008B0B6D" w:rsidP="008B0B6D">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required:</w:t>
      </w:r>
    </w:p>
    <w:p w:rsidR="008B0B6D" w:rsidRPr="00B00499" w:rsidRDefault="008B0B6D" w:rsidP="008B0B6D">
      <w:pPr>
        <w:widowControl w:val="0"/>
        <w:autoSpaceDE w:val="0"/>
        <w:autoSpaceDN w:val="0"/>
        <w:adjustRightInd w:val="0"/>
        <w:spacing w:before="5" w:after="0" w:line="220" w:lineRule="exact"/>
        <w:ind w:left="180" w:right="130" w:firstLine="0"/>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equirements.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cumulativ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2.7</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enrollmen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of</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robiolog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and 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sequenc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highe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 (Onl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occurre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3"/>
          <w:sz w:val="18"/>
          <w:szCs w:val="18"/>
        </w:rPr>
        <w:t>p</w:t>
      </w:r>
      <w:r w:rsidRPr="00B00499">
        <w:rPr>
          <w:rFonts w:ascii="Times New Roman" w:hAnsi="Times New Roman"/>
          <w:color w:val="000000" w:themeColor="text1"/>
          <w:spacing w:val="-2"/>
          <w:sz w:val="18"/>
          <w:szCs w:val="18"/>
        </w:rPr>
        <w:t>portunit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to 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potentia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is/ar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olde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w:t>
      </w:r>
      <w:r w:rsidRPr="00B00499">
        <w:rPr>
          <w:rFonts w:ascii="Times New Roman" w:hAnsi="Times New Roman"/>
          <w:color w:val="000000" w:themeColor="text1"/>
          <w:spacing w:val="-3"/>
          <w:sz w:val="18"/>
          <w:szCs w:val="18"/>
        </w:rPr>
        <w:t>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retake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challeng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standardi</w:t>
      </w:r>
      <w:r w:rsidRPr="00B00499">
        <w:rPr>
          <w:rFonts w:ascii="Times New Roman" w:hAnsi="Times New Roman"/>
          <w:color w:val="000000" w:themeColor="text1"/>
          <w:spacing w:val="-3"/>
          <w:sz w:val="18"/>
          <w:szCs w:val="18"/>
        </w:rPr>
        <w:t>z</w:t>
      </w:r>
      <w:r w:rsidRPr="00B00499">
        <w:rPr>
          <w:rFonts w:ascii="Times New Roman" w:hAnsi="Times New Roman"/>
          <w:color w:val="000000" w:themeColor="text1"/>
          <w:spacing w:val="-2"/>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the 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average/percentile.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seekin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attempt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each componen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Exams.</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6</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diagnostic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percentil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 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summe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complete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 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policie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met.</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CP</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(cardiopulmonar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resuscitation/basi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cardia</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suppor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(BCLS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certifie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Heart 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(AHA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Chil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BCL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providers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certificatio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maintaine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throughou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gram (renewe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ever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0"/>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outdate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CP</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certificatio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prohibi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attendin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practic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experienc</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s.</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pacing w:val="-2"/>
          <w:sz w:val="18"/>
          <w:szCs w:val="18"/>
        </w:rPr>
        <w:t>PTION</w:t>
      </w:r>
      <w:r w:rsidRPr="00B00499">
        <w:rPr>
          <w:rFonts w:ascii="Times New Roman" w:hAnsi="Times New Roman"/>
          <w:b/>
          <w:bCs/>
          <w:color w:val="000000" w:themeColor="text1"/>
          <w:sz w:val="24"/>
          <w:szCs w:val="24"/>
        </w:rPr>
        <w:t>:</w:t>
      </w:r>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denie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(appeal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 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entir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collegiat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shoul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adviso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c</w:t>
      </w:r>
      <w:r w:rsidRPr="00B00499">
        <w:rPr>
          <w:rFonts w:ascii="Times New Roman" w:hAnsi="Times New Roman"/>
          <w:color w:val="000000" w:themeColor="text1"/>
          <w:spacing w:val="-2"/>
          <w:sz w:val="18"/>
          <w:szCs w:val="18"/>
        </w:rPr>
        <w:t>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enrol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Electi</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 xml:space="preserve">Foundations </w:t>
      </w:r>
      <w:r w:rsidRPr="00B00499">
        <w:rPr>
          <w:rFonts w:ascii="Times New Roman" w:hAnsi="Times New Roman"/>
          <w:color w:val="000000" w:themeColor="text1"/>
          <w:spacing w:val="-3"/>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example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w:t>
      </w:r>
      <w:r w:rsidRPr="00B00499">
        <w:rPr>
          <w:rFonts w:ascii="Times New Roman" w:hAnsi="Times New Roman"/>
          <w:color w:val="000000" w:themeColor="text1"/>
          <w:spacing w:val="-9"/>
          <w:sz w:val="18"/>
          <w:szCs w:val="18"/>
        </w:rPr>
        <w:t>1</w:t>
      </w:r>
      <w:r w:rsidRPr="00B00499">
        <w:rPr>
          <w:rFonts w:ascii="Times New Roman" w:hAnsi="Times New Roman"/>
          <w:color w:val="000000" w:themeColor="text1"/>
          <w:spacing w:val="-3"/>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2121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proofErr w:type="spellStart"/>
      <w:r w:rsidRPr="00B00499">
        <w:rPr>
          <w:rFonts w:ascii="Times New Roman" w:hAnsi="Times New Roman"/>
          <w:color w:val="000000" w:themeColor="text1"/>
          <w:spacing w:val="-3"/>
          <w:sz w:val="18"/>
          <w:szCs w:val="18"/>
        </w:rPr>
        <w:t>Pathophysiolog</w:t>
      </w:r>
      <w:r w:rsidRPr="00B00499">
        <w:rPr>
          <w:rFonts w:ascii="Times New Roman" w:hAnsi="Times New Roman"/>
          <w:color w:val="000000" w:themeColor="text1"/>
          <w:sz w:val="18"/>
          <w:szCs w:val="18"/>
        </w:rPr>
        <w:t>y</w:t>
      </w:r>
      <w:proofErr w:type="spellEnd"/>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worki</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meet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requirements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requisites.</w:t>
      </w:r>
    </w:p>
    <w:p w:rsidR="008B0B6D" w:rsidRPr="00B00499" w:rsidRDefault="008B0B6D" w:rsidP="008B0B6D">
      <w:pPr>
        <w:widowControl w:val="0"/>
        <w:autoSpaceDE w:val="0"/>
        <w:autoSpaceDN w:val="0"/>
        <w:adjustRightInd w:val="0"/>
        <w:spacing w:before="8" w:after="0" w:line="190" w:lineRule="exact"/>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20" w:right="56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pacing w:val="-2"/>
          <w:sz w:val="18"/>
          <w:szCs w:val="18"/>
        </w:rPr>
        <w:t>RANSFE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DMISSIO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OLICY</w:t>
      </w:r>
    </w:p>
    <w:p w:rsidR="008B0B6D" w:rsidRPr="00B00499" w:rsidRDefault="008B0B6D" w:rsidP="008B0B6D">
      <w:pPr>
        <w:widowControl w:val="0"/>
        <w:autoSpaceDE w:val="0"/>
        <w:autoSpaceDN w:val="0"/>
        <w:adjustRightInd w:val="0"/>
        <w:spacing w:before="6" w:after="0" w:line="240" w:lineRule="exact"/>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 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patter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Credi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take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individua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basis.</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nursing, bu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obtai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semester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recommende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befor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first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whethe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ineligible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p>
    <w:p w:rsidR="008B0B6D" w:rsidRPr="00B00499" w:rsidRDefault="008B0B6D" w:rsidP="008B0B6D">
      <w:pPr>
        <w:widowControl w:val="0"/>
        <w:autoSpaceDE w:val="0"/>
        <w:autoSpaceDN w:val="0"/>
        <w:adjustRightInd w:val="0"/>
        <w:spacing w:before="11" w:after="0" w:line="200" w:lineRule="exact"/>
        <w:rPr>
          <w:rFonts w:ascii="Times New Roman" w:hAnsi="Times New Roman"/>
          <w:color w:val="000000" w:themeColor="text1"/>
          <w:sz w:val="20"/>
          <w:szCs w:val="20"/>
        </w:rPr>
      </w:pPr>
    </w:p>
    <w:p w:rsidR="00D959E9" w:rsidRPr="00B00499" w:rsidRDefault="00D959E9"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pacing w:val="-2"/>
          <w:sz w:val="18"/>
          <w:szCs w:val="18"/>
        </w:rPr>
        <w:sectPr w:rsidR="00D959E9" w:rsidRPr="00B00499" w:rsidSect="00347884">
          <w:type w:val="continuous"/>
          <w:pgSz w:w="12240" w:h="15840" w:code="1"/>
          <w:pgMar w:top="504" w:right="1123" w:bottom="274" w:left="547" w:header="720" w:footer="288" w:gutter="0"/>
          <w:cols w:space="720"/>
          <w:docGrid w:linePitch="360"/>
        </w:sectPr>
      </w:pPr>
    </w:p>
    <w:p w:rsidR="008B0B6D" w:rsidRPr="00B00499" w:rsidRDefault="008B0B6D"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Appeal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Subcommitte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submitte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the 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pStyle w:val="Heading2"/>
        <w:ind w:left="180" w:firstLine="0"/>
        <w:rPr>
          <w:rFonts w:ascii="Times New Roman" w:hAnsi="Times New Roman"/>
          <w:color w:val="000000" w:themeColor="text1"/>
          <w:sz w:val="18"/>
          <w:szCs w:val="18"/>
        </w:rPr>
      </w:pPr>
      <w:bookmarkStart w:id="9" w:name="_Toc295333403"/>
      <w:bookmarkStart w:id="10" w:name="_Toc295602060"/>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PPEA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pacing w:val="-2"/>
          <w:sz w:val="18"/>
          <w:szCs w:val="18"/>
        </w:rPr>
        <w:t>EADMISSION</w:t>
      </w:r>
      <w:bookmarkEnd w:id="9"/>
      <w:bookmarkEnd w:id="10"/>
    </w:p>
    <w:p w:rsidR="008B0B6D" w:rsidRPr="00B00499" w:rsidRDefault="008B0B6D" w:rsidP="008B0B6D">
      <w:pPr>
        <w:widowControl w:val="0"/>
        <w:autoSpaceDE w:val="0"/>
        <w:autoSpaceDN w:val="0"/>
        <w:adjustRightInd w:val="0"/>
        <w:spacing w:before="6" w:after="0" w:line="240" w:lineRule="exact"/>
        <w:ind w:left="270" w:right="220" w:firstLine="0"/>
        <w:jc w:val="both"/>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fect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4345/NUR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4344.</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reviewe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nex</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Approva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supporte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11" w:name="_Toc295333404"/>
      <w:bookmarkStart w:id="12" w:name="_Toc295602061"/>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DMISSION</w:t>
      </w:r>
      <w:bookmarkEnd w:id="11"/>
      <w:bookmarkEnd w:id="12"/>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collaborativ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for</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Registere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accepte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includ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better:</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Nutrition</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Pharmacology</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validatio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 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registratio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424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434</w:t>
      </w:r>
      <w:r w:rsidRPr="00B00499">
        <w:rPr>
          <w:rFonts w:ascii="Times New Roman" w:hAnsi="Times New Roman"/>
          <w:color w:val="000000" w:themeColor="text1"/>
          <w:sz w:val="18"/>
          <w:szCs w:val="18"/>
        </w:rPr>
        <w:t>4</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Seminar)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will verif</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origina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subsequentl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present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cop</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graduation.</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23</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Coliseu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Driv</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Macon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GA</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31217-3858.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ebsite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hyperlink r:id="rId13" w:history="1">
        <w:r w:rsidRPr="00B00499">
          <w:rPr>
            <w:rFonts w:ascii="Times New Roman" w:hAnsi="Times New Roman"/>
            <w:color w:val="000000" w:themeColor="text1"/>
            <w:spacing w:val="-2"/>
            <w:sz w:val="18"/>
            <w:szCs w:val="18"/>
          </w:rPr>
          <w:t>http://ww</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pacing w:val="-2"/>
            <w:sz w:val="18"/>
            <w:szCs w:val="18"/>
          </w:rPr>
          <w:t>.sos.state.ga.us</w:t>
        </w:r>
      </w:hyperlink>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270" w:firstLine="0"/>
        <w:rPr>
          <w:rFonts w:ascii="Times New Roman" w:hAnsi="Times New Roman"/>
          <w:color w:val="000000" w:themeColor="text1"/>
          <w:sz w:val="18"/>
          <w:szCs w:val="18"/>
        </w:rPr>
      </w:pPr>
      <w:bookmarkStart w:id="13" w:name="_Toc295333405"/>
      <w:bookmarkStart w:id="14" w:name="_Toc295602062"/>
      <w:r w:rsidRPr="00B00499">
        <w:rPr>
          <w:rFonts w:ascii="Times New Roman" w:hAnsi="Times New Roman"/>
          <w:color w:val="000000" w:themeColor="text1"/>
          <w:spacing w:val="-2"/>
          <w:sz w:val="24"/>
          <w:szCs w:val="24"/>
        </w:rPr>
        <w:t>B</w:t>
      </w:r>
      <w:r w:rsidRPr="00B00499">
        <w:rPr>
          <w:rFonts w:ascii="Times New Roman" w:hAnsi="Times New Roman"/>
          <w:color w:val="000000" w:themeColor="text1"/>
          <w:spacing w:val="-2"/>
          <w:sz w:val="18"/>
          <w:szCs w:val="18"/>
        </w:rPr>
        <w:t>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D</w:t>
      </w:r>
      <w:r w:rsidRPr="00B00499">
        <w:rPr>
          <w:rFonts w:ascii="Times New Roman" w:hAnsi="Times New Roman"/>
          <w:color w:val="000000" w:themeColor="text1"/>
          <w:spacing w:val="-2"/>
          <w:sz w:val="18"/>
          <w:szCs w:val="18"/>
        </w:rPr>
        <w:t>EGREE</w:t>
      </w:r>
      <w:bookmarkEnd w:id="13"/>
      <w:bookmarkEnd w:id="14"/>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24"/>
          <w:sz w:val="24"/>
          <w:szCs w:val="24"/>
        </w:rPr>
        <w:t xml:space="preserve"> </w:t>
      </w:r>
      <w:r w:rsidRPr="00B00499">
        <w:rPr>
          <w:rFonts w:ascii="Times New Roman" w:hAnsi="Times New Roman"/>
          <w:b/>
          <w:bCs/>
          <w:color w:val="000000" w:themeColor="text1"/>
          <w:spacing w:val="-2"/>
          <w:sz w:val="18"/>
          <w:szCs w:val="18"/>
        </w:rPr>
        <w:t>AN</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consist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(Essentia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Skills)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Options)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(Humanities/Fin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relate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Core.</w:t>
      </w:r>
    </w:p>
    <w:p w:rsidR="008B0B6D" w:rsidRPr="00B00499" w:rsidRDefault="008B0B6D" w:rsidP="008B0B6D">
      <w:pPr>
        <w:widowControl w:val="0"/>
        <w:autoSpaceDE w:val="0"/>
        <w:autoSpaceDN w:val="0"/>
        <w:adjustRightInd w:val="0"/>
        <w:spacing w:before="13"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courses:</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Growt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Developmen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1/241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Microbiolog</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z w:val="18"/>
          <w:szCs w:val="18"/>
        </w:rPr>
      </w:pPr>
      <w:del w:id="15" w:author="Tippins, Margie F." w:date="2011-04-06T09:18:00Z">
        <w:r w:rsidRPr="00B00499" w:rsidDel="00546B19">
          <w:rPr>
            <w:rFonts w:ascii="Times New Roman" w:hAnsi="Times New Roman"/>
            <w:color w:val="000000" w:themeColor="text1"/>
            <w:spacing w:val="-2"/>
            <w:sz w:val="18"/>
            <w:szCs w:val="18"/>
          </w:rPr>
          <w:delText>SOC</w:delText>
        </w:r>
        <w:r w:rsidRPr="00B00499" w:rsidDel="00546B19">
          <w:rPr>
            <w:rFonts w:ascii="Times New Roman" w:hAnsi="Times New Roman"/>
            <w:color w:val="000000" w:themeColor="text1"/>
            <w:sz w:val="18"/>
            <w:szCs w:val="18"/>
          </w:rPr>
          <w:delText>I</w:delText>
        </w:r>
        <w:r w:rsidRPr="00B00499" w:rsidDel="00546B19">
          <w:rPr>
            <w:rFonts w:ascii="Times New Roman" w:hAnsi="Times New Roman"/>
            <w:color w:val="000000" w:themeColor="text1"/>
            <w:spacing w:val="-4"/>
            <w:sz w:val="18"/>
            <w:szCs w:val="18"/>
          </w:rPr>
          <w:delText xml:space="preserve"> </w:delText>
        </w:r>
        <w:r w:rsidRPr="00B00499" w:rsidDel="00546B19">
          <w:rPr>
            <w:rFonts w:ascii="Times New Roman" w:hAnsi="Times New Roman"/>
            <w:color w:val="000000" w:themeColor="text1"/>
            <w:spacing w:val="-2"/>
            <w:sz w:val="18"/>
            <w:szCs w:val="18"/>
          </w:rPr>
          <w:delText>335</w:delText>
        </w:r>
        <w:r w:rsidRPr="00B00499" w:rsidDel="00546B19">
          <w:rPr>
            <w:rFonts w:ascii="Times New Roman" w:hAnsi="Times New Roman"/>
            <w:color w:val="000000" w:themeColor="text1"/>
            <w:sz w:val="18"/>
            <w:szCs w:val="18"/>
          </w:rPr>
          <w:delText>4</w:delText>
        </w:r>
        <w:r w:rsidRPr="00B00499" w:rsidDel="00546B19">
          <w:rPr>
            <w:rFonts w:ascii="Times New Roman" w:hAnsi="Times New Roman"/>
            <w:color w:val="000000" w:themeColor="text1"/>
            <w:spacing w:val="-14"/>
            <w:sz w:val="18"/>
            <w:szCs w:val="18"/>
          </w:rPr>
          <w:delText xml:space="preserve"> </w:delText>
        </w:r>
        <w:r w:rsidRPr="00B00499" w:rsidDel="00546B19">
          <w:rPr>
            <w:rFonts w:ascii="Times New Roman" w:hAnsi="Times New Roman"/>
            <w:color w:val="000000" w:themeColor="text1"/>
            <w:spacing w:val="-2"/>
            <w:sz w:val="18"/>
            <w:szCs w:val="18"/>
          </w:rPr>
          <w:delText>Aging/Socia</w:delText>
        </w:r>
        <w:r w:rsidRPr="00B00499" w:rsidDel="00546B19">
          <w:rPr>
            <w:rFonts w:ascii="Times New Roman" w:hAnsi="Times New Roman"/>
            <w:color w:val="000000" w:themeColor="text1"/>
            <w:sz w:val="18"/>
            <w:szCs w:val="18"/>
          </w:rPr>
          <w:delText>l</w:delText>
        </w:r>
        <w:r w:rsidRPr="00B00499" w:rsidDel="00546B19">
          <w:rPr>
            <w:rFonts w:ascii="Times New Roman" w:hAnsi="Times New Roman"/>
            <w:color w:val="000000" w:themeColor="text1"/>
            <w:spacing w:val="-3"/>
            <w:sz w:val="18"/>
            <w:szCs w:val="18"/>
          </w:rPr>
          <w:delText xml:space="preserve"> </w:delText>
        </w:r>
        <w:r w:rsidRPr="00B00499" w:rsidDel="00546B19">
          <w:rPr>
            <w:rFonts w:ascii="Times New Roman" w:hAnsi="Times New Roman"/>
            <w:color w:val="000000" w:themeColor="text1"/>
            <w:spacing w:val="-2"/>
            <w:sz w:val="18"/>
            <w:szCs w:val="18"/>
          </w:rPr>
          <w:delText>Polic</w:delText>
        </w:r>
        <w:r w:rsidRPr="00B00499" w:rsidDel="00546B19">
          <w:rPr>
            <w:rFonts w:ascii="Times New Roman" w:hAnsi="Times New Roman"/>
            <w:color w:val="000000" w:themeColor="text1"/>
            <w:sz w:val="18"/>
            <w:szCs w:val="18"/>
          </w:rPr>
          <w:delText>y</w:delText>
        </w:r>
        <w:r w:rsidRPr="00B00499" w:rsidDel="00546B19">
          <w:rPr>
            <w:rFonts w:ascii="Times New Roman" w:hAnsi="Times New Roman"/>
            <w:color w:val="000000" w:themeColor="text1"/>
            <w:spacing w:val="-4"/>
            <w:sz w:val="18"/>
            <w:szCs w:val="18"/>
          </w:rPr>
          <w:delText xml:space="preserve"> </w:delText>
        </w:r>
        <w:r w:rsidRPr="00B00499" w:rsidDel="00546B19">
          <w:rPr>
            <w:rFonts w:ascii="Times New Roman" w:hAnsi="Times New Roman"/>
            <w:color w:val="000000" w:themeColor="text1"/>
            <w:spacing w:val="-2"/>
            <w:sz w:val="18"/>
            <w:szCs w:val="18"/>
          </w:rPr>
          <w:delText>(o</w:delText>
        </w:r>
        <w:r w:rsidRPr="00B00499" w:rsidDel="00546B19">
          <w:rPr>
            <w:rFonts w:ascii="Times New Roman" w:hAnsi="Times New Roman"/>
            <w:color w:val="000000" w:themeColor="text1"/>
            <w:sz w:val="18"/>
            <w:szCs w:val="18"/>
          </w:rPr>
          <w:delText>r</w:delText>
        </w:r>
        <w:r w:rsidRPr="00B00499" w:rsidDel="00546B19">
          <w:rPr>
            <w:rFonts w:ascii="Times New Roman" w:hAnsi="Times New Roman"/>
            <w:color w:val="000000" w:themeColor="text1"/>
            <w:spacing w:val="-4"/>
            <w:sz w:val="18"/>
            <w:szCs w:val="18"/>
          </w:rPr>
          <w:delText xml:space="preserve"> </w:delText>
        </w:r>
        <w:r w:rsidRPr="00B00499" w:rsidDel="00546B19">
          <w:rPr>
            <w:rFonts w:ascii="Times New Roman" w:hAnsi="Times New Roman"/>
            <w:color w:val="000000" w:themeColor="text1"/>
            <w:spacing w:val="-2"/>
            <w:sz w:val="18"/>
            <w:szCs w:val="18"/>
          </w:rPr>
          <w:delText>approve</w:delText>
        </w:r>
        <w:r w:rsidRPr="00B00499" w:rsidDel="00546B19">
          <w:rPr>
            <w:rFonts w:ascii="Times New Roman" w:hAnsi="Times New Roman"/>
            <w:color w:val="000000" w:themeColor="text1"/>
            <w:sz w:val="18"/>
            <w:szCs w:val="18"/>
          </w:rPr>
          <w:delText>d</w:delText>
        </w:r>
        <w:r w:rsidRPr="00B00499" w:rsidDel="00546B19">
          <w:rPr>
            <w:rFonts w:ascii="Times New Roman" w:hAnsi="Times New Roman"/>
            <w:color w:val="000000" w:themeColor="text1"/>
            <w:spacing w:val="-4"/>
            <w:sz w:val="18"/>
            <w:szCs w:val="18"/>
          </w:rPr>
          <w:delText xml:space="preserve"> </w:delText>
        </w:r>
        <w:r w:rsidRPr="00B00499" w:rsidDel="00546B19">
          <w:rPr>
            <w:rFonts w:ascii="Times New Roman" w:hAnsi="Times New Roman"/>
            <w:color w:val="000000" w:themeColor="text1"/>
            <w:spacing w:val="-2"/>
            <w:sz w:val="18"/>
            <w:szCs w:val="18"/>
          </w:rPr>
          <w:delText>substitut</w:delText>
        </w:r>
      </w:del>
      <w:ins w:id="16" w:author="Tippins, Margie F." w:date="2011-04-06T09:18:00Z">
        <w:r w:rsidRPr="00B00499">
          <w:rPr>
            <w:rFonts w:ascii="Times New Roman" w:hAnsi="Times New Roman"/>
            <w:color w:val="000000" w:themeColor="text1"/>
            <w:sz w:val="18"/>
            <w:szCs w:val="18"/>
          </w:rPr>
          <w:t>NURS 2601 Introduction to Geriatric Nursing</w:t>
        </w:r>
      </w:ins>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DDITIONA</w:t>
      </w:r>
      <w:r w:rsidRPr="00B00499">
        <w:rPr>
          <w:rFonts w:ascii="Times New Roman" w:hAnsi="Times New Roman"/>
          <w:b/>
          <w:bCs/>
          <w:color w:val="000000" w:themeColor="text1"/>
          <w:sz w:val="18"/>
          <w:szCs w:val="18"/>
        </w:rPr>
        <w:t xml:space="preserve">L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ins w:id="17" w:author="Tippins, Margie F." w:date="2011-04-06T09:19:00Z"/>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maintai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orde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obtainin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pacing w:val="-3"/>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ins w:id="18" w:author="Tippins, Margie F." w:date="2011-04-06T09:23:00Z">
        <w:r w:rsidRPr="00B00499">
          <w:rPr>
            <w:rFonts w:ascii="Times New Roman" w:hAnsi="Times New Roman"/>
            <w:color w:val="000000" w:themeColor="text1"/>
            <w:spacing w:val="-3"/>
            <w:sz w:val="18"/>
            <w:szCs w:val="18"/>
          </w:rPr>
          <w:t xml:space="preserve">A </w:t>
        </w:r>
      </w:ins>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 fail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whe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agai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howeve</w:t>
      </w:r>
      <w:r w:rsidRPr="00B00499">
        <w:rPr>
          <w:rFonts w:ascii="Times New Roman" w:hAnsi="Times New Roman"/>
          <w:color w:val="000000" w:themeColor="text1"/>
          <w:spacing w:val="-9"/>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means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unabl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satisfactoril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 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ground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dismissa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appea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initiate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pacing w:val="-2"/>
          <w:sz w:val="18"/>
          <w:szCs w:val="18"/>
        </w:rPr>
        <w:t>.)</w:t>
      </w:r>
    </w:p>
    <w:p w:rsidR="008B0B6D" w:rsidRPr="00B00499" w:rsidRDefault="008B0B6D" w:rsidP="008B0B6D">
      <w:pPr>
        <w:widowControl w:val="0"/>
        <w:autoSpaceDE w:val="0"/>
        <w:autoSpaceDN w:val="0"/>
        <w:adjustRightInd w:val="0"/>
        <w:spacing w:before="30" w:after="0" w:line="250" w:lineRule="auto"/>
        <w:ind w:left="270" w:right="220" w:firstLine="0"/>
        <w:jc w:val="both"/>
        <w:rPr>
          <w:ins w:id="19" w:author="Tippins, Margie F." w:date="2011-04-06T09:19:00Z"/>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before="30" w:after="0" w:line="250" w:lineRule="auto"/>
        <w:ind w:left="270" w:right="220" w:firstLine="0"/>
        <w:jc w:val="both"/>
        <w:rPr>
          <w:ins w:id="20" w:author="Tippins, Margie F." w:date="2011-04-06T09:19:00Z"/>
          <w:rFonts w:ascii="Times New Roman" w:hAnsi="Times New Roman"/>
          <w:b/>
          <w:color w:val="000000" w:themeColor="text1"/>
          <w:spacing w:val="-2"/>
          <w:sz w:val="18"/>
          <w:szCs w:val="18"/>
        </w:rPr>
      </w:pPr>
      <w:ins w:id="21" w:author="Tippins, Margie F." w:date="2011-04-06T09:19:00Z">
        <w:r w:rsidRPr="00B00499">
          <w:rPr>
            <w:rFonts w:ascii="Times New Roman" w:hAnsi="Times New Roman"/>
            <w:b/>
            <w:color w:val="000000" w:themeColor="text1"/>
            <w:spacing w:val="-2"/>
            <w:sz w:val="18"/>
            <w:szCs w:val="18"/>
          </w:rPr>
          <w:t>RE-ENTRY INTO PROGRAM</w:t>
        </w:r>
      </w:ins>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ins w:id="22" w:author="Tippins, Margie F." w:date="2011-04-06T09:19:00Z">
        <w:r w:rsidRPr="00B00499">
          <w:rPr>
            <w:rFonts w:ascii="Times New Roman" w:hAnsi="Times New Roman"/>
            <w:color w:val="000000" w:themeColor="text1"/>
            <w:spacing w:val="-2"/>
            <w:sz w:val="18"/>
            <w:szCs w:val="18"/>
          </w:rPr>
          <w:t xml:space="preserve">All undergraduate nursing students who experience any interruption that results in non-completion of a Nursing Course will be required to successfully complete the appropriate NURS Remediation Course prior to re-entry into the Nursing Program.  </w:t>
        </w:r>
      </w:ins>
      <w:ins w:id="23" w:author="Tippins, Margie F." w:date="2011-04-06T09:20:00Z">
        <w:r w:rsidRPr="00B00499">
          <w:rPr>
            <w:rFonts w:ascii="Times New Roman" w:hAnsi="Times New Roman"/>
            <w:color w:val="000000" w:themeColor="text1"/>
            <w:spacing w:val="-2"/>
            <w:sz w:val="18"/>
            <w:szCs w:val="18"/>
          </w:rPr>
          <w:t>The</w:t>
        </w:r>
      </w:ins>
      <w:ins w:id="24" w:author="Tippins, Margie F." w:date="2011-04-06T09:19:00Z">
        <w:r w:rsidRPr="00B00499">
          <w:rPr>
            <w:rFonts w:ascii="Times New Roman" w:hAnsi="Times New Roman"/>
            <w:color w:val="000000" w:themeColor="text1"/>
            <w:spacing w:val="-2"/>
            <w:sz w:val="18"/>
            <w:szCs w:val="18"/>
          </w:rPr>
          <w:t xml:space="preserve"> </w:t>
        </w:r>
      </w:ins>
      <w:ins w:id="25" w:author="Tippins, Margie F." w:date="2011-04-06T09:20:00Z">
        <w:r w:rsidRPr="00B00499">
          <w:rPr>
            <w:rFonts w:ascii="Times New Roman" w:hAnsi="Times New Roman"/>
            <w:color w:val="000000" w:themeColor="text1"/>
            <w:spacing w:val="-2"/>
            <w:sz w:val="18"/>
            <w:szCs w:val="18"/>
          </w:rPr>
          <w:t>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w:t>
        </w:r>
      </w:ins>
      <w:ins w:id="26" w:author="Tippins, Margie F." w:date="2011-04-06T09:22:00Z">
        <w:r w:rsidRPr="00B00499">
          <w:rPr>
            <w:rFonts w:ascii="Times New Roman" w:hAnsi="Times New Roman"/>
            <w:color w:val="000000" w:themeColor="text1"/>
            <w:spacing w:val="-2"/>
            <w:sz w:val="18"/>
            <w:szCs w:val="18"/>
          </w:rPr>
          <w:t>mitted before the last day of the university’s registration period for the semester.</w:t>
        </w:r>
      </w:ins>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responsibl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uniform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equipment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liabilit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insurance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ins w:id="27" w:author="Tippins, Margie F." w:date="2011-04-06T09:23:00Z">
        <w:r w:rsidRPr="00B00499">
          <w:rPr>
            <w:rFonts w:ascii="Times New Roman" w:hAnsi="Times New Roman"/>
            <w:color w:val="000000" w:themeColor="text1"/>
            <w:spacing w:val="-7"/>
            <w:sz w:val="18"/>
            <w:szCs w:val="18"/>
          </w:rPr>
          <w:t>a criminal background check,</w:t>
        </w:r>
      </w:ins>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most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transportation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yearl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examinations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immunizations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X-ray</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tests.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fou</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stud</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begi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sophomor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3"/>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continu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 xml:space="preserve">through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remainde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settings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hospitals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clinics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rehabilitatio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prima</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industrie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settings.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B</w:t>
      </w:r>
      <w:r w:rsidRPr="00B00499">
        <w:rPr>
          <w:rFonts w:ascii="Times New Roman" w:hAnsi="Times New Roman"/>
          <w:b/>
          <w:bCs/>
          <w:color w:val="000000" w:themeColor="text1"/>
          <w:spacing w:val="-2"/>
          <w:sz w:val="18"/>
          <w:szCs w:val="18"/>
        </w:rPr>
        <w:t>ACHELO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N</w:t>
      </w:r>
      <w:r w:rsidRPr="00B00499">
        <w:rPr>
          <w:rFonts w:ascii="Times New Roman" w:hAnsi="Times New Roman"/>
          <w:b/>
          <w:bCs/>
          <w:color w:val="000000" w:themeColor="text1"/>
          <w:spacing w:val="-2"/>
          <w:sz w:val="18"/>
          <w:szCs w:val="18"/>
        </w:rPr>
        <w:t>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EGREE</w:t>
      </w:r>
    </w:p>
    <w:p w:rsidR="008B0B6D" w:rsidRPr="00B00499" w:rsidRDefault="008B0B6D" w:rsidP="008B0B6D">
      <w:pPr>
        <w:widowControl w:val="0"/>
        <w:autoSpaceDE w:val="0"/>
        <w:autoSpaceDN w:val="0"/>
        <w:adjustRightInd w:val="0"/>
        <w:spacing w:before="30"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9"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064FC0" w:rsidRPr="00B00499" w:rsidRDefault="00064FC0" w:rsidP="00064FC0">
      <w:pPr>
        <w:widowControl w:val="0"/>
        <w:autoSpaceDE w:val="0"/>
        <w:autoSpaceDN w:val="0"/>
        <w:adjustRightInd w:val="0"/>
        <w:spacing w:before="1" w:after="0" w:line="120" w:lineRule="exact"/>
        <w:rPr>
          <w:rFonts w:ascii="Times New Roman" w:hAnsi="Times New Roman"/>
          <w:color w:val="000000" w:themeColor="text1"/>
          <w:sz w:val="12"/>
          <w:szCs w:val="12"/>
        </w:rPr>
      </w:pPr>
    </w:p>
    <w:p w:rsidR="007D77D2" w:rsidRPr="00B00499" w:rsidRDefault="007D77D2">
      <w:pPr>
        <w:rPr>
          <w:color w:val="000000" w:themeColor="text1"/>
        </w:rPr>
      </w:pPr>
    </w:p>
    <w:p w:rsidR="00064FC0" w:rsidRPr="00B00499" w:rsidRDefault="00064FC0" w:rsidP="00064FC0">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 xml:space="preserve">R A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3"/>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N</w:t>
      </w:r>
      <w:r w:rsidRPr="00B00499">
        <w:rPr>
          <w:rFonts w:ascii="Times New Roman" w:hAnsi="Times New Roman"/>
          <w:b/>
          <w:bCs/>
          <w:color w:val="000000" w:themeColor="text1"/>
          <w:spacing w:val="-3"/>
          <w:sz w:val="24"/>
          <w:szCs w:val="24"/>
        </w:rPr>
        <w:t>URSIN</w:t>
      </w:r>
      <w:r w:rsidRPr="00B00499">
        <w:rPr>
          <w:rFonts w:ascii="Times New Roman" w:hAnsi="Times New Roman"/>
          <w:b/>
          <w:bCs/>
          <w:color w:val="000000" w:themeColor="text1"/>
          <w:sz w:val="24"/>
          <w:szCs w:val="24"/>
        </w:rPr>
        <w:t>G</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EGREE</w:t>
      </w:r>
    </w:p>
    <w:p w:rsidR="00064FC0" w:rsidRPr="00B00499" w:rsidRDefault="00064FC0" w:rsidP="00064FC0">
      <w:pPr>
        <w:widowControl w:val="0"/>
        <w:tabs>
          <w:tab w:val="left" w:pos="81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Fall</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Sprin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Summer</w:t>
      </w:r>
    </w:p>
    <w:p w:rsidR="00064FC0" w:rsidRPr="00B00499" w:rsidRDefault="00064FC0" w:rsidP="00064FC0">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B00499" w:rsidTr="00510B4A">
        <w:trPr>
          <w:trHeight w:hRule="exact" w:val="298"/>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1111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Modeling</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Del="00677CE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8"/>
                <w:sz w:val="18"/>
                <w:szCs w:val="18"/>
              </w:rPr>
            </w:pPr>
            <w:r w:rsidRPr="00B00499">
              <w:rPr>
                <w:rFonts w:ascii="Times New Roman" w:hAnsi="Times New Roman"/>
                <w:color w:val="000000" w:themeColor="text1"/>
                <w:spacing w:val="-8"/>
                <w:sz w:val="18"/>
                <w:szCs w:val="18"/>
              </w:rPr>
              <w:t>2120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Growth &amp; Development/Health Professions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903"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ASU</w:t>
            </w:r>
          </w:p>
        </w:tc>
        <w:tc>
          <w:tcPr>
            <w:tcW w:w="1015"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1201</w:t>
            </w:r>
          </w:p>
        </w:tc>
        <w:tc>
          <w:tcPr>
            <w:tcW w:w="5449" w:type="dxa"/>
            <w:tcBorders>
              <w:top w:val="nil"/>
              <w:left w:val="nil"/>
              <w:bottom w:val="nil"/>
              <w:right w:val="nil"/>
            </w:tcBorders>
          </w:tcPr>
          <w:p w:rsidR="00064FC0" w:rsidRPr="00B00499" w:rsidDel="00F02474"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Foundations of College Success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Nutrition</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PSYC</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1231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Seminar (Elective)</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&amp; Medical Terminology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Microbiology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9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24"/>
                <w:szCs w:val="24"/>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2460"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69"/>
              <w:jc w:val="right"/>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40</w:t>
            </w:r>
            <w:r w:rsidRPr="00B00499">
              <w:rPr>
                <w:rFonts w:ascii="Times New Roman" w:hAnsi="Times New Roman"/>
                <w:b/>
                <w:bCs/>
                <w:color w:val="000000" w:themeColor="text1"/>
                <w:spacing w:val="-2"/>
                <w:sz w:val="18"/>
                <w:szCs w:val="18"/>
              </w:rPr>
              <w:t xml:space="preserve"> hours)</w:t>
            </w:r>
          </w:p>
          <w:p w:rsidR="00064FC0" w:rsidRPr="00B00499" w:rsidRDefault="00064FC0" w:rsidP="00510B4A">
            <w:pPr>
              <w:widowControl w:val="0"/>
              <w:autoSpaceDE w:val="0"/>
              <w:autoSpaceDN w:val="0"/>
              <w:adjustRightInd w:val="0"/>
              <w:spacing w:after="0" w:line="194" w:lineRule="exact"/>
              <w:ind w:right="69"/>
              <w:jc w:val="right"/>
              <w:rPr>
                <w:rFonts w:ascii="Times New Roman" w:hAnsi="Times New Roman"/>
                <w:color w:val="000000" w:themeColor="text1"/>
                <w:sz w:val="24"/>
                <w:szCs w:val="24"/>
              </w:rPr>
            </w:pPr>
          </w:p>
        </w:tc>
      </w:tr>
    </w:tbl>
    <w:p w:rsidR="00064FC0" w:rsidRPr="00B00499" w:rsidRDefault="00064FC0" w:rsidP="00064FC0">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B00499" w:rsidTr="00510B4A">
        <w:trPr>
          <w:trHeight w:hRule="exact" w:val="298"/>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102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3510</w:t>
            </w:r>
          </w:p>
        </w:tc>
        <w:tc>
          <w:tcPr>
            <w:tcW w:w="6138"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Assessment</w:t>
            </w:r>
          </w:p>
        </w:tc>
        <w:tc>
          <w:tcPr>
            <w:tcW w:w="1826"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Pharmacology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Fundamental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2331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COMM</w:t>
            </w:r>
          </w:p>
        </w:tc>
        <w:tc>
          <w:tcPr>
            <w:tcW w:w="81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1100</w:t>
            </w:r>
          </w:p>
        </w:tc>
        <w:tc>
          <w:tcPr>
            <w:tcW w:w="6138"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Public Speaking</w:t>
            </w:r>
          </w:p>
        </w:tc>
        <w:tc>
          <w:tcPr>
            <w:tcW w:w="1826"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81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2011</w:t>
            </w:r>
          </w:p>
        </w:tc>
        <w:tc>
          <w:tcPr>
            <w:tcW w:w="6138"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Principles of Sociology</w:t>
            </w:r>
          </w:p>
        </w:tc>
        <w:tc>
          <w:tcPr>
            <w:tcW w:w="1826"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3320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proofErr w:type="spellStart"/>
            <w:r w:rsidRPr="00B00499">
              <w:rPr>
                <w:rFonts w:ascii="Times New Roman" w:hAnsi="Times New Roman"/>
                <w:color w:val="000000" w:themeColor="text1"/>
                <w:spacing w:val="-2"/>
                <w:sz w:val="18"/>
                <w:szCs w:val="18"/>
              </w:rPr>
              <w:t>Pathophysiology</w:t>
            </w:r>
            <w:proofErr w:type="spellEnd"/>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97"/>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30</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Pediatri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Government</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NURS </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Introduction to Geriatric 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Concepts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3136</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omen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5 </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3335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Fine Arts 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31</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Senio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pacing w:val="-2"/>
                <w:sz w:val="18"/>
                <w:szCs w:val="18"/>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pacing w:val="-16"/>
                <w:sz w:val="18"/>
                <w:szCs w:val="18"/>
              </w:rPr>
            </w:pPr>
            <w:r w:rsidRPr="00B00499">
              <w:rPr>
                <w:rFonts w:ascii="Times New Roman" w:hAnsi="Times New Roman"/>
                <w:color w:val="000000" w:themeColor="text1"/>
                <w:spacing w:val="-16"/>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Leadership</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Research</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4240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Comprehensiv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064FC0" w:rsidRPr="00B00499"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ins w:id="28" w:author="Tippins, Margie F." w:date="2011-04-06T10:39:00Z">
        <w:r w:rsidRPr="00B00499">
          <w:rPr>
            <w:rFonts w:ascii="Times New Roman" w:hAnsi="Times New Roman"/>
            <w:b/>
            <w:bCs/>
            <w:color w:val="000000" w:themeColor="text1"/>
            <w:sz w:val="18"/>
            <w:szCs w:val="18"/>
          </w:rPr>
          <w:t>26</w:t>
        </w:r>
      </w:ins>
      <w:r w:rsidR="00D03349" w:rsidRPr="00B00499">
        <w:rPr>
          <w:rFonts w:ascii="Times New Roman" w:hAnsi="Times New Roman"/>
          <w:b/>
          <w:bCs/>
          <w:color w:val="000000" w:themeColor="text1"/>
          <w:sz w:val="18"/>
          <w:szCs w:val="18"/>
        </w:rPr>
        <w:t xml:space="preserve"> hours)</w:t>
      </w:r>
      <w:del w:id="29" w:author="Tippins, Margie F." w:date="2011-04-06T10:39:00Z">
        <w:r w:rsidRPr="00B00499" w:rsidDel="007E11A6">
          <w:rPr>
            <w:rFonts w:ascii="Times New Roman" w:hAnsi="Times New Roman"/>
            <w:b/>
            <w:bCs/>
            <w:color w:val="000000" w:themeColor="text1"/>
            <w:spacing w:val="-2"/>
            <w:sz w:val="18"/>
            <w:szCs w:val="18"/>
          </w:rPr>
          <w:delText>28</w:delText>
        </w:r>
      </w:del>
    </w:p>
    <w:p w:rsidR="00064FC0" w:rsidRPr="00B00499" w:rsidRDefault="00064FC0" w:rsidP="00064FC0">
      <w:pPr>
        <w:widowControl w:val="0"/>
        <w:autoSpaceDE w:val="0"/>
        <w:autoSpaceDN w:val="0"/>
        <w:adjustRightInd w:val="0"/>
        <w:spacing w:before="5" w:after="0" w:line="220" w:lineRule="exact"/>
        <w:ind w:firstLine="20"/>
        <w:rPr>
          <w:rFonts w:ascii="Times New Roman" w:hAnsi="Times New Roman"/>
          <w:color w:val="000000" w:themeColor="text1"/>
        </w:rPr>
      </w:pPr>
    </w:p>
    <w:p w:rsidR="00064FC0" w:rsidRPr="00B00499" w:rsidRDefault="00064FC0" w:rsidP="00D03349">
      <w:pPr>
        <w:widowControl w:val="0"/>
        <w:tabs>
          <w:tab w:val="right" w:pos="99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ins w:id="30" w:author="Tippins, Margie F." w:date="2011-04-06T10:39:00Z">
        <w:r w:rsidRPr="00B00499">
          <w:rPr>
            <w:rFonts w:ascii="Times New Roman" w:hAnsi="Times New Roman"/>
            <w:b/>
            <w:bCs/>
            <w:color w:val="000000" w:themeColor="text1"/>
            <w:sz w:val="18"/>
            <w:szCs w:val="18"/>
          </w:rPr>
          <w:t>127</w:t>
        </w:r>
      </w:ins>
      <w:r w:rsidR="00D03349" w:rsidRPr="00B00499">
        <w:rPr>
          <w:rFonts w:ascii="Times New Roman" w:hAnsi="Times New Roman"/>
          <w:b/>
          <w:bCs/>
          <w:color w:val="000000" w:themeColor="text1"/>
          <w:sz w:val="18"/>
          <w:szCs w:val="18"/>
        </w:rPr>
        <w:t xml:space="preserve"> hours)</w:t>
      </w:r>
      <w:del w:id="31" w:author="Tippins, Margie F." w:date="2011-04-06T10:39:00Z">
        <w:r w:rsidRPr="00B00499" w:rsidDel="007E11A6">
          <w:rPr>
            <w:rFonts w:ascii="Times New Roman" w:hAnsi="Times New Roman"/>
            <w:b/>
            <w:bCs/>
            <w:color w:val="000000" w:themeColor="text1"/>
            <w:spacing w:val="-2"/>
            <w:sz w:val="18"/>
            <w:szCs w:val="18"/>
          </w:rPr>
          <w:delText>123</w:delText>
        </w:r>
      </w:del>
    </w:p>
    <w:p w:rsidR="00DB4176" w:rsidRPr="00B00499" w:rsidRDefault="00DB4176" w:rsidP="00064FC0">
      <w:pPr>
        <w:widowControl w:val="0"/>
        <w:autoSpaceDE w:val="0"/>
        <w:autoSpaceDN w:val="0"/>
        <w:adjustRightInd w:val="0"/>
        <w:spacing w:before="12" w:after="0"/>
        <w:ind w:left="160" w:firstLine="20"/>
        <w:rPr>
          <w:rFonts w:ascii="Times New Roman" w:hAnsi="Times New Roman"/>
          <w:color w:val="000000" w:themeColor="text1"/>
          <w:spacing w:val="-2"/>
          <w:sz w:val="18"/>
          <w:szCs w:val="18"/>
        </w:rPr>
        <w:sectPr w:rsidR="00DB4176" w:rsidRPr="00B00499" w:rsidSect="00D959E9">
          <w:headerReference w:type="even" r:id="rId14"/>
          <w:type w:val="continuous"/>
          <w:pgSz w:w="12240" w:h="15840" w:code="1"/>
          <w:pgMar w:top="504" w:right="1123" w:bottom="274" w:left="547" w:header="720" w:footer="288" w:gutter="0"/>
          <w:cols w:space="720"/>
          <w:docGrid w:linePitch="360"/>
        </w:sectPr>
      </w:pPr>
    </w:p>
    <w:p w:rsidR="00064FC0" w:rsidRPr="00B00499" w:rsidRDefault="00064FC0" w:rsidP="00064FC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064FC0" w:rsidRPr="00B00499" w:rsidRDefault="00064FC0" w:rsidP="00064FC0">
      <w:pPr>
        <w:widowControl w:val="0"/>
        <w:autoSpaceDE w:val="0"/>
        <w:autoSpaceDN w:val="0"/>
        <w:adjustRightInd w:val="0"/>
        <w:spacing w:before="4" w:after="0" w:line="160" w:lineRule="exact"/>
        <w:rPr>
          <w:rFonts w:ascii="Times New Roman" w:hAnsi="Times New Roman"/>
          <w:color w:val="000000" w:themeColor="text1"/>
          <w:sz w:val="16"/>
          <w:szCs w:val="16"/>
        </w:rPr>
      </w:pPr>
    </w:p>
    <w:p w:rsidR="007D77D2" w:rsidRPr="00B00499" w:rsidRDefault="007D77D2" w:rsidP="00064FC0">
      <w:pPr>
        <w:ind w:left="180" w:firstLine="0"/>
        <w:rPr>
          <w:color w:val="000000" w:themeColor="text1"/>
        </w:rPr>
      </w:pPr>
    </w:p>
    <w:p w:rsidR="00F1477F" w:rsidRPr="00B00499" w:rsidRDefault="00F1477F" w:rsidP="00F1477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Nursin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B00499" w:rsidTr="00F1477F">
        <w:trPr>
          <w:trHeight w:hRule="exact" w:val="27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Directe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Study</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vary</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2121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Pathophysiology</w:t>
            </w:r>
            <w:proofErr w:type="spellEnd"/>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34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Assessment</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F1477F" w:rsidRPr="00B00499" w:rsidRDefault="00F1477F" w:rsidP="00D03349">
      <w:pPr>
        <w:widowControl w:val="0"/>
        <w:tabs>
          <w:tab w:val="right" w:pos="10350"/>
        </w:tabs>
        <w:autoSpaceDE w:val="0"/>
        <w:autoSpaceDN w:val="0"/>
        <w:adjustRightInd w:val="0"/>
        <w:spacing w:after="0"/>
        <w:ind w:left="270" w:firstLine="0"/>
        <w:rPr>
          <w:ins w:id="32" w:author="Tippins, Margie F." w:date="2011-04-06T10:48:00Z"/>
          <w:rFonts w:ascii="Times New Roman" w:hAnsi="Times New Roman"/>
          <w:b/>
          <w:bCs/>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 xml:space="preserve">n  </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ins w:id="33" w:author="Tippins, Margie F." w:date="2011-04-06T10:48:00Z">
        <w:r w:rsidRPr="00B00499">
          <w:rPr>
            <w:rFonts w:ascii="Times New Roman" w:hAnsi="Times New Roman"/>
            <w:b/>
            <w:bCs/>
            <w:color w:val="000000" w:themeColor="text1"/>
            <w:sz w:val="18"/>
            <w:szCs w:val="18"/>
          </w:rPr>
          <w:t>127</w:t>
        </w:r>
      </w:ins>
      <w:r w:rsidR="00D03349" w:rsidRPr="00B00499">
        <w:rPr>
          <w:rFonts w:ascii="Times New Roman" w:hAnsi="Times New Roman"/>
          <w:b/>
          <w:bCs/>
          <w:color w:val="000000" w:themeColor="text1"/>
          <w:sz w:val="18"/>
          <w:szCs w:val="18"/>
        </w:rPr>
        <w:t xml:space="preserve"> hours)</w:t>
      </w:r>
    </w:p>
    <w:p w:rsidR="00F1477F" w:rsidRPr="00B00499" w:rsidRDefault="00F1477F" w:rsidP="00F1477F">
      <w:pPr>
        <w:widowControl w:val="0"/>
        <w:tabs>
          <w:tab w:val="left" w:pos="10620"/>
        </w:tabs>
        <w:autoSpaceDE w:val="0"/>
        <w:autoSpaceDN w:val="0"/>
        <w:adjustRightInd w:val="0"/>
        <w:spacing w:after="0"/>
        <w:ind w:left="1170"/>
        <w:rPr>
          <w:rFonts w:ascii="Times New Roman" w:hAnsi="Times New Roman"/>
          <w:b/>
          <w:bCs/>
          <w:color w:val="000000" w:themeColor="text1"/>
          <w:sz w:val="18"/>
          <w:szCs w:val="18"/>
        </w:rPr>
      </w:pPr>
    </w:p>
    <w:p w:rsidR="007D77D2" w:rsidRPr="00B00499" w:rsidRDefault="007D77D2">
      <w:pPr>
        <w:rPr>
          <w:color w:val="000000" w:themeColor="text1"/>
        </w:rPr>
      </w:pPr>
    </w:p>
    <w:p w:rsidR="00E8550F" w:rsidRPr="00B00499" w:rsidRDefault="00E8550F" w:rsidP="0071188B">
      <w:pPr>
        <w:pStyle w:val="Heading2"/>
        <w:ind w:left="270" w:firstLine="0"/>
        <w:rPr>
          <w:rFonts w:ascii="Times New Roman" w:hAnsi="Times New Roman"/>
          <w:color w:val="000000" w:themeColor="text1"/>
          <w:sz w:val="48"/>
          <w:szCs w:val="48"/>
        </w:rPr>
      </w:pPr>
      <w:bookmarkStart w:id="34" w:name="_Toc295333406"/>
      <w:bookmarkStart w:id="35" w:name="_Toc295602063"/>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EPARTMENT</w:t>
      </w:r>
      <w:r w:rsidRPr="00B00499">
        <w:rPr>
          <w:rFonts w:ascii="Times New Roman" w:hAnsi="Times New Roman"/>
          <w:color w:val="000000" w:themeColor="text1"/>
          <w:spacing w:val="-2"/>
          <w:sz w:val="48"/>
          <w:szCs w:val="48"/>
        </w:rPr>
        <w:t xml:space="preserve"> </w:t>
      </w:r>
      <w:r w:rsidRPr="00B00499">
        <w:rPr>
          <w:rFonts w:ascii="Times New Roman" w:hAnsi="Times New Roman"/>
          <w:color w:val="000000" w:themeColor="text1"/>
          <w:spacing w:val="-2"/>
          <w:sz w:val="36"/>
          <w:szCs w:val="36"/>
        </w:rPr>
        <w:t xml:space="preserve">OF </w:t>
      </w:r>
      <w:r w:rsidRPr="00B00499">
        <w:rPr>
          <w:rFonts w:ascii="Times New Roman" w:hAnsi="Times New Roman"/>
          <w:color w:val="000000" w:themeColor="text1"/>
          <w:spacing w:val="-2"/>
          <w:sz w:val="48"/>
          <w:szCs w:val="48"/>
        </w:rPr>
        <w:t>C</w:t>
      </w:r>
      <w:r w:rsidRPr="00B00499">
        <w:rPr>
          <w:rFonts w:ascii="Times New Roman" w:hAnsi="Times New Roman"/>
          <w:color w:val="000000" w:themeColor="text1"/>
          <w:spacing w:val="-2"/>
          <w:sz w:val="36"/>
          <w:szCs w:val="36"/>
        </w:rPr>
        <w:t>RIMINA</w:t>
      </w:r>
      <w:r w:rsidRPr="00B00499">
        <w:rPr>
          <w:rFonts w:ascii="Times New Roman" w:hAnsi="Times New Roman"/>
          <w:color w:val="000000" w:themeColor="text1"/>
          <w:sz w:val="36"/>
          <w:szCs w:val="36"/>
        </w:rPr>
        <w:t xml:space="preserve">L </w:t>
      </w:r>
      <w:r w:rsidRPr="00B00499">
        <w:rPr>
          <w:rFonts w:ascii="Times New Roman" w:hAnsi="Times New Roman"/>
          <w:color w:val="000000" w:themeColor="text1"/>
          <w:spacing w:val="-2"/>
          <w:sz w:val="48"/>
          <w:szCs w:val="48"/>
        </w:rPr>
        <w:t>J</w:t>
      </w:r>
      <w:r w:rsidRPr="00B00499">
        <w:rPr>
          <w:rFonts w:ascii="Times New Roman" w:hAnsi="Times New Roman"/>
          <w:color w:val="000000" w:themeColor="text1"/>
          <w:spacing w:val="-2"/>
          <w:sz w:val="36"/>
          <w:szCs w:val="36"/>
        </w:rPr>
        <w:t>USTIC</w:t>
      </w:r>
      <w:r w:rsidRPr="00B00499">
        <w:rPr>
          <w:rFonts w:ascii="Times New Roman" w:hAnsi="Times New Roman"/>
          <w:color w:val="000000" w:themeColor="text1"/>
          <w:sz w:val="36"/>
          <w:szCs w:val="36"/>
        </w:rPr>
        <w:t xml:space="preserve">E </w:t>
      </w:r>
      <w:r w:rsidRPr="00B00499">
        <w:rPr>
          <w:rFonts w:ascii="Times New Roman" w:hAnsi="Times New Roman"/>
          <w:color w:val="000000" w:themeColor="text1"/>
          <w:spacing w:val="-2"/>
          <w:sz w:val="36"/>
          <w:szCs w:val="36"/>
        </w:rPr>
        <w:t>AN</w:t>
      </w:r>
      <w:r w:rsidRPr="00B00499">
        <w:rPr>
          <w:rFonts w:ascii="Times New Roman" w:hAnsi="Times New Roman"/>
          <w:color w:val="000000" w:themeColor="text1"/>
          <w:sz w:val="36"/>
          <w:szCs w:val="36"/>
        </w:rPr>
        <w:t>D</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F</w:t>
      </w:r>
      <w:r w:rsidRPr="00B00499">
        <w:rPr>
          <w:rFonts w:ascii="Times New Roman" w:hAnsi="Times New Roman"/>
          <w:color w:val="000000" w:themeColor="text1"/>
          <w:spacing w:val="-2"/>
          <w:sz w:val="36"/>
          <w:szCs w:val="36"/>
        </w:rPr>
        <w:t>ORENSI</w:t>
      </w:r>
      <w:r w:rsidRPr="00B00499">
        <w:rPr>
          <w:rFonts w:ascii="Times New Roman" w:hAnsi="Times New Roman"/>
          <w:color w:val="000000" w:themeColor="text1"/>
          <w:sz w:val="36"/>
          <w:szCs w:val="36"/>
        </w:rPr>
        <w:t>C</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S</w:t>
      </w:r>
      <w:r w:rsidRPr="00B00499">
        <w:rPr>
          <w:rFonts w:ascii="Times New Roman" w:hAnsi="Times New Roman"/>
          <w:color w:val="000000" w:themeColor="text1"/>
          <w:spacing w:val="-2"/>
          <w:sz w:val="36"/>
          <w:szCs w:val="36"/>
        </w:rPr>
        <w:t>CIENCE</w:t>
      </w:r>
      <w:bookmarkEnd w:id="34"/>
      <w:bookmarkEnd w:id="35"/>
    </w:p>
    <w:p w:rsidR="00E8550F" w:rsidRPr="00B00499"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B21E9E" w:rsidRPr="00B00499" w:rsidRDefault="00B21E9E" w:rsidP="00B21E9E">
      <w:pPr>
        <w:widowControl w:val="0"/>
        <w:autoSpaceDE w:val="0"/>
        <w:autoSpaceDN w:val="0"/>
        <w:adjustRightInd w:val="0"/>
        <w:spacing w:after="0" w:line="250" w:lineRule="auto"/>
        <w:ind w:left="270" w:right="91"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and Forensic Science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de </w:t>
      </w:r>
      <w:proofErr w:type="spellStart"/>
      <w:r w:rsidRPr="00B00499">
        <w:rPr>
          <w:rFonts w:ascii="Times New Roman" w:hAnsi="Times New Roman"/>
          <w:color w:val="000000" w:themeColor="text1"/>
          <w:spacing w:val="-2"/>
          <w:sz w:val="18"/>
          <w:szCs w:val="18"/>
        </w:rPr>
        <w:t>gre</w:t>
      </w:r>
      <w:r w:rsidRPr="00B00499">
        <w:rPr>
          <w:rFonts w:ascii="Times New Roman" w:hAnsi="Times New Roman"/>
          <w:color w:val="000000" w:themeColor="text1"/>
          <w:sz w:val="18"/>
          <w:szCs w:val="18"/>
        </w:rPr>
        <w:t>e</w:t>
      </w:r>
      <w:proofErr w:type="spellEnd"/>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system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Science 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flexibl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enoug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to pursu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wor</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variet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topic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cuttin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acros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enforcement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courts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corrections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research, polic</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plannin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operation</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analysis/management</w:t>
      </w:r>
      <w:proofErr w:type="gramStart"/>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tak</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internship</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justice, 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p>
    <w:p w:rsidR="00B21E9E" w:rsidRPr="00B00499" w:rsidRDefault="00B21E9E" w:rsidP="00B21E9E">
      <w:pPr>
        <w:widowControl w:val="0"/>
        <w:autoSpaceDE w:val="0"/>
        <w:autoSpaceDN w:val="0"/>
        <w:adjustRightInd w:val="0"/>
        <w:spacing w:before="16" w:after="0" w:line="200" w:lineRule="exact"/>
        <w:ind w:left="270" w:firstLine="0"/>
        <w:rPr>
          <w:rFonts w:ascii="Times New Roman" w:hAnsi="Times New Roman"/>
          <w:color w:val="000000" w:themeColor="text1"/>
          <w:sz w:val="20"/>
          <w:szCs w:val="20"/>
        </w:rPr>
      </w:pPr>
    </w:p>
    <w:p w:rsidR="00B21E9E" w:rsidRPr="00B00499" w:rsidRDefault="00B21E9E" w:rsidP="00B21E9E">
      <w:pPr>
        <w:widowControl w:val="0"/>
        <w:autoSpaceDE w:val="0"/>
        <w:autoSpaceDN w:val="0"/>
        <w:adjustRightInd w:val="0"/>
        <w:spacing w:after="0"/>
        <w:ind w:left="270" w:right="717"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designate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urriculum.</w:t>
      </w:r>
    </w:p>
    <w:p w:rsidR="00B21E9E" w:rsidRPr="00B00499" w:rsidRDefault="00B21E9E" w:rsidP="00B21E9E">
      <w:pPr>
        <w:widowControl w:val="0"/>
        <w:autoSpaceDE w:val="0"/>
        <w:autoSpaceDN w:val="0"/>
        <w:adjustRightInd w:val="0"/>
        <w:spacing w:before="5" w:after="0" w:line="220" w:lineRule="exact"/>
        <w:ind w:left="270" w:firstLine="0"/>
        <w:rPr>
          <w:rFonts w:ascii="Times New Roman" w:hAnsi="Times New Roman"/>
          <w:color w:val="000000" w:themeColor="text1"/>
        </w:rPr>
      </w:pPr>
    </w:p>
    <w:p w:rsidR="00E8550F" w:rsidRPr="00B00499" w:rsidRDefault="00B21E9E" w:rsidP="00B21E9E">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establishe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pacing w:val="-3"/>
          <w:sz w:val="18"/>
          <w:szCs w:val="18"/>
        </w:rPr>
        <w:t>w</w:t>
      </w:r>
      <w:r w:rsidRPr="00B00499">
        <w:rPr>
          <w:rFonts w:ascii="Times New Roman" w:hAnsi="Times New Roman"/>
          <w:color w:val="000000" w:themeColor="text1"/>
          <w:spacing w:val="-2"/>
          <w:sz w:val="18"/>
          <w:szCs w:val="18"/>
        </w:rPr>
        <w:t>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colleges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edit.</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71188B" w:rsidRPr="00B00499" w:rsidRDefault="0071188B" w:rsidP="0071188B">
      <w:pPr>
        <w:pStyle w:val="Heading2"/>
        <w:ind w:left="270" w:firstLine="0"/>
        <w:rPr>
          <w:rFonts w:ascii="Times New Roman" w:hAnsi="Times New Roman"/>
          <w:b w:val="0"/>
          <w:bCs w:val="0"/>
          <w:color w:val="000000" w:themeColor="text1"/>
          <w:spacing w:val="-2"/>
          <w:sz w:val="18"/>
          <w:szCs w:val="18"/>
        </w:rPr>
      </w:pPr>
      <w:bookmarkStart w:id="36" w:name="_Toc295333407"/>
      <w:bookmarkStart w:id="37" w:name="_Toc295602064"/>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r w:rsidRPr="00B00499">
        <w:rPr>
          <w:rFonts w:ascii="Times New Roman" w:hAnsi="Times New Roman"/>
          <w:b w:val="0"/>
          <w:bCs w:val="0"/>
          <w:color w:val="000000" w:themeColor="text1"/>
          <w:spacing w:val="-3"/>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bookmarkEnd w:id="36"/>
      <w:bookmarkEnd w:id="37"/>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Essentia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Skill</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pPr w:leftFromText="180" w:rightFromText="180" w:vertAnchor="text" w:horzAnchor="margin" w:tblpX="270" w:tblpY="21"/>
        <w:tblW w:w="0" w:type="auto"/>
        <w:tblLayout w:type="fixed"/>
        <w:tblCellMar>
          <w:left w:w="0" w:type="dxa"/>
          <w:right w:w="0" w:type="dxa"/>
        </w:tblCellMar>
        <w:tblLook w:val="0000"/>
      </w:tblPr>
      <w:tblGrid>
        <w:gridCol w:w="832"/>
        <w:gridCol w:w="1002"/>
        <w:gridCol w:w="6463"/>
        <w:gridCol w:w="1503"/>
      </w:tblGrid>
      <w:tr w:rsidR="00E8550F" w:rsidRPr="00B00499" w:rsidTr="00E8550F">
        <w:trPr>
          <w:trHeight w:hRule="exact" w:val="237"/>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Algebra</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(Non-Scienc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Majors)</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30"/>
              <w:rPr>
                <w:rFonts w:ascii="Times New Roman" w:hAnsi="Times New Roman"/>
                <w:color w:val="000000" w:themeColor="text1"/>
                <w:sz w:val="24"/>
                <w:szCs w:val="24"/>
              </w:rPr>
            </w:pP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ind w:left="68" w:firstLine="0"/>
              <w:rPr>
                <w:rFonts w:ascii="Times New Roman" w:hAnsi="Times New Roman"/>
                <w:color w:val="000000" w:themeColor="text1"/>
                <w:sz w:val="24"/>
                <w:szCs w:val="24"/>
              </w:rPr>
            </w:pP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Math</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Biology)</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rPr>
                <w:rFonts w:ascii="Times New Roman" w:hAnsi="Times New Roman"/>
                <w:color w:val="000000" w:themeColor="text1"/>
                <w:sz w:val="24"/>
                <w:szCs w:val="24"/>
              </w:rPr>
            </w:pPr>
          </w:p>
        </w:tc>
      </w:tr>
      <w:tr w:rsidR="00E8550F" w:rsidRPr="00B00499" w:rsidTr="00E8550F">
        <w:trPr>
          <w:trHeight w:hRule="exact" w:val="298"/>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B</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Institutiona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Option</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W w:w="0" w:type="auto"/>
        <w:tblInd w:w="270" w:type="dxa"/>
        <w:tblLayout w:type="fixed"/>
        <w:tblCellMar>
          <w:left w:w="0" w:type="dxa"/>
          <w:right w:w="0" w:type="dxa"/>
        </w:tblCellMar>
        <w:tblLook w:val="0000"/>
      </w:tblPr>
      <w:tblGrid>
        <w:gridCol w:w="861"/>
        <w:gridCol w:w="975"/>
        <w:gridCol w:w="5247"/>
        <w:gridCol w:w="2717"/>
      </w:tblGrid>
      <w:tr w:rsidR="00E8550F" w:rsidRPr="00B00499" w:rsidTr="00E8550F">
        <w:trPr>
          <w:trHeight w:hRule="exact" w:val="235"/>
        </w:trPr>
        <w:tc>
          <w:tcPr>
            <w:tcW w:w="861" w:type="dxa"/>
            <w:tcBorders>
              <w:top w:val="nil"/>
              <w:left w:val="nil"/>
              <w:bottom w:val="nil"/>
              <w:right w:val="nil"/>
            </w:tcBorders>
          </w:tcPr>
          <w:p w:rsidR="00E8550F" w:rsidRPr="00B00499" w:rsidRDefault="00E8550F" w:rsidP="00E8550F">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w:t>
            </w:r>
          </w:p>
        </w:tc>
        <w:tc>
          <w:tcPr>
            <w:tcW w:w="975" w:type="dxa"/>
            <w:tcBorders>
              <w:top w:val="nil"/>
              <w:left w:val="nil"/>
              <w:bottom w:val="nil"/>
              <w:right w:val="nil"/>
            </w:tcBorders>
          </w:tcPr>
          <w:p w:rsidR="00E8550F" w:rsidRPr="00B00499" w:rsidRDefault="00E8550F" w:rsidP="00E8550F">
            <w:pPr>
              <w:widowControl w:val="0"/>
              <w:autoSpaceDE w:val="0"/>
              <w:autoSpaceDN w:val="0"/>
              <w:adjustRightInd w:val="0"/>
              <w:spacing w:before="6" w:after="0"/>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247" w:type="dxa"/>
            <w:tcBorders>
              <w:top w:val="nil"/>
              <w:left w:val="nil"/>
              <w:bottom w:val="nil"/>
              <w:right w:val="nil"/>
            </w:tcBorders>
          </w:tcPr>
          <w:p w:rsidR="00E8550F" w:rsidRPr="00B00499" w:rsidRDefault="00E8550F" w:rsidP="00510B4A">
            <w:pPr>
              <w:widowControl w:val="0"/>
              <w:autoSpaceDE w:val="0"/>
              <w:autoSpaceDN w:val="0"/>
              <w:adjustRightInd w:val="0"/>
              <w:spacing w:before="6"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Speaking</w:t>
            </w:r>
          </w:p>
        </w:tc>
        <w:tc>
          <w:tcPr>
            <w:tcW w:w="2717" w:type="dxa"/>
            <w:tcBorders>
              <w:top w:val="nil"/>
              <w:left w:val="nil"/>
              <w:bottom w:val="nil"/>
              <w:right w:val="nil"/>
            </w:tcBorders>
          </w:tcPr>
          <w:p w:rsidR="00E8550F" w:rsidRPr="00B00499" w:rsidRDefault="00E8550F" w:rsidP="00510B4A">
            <w:pPr>
              <w:widowControl w:val="0"/>
              <w:autoSpaceDE w:val="0"/>
              <w:autoSpaceDN w:val="0"/>
              <w:adjustRightInd w:val="0"/>
              <w:spacing w:before="6"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98"/>
        </w:trPr>
        <w:tc>
          <w:tcPr>
            <w:tcW w:w="861"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975"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5247" w:type="dxa"/>
            <w:tcBorders>
              <w:top w:val="nil"/>
              <w:left w:val="nil"/>
              <w:bottom w:val="nil"/>
              <w:right w:val="nil"/>
            </w:tcBorders>
          </w:tcPr>
          <w:p w:rsidR="00E8550F" w:rsidRPr="00B00499" w:rsidRDefault="00E8550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2717" w:type="dxa"/>
            <w:tcBorders>
              <w:top w:val="nil"/>
              <w:left w:val="nil"/>
              <w:bottom w:val="nil"/>
              <w:right w:val="nil"/>
            </w:tcBorders>
          </w:tcPr>
          <w:p w:rsidR="00E8550F" w:rsidRPr="00B00499" w:rsidRDefault="00E8550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C</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Humanities/Fin</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3"/>
          <w:sz w:val="18"/>
          <w:szCs w:val="18"/>
        </w:rPr>
        <w:t xml:space="preserve"> </w:t>
      </w:r>
      <w:r w:rsidRPr="00B00499">
        <w:rPr>
          <w:rFonts w:ascii="Times New Roman" w:hAnsi="Times New Roman"/>
          <w:b/>
          <w:bCs/>
          <w:color w:val="000000" w:themeColor="text1"/>
          <w:spacing w:val="-2"/>
          <w:sz w:val="18"/>
          <w:szCs w:val="18"/>
        </w:rPr>
        <w:t>Art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6</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E8550F" w:rsidRPr="00B00499" w:rsidRDefault="00E8550F" w:rsidP="00E8550F">
      <w:pPr>
        <w:widowControl w:val="0"/>
        <w:tabs>
          <w:tab w:val="left" w:pos="1060"/>
          <w:tab w:val="left" w:pos="3150"/>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HON</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ARA</w:t>
      </w:r>
      <w:r w:rsidRPr="00B00499">
        <w:rPr>
          <w:rFonts w:ascii="Times New Roman" w:hAnsi="Times New Roman"/>
          <w:color w:val="000000" w:themeColor="text1"/>
          <w:sz w:val="18"/>
          <w:szCs w:val="18"/>
        </w:rPr>
        <w:t>P</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Appreciatio</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Musi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Appreciatio</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Frenc</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GER</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222</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Germa</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223</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Spanis</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FIA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HON</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Remediatio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Courses</w:t>
      </w:r>
    </w:p>
    <w:p w:rsidR="00B21E9E" w:rsidRPr="00B00499" w:rsidRDefault="00E8550F" w:rsidP="00B21E9E">
      <w:pPr>
        <w:widowControl w:val="0"/>
        <w:tabs>
          <w:tab w:val="left" w:pos="1220"/>
          <w:tab w:val="left" w:pos="2300"/>
        </w:tabs>
        <w:autoSpaceDE w:val="0"/>
        <w:autoSpaceDN w:val="0"/>
        <w:adjustRightInd w:val="0"/>
        <w:spacing w:before="9" w:after="0" w:line="250" w:lineRule="auto"/>
        <w:ind w:left="270" w:right="670" w:firstLine="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007</w:t>
      </w:r>
      <w:r w:rsidRPr="00B00499">
        <w:rPr>
          <w:rFonts w:ascii="Times New Roman" w:hAnsi="Times New Roman"/>
          <w:color w:val="000000" w:themeColor="text1"/>
          <w:sz w:val="18"/>
          <w:szCs w:val="18"/>
        </w:rPr>
        <w:t>5</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(I) </w:t>
      </w:r>
    </w:p>
    <w:p w:rsidR="00E8550F" w:rsidRPr="00B00499" w:rsidRDefault="00E8550F" w:rsidP="00B21E9E">
      <w:pPr>
        <w:widowControl w:val="0"/>
        <w:tabs>
          <w:tab w:val="left" w:pos="1220"/>
          <w:tab w:val="left" w:pos="2300"/>
        </w:tabs>
        <w:autoSpaceDE w:val="0"/>
        <w:autoSpaceDN w:val="0"/>
        <w:adjustRightInd w:val="0"/>
        <w:spacing w:before="9" w:after="0" w:line="250" w:lineRule="auto"/>
        <w:ind w:left="270" w:right="6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007</w:t>
      </w:r>
      <w:r w:rsidRPr="00B00499">
        <w:rPr>
          <w:rFonts w:ascii="Times New Roman" w:hAnsi="Times New Roman"/>
          <w:color w:val="000000" w:themeColor="text1"/>
          <w:sz w:val="18"/>
          <w:szCs w:val="18"/>
        </w:rPr>
        <w:t>7</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 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est</w:t>
      </w:r>
    </w:p>
    <w:p w:rsidR="00E8550F" w:rsidRPr="00B00499" w:rsidRDefault="00E8550F" w:rsidP="00E8550F">
      <w:pPr>
        <w:widowControl w:val="0"/>
        <w:tabs>
          <w:tab w:val="left" w:pos="1240"/>
          <w:tab w:val="left" w:pos="36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Dat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u w:val="single"/>
        </w:rPr>
        <w:t xml:space="preserve"> </w:t>
      </w:r>
      <w:r w:rsidRPr="00B00499">
        <w:rPr>
          <w:rFonts w:ascii="Times New Roman" w:hAnsi="Times New Roman"/>
          <w:color w:val="000000" w:themeColor="text1"/>
          <w:sz w:val="18"/>
          <w:szCs w:val="18"/>
          <w:u w:val="single"/>
        </w:rPr>
        <w:tab/>
      </w:r>
    </w:p>
    <w:p w:rsidR="00E8550F" w:rsidRPr="00B00499" w:rsidRDefault="00E8550F" w:rsidP="00E8550F">
      <w:pPr>
        <w:widowControl w:val="0"/>
        <w:autoSpaceDE w:val="0"/>
        <w:autoSpaceDN w:val="0"/>
        <w:adjustRightInd w:val="0"/>
        <w:spacing w:before="5" w:after="0" w:line="190" w:lineRule="exact"/>
        <w:ind w:left="270" w:firstLine="0"/>
        <w:rPr>
          <w:rFonts w:ascii="Times New Roman" w:hAnsi="Times New Roman"/>
          <w:color w:val="000000" w:themeColor="text1"/>
          <w:sz w:val="19"/>
          <w:szCs w:val="19"/>
        </w:rPr>
      </w:pPr>
    </w:p>
    <w:p w:rsidR="00E8550F" w:rsidRPr="00B00499" w:rsidRDefault="00E8550F" w:rsidP="00E8550F">
      <w:pPr>
        <w:widowControl w:val="0"/>
        <w:tabs>
          <w:tab w:val="left" w:pos="1220"/>
          <w:tab w:val="left" w:pos="362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Essa</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Dat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u w:val="single"/>
        </w:rPr>
        <w:t xml:space="preserve"> </w:t>
      </w:r>
      <w:r w:rsidRPr="00B00499">
        <w:rPr>
          <w:rFonts w:ascii="Times New Roman" w:hAnsi="Times New Roman"/>
          <w:color w:val="000000" w:themeColor="text1"/>
          <w:sz w:val="18"/>
          <w:szCs w:val="18"/>
          <w:u w:val="single"/>
        </w:rPr>
        <w:tab/>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CC7D07">
      <w:pPr>
        <w:widowControl w:val="0"/>
        <w:tabs>
          <w:tab w:val="left" w:pos="8880"/>
        </w:tabs>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D</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Science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Mat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ec</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(10-</w:t>
      </w:r>
      <w:r w:rsidRPr="00B00499">
        <w:rPr>
          <w:rFonts w:ascii="Times New Roman" w:hAnsi="Times New Roman"/>
          <w:b/>
          <w:bCs/>
          <w:color w:val="000000" w:themeColor="text1"/>
          <w:spacing w:val="-12"/>
          <w:sz w:val="18"/>
          <w:szCs w:val="18"/>
        </w:rPr>
        <w:t>1</w:t>
      </w:r>
      <w:r w:rsidRPr="00B00499">
        <w:rPr>
          <w:rFonts w:ascii="Times New Roman" w:hAnsi="Times New Roman"/>
          <w:b/>
          <w:bCs/>
          <w:color w:val="000000" w:themeColor="text1"/>
          <w:sz w:val="18"/>
          <w:szCs w:val="18"/>
        </w:rPr>
        <w:t>1</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978"/>
        <w:gridCol w:w="858"/>
        <w:gridCol w:w="5320"/>
        <w:gridCol w:w="2644"/>
      </w:tblGrid>
      <w:tr w:rsidR="00E8550F" w:rsidRPr="00B00499" w:rsidTr="00510B4A">
        <w:trPr>
          <w:trHeight w:hRule="exact" w:val="211"/>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98"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98"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98"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98"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4</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Biotechnology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5</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1020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5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Selec</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One</w:t>
            </w:r>
          </w:p>
          <w:p w:rsidR="00E8550F" w:rsidRPr="00B00499" w:rsidRDefault="00E8550F" w:rsidP="00E8550F">
            <w:pPr>
              <w:widowControl w:val="0"/>
              <w:autoSpaceDE w:val="0"/>
              <w:autoSpaceDN w:val="0"/>
              <w:adjustRightInd w:val="0"/>
              <w:spacing w:after="0" w:line="200"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CSCI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280" w:lineRule="exact"/>
              <w:ind w:left="38" w:firstLine="79"/>
              <w:rPr>
                <w:rFonts w:ascii="Times New Roman" w:hAnsi="Times New Roman"/>
                <w:color w:val="000000" w:themeColor="text1"/>
                <w:sz w:val="28"/>
                <w:szCs w:val="28"/>
              </w:rPr>
            </w:pPr>
          </w:p>
          <w:p w:rsidR="00E8550F" w:rsidRPr="00B00499" w:rsidRDefault="00E8550F" w:rsidP="00E8550F">
            <w:pPr>
              <w:widowControl w:val="0"/>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CSCI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Computers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Applications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before="8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before="8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2221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2222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5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Selec</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One</w:t>
            </w:r>
          </w:p>
          <w:p w:rsidR="00E8550F" w:rsidRPr="00B00499" w:rsidRDefault="00E8550F" w:rsidP="00E8550F">
            <w:pPr>
              <w:widowControl w:val="0"/>
              <w:autoSpaceDE w:val="0"/>
              <w:autoSpaceDN w:val="0"/>
              <w:adjustRightInd w:val="0"/>
              <w:spacing w:after="0" w:line="200"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280" w:lineRule="exact"/>
              <w:ind w:left="38" w:firstLine="79"/>
              <w:rPr>
                <w:rFonts w:ascii="Times New Roman" w:hAnsi="Times New Roman"/>
                <w:color w:val="000000" w:themeColor="text1"/>
                <w:sz w:val="28"/>
                <w:szCs w:val="28"/>
              </w:rPr>
            </w:pPr>
          </w:p>
          <w:p w:rsidR="00E8550F" w:rsidRPr="00B00499" w:rsidRDefault="00E8550F" w:rsidP="00E8550F">
            <w:pPr>
              <w:widowControl w:val="0"/>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 xml:space="preserve">I </w:t>
            </w:r>
            <w:r w:rsidRPr="00B00499">
              <w:rPr>
                <w:rFonts w:ascii="Times New Roman" w:hAnsi="Times New Roman"/>
                <w:color w:val="000000" w:themeColor="text1"/>
                <w:spacing w:val="24"/>
                <w:sz w:val="18"/>
                <w:szCs w:val="18"/>
              </w:rPr>
              <w:t xml:space="preserve"> </w:t>
            </w:r>
          </w:p>
        </w:tc>
        <w:tc>
          <w:tcPr>
            <w:tcW w:w="2644" w:type="dxa"/>
            <w:tcBorders>
              <w:top w:val="nil"/>
              <w:left w:val="nil"/>
              <w:bottom w:val="nil"/>
              <w:right w:val="nil"/>
            </w:tcBorders>
          </w:tcPr>
          <w:p w:rsidR="00E8550F" w:rsidRPr="00B00499" w:rsidRDefault="00B21E9E" w:rsidP="00B21E9E">
            <w:pPr>
              <w:widowControl w:val="0"/>
              <w:autoSpaceDE w:val="0"/>
              <w:autoSpaceDN w:val="0"/>
              <w:adjustRightInd w:val="0"/>
              <w:spacing w:after="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19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Applications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410"/>
        </w:trPr>
        <w:tc>
          <w:tcPr>
            <w:tcW w:w="9800" w:type="dxa"/>
            <w:gridSpan w:val="4"/>
            <w:tcBorders>
              <w:top w:val="nil"/>
              <w:left w:val="nil"/>
              <w:bottom w:val="nil"/>
              <w:right w:val="nil"/>
            </w:tcBorders>
          </w:tcPr>
          <w:p w:rsidR="00E8550F" w:rsidRPr="00B00499" w:rsidRDefault="00E8550F" w:rsidP="00E8550F">
            <w:pPr>
              <w:widowControl w:val="0"/>
              <w:autoSpaceDE w:val="0"/>
              <w:autoSpaceDN w:val="0"/>
              <w:adjustRightInd w:val="0"/>
              <w:spacing w:before="10" w:after="0" w:line="180" w:lineRule="exact"/>
              <w:ind w:left="38" w:firstLine="79"/>
              <w:rPr>
                <w:rFonts w:ascii="Times New Roman" w:hAnsi="Times New Roman"/>
                <w:color w:val="000000" w:themeColor="text1"/>
                <w:sz w:val="18"/>
                <w:szCs w:val="18"/>
              </w:rPr>
            </w:pPr>
          </w:p>
          <w:p w:rsidR="00E8550F" w:rsidRPr="00B00499" w:rsidRDefault="00E8550F" w:rsidP="00E8550F">
            <w:pPr>
              <w:widowControl w:val="0"/>
              <w:tabs>
                <w:tab w:val="left" w:pos="8980"/>
              </w:tabs>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Socia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2</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7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7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Governmen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161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Government</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rPr>
                <w:rFonts w:ascii="Times New Roman" w:hAnsi="Times New Roman"/>
                <w:color w:val="000000" w:themeColor="text1"/>
                <w:sz w:val="24"/>
                <w:szCs w:val="24"/>
              </w:rPr>
            </w:pP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2105</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Macr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2106</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GEOG</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Geography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Minoritie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1"/>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1"/>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PHIL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Philosophy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9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2031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Anthropology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200"/>
        </w:tabs>
        <w:autoSpaceDE w:val="0"/>
        <w:autoSpaceDN w:val="0"/>
        <w:adjustRightInd w:val="0"/>
        <w:spacing w:before="92"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Co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6</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E8550F" w:rsidRPr="00B00499" w:rsidRDefault="00E8550F" w:rsidP="00B21E9E">
      <w:pPr>
        <w:widowControl w:val="0"/>
        <w:tabs>
          <w:tab w:val="left" w:pos="1220"/>
          <w:tab w:val="left" w:pos="2300"/>
          <w:tab w:val="left" w:pos="9720"/>
        </w:tabs>
        <w:autoSpaceDE w:val="0"/>
        <w:autoSpaceDN w:val="0"/>
        <w:adjustRightInd w:val="0"/>
        <w:spacing w:after="0" w:line="200"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AS</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120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Freshme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Leadership</w:t>
      </w:r>
      <w:r w:rsidR="00B21E9E" w:rsidRPr="00B00499">
        <w:rPr>
          <w:rFonts w:ascii="Times New Roman" w:hAnsi="Times New Roman"/>
          <w:color w:val="000000" w:themeColor="text1"/>
          <w:spacing w:val="-2"/>
          <w:sz w:val="18"/>
          <w:szCs w:val="18"/>
        </w:rPr>
        <w:tab/>
        <w:t>3</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autoSpaceDE w:val="0"/>
        <w:autoSpaceDN w:val="0"/>
        <w:adjustRightInd w:val="0"/>
        <w:spacing w:before="30" w:after="0"/>
        <w:ind w:left="270" w:right="31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Three</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Sport</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Fitnes</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Recreationa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Recreationa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5</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Lifetim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6</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Lifetim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7</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Aquatic</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HED</w:t>
      </w:r>
      <w:r w:rsidRPr="00B00499">
        <w:rPr>
          <w:rFonts w:ascii="Times New Roman" w:hAnsi="Times New Roman"/>
          <w:color w:val="000000" w:themeColor="text1"/>
          <w:sz w:val="18"/>
          <w:szCs w:val="18"/>
        </w:rPr>
        <w:t>P</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ellnes</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themeColor="text1"/>
        </w:rPr>
      </w:pPr>
    </w:p>
    <w:p w:rsidR="00E8550F" w:rsidRPr="00B00499"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P</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ogra</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Stud</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Relate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8</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793"/>
        <w:gridCol w:w="160"/>
        <w:gridCol w:w="880"/>
        <w:gridCol w:w="199"/>
        <w:gridCol w:w="4792"/>
        <w:gridCol w:w="2536"/>
        <w:gridCol w:w="630"/>
      </w:tblGrid>
      <w:tr w:rsidR="00B21E9E" w:rsidRPr="00B00499" w:rsidTr="000B1774">
        <w:trPr>
          <w:trHeight w:hRule="exact" w:val="237"/>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23" w:hanging="4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Justice</w:t>
            </w:r>
          </w:p>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z w:val="24"/>
                <w:szCs w:val="24"/>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360" w:type="dxa"/>
            <w:gridSpan w:val="6"/>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firstLine="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15 hours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2210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Repor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riting</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Urba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Problems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PSYC</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2203</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ECON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ENGL</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2112/2204/2298</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53"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1079"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3"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4792" w:type="dxa"/>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3166"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right="45"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POLS</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Foreign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Language</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SOWK</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elfar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Institution</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SSCI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2402</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2"/>
                <w:sz w:val="18"/>
                <w:szCs w:val="18"/>
              </w:rPr>
              <w:t>Microcomp</w:t>
            </w:r>
            <w:proofErr w:type="spellEnd"/>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 or CSCI 1101</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2210 and </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 2400 Strongly recommended for Criminal Justice Majors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957"/>
        <w:gridCol w:w="1079"/>
        <w:gridCol w:w="4794"/>
        <w:gridCol w:w="3160"/>
      </w:tblGrid>
      <w:tr w:rsidR="000B1774" w:rsidRPr="00B00499" w:rsidTr="000B1774">
        <w:trPr>
          <w:trHeight w:hRule="exact" w:val="542"/>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left="40" w:firstLine="5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G:</w:t>
            </w:r>
          </w:p>
          <w:p w:rsidR="000B1774" w:rsidRPr="00B00499" w:rsidRDefault="000B1774" w:rsidP="000B1774">
            <w:pPr>
              <w:widowControl w:val="0"/>
              <w:autoSpaceDE w:val="0"/>
              <w:autoSpaceDN w:val="0"/>
              <w:adjustRightInd w:val="0"/>
              <w:spacing w:before="12"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right="40" w:firstLine="50"/>
              <w:jc w:val="right"/>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(4</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0B1774" w:rsidRPr="00B00499" w:rsidRDefault="000B1774" w:rsidP="000B1774">
            <w:pPr>
              <w:widowControl w:val="0"/>
              <w:autoSpaceDE w:val="0"/>
              <w:autoSpaceDN w:val="0"/>
              <w:adjustRightInd w:val="0"/>
              <w:spacing w:before="12" w:after="0"/>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2600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Juvenil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Delinquenc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3410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Research</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Ethic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4210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Philosoph</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Punishment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Comparative 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Race, Gender &amp; CRJU 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4650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4999</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Criminal Justice Electives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12 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(9 hours must be 3000-4000 level) from below:</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Survey of Forensic Science for NON-Forensic Science Majors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2500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2700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Relations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Administration</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Globa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errorism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Internationa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proofErr w:type="spellStart"/>
            <w:r w:rsidRPr="00B00499">
              <w:rPr>
                <w:rFonts w:ascii="Times New Roman" w:hAnsi="Times New Roman"/>
                <w:color w:val="000000" w:themeColor="text1"/>
                <w:spacing w:val="-2"/>
                <w:sz w:val="18"/>
                <w:szCs w:val="18"/>
              </w:rPr>
              <w:t>Proces</w:t>
            </w:r>
            <w:proofErr w:type="spellEnd"/>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89"/>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Correction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Process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pacing w:val="-2"/>
                <w:sz w:val="18"/>
                <w:szCs w:val="18"/>
              </w:rPr>
              <w:t>rea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70"/>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4360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Community-Base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34"/>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Whit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07"/>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Drug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171"/>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Internshi</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98"/>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Special Topics in CRJ</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0B1774" w:rsidRPr="00B00499" w:rsidRDefault="000B1774" w:rsidP="000B1774">
      <w:pPr>
        <w:widowControl w:val="0"/>
        <w:autoSpaceDE w:val="0"/>
        <w:autoSpaceDN w:val="0"/>
        <w:adjustRightInd w:val="0"/>
        <w:spacing w:after="0"/>
        <w:ind w:left="270" w:firstLine="5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tbl>
      <w:tblPr>
        <w:tblW w:w="0" w:type="auto"/>
        <w:tblInd w:w="100" w:type="dxa"/>
        <w:tblLayout w:type="fixed"/>
        <w:tblCellMar>
          <w:left w:w="0" w:type="dxa"/>
          <w:right w:w="0" w:type="dxa"/>
        </w:tblCellMar>
        <w:tblLook w:val="0000"/>
      </w:tblPr>
      <w:tblGrid>
        <w:gridCol w:w="1836"/>
        <w:gridCol w:w="6624"/>
        <w:gridCol w:w="1610"/>
      </w:tblGrid>
      <w:tr w:rsidR="00E8550F" w:rsidRPr="00B00499" w:rsidTr="00E8550F">
        <w:trPr>
          <w:trHeight w:hRule="exact" w:val="353"/>
        </w:trPr>
        <w:tc>
          <w:tcPr>
            <w:tcW w:w="1836" w:type="dxa"/>
            <w:tcBorders>
              <w:top w:val="nil"/>
              <w:left w:val="nil"/>
              <w:bottom w:val="nil"/>
              <w:right w:val="nil"/>
            </w:tcBorders>
          </w:tcPr>
          <w:p w:rsidR="00E8550F" w:rsidRPr="00B00499" w:rsidRDefault="00E8550F" w:rsidP="000B1774">
            <w:pPr>
              <w:widowControl w:val="0"/>
              <w:autoSpaceDE w:val="0"/>
              <w:autoSpaceDN w:val="0"/>
              <w:adjustRightInd w:val="0"/>
              <w:spacing w:before="16" w:after="0"/>
              <w:ind w:left="40" w:firstLine="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000B1774" w:rsidRPr="00B00499">
              <w:rPr>
                <w:rFonts w:ascii="Times New Roman" w:hAnsi="Times New Roman"/>
                <w:b/>
                <w:bCs/>
                <w:color w:val="000000" w:themeColor="text1"/>
                <w:spacing w:val="-2"/>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260"/>
              <w:rPr>
                <w:rFonts w:ascii="Times New Roman" w:hAnsi="Times New Roman"/>
                <w:color w:val="000000" w:themeColor="text1"/>
                <w:sz w:val="24"/>
                <w:szCs w:val="24"/>
              </w:rPr>
            </w:pPr>
          </w:p>
        </w:tc>
      </w:tr>
      <w:tr w:rsidR="00E8550F" w:rsidRPr="00B00499" w:rsidTr="00E8550F">
        <w:trPr>
          <w:trHeight w:hRule="exact" w:val="758"/>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7" w:after="0"/>
              <w:ind w:left="40" w:firstLine="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SOCI</w:t>
            </w:r>
          </w:p>
          <w:p w:rsidR="00E8550F" w:rsidRPr="00B00499" w:rsidRDefault="00E8550F" w:rsidP="00E8550F">
            <w:pPr>
              <w:widowControl w:val="0"/>
              <w:autoSpaceDE w:val="0"/>
              <w:autoSpaceDN w:val="0"/>
              <w:adjustRightInd w:val="0"/>
              <w:spacing w:before="5" w:after="0" w:line="220" w:lineRule="exact"/>
              <w:ind w:firstLine="80"/>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before="97" w:after="0"/>
              <w:ind w:left="1124"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p w:rsidR="00E8550F" w:rsidRPr="00B00499" w:rsidRDefault="00E8550F" w:rsidP="00CC7D07">
            <w:pPr>
              <w:widowControl w:val="0"/>
              <w:autoSpaceDE w:val="0"/>
              <w:autoSpaceDN w:val="0"/>
              <w:adjustRightInd w:val="0"/>
              <w:spacing w:before="9" w:after="0" w:line="250" w:lineRule="auto"/>
              <w:ind w:left="1124" w:right="185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fulfil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 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7" w:after="0"/>
              <w:ind w:firstLine="26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E8550F" w:rsidRPr="00B00499" w:rsidRDefault="00E8550F" w:rsidP="000B1774">
            <w:pPr>
              <w:widowControl w:val="0"/>
              <w:autoSpaceDE w:val="0"/>
              <w:autoSpaceDN w:val="0"/>
              <w:adjustRightInd w:val="0"/>
              <w:spacing w:before="5" w:after="0" w:line="220" w:lineRule="exact"/>
              <w:ind w:firstLine="260"/>
              <w:jc w:val="right"/>
              <w:rPr>
                <w:rFonts w:ascii="Times New Roman" w:hAnsi="Times New Roman"/>
                <w:color w:val="000000" w:themeColor="text1"/>
              </w:rPr>
            </w:pPr>
          </w:p>
          <w:p w:rsidR="00E8550F" w:rsidRPr="00B00499" w:rsidRDefault="00E8550F" w:rsidP="000B1774">
            <w:pPr>
              <w:widowControl w:val="0"/>
              <w:autoSpaceDE w:val="0"/>
              <w:autoSpaceDN w:val="0"/>
              <w:adjustRightInd w:val="0"/>
              <w:spacing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324"/>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Statistic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left="1124"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SOW</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3420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after="0" w:line="195" w:lineRule="exact"/>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406"/>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6"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Electives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6"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w:t>
            </w:r>
            <w:r w:rsidR="000B1774" w:rsidRPr="00B00499">
              <w:rPr>
                <w:rFonts w:ascii="Times New Roman" w:hAnsi="Times New Roman"/>
                <w:color w:val="000000" w:themeColor="text1"/>
                <w:spacing w:val="-2"/>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before="7"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CIENCE</w:t>
      </w:r>
    </w:p>
    <w:p w:rsidR="00E8550F" w:rsidRPr="00B00499" w:rsidRDefault="00E8550F" w:rsidP="00E8550F">
      <w:pPr>
        <w:widowControl w:val="0"/>
        <w:autoSpaceDE w:val="0"/>
        <w:autoSpaceDN w:val="0"/>
        <w:adjustRightInd w:val="0"/>
        <w:spacing w:before="16"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C</w:t>
      </w:r>
      <w:r w:rsidRPr="00B00499">
        <w:rPr>
          <w:rFonts w:ascii="Times New Roman" w:hAnsi="Times New Roman"/>
          <w:b/>
          <w:bCs/>
          <w:color w:val="000000" w:themeColor="text1"/>
          <w:spacing w:val="-3"/>
          <w:sz w:val="24"/>
          <w:szCs w:val="24"/>
        </w:rPr>
        <w:t>RIMINA</w:t>
      </w:r>
      <w:r w:rsidRPr="00B00499">
        <w:rPr>
          <w:rFonts w:ascii="Times New Roman" w:hAnsi="Times New Roman"/>
          <w:b/>
          <w:bCs/>
          <w:color w:val="000000" w:themeColor="text1"/>
          <w:sz w:val="24"/>
          <w:szCs w:val="24"/>
        </w:rPr>
        <w:t xml:space="preserve">L </w:t>
      </w:r>
      <w:r w:rsidRPr="00B00499">
        <w:rPr>
          <w:rFonts w:ascii="Times New Roman" w:hAnsi="Times New Roman"/>
          <w:b/>
          <w:bCs/>
          <w:color w:val="000000" w:themeColor="text1"/>
          <w:spacing w:val="-3"/>
          <w:sz w:val="32"/>
          <w:szCs w:val="32"/>
        </w:rPr>
        <w:t>J</w:t>
      </w:r>
      <w:r w:rsidRPr="00B00499">
        <w:rPr>
          <w:rFonts w:ascii="Times New Roman" w:hAnsi="Times New Roman"/>
          <w:b/>
          <w:bCs/>
          <w:color w:val="000000" w:themeColor="text1"/>
          <w:spacing w:val="-3"/>
          <w:sz w:val="24"/>
          <w:szCs w:val="24"/>
        </w:rPr>
        <w:t>USTICE</w:t>
      </w:r>
    </w:p>
    <w:p w:rsidR="00E8550F" w:rsidRPr="00B00499" w:rsidRDefault="00E8550F" w:rsidP="00E8550F">
      <w:pPr>
        <w:widowControl w:val="0"/>
        <w:autoSpaceDE w:val="0"/>
        <w:autoSpaceDN w:val="0"/>
        <w:adjustRightInd w:val="0"/>
        <w:spacing w:before="8" w:after="0" w:line="260" w:lineRule="exact"/>
        <w:rPr>
          <w:rFonts w:ascii="Times New Roman" w:hAnsi="Times New Roman"/>
          <w:color w:val="000000" w:themeColor="text1"/>
          <w:sz w:val="26"/>
          <w:szCs w:val="26"/>
        </w:rPr>
      </w:pPr>
    </w:p>
    <w:tbl>
      <w:tblPr>
        <w:tblStyle w:val="TableGrid"/>
        <w:tblW w:w="10264" w:type="dxa"/>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5"/>
        <w:gridCol w:w="773"/>
        <w:gridCol w:w="2726"/>
        <w:gridCol w:w="794"/>
        <w:gridCol w:w="832"/>
        <w:gridCol w:w="684"/>
        <w:gridCol w:w="2423"/>
        <w:gridCol w:w="797"/>
      </w:tblGrid>
      <w:tr w:rsidR="006D6293" w:rsidRPr="00B00499" w:rsidTr="00D959E9">
        <w:tc>
          <w:tcPr>
            <w:tcW w:w="1236" w:type="dxa"/>
          </w:tcPr>
          <w:p w:rsidR="006D6293" w:rsidRPr="00B00499" w:rsidRDefault="006D6293" w:rsidP="00D03349">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 xml:space="preserve">Freshman </w:t>
            </w:r>
          </w:p>
          <w:p w:rsidR="006D6293" w:rsidRPr="00B00499" w:rsidRDefault="006D6293" w:rsidP="00D03349">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Fall</w:t>
            </w:r>
          </w:p>
        </w:tc>
        <w:tc>
          <w:tcPr>
            <w:tcW w:w="781" w:type="dxa"/>
          </w:tcPr>
          <w:p w:rsidR="006D6293" w:rsidRPr="00B00499" w:rsidRDefault="006D6293" w:rsidP="00D03349">
            <w:pPr>
              <w:ind w:firstLine="0"/>
              <w:rPr>
                <w:color w:val="000000" w:themeColor="text1"/>
              </w:rPr>
            </w:pPr>
          </w:p>
        </w:tc>
        <w:tc>
          <w:tcPr>
            <w:tcW w:w="2852" w:type="dxa"/>
          </w:tcPr>
          <w:p w:rsidR="006D6293" w:rsidRPr="00B00499" w:rsidRDefault="006D6293" w:rsidP="00D03349">
            <w:pPr>
              <w:ind w:firstLine="0"/>
              <w:rPr>
                <w:color w:val="000000" w:themeColor="text1"/>
              </w:rPr>
            </w:pPr>
          </w:p>
        </w:tc>
        <w:tc>
          <w:tcPr>
            <w:tcW w:w="533" w:type="dxa"/>
          </w:tcPr>
          <w:p w:rsidR="006D6293" w:rsidRPr="00B00499" w:rsidRDefault="006D6293" w:rsidP="00D03349">
            <w:pPr>
              <w:ind w:firstLine="0"/>
              <w:rPr>
                <w:color w:val="000000" w:themeColor="text1"/>
              </w:rPr>
            </w:pPr>
          </w:p>
        </w:tc>
        <w:tc>
          <w:tcPr>
            <w:tcW w:w="843" w:type="dxa"/>
          </w:tcPr>
          <w:p w:rsidR="006D6293" w:rsidRPr="00B00499" w:rsidRDefault="006D6293" w:rsidP="006D6293">
            <w:pPr>
              <w:widowControl w:val="0"/>
              <w:autoSpaceDE w:val="0"/>
              <w:autoSpaceDN w:val="0"/>
              <w:adjustRightInd w:val="0"/>
              <w:spacing w:before="6"/>
              <w:ind w:hanging="32"/>
              <w:rPr>
                <w:rFonts w:ascii="Times New Roman" w:hAnsi="Times New Roman"/>
                <w:b/>
                <w:bCs/>
                <w:color w:val="000000" w:themeColor="text1"/>
                <w:spacing w:val="-2"/>
                <w:sz w:val="18"/>
                <w:szCs w:val="18"/>
              </w:rPr>
            </w:pPr>
          </w:p>
          <w:p w:rsidR="006D6293" w:rsidRPr="00B00499" w:rsidRDefault="006D6293" w:rsidP="006D6293">
            <w:pPr>
              <w:widowControl w:val="0"/>
              <w:autoSpaceDE w:val="0"/>
              <w:autoSpaceDN w:val="0"/>
              <w:adjustRightInd w:val="0"/>
              <w:spacing w:before="6"/>
              <w:ind w:hanging="32"/>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Spring</w:t>
            </w:r>
          </w:p>
        </w:tc>
        <w:tc>
          <w:tcPr>
            <w:tcW w:w="684" w:type="dxa"/>
          </w:tcPr>
          <w:p w:rsidR="006D6293" w:rsidRPr="00B00499" w:rsidRDefault="006D6293" w:rsidP="00D03349">
            <w:pPr>
              <w:ind w:firstLine="0"/>
              <w:rPr>
                <w:color w:val="000000" w:themeColor="text1"/>
              </w:rPr>
            </w:pPr>
          </w:p>
        </w:tc>
        <w:tc>
          <w:tcPr>
            <w:tcW w:w="2538" w:type="dxa"/>
          </w:tcPr>
          <w:p w:rsidR="006D6293" w:rsidRPr="00B00499" w:rsidRDefault="006D6293" w:rsidP="00D03349">
            <w:pPr>
              <w:ind w:firstLine="0"/>
              <w:rPr>
                <w:color w:val="000000" w:themeColor="text1"/>
              </w:rPr>
            </w:pPr>
          </w:p>
        </w:tc>
        <w:tc>
          <w:tcPr>
            <w:tcW w:w="797" w:type="dxa"/>
          </w:tcPr>
          <w:p w:rsidR="006D6293" w:rsidRPr="00B00499" w:rsidRDefault="006D6293" w:rsidP="00D03349">
            <w:pPr>
              <w:ind w:firstLine="0"/>
              <w:rPr>
                <w:color w:val="000000" w:themeColor="text1"/>
              </w:rPr>
            </w:pPr>
          </w:p>
        </w:tc>
      </w:tr>
      <w:tr w:rsidR="006D6293" w:rsidRPr="00B00499" w:rsidTr="00D959E9">
        <w:tc>
          <w:tcPr>
            <w:tcW w:w="1236" w:type="dxa"/>
          </w:tcPr>
          <w:p w:rsidR="006D6293" w:rsidRPr="00B00499" w:rsidRDefault="006D6293" w:rsidP="00D03349">
            <w:pPr>
              <w:widowControl w:val="0"/>
              <w:autoSpaceDE w:val="0"/>
              <w:autoSpaceDN w:val="0"/>
              <w:adjustRightInd w:val="0"/>
              <w:spacing w:before="12"/>
              <w:ind w:left="40" w:firstLine="4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781" w:type="dxa"/>
          </w:tcPr>
          <w:p w:rsidR="006D6293" w:rsidRPr="00B00499" w:rsidRDefault="006D6293" w:rsidP="00D03349">
            <w:pPr>
              <w:widowControl w:val="0"/>
              <w:autoSpaceDE w:val="0"/>
              <w:autoSpaceDN w:val="0"/>
              <w:adjustRightInd w:val="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1101</w:t>
            </w:r>
          </w:p>
        </w:tc>
        <w:tc>
          <w:tcPr>
            <w:tcW w:w="2852" w:type="dxa"/>
          </w:tcPr>
          <w:p w:rsidR="006D6293" w:rsidRPr="00B00499" w:rsidRDefault="006D6293" w:rsidP="00D03349">
            <w:pPr>
              <w:widowControl w:val="0"/>
              <w:autoSpaceDE w:val="0"/>
              <w:autoSpaceDN w:val="0"/>
              <w:adjustRightInd w:val="0"/>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533" w:type="dxa"/>
          </w:tcPr>
          <w:p w:rsidR="006D6293" w:rsidRPr="00B00499" w:rsidRDefault="006D6293" w:rsidP="00D03349">
            <w:pPr>
              <w:widowControl w:val="0"/>
              <w:autoSpaceDE w:val="0"/>
              <w:autoSpaceDN w:val="0"/>
              <w:adjustRightInd w:val="0"/>
              <w:ind w:left="-109"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D6293" w:rsidRPr="00B00499" w:rsidRDefault="006D6293" w:rsidP="00D03349">
            <w:pPr>
              <w:widowControl w:val="0"/>
              <w:autoSpaceDE w:val="0"/>
              <w:autoSpaceDN w:val="0"/>
              <w:adjustRightInd w:val="0"/>
              <w:spacing w:before="12"/>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684" w:type="dxa"/>
          </w:tcPr>
          <w:p w:rsidR="006D6293" w:rsidRPr="00B00499" w:rsidRDefault="006D6293" w:rsidP="00D03349">
            <w:pPr>
              <w:widowControl w:val="0"/>
              <w:autoSpaceDE w:val="0"/>
              <w:autoSpaceDN w:val="0"/>
              <w:adjustRightInd w:val="0"/>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2538" w:type="dxa"/>
          </w:tcPr>
          <w:p w:rsidR="006D6293" w:rsidRPr="00B00499" w:rsidRDefault="006D6293" w:rsidP="00D03349">
            <w:pPr>
              <w:widowControl w:val="0"/>
              <w:tabs>
                <w:tab w:val="left" w:pos="2340"/>
              </w:tabs>
              <w:autoSpaceDE w:val="0"/>
              <w:autoSpaceDN w:val="0"/>
              <w:adjustRightInd w:val="0"/>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p>
        </w:tc>
        <w:tc>
          <w:tcPr>
            <w:tcW w:w="797" w:type="dxa"/>
          </w:tcPr>
          <w:p w:rsidR="006D6293" w:rsidRPr="00B00499" w:rsidRDefault="006D6293" w:rsidP="00D03349">
            <w:pPr>
              <w:ind w:left="-31" w:firstLine="0"/>
              <w:rPr>
                <w:color w:val="000000" w:themeColor="text1"/>
              </w:rPr>
            </w:pPr>
            <w:r w:rsidRPr="00B00499">
              <w:rPr>
                <w:color w:val="000000" w:themeColor="text1"/>
              </w:rPr>
              <w:t>3</w:t>
            </w:r>
          </w:p>
        </w:tc>
      </w:tr>
      <w:tr w:rsidR="006D6293" w:rsidRPr="00B00499" w:rsidTr="00D959E9">
        <w:tc>
          <w:tcPr>
            <w:tcW w:w="1236" w:type="dxa"/>
          </w:tcPr>
          <w:p w:rsidR="006D6293" w:rsidRPr="00B00499"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781" w:type="dxa"/>
          </w:tcPr>
          <w:p w:rsidR="006D6293" w:rsidRPr="00B00499" w:rsidRDefault="006D6293"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2852" w:type="dxa"/>
          </w:tcPr>
          <w:p w:rsidR="006D6293" w:rsidRPr="00B00499" w:rsidRDefault="006D6293" w:rsidP="00D03349">
            <w:pPr>
              <w:widowControl w:val="0"/>
              <w:autoSpaceDE w:val="0"/>
              <w:autoSpaceDN w:val="0"/>
              <w:adjustRightInd w:val="0"/>
              <w:spacing w:line="195" w:lineRule="exact"/>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Algebra</w:t>
            </w:r>
          </w:p>
        </w:tc>
        <w:tc>
          <w:tcPr>
            <w:tcW w:w="533" w:type="dxa"/>
          </w:tcPr>
          <w:p w:rsidR="006D6293" w:rsidRPr="00B00499"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D6293" w:rsidRPr="00B00499" w:rsidRDefault="006D6293" w:rsidP="00D03349">
            <w:pPr>
              <w:widowControl w:val="0"/>
              <w:autoSpaceDE w:val="0"/>
              <w:autoSpaceDN w:val="0"/>
              <w:adjustRightInd w:val="0"/>
              <w:spacing w:line="195" w:lineRule="exact"/>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HEDP</w:t>
            </w:r>
          </w:p>
        </w:tc>
        <w:tc>
          <w:tcPr>
            <w:tcW w:w="684" w:type="dxa"/>
          </w:tcPr>
          <w:p w:rsidR="006D6293" w:rsidRPr="00B00499" w:rsidRDefault="006D6293" w:rsidP="00D03349">
            <w:pPr>
              <w:widowControl w:val="0"/>
              <w:autoSpaceDE w:val="0"/>
              <w:autoSpaceDN w:val="0"/>
              <w:adjustRightInd w:val="0"/>
              <w:ind w:firstLine="40"/>
              <w:rPr>
                <w:rFonts w:ascii="Times New Roman" w:hAnsi="Times New Roman"/>
                <w:color w:val="000000" w:themeColor="text1"/>
                <w:sz w:val="24"/>
                <w:szCs w:val="24"/>
              </w:rPr>
            </w:pPr>
          </w:p>
        </w:tc>
        <w:tc>
          <w:tcPr>
            <w:tcW w:w="2538" w:type="dxa"/>
          </w:tcPr>
          <w:p w:rsidR="006D6293" w:rsidRPr="00B00499" w:rsidRDefault="006D6293"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ellnes</w:t>
            </w:r>
            <w:r w:rsidRPr="00B00499">
              <w:rPr>
                <w:rFonts w:ascii="Times New Roman" w:hAnsi="Times New Roman"/>
                <w:color w:val="000000" w:themeColor="text1"/>
                <w:sz w:val="18"/>
                <w:szCs w:val="18"/>
              </w:rPr>
              <w:t>s</w:t>
            </w:r>
          </w:p>
        </w:tc>
        <w:tc>
          <w:tcPr>
            <w:tcW w:w="797" w:type="dxa"/>
          </w:tcPr>
          <w:p w:rsidR="006D6293" w:rsidRPr="00B00499" w:rsidRDefault="006D6293" w:rsidP="00D03349">
            <w:pPr>
              <w:ind w:left="-31" w:firstLine="0"/>
              <w:rPr>
                <w:color w:val="000000" w:themeColor="text1"/>
              </w:rPr>
            </w:pPr>
            <w:r w:rsidRPr="00B00499">
              <w:rPr>
                <w:color w:val="000000" w:themeColor="text1"/>
              </w:rPr>
              <w:t>1</w:t>
            </w:r>
          </w:p>
        </w:tc>
      </w:tr>
      <w:tr w:rsidR="006D6293" w:rsidRPr="00B00499" w:rsidTr="00D959E9">
        <w:tc>
          <w:tcPr>
            <w:tcW w:w="1236" w:type="dxa"/>
          </w:tcPr>
          <w:p w:rsidR="006D6293" w:rsidRPr="00B00499"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w:t>
            </w:r>
          </w:p>
        </w:tc>
        <w:tc>
          <w:tcPr>
            <w:tcW w:w="781" w:type="dxa"/>
          </w:tcPr>
          <w:p w:rsidR="006D6293" w:rsidRPr="00B00499" w:rsidRDefault="006D6293"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2852" w:type="dxa"/>
          </w:tcPr>
          <w:p w:rsidR="006D6293" w:rsidRPr="00B00499" w:rsidRDefault="006D6293" w:rsidP="00D03349">
            <w:pPr>
              <w:widowControl w:val="0"/>
              <w:autoSpaceDE w:val="0"/>
              <w:autoSpaceDN w:val="0"/>
              <w:adjustRightInd w:val="0"/>
              <w:spacing w:line="195" w:lineRule="exact"/>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Speaking</w:t>
            </w:r>
          </w:p>
        </w:tc>
        <w:tc>
          <w:tcPr>
            <w:tcW w:w="533" w:type="dxa"/>
          </w:tcPr>
          <w:p w:rsidR="006D6293" w:rsidRPr="00B00499"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D6293" w:rsidRPr="00B00499" w:rsidRDefault="006D6293" w:rsidP="00D03349">
            <w:pPr>
              <w:widowControl w:val="0"/>
              <w:autoSpaceDE w:val="0"/>
              <w:autoSpaceDN w:val="0"/>
              <w:adjustRightInd w:val="0"/>
              <w:spacing w:line="195" w:lineRule="exact"/>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684" w:type="dxa"/>
          </w:tcPr>
          <w:p w:rsidR="006D6293" w:rsidRPr="00B00499" w:rsidRDefault="006D6293"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2538" w:type="dxa"/>
          </w:tcPr>
          <w:p w:rsidR="006D6293" w:rsidRPr="00B00499" w:rsidRDefault="006D6293"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797" w:type="dxa"/>
          </w:tcPr>
          <w:p w:rsidR="006D6293" w:rsidRPr="00B00499" w:rsidRDefault="006D6293" w:rsidP="00D03349">
            <w:pPr>
              <w:ind w:left="-31" w:firstLine="0"/>
              <w:rPr>
                <w:color w:val="000000" w:themeColor="text1"/>
              </w:rPr>
            </w:pPr>
            <w:r w:rsidRPr="00B00499">
              <w:rPr>
                <w:color w:val="000000" w:themeColor="text1"/>
              </w:rPr>
              <w:t>2</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ASU</w:t>
            </w:r>
          </w:p>
        </w:tc>
        <w:tc>
          <w:tcPr>
            <w:tcW w:w="781"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1200</w:t>
            </w: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 xml:space="preserve">&amp;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Leadership</w:t>
            </w:r>
          </w:p>
        </w:tc>
        <w:tc>
          <w:tcPr>
            <w:tcW w:w="533" w:type="dxa"/>
          </w:tcPr>
          <w:p w:rsidR="00620096" w:rsidRPr="00B00499" w:rsidRDefault="00620096" w:rsidP="00D03349">
            <w:pPr>
              <w:widowControl w:val="0"/>
              <w:autoSpaceDE w:val="0"/>
              <w:autoSpaceDN w:val="0"/>
              <w:adjustRightInd w:val="0"/>
              <w:ind w:left="-109" w:firstLine="40"/>
              <w:rPr>
                <w:rFonts w:ascii="Times New Roman" w:hAnsi="Times New Roman"/>
                <w:color w:val="000000" w:themeColor="text1"/>
                <w:sz w:val="24"/>
                <w:szCs w:val="24"/>
              </w:rPr>
            </w:pPr>
            <w:r w:rsidRPr="00B00499">
              <w:rPr>
                <w:rFonts w:ascii="Times New Roman" w:hAnsi="Times New Roman"/>
                <w:color w:val="000000" w:themeColor="text1"/>
                <w:sz w:val="24"/>
                <w:szCs w:val="24"/>
              </w:rPr>
              <w:t>3</w:t>
            </w:r>
          </w:p>
        </w:tc>
        <w:tc>
          <w:tcPr>
            <w:tcW w:w="843" w:type="dxa"/>
          </w:tcPr>
          <w:p w:rsidR="00620096" w:rsidRPr="00B00499" w:rsidRDefault="00620096" w:rsidP="00D03349">
            <w:pPr>
              <w:widowControl w:val="0"/>
              <w:autoSpaceDE w:val="0"/>
              <w:autoSpaceDN w:val="0"/>
              <w:adjustRightInd w:val="0"/>
              <w:spacing w:line="195" w:lineRule="exact"/>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684"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12K</w:t>
            </w:r>
          </w:p>
        </w:tc>
        <w:tc>
          <w:tcPr>
            <w:tcW w:w="2538"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6"/>
                <w:sz w:val="18"/>
                <w:szCs w:val="18"/>
              </w:rPr>
              <w:t xml:space="preserve"> </w:t>
            </w:r>
          </w:p>
        </w:tc>
        <w:tc>
          <w:tcPr>
            <w:tcW w:w="797" w:type="dxa"/>
          </w:tcPr>
          <w:p w:rsidR="00620096" w:rsidRPr="00B00499" w:rsidRDefault="00620096" w:rsidP="00D03349">
            <w:pPr>
              <w:ind w:left="-31" w:firstLine="0"/>
              <w:rPr>
                <w:color w:val="000000" w:themeColor="text1"/>
              </w:rPr>
            </w:pPr>
            <w:r w:rsidRPr="00B00499">
              <w:rPr>
                <w:color w:val="000000" w:themeColor="text1"/>
              </w:rPr>
              <w:t>4</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781"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K</w:t>
            </w: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proofErr w:type="gramStart"/>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proofErr w:type="gramEnd"/>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w:t>
            </w:r>
          </w:p>
        </w:tc>
        <w:tc>
          <w:tcPr>
            <w:tcW w:w="533" w:type="dxa"/>
          </w:tcPr>
          <w:p w:rsidR="00620096" w:rsidRPr="00B00499" w:rsidRDefault="00620096" w:rsidP="00D03349">
            <w:pPr>
              <w:widowControl w:val="0"/>
              <w:autoSpaceDE w:val="0"/>
              <w:autoSpaceDN w:val="0"/>
              <w:adjustRightInd w:val="0"/>
              <w:spacing w:line="195" w:lineRule="exact"/>
              <w:ind w:left="-109"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843" w:type="dxa"/>
          </w:tcPr>
          <w:p w:rsidR="00620096" w:rsidRPr="00B00499" w:rsidRDefault="00620096" w:rsidP="00D03349">
            <w:pPr>
              <w:widowControl w:val="0"/>
              <w:autoSpaceDE w:val="0"/>
              <w:autoSpaceDN w:val="0"/>
              <w:adjustRightInd w:val="0"/>
              <w:spacing w:line="195" w:lineRule="exact"/>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684"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2538" w:type="dxa"/>
          </w:tcPr>
          <w:p w:rsidR="00620096" w:rsidRPr="00B00499" w:rsidRDefault="00620096"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Governmen</w:t>
            </w:r>
            <w:r w:rsidRPr="00B00499">
              <w:rPr>
                <w:rFonts w:ascii="Times New Roman" w:hAnsi="Times New Roman"/>
                <w:color w:val="000000" w:themeColor="text1"/>
                <w:sz w:val="18"/>
                <w:szCs w:val="18"/>
              </w:rPr>
              <w:t>t</w:t>
            </w:r>
          </w:p>
        </w:tc>
        <w:tc>
          <w:tcPr>
            <w:tcW w:w="797" w:type="dxa"/>
          </w:tcPr>
          <w:p w:rsidR="00620096" w:rsidRPr="00B00499" w:rsidRDefault="00620096" w:rsidP="00D03349">
            <w:pPr>
              <w:ind w:left="-31" w:firstLine="0"/>
              <w:rPr>
                <w:color w:val="000000" w:themeColor="text1"/>
              </w:rPr>
            </w:pPr>
            <w:r w:rsidRPr="00B00499">
              <w:rPr>
                <w:color w:val="000000" w:themeColor="text1"/>
              </w:rPr>
              <w:t>3</w:t>
            </w:r>
          </w:p>
        </w:tc>
      </w:tr>
      <w:tr w:rsidR="00620096" w:rsidRPr="00B00499" w:rsidTr="00D959E9">
        <w:trPr>
          <w:trHeight w:val="305"/>
        </w:trPr>
        <w:tc>
          <w:tcPr>
            <w:tcW w:w="1236" w:type="dxa"/>
          </w:tcPr>
          <w:p w:rsidR="00620096" w:rsidRPr="00B00499" w:rsidRDefault="00620096" w:rsidP="00D03349">
            <w:pPr>
              <w:widowControl w:val="0"/>
              <w:autoSpaceDE w:val="0"/>
              <w:autoSpaceDN w:val="0"/>
              <w:adjustRightInd w:val="0"/>
              <w:spacing w:before="9"/>
              <w:ind w:left="-9" w:firstLine="40"/>
              <w:rPr>
                <w:rFonts w:ascii="Times New Roman" w:hAnsi="Times New Roman"/>
                <w:color w:val="000000" w:themeColor="text1"/>
                <w:spacing w:val="-2"/>
                <w:sz w:val="18"/>
                <w:szCs w:val="18"/>
              </w:rPr>
            </w:pPr>
          </w:p>
        </w:tc>
        <w:tc>
          <w:tcPr>
            <w:tcW w:w="781" w:type="dxa"/>
          </w:tcPr>
          <w:p w:rsidR="00620096" w:rsidRPr="00B00499"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852" w:type="dxa"/>
          </w:tcPr>
          <w:p w:rsidR="00620096" w:rsidRPr="00B00499"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533" w:type="dxa"/>
          </w:tcPr>
          <w:p w:rsidR="00620096" w:rsidRPr="00B00499" w:rsidRDefault="00620096" w:rsidP="00D03349">
            <w:pPr>
              <w:widowControl w:val="0"/>
              <w:autoSpaceDE w:val="0"/>
              <w:autoSpaceDN w:val="0"/>
              <w:adjustRightInd w:val="0"/>
              <w:spacing w:before="9"/>
              <w:ind w:left="-109" w:right="137" w:firstLine="0"/>
              <w:rPr>
                <w:rFonts w:ascii="Times New Roman" w:hAnsi="Times New Roman"/>
                <w:color w:val="000000" w:themeColor="text1"/>
                <w:sz w:val="18"/>
                <w:szCs w:val="18"/>
              </w:rPr>
            </w:pPr>
          </w:p>
        </w:tc>
        <w:tc>
          <w:tcPr>
            <w:tcW w:w="843" w:type="dxa"/>
          </w:tcPr>
          <w:p w:rsidR="00620096" w:rsidRPr="00B00499"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684" w:type="dxa"/>
          </w:tcPr>
          <w:p w:rsidR="00620096" w:rsidRPr="00B00499" w:rsidRDefault="00620096" w:rsidP="00D03349">
            <w:pPr>
              <w:ind w:firstLine="0"/>
              <w:rPr>
                <w:color w:val="000000" w:themeColor="text1"/>
              </w:rPr>
            </w:pPr>
            <w:r w:rsidRPr="00B00499">
              <w:rPr>
                <w:color w:val="000000" w:themeColor="text1"/>
              </w:rPr>
              <w:t>1100</w:t>
            </w:r>
          </w:p>
        </w:tc>
        <w:tc>
          <w:tcPr>
            <w:tcW w:w="2538" w:type="dxa"/>
          </w:tcPr>
          <w:p w:rsidR="00620096" w:rsidRPr="00B00499" w:rsidRDefault="00620096" w:rsidP="006D6293">
            <w:pPr>
              <w:widowControl w:val="0"/>
              <w:tabs>
                <w:tab w:val="left" w:pos="2060"/>
              </w:tabs>
              <w:autoSpaceDE w:val="0"/>
              <w:autoSpaceDN w:val="0"/>
              <w:adjustRightInd w:val="0"/>
              <w:spacing w:line="195" w:lineRule="exact"/>
              <w:ind w:right="4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p>
        </w:tc>
        <w:tc>
          <w:tcPr>
            <w:tcW w:w="797" w:type="dxa"/>
          </w:tcPr>
          <w:p w:rsidR="00620096" w:rsidRPr="00B00499" w:rsidRDefault="00620096" w:rsidP="00D03349">
            <w:pPr>
              <w:ind w:left="-31" w:firstLine="0"/>
              <w:rPr>
                <w:color w:val="000000" w:themeColor="text1"/>
              </w:rPr>
            </w:pPr>
            <w:r w:rsidRPr="00B00499">
              <w:rPr>
                <w:color w:val="000000" w:themeColor="text1"/>
              </w:rPr>
              <w:t>3</w:t>
            </w:r>
          </w:p>
        </w:tc>
      </w:tr>
      <w:tr w:rsidR="00620096" w:rsidRPr="00B00499" w:rsidTr="00D959E9">
        <w:tc>
          <w:tcPr>
            <w:tcW w:w="1236" w:type="dxa"/>
          </w:tcPr>
          <w:p w:rsidR="00620096" w:rsidRPr="00B00499"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Total</w:t>
            </w:r>
          </w:p>
        </w:tc>
        <w:tc>
          <w:tcPr>
            <w:tcW w:w="781" w:type="dxa"/>
          </w:tcPr>
          <w:p w:rsidR="00620096" w:rsidRPr="00B00499"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852" w:type="dxa"/>
          </w:tcPr>
          <w:p w:rsidR="00620096" w:rsidRPr="00B00499"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533" w:type="dxa"/>
          </w:tcPr>
          <w:p w:rsidR="00620096" w:rsidRPr="00B00499" w:rsidRDefault="00D03349" w:rsidP="00D03349">
            <w:pPr>
              <w:widowControl w:val="0"/>
              <w:autoSpaceDE w:val="0"/>
              <w:autoSpaceDN w:val="0"/>
              <w:adjustRightInd w:val="0"/>
              <w:spacing w:before="9"/>
              <w:ind w:left="-109" w:right="137" w:firstLine="0"/>
              <w:rPr>
                <w:rFonts w:ascii="Times New Roman" w:hAnsi="Times New Roman"/>
                <w:b/>
                <w:color w:val="000000" w:themeColor="text1"/>
                <w:sz w:val="18"/>
                <w:szCs w:val="18"/>
              </w:rPr>
            </w:pPr>
            <w:r w:rsidRPr="00B00499">
              <w:rPr>
                <w:rFonts w:ascii="Times New Roman" w:hAnsi="Times New Roman"/>
                <w:b/>
                <w:color w:val="000000" w:themeColor="text1"/>
                <w:sz w:val="18"/>
                <w:szCs w:val="18"/>
              </w:rPr>
              <w:t>(</w:t>
            </w:r>
            <w:r w:rsidR="00620096" w:rsidRPr="00B00499">
              <w:rPr>
                <w:rFonts w:ascii="Times New Roman" w:hAnsi="Times New Roman"/>
                <w:b/>
                <w:color w:val="000000" w:themeColor="text1"/>
                <w:sz w:val="18"/>
                <w:szCs w:val="18"/>
              </w:rPr>
              <w:t>16</w:t>
            </w:r>
            <w:r w:rsidRPr="00B00499">
              <w:rPr>
                <w:rFonts w:ascii="Times New Roman" w:hAnsi="Times New Roman"/>
                <w:b/>
                <w:color w:val="000000" w:themeColor="text1"/>
                <w:sz w:val="18"/>
                <w:szCs w:val="18"/>
              </w:rPr>
              <w:t>hrs)</w:t>
            </w:r>
          </w:p>
        </w:tc>
        <w:tc>
          <w:tcPr>
            <w:tcW w:w="843" w:type="dxa"/>
          </w:tcPr>
          <w:p w:rsidR="00620096" w:rsidRPr="00B00499"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Total</w:t>
            </w:r>
          </w:p>
        </w:tc>
        <w:tc>
          <w:tcPr>
            <w:tcW w:w="797" w:type="dxa"/>
          </w:tcPr>
          <w:p w:rsidR="00620096" w:rsidRPr="00B00499" w:rsidRDefault="00D03349" w:rsidP="00D03349">
            <w:pPr>
              <w:ind w:left="-31"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w:t>
            </w:r>
            <w:r w:rsidR="00620096" w:rsidRPr="00B00499">
              <w:rPr>
                <w:rFonts w:ascii="Times New Roman" w:hAnsi="Times New Roman" w:cs="Times New Roman"/>
                <w:b/>
                <w:color w:val="000000" w:themeColor="text1"/>
                <w:sz w:val="18"/>
                <w:szCs w:val="18"/>
              </w:rPr>
              <w:t>16</w:t>
            </w:r>
            <w:r w:rsidRPr="00B00499">
              <w:rPr>
                <w:rFonts w:ascii="Times New Roman" w:hAnsi="Times New Roman" w:cs="Times New Roman"/>
                <w:b/>
                <w:color w:val="000000" w:themeColor="text1"/>
                <w:sz w:val="18"/>
                <w:szCs w:val="18"/>
              </w:rPr>
              <w:t xml:space="preserve"> hrs)</w:t>
            </w:r>
          </w:p>
        </w:tc>
      </w:tr>
      <w:tr w:rsidR="00620096" w:rsidRPr="00B00499" w:rsidTr="00D959E9">
        <w:tc>
          <w:tcPr>
            <w:tcW w:w="1236" w:type="dxa"/>
          </w:tcPr>
          <w:p w:rsidR="00620096" w:rsidRPr="00B00499"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p>
        </w:tc>
        <w:tc>
          <w:tcPr>
            <w:tcW w:w="781" w:type="dxa"/>
          </w:tcPr>
          <w:p w:rsidR="00620096" w:rsidRPr="00B00499"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852" w:type="dxa"/>
          </w:tcPr>
          <w:p w:rsidR="00620096" w:rsidRPr="00B00499"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533" w:type="dxa"/>
          </w:tcPr>
          <w:p w:rsidR="00620096" w:rsidRPr="00B00499"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43" w:type="dxa"/>
          </w:tcPr>
          <w:p w:rsidR="00620096" w:rsidRPr="00B00499"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ind w:left="-31" w:firstLine="0"/>
              <w:rPr>
                <w:color w:val="000000" w:themeColor="text1"/>
              </w:rPr>
            </w:pPr>
          </w:p>
        </w:tc>
      </w:tr>
      <w:tr w:rsidR="00620096" w:rsidRPr="00B00499" w:rsidTr="00D959E9">
        <w:tc>
          <w:tcPr>
            <w:tcW w:w="1236" w:type="dxa"/>
          </w:tcPr>
          <w:p w:rsidR="00620096" w:rsidRPr="00B00499"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Sophomore Fall</w:t>
            </w:r>
          </w:p>
        </w:tc>
        <w:tc>
          <w:tcPr>
            <w:tcW w:w="781" w:type="dxa"/>
          </w:tcPr>
          <w:p w:rsidR="00620096" w:rsidRPr="00B00499"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852" w:type="dxa"/>
          </w:tcPr>
          <w:p w:rsidR="00620096" w:rsidRPr="00B00499"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533" w:type="dxa"/>
          </w:tcPr>
          <w:p w:rsidR="00620096" w:rsidRPr="00B00499"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43" w:type="dxa"/>
          </w:tcPr>
          <w:p w:rsidR="00620096" w:rsidRPr="00B00499"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Spring</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ind w:left="-31" w:firstLine="0"/>
              <w:rPr>
                <w:color w:val="000000" w:themeColor="text1"/>
              </w:rPr>
            </w:pPr>
          </w:p>
        </w:tc>
      </w:tr>
      <w:tr w:rsidR="00620096" w:rsidRPr="00B00499" w:rsidTr="00D959E9">
        <w:tc>
          <w:tcPr>
            <w:tcW w:w="1236" w:type="dxa"/>
          </w:tcPr>
          <w:p w:rsidR="00620096" w:rsidRPr="00B00499" w:rsidRDefault="00620096" w:rsidP="00D03349">
            <w:pPr>
              <w:widowControl w:val="0"/>
              <w:autoSpaceDE w:val="0"/>
              <w:autoSpaceDN w:val="0"/>
              <w:adjustRightInd w:val="0"/>
              <w:spacing w:before="9"/>
              <w:ind w:left="-9"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781" w:type="dxa"/>
          </w:tcPr>
          <w:p w:rsidR="00620096" w:rsidRPr="00B00499" w:rsidRDefault="00620096" w:rsidP="00D03349">
            <w:pPr>
              <w:widowControl w:val="0"/>
              <w:autoSpaceDE w:val="0"/>
              <w:autoSpaceDN w:val="0"/>
              <w:adjustRightInd w:val="0"/>
              <w:spacing w:before="9"/>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2852" w:type="dxa"/>
          </w:tcPr>
          <w:p w:rsidR="00620096" w:rsidRPr="00B00499" w:rsidRDefault="00620096" w:rsidP="00D03349">
            <w:pPr>
              <w:widowControl w:val="0"/>
              <w:autoSpaceDE w:val="0"/>
              <w:autoSpaceDN w:val="0"/>
              <w:adjustRightInd w:val="0"/>
              <w:spacing w:before="9"/>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533" w:type="dxa"/>
          </w:tcPr>
          <w:p w:rsidR="00620096" w:rsidRPr="00B00499" w:rsidRDefault="00620096" w:rsidP="00D03349">
            <w:pPr>
              <w:widowControl w:val="0"/>
              <w:autoSpaceDE w:val="0"/>
              <w:autoSpaceDN w:val="0"/>
              <w:adjustRightInd w:val="0"/>
              <w:spacing w:before="9"/>
              <w:ind w:left="-109" w:right="13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spacing w:before="9"/>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684" w:type="dxa"/>
          </w:tcPr>
          <w:p w:rsidR="00620096" w:rsidRPr="00B00499" w:rsidRDefault="00620096" w:rsidP="00D03349">
            <w:pPr>
              <w:widowControl w:val="0"/>
              <w:autoSpaceDE w:val="0"/>
              <w:autoSpaceDN w:val="0"/>
              <w:adjustRightInd w:val="0"/>
              <w:spacing w:before="9"/>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2538" w:type="dxa"/>
          </w:tcPr>
          <w:p w:rsidR="00620096" w:rsidRPr="00B00499" w:rsidRDefault="00620096" w:rsidP="00D03349">
            <w:pPr>
              <w:widowControl w:val="0"/>
              <w:autoSpaceDE w:val="0"/>
              <w:autoSpaceDN w:val="0"/>
              <w:adjustRightInd w:val="0"/>
              <w:spacing w:before="9"/>
              <w:ind w:left="43" w:firstLine="18"/>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797" w:type="dxa"/>
          </w:tcPr>
          <w:p w:rsidR="00620096" w:rsidRPr="00B00499" w:rsidRDefault="00620096" w:rsidP="00D03349">
            <w:pPr>
              <w:widowControl w:val="0"/>
              <w:autoSpaceDE w:val="0"/>
              <w:autoSpaceDN w:val="0"/>
              <w:adjustRightInd w:val="0"/>
              <w:spacing w:before="9"/>
              <w:ind w:left="-31" w:right="4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781"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Sociology</w:t>
            </w:r>
          </w:p>
        </w:tc>
        <w:tc>
          <w:tcPr>
            <w:tcW w:w="533" w:type="dxa"/>
          </w:tcPr>
          <w:p w:rsidR="00620096" w:rsidRPr="00B00499"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spacing w:line="195" w:lineRule="exact"/>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684"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2538" w:type="dxa"/>
          </w:tcPr>
          <w:p w:rsidR="00620096" w:rsidRPr="00B00499"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797" w:type="dxa"/>
          </w:tcPr>
          <w:p w:rsidR="00620096" w:rsidRPr="00B00499"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781"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2400</w:t>
            </w: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Repor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Skills</w:t>
            </w:r>
          </w:p>
        </w:tc>
        <w:tc>
          <w:tcPr>
            <w:tcW w:w="533" w:type="dxa"/>
          </w:tcPr>
          <w:p w:rsidR="00620096" w:rsidRPr="00B00499"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spacing w:line="195" w:lineRule="exact"/>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C</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Choice</w:t>
            </w:r>
          </w:p>
        </w:tc>
        <w:tc>
          <w:tcPr>
            <w:tcW w:w="797" w:type="dxa"/>
          </w:tcPr>
          <w:p w:rsidR="00620096" w:rsidRPr="00B00499"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781"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2210</w:t>
            </w: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Procedure</w:t>
            </w:r>
          </w:p>
        </w:tc>
        <w:tc>
          <w:tcPr>
            <w:tcW w:w="533" w:type="dxa"/>
          </w:tcPr>
          <w:p w:rsidR="00620096" w:rsidRPr="00B00499"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spacing w:line="195" w:lineRule="exact"/>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Choice</w:t>
            </w:r>
          </w:p>
        </w:tc>
        <w:tc>
          <w:tcPr>
            <w:tcW w:w="797" w:type="dxa"/>
          </w:tcPr>
          <w:p w:rsidR="00620096" w:rsidRPr="00B00499"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SSCI</w:t>
            </w:r>
          </w:p>
        </w:tc>
        <w:tc>
          <w:tcPr>
            <w:tcW w:w="781"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2402</w:t>
            </w: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Micro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w:t>
            </w:r>
          </w:p>
        </w:tc>
        <w:tc>
          <w:tcPr>
            <w:tcW w:w="533" w:type="dxa"/>
          </w:tcPr>
          <w:p w:rsidR="00620096" w:rsidRPr="00B00499"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spacing w:line="195" w:lineRule="exact"/>
              <w:ind w:hanging="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left="43" w:firstLine="18"/>
              <w:rPr>
                <w:color w:val="000000" w:themeColor="text1"/>
              </w:rPr>
            </w:pPr>
          </w:p>
        </w:tc>
        <w:tc>
          <w:tcPr>
            <w:tcW w:w="797" w:type="dxa"/>
          </w:tcPr>
          <w:p w:rsidR="00620096" w:rsidRPr="00B00499"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PEDH</w:t>
            </w:r>
          </w:p>
        </w:tc>
        <w:tc>
          <w:tcPr>
            <w:tcW w:w="781" w:type="dxa"/>
          </w:tcPr>
          <w:p w:rsidR="00620096" w:rsidRPr="00B00499"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B00499"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c>
          <w:tcPr>
            <w:tcW w:w="843" w:type="dxa"/>
          </w:tcPr>
          <w:p w:rsidR="00620096" w:rsidRPr="00B00499" w:rsidRDefault="00620096" w:rsidP="00D03349">
            <w:pPr>
              <w:ind w:hanging="3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CRJU</w:t>
            </w:r>
          </w:p>
        </w:tc>
        <w:tc>
          <w:tcPr>
            <w:tcW w:w="684" w:type="dxa"/>
          </w:tcPr>
          <w:p w:rsidR="00620096" w:rsidRPr="00B00499" w:rsidRDefault="00620096" w:rsidP="00D03349">
            <w:pPr>
              <w:ind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2200</w:t>
            </w:r>
          </w:p>
        </w:tc>
        <w:tc>
          <w:tcPr>
            <w:tcW w:w="2538" w:type="dxa"/>
          </w:tcPr>
          <w:p w:rsidR="00620096" w:rsidRPr="00B00499" w:rsidRDefault="00620096" w:rsidP="00D03349">
            <w:pPr>
              <w:ind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Intro. Law Enforcement</w:t>
            </w:r>
          </w:p>
        </w:tc>
        <w:tc>
          <w:tcPr>
            <w:tcW w:w="797" w:type="dxa"/>
          </w:tcPr>
          <w:p w:rsidR="00620096" w:rsidRPr="00B00499" w:rsidRDefault="00620096" w:rsidP="00D03349">
            <w:pPr>
              <w:widowControl w:val="0"/>
              <w:autoSpaceDE w:val="0"/>
              <w:autoSpaceDN w:val="0"/>
              <w:adjustRightInd w:val="0"/>
              <w:ind w:left="-31" w:right="522"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9" w:firstLine="4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Total</w:t>
            </w:r>
          </w:p>
        </w:tc>
        <w:tc>
          <w:tcPr>
            <w:tcW w:w="781" w:type="dxa"/>
          </w:tcPr>
          <w:p w:rsidR="00620096" w:rsidRPr="00B00499"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B00499" w:rsidRDefault="00D03349" w:rsidP="00D03349">
            <w:pPr>
              <w:widowControl w:val="0"/>
              <w:autoSpaceDE w:val="0"/>
              <w:autoSpaceDN w:val="0"/>
              <w:adjustRightInd w:val="0"/>
              <w:spacing w:line="195" w:lineRule="exact"/>
              <w:ind w:left="-109" w:right="-6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w:t>
            </w:r>
            <w:r w:rsidR="00620096" w:rsidRPr="00B00499">
              <w:rPr>
                <w:rFonts w:ascii="Times New Roman" w:hAnsi="Times New Roman"/>
                <w:color w:val="000000" w:themeColor="text1"/>
                <w:sz w:val="18"/>
                <w:szCs w:val="18"/>
              </w:rPr>
              <w:t>16</w:t>
            </w:r>
            <w:r w:rsidRPr="00B00499">
              <w:rPr>
                <w:rFonts w:ascii="Times New Roman" w:hAnsi="Times New Roman"/>
                <w:color w:val="000000" w:themeColor="text1"/>
                <w:sz w:val="18"/>
                <w:szCs w:val="18"/>
              </w:rPr>
              <w:t xml:space="preserve"> hrs)</w:t>
            </w:r>
          </w:p>
        </w:tc>
        <w:tc>
          <w:tcPr>
            <w:tcW w:w="843" w:type="dxa"/>
          </w:tcPr>
          <w:p w:rsidR="00620096" w:rsidRPr="00B00499" w:rsidRDefault="00620096" w:rsidP="00D03349">
            <w:pPr>
              <w:ind w:hanging="32"/>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Total</w:t>
            </w:r>
          </w:p>
        </w:tc>
        <w:tc>
          <w:tcPr>
            <w:tcW w:w="684" w:type="dxa"/>
          </w:tcPr>
          <w:p w:rsidR="00620096" w:rsidRPr="00B00499" w:rsidRDefault="00620096" w:rsidP="00D03349">
            <w:pPr>
              <w:ind w:firstLine="0"/>
              <w:rPr>
                <w:rFonts w:ascii="Times New Roman" w:hAnsi="Times New Roman" w:cs="Times New Roman"/>
                <w:b/>
                <w:color w:val="000000" w:themeColor="text1"/>
                <w:sz w:val="18"/>
                <w:szCs w:val="18"/>
              </w:rPr>
            </w:pPr>
          </w:p>
        </w:tc>
        <w:tc>
          <w:tcPr>
            <w:tcW w:w="2538" w:type="dxa"/>
          </w:tcPr>
          <w:p w:rsidR="00620096" w:rsidRPr="00B00499" w:rsidRDefault="00620096" w:rsidP="00D03349">
            <w:pPr>
              <w:ind w:firstLine="0"/>
              <w:rPr>
                <w:rFonts w:ascii="Times New Roman" w:hAnsi="Times New Roman" w:cs="Times New Roman"/>
                <w:b/>
                <w:color w:val="000000" w:themeColor="text1"/>
                <w:sz w:val="18"/>
                <w:szCs w:val="18"/>
              </w:rPr>
            </w:pPr>
          </w:p>
        </w:tc>
        <w:tc>
          <w:tcPr>
            <w:tcW w:w="797" w:type="dxa"/>
          </w:tcPr>
          <w:p w:rsidR="00620096" w:rsidRPr="00B00499" w:rsidRDefault="00D03349" w:rsidP="00D03349">
            <w:pPr>
              <w:widowControl w:val="0"/>
              <w:autoSpaceDE w:val="0"/>
              <w:autoSpaceDN w:val="0"/>
              <w:adjustRightInd w:val="0"/>
              <w:spacing w:before="1" w:line="200" w:lineRule="exact"/>
              <w:ind w:left="-31"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w:t>
            </w:r>
            <w:r w:rsidR="00620096" w:rsidRPr="00B00499">
              <w:rPr>
                <w:rFonts w:ascii="Times New Roman" w:hAnsi="Times New Roman" w:cs="Times New Roman"/>
                <w:b/>
                <w:color w:val="000000" w:themeColor="text1"/>
                <w:sz w:val="18"/>
                <w:szCs w:val="18"/>
              </w:rPr>
              <w:t>16</w:t>
            </w:r>
            <w:r w:rsidRPr="00B00499">
              <w:rPr>
                <w:rFonts w:ascii="Times New Roman" w:hAnsi="Times New Roman" w:cs="Times New Roman"/>
                <w:b/>
                <w:color w:val="000000" w:themeColor="text1"/>
                <w:sz w:val="18"/>
                <w:szCs w:val="18"/>
              </w:rPr>
              <w:t xml:space="preserve"> hrs)</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p>
        </w:tc>
        <w:tc>
          <w:tcPr>
            <w:tcW w:w="781" w:type="dxa"/>
          </w:tcPr>
          <w:p w:rsidR="00620096" w:rsidRPr="00B00499"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B00499"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B00499"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p>
        </w:tc>
        <w:tc>
          <w:tcPr>
            <w:tcW w:w="843" w:type="dxa"/>
          </w:tcPr>
          <w:p w:rsidR="00620096" w:rsidRPr="00B00499" w:rsidRDefault="00620096" w:rsidP="00D03349">
            <w:pPr>
              <w:ind w:hanging="32"/>
              <w:rPr>
                <w:color w:val="000000" w:themeColor="text1"/>
              </w:rPr>
            </w:pP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p>
        </w:tc>
      </w:tr>
      <w:tr w:rsidR="00620096" w:rsidRPr="00B00499" w:rsidTr="00D959E9">
        <w:tc>
          <w:tcPr>
            <w:tcW w:w="1236" w:type="dxa"/>
          </w:tcPr>
          <w:p w:rsidR="00620096" w:rsidRPr="00B00499"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620096" w:rsidRPr="00B00499" w:rsidRDefault="00620096" w:rsidP="00D03349">
            <w:pPr>
              <w:widowControl w:val="0"/>
              <w:autoSpaceDE w:val="0"/>
              <w:autoSpaceDN w:val="0"/>
              <w:adjustRightInd w:val="0"/>
              <w:spacing w:before="96"/>
              <w:ind w:firstLine="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Fall</w:t>
            </w:r>
          </w:p>
        </w:tc>
        <w:tc>
          <w:tcPr>
            <w:tcW w:w="781" w:type="dxa"/>
          </w:tcPr>
          <w:p w:rsidR="00620096" w:rsidRPr="00B00499" w:rsidRDefault="00620096" w:rsidP="00D03349">
            <w:pPr>
              <w:widowControl w:val="0"/>
              <w:autoSpaceDE w:val="0"/>
              <w:autoSpaceDN w:val="0"/>
              <w:adjustRightInd w:val="0"/>
              <w:ind w:left="-245" w:firstLine="180"/>
              <w:rPr>
                <w:rFonts w:ascii="Times New Roman" w:hAnsi="Times New Roman"/>
                <w:color w:val="000000" w:themeColor="text1"/>
                <w:sz w:val="24"/>
                <w:szCs w:val="24"/>
              </w:rPr>
            </w:pPr>
          </w:p>
        </w:tc>
        <w:tc>
          <w:tcPr>
            <w:tcW w:w="2852" w:type="dxa"/>
          </w:tcPr>
          <w:p w:rsidR="00620096" w:rsidRPr="00B00499" w:rsidRDefault="00620096" w:rsidP="00D03349">
            <w:pPr>
              <w:widowControl w:val="0"/>
              <w:autoSpaceDE w:val="0"/>
              <w:autoSpaceDN w:val="0"/>
              <w:adjustRightInd w:val="0"/>
              <w:ind w:firstLine="0"/>
              <w:jc w:val="both"/>
              <w:rPr>
                <w:rFonts w:ascii="Times New Roman" w:hAnsi="Times New Roman"/>
                <w:color w:val="000000" w:themeColor="text1"/>
                <w:sz w:val="24"/>
                <w:szCs w:val="24"/>
              </w:rPr>
            </w:pPr>
          </w:p>
        </w:tc>
        <w:tc>
          <w:tcPr>
            <w:tcW w:w="533" w:type="dxa"/>
          </w:tcPr>
          <w:p w:rsidR="00620096" w:rsidRPr="00B00499" w:rsidRDefault="00620096" w:rsidP="00D03349">
            <w:pPr>
              <w:widowControl w:val="0"/>
              <w:autoSpaceDE w:val="0"/>
              <w:autoSpaceDN w:val="0"/>
              <w:adjustRightInd w:val="0"/>
              <w:ind w:left="-490" w:firstLine="480"/>
              <w:jc w:val="right"/>
              <w:rPr>
                <w:rFonts w:ascii="Times New Roman" w:hAnsi="Times New Roman"/>
                <w:color w:val="000000" w:themeColor="text1"/>
                <w:sz w:val="24"/>
                <w:szCs w:val="24"/>
              </w:rPr>
            </w:pPr>
          </w:p>
        </w:tc>
        <w:tc>
          <w:tcPr>
            <w:tcW w:w="843" w:type="dxa"/>
          </w:tcPr>
          <w:p w:rsidR="00620096" w:rsidRPr="00B00499"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B00499"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B00499" w:rsidRDefault="00620096" w:rsidP="00D03349">
            <w:pPr>
              <w:widowControl w:val="0"/>
              <w:autoSpaceDE w:val="0"/>
              <w:autoSpaceDN w:val="0"/>
              <w:adjustRightInd w:val="0"/>
              <w:spacing w:line="178" w:lineRule="exact"/>
              <w:ind w:left="-286" w:firstLine="1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Spring</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p>
        </w:tc>
      </w:tr>
      <w:tr w:rsidR="00620096" w:rsidRPr="00B00499" w:rsidTr="00D959E9">
        <w:tc>
          <w:tcPr>
            <w:tcW w:w="1236" w:type="dxa"/>
          </w:tcPr>
          <w:p w:rsidR="00620096" w:rsidRPr="00B00499" w:rsidRDefault="00620096" w:rsidP="00D03349">
            <w:pPr>
              <w:widowControl w:val="0"/>
              <w:tabs>
                <w:tab w:val="left" w:pos="1100"/>
              </w:tabs>
              <w:autoSpaceDE w:val="0"/>
              <w:autoSpaceDN w:val="0"/>
              <w:adjustRightInd w:val="0"/>
              <w:spacing w:line="197"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2500</w:t>
            </w: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2500</w:t>
            </w:r>
          </w:p>
        </w:tc>
        <w:tc>
          <w:tcPr>
            <w:tcW w:w="2852" w:type="dxa"/>
          </w:tcPr>
          <w:p w:rsidR="00620096" w:rsidRPr="00B00499" w:rsidRDefault="00620096" w:rsidP="00D03349">
            <w:pPr>
              <w:widowControl w:val="0"/>
              <w:autoSpaceDE w:val="0"/>
              <w:autoSpaceDN w:val="0"/>
              <w:adjustRightInd w:val="0"/>
              <w:spacing w:line="197" w:lineRule="exact"/>
              <w:ind w:firstLine="0"/>
              <w:jc w:val="both"/>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CJ</w:t>
            </w:r>
          </w:p>
        </w:tc>
        <w:tc>
          <w:tcPr>
            <w:tcW w:w="533" w:type="dxa"/>
          </w:tcPr>
          <w:p w:rsidR="00620096" w:rsidRPr="00B00499"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527" w:type="dxa"/>
            <w:gridSpan w:val="2"/>
          </w:tcPr>
          <w:p w:rsidR="00620096" w:rsidRPr="00B00499" w:rsidRDefault="00620096" w:rsidP="00D03349">
            <w:pPr>
              <w:ind w:firstLine="0"/>
              <w:rPr>
                <w:color w:val="000000" w:themeColor="text1"/>
              </w:rPr>
            </w:pP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Justice</w:t>
            </w:r>
          </w:p>
        </w:tc>
        <w:tc>
          <w:tcPr>
            <w:tcW w:w="2538" w:type="dxa"/>
          </w:tcPr>
          <w:p w:rsidR="00620096" w:rsidRPr="00B00499" w:rsidRDefault="00620096" w:rsidP="00D03349">
            <w:pPr>
              <w:ind w:firstLine="0"/>
              <w:rPr>
                <w:color w:val="000000" w:themeColor="text1"/>
              </w:rPr>
            </w:pPr>
            <w:r w:rsidRPr="00B00499">
              <w:rPr>
                <w:rFonts w:ascii="Times New Roman" w:hAnsi="Times New Roman" w:cs="Times New Roman"/>
                <w:color w:val="000000" w:themeColor="text1"/>
                <w:sz w:val="18"/>
                <w:szCs w:val="18"/>
              </w:rPr>
              <w:t>choice</w:t>
            </w:r>
          </w:p>
        </w:tc>
        <w:tc>
          <w:tcPr>
            <w:tcW w:w="797" w:type="dxa"/>
          </w:tcPr>
          <w:p w:rsidR="00620096" w:rsidRPr="00B00499" w:rsidRDefault="00620096" w:rsidP="00620096">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r w:rsidRPr="00B00499">
              <w:rPr>
                <w:rFonts w:ascii="Times New Roman" w:hAnsi="Times New Roman"/>
                <w:color w:val="000000" w:themeColor="text1"/>
                <w:sz w:val="20"/>
                <w:szCs w:val="20"/>
              </w:rPr>
              <w:t>12</w:t>
            </w:r>
          </w:p>
        </w:tc>
      </w:tr>
      <w:tr w:rsidR="00620096" w:rsidRPr="00B00499" w:rsidTr="00D959E9">
        <w:tc>
          <w:tcPr>
            <w:tcW w:w="1236" w:type="dxa"/>
          </w:tcPr>
          <w:p w:rsidR="00620096" w:rsidRPr="00B00499"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2900</w:t>
            </w: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2800</w:t>
            </w:r>
          </w:p>
        </w:tc>
        <w:tc>
          <w:tcPr>
            <w:tcW w:w="2852" w:type="dxa"/>
          </w:tcPr>
          <w:p w:rsidR="00620096" w:rsidRPr="00B00499"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American Correctional Systems</w:t>
            </w:r>
          </w:p>
        </w:tc>
        <w:tc>
          <w:tcPr>
            <w:tcW w:w="533" w:type="dxa"/>
          </w:tcPr>
          <w:p w:rsidR="00620096" w:rsidRPr="00B00499"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spacing w:line="195" w:lineRule="exact"/>
              <w:ind w:left="-286" w:firstLine="1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r w:rsidRPr="00B00499">
              <w:rPr>
                <w:rFonts w:ascii="Times New Roman" w:hAnsi="Times New Roman"/>
                <w:color w:val="000000" w:themeColor="text1"/>
                <w:sz w:val="20"/>
                <w:szCs w:val="20"/>
              </w:rPr>
              <w:t>1</w:t>
            </w:r>
          </w:p>
        </w:tc>
      </w:tr>
      <w:tr w:rsidR="00620096" w:rsidRPr="00B00499" w:rsidTr="00D959E9">
        <w:tc>
          <w:tcPr>
            <w:tcW w:w="1236" w:type="dxa"/>
          </w:tcPr>
          <w:p w:rsidR="00620096" w:rsidRPr="00B00499"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2910</w:t>
            </w: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2900</w:t>
            </w:r>
          </w:p>
        </w:tc>
        <w:tc>
          <w:tcPr>
            <w:tcW w:w="2852" w:type="dxa"/>
          </w:tcPr>
          <w:p w:rsidR="00620096" w:rsidRPr="00B00499"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Criminology</w:t>
            </w:r>
          </w:p>
        </w:tc>
        <w:tc>
          <w:tcPr>
            <w:tcW w:w="533" w:type="dxa"/>
          </w:tcPr>
          <w:p w:rsidR="00620096" w:rsidRPr="00B00499"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ind w:left="-286" w:firstLine="1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CRJU</w:t>
            </w:r>
          </w:p>
        </w:tc>
        <w:tc>
          <w:tcPr>
            <w:tcW w:w="684" w:type="dxa"/>
          </w:tcPr>
          <w:p w:rsidR="00620096" w:rsidRPr="00B00499" w:rsidRDefault="00620096" w:rsidP="00D03349">
            <w:pPr>
              <w:ind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3420</w:t>
            </w:r>
          </w:p>
        </w:tc>
        <w:tc>
          <w:tcPr>
            <w:tcW w:w="2538" w:type="dxa"/>
          </w:tcPr>
          <w:p w:rsidR="00620096" w:rsidRPr="00B00499" w:rsidRDefault="00620096" w:rsidP="00D03349">
            <w:pPr>
              <w:ind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CRJU Statistics</w:t>
            </w: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620096" w:rsidRPr="00B00499" w:rsidTr="00D959E9">
        <w:tc>
          <w:tcPr>
            <w:tcW w:w="1236" w:type="dxa"/>
          </w:tcPr>
          <w:p w:rsidR="00620096" w:rsidRPr="00B00499"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3410</w:t>
            </w: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3410</w:t>
            </w:r>
          </w:p>
        </w:tc>
        <w:tc>
          <w:tcPr>
            <w:tcW w:w="2852" w:type="dxa"/>
          </w:tcPr>
          <w:p w:rsidR="00620096" w:rsidRPr="00B00499"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Research</w:t>
            </w:r>
          </w:p>
        </w:tc>
        <w:tc>
          <w:tcPr>
            <w:tcW w:w="533" w:type="dxa"/>
          </w:tcPr>
          <w:p w:rsidR="00620096" w:rsidRPr="00B00499"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ind w:left="-286" w:firstLine="180"/>
              <w:rPr>
                <w:rFonts w:ascii="Times New Roman" w:hAnsi="Times New Roman"/>
                <w:color w:val="000000" w:themeColor="text1"/>
                <w:sz w:val="24"/>
                <w:szCs w:val="24"/>
              </w:rPr>
            </w:pP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20"/>
                <w:szCs w:val="20"/>
              </w:rPr>
            </w:pPr>
          </w:p>
        </w:tc>
      </w:tr>
      <w:tr w:rsidR="00620096" w:rsidRPr="00B00499" w:rsidTr="00D959E9">
        <w:tc>
          <w:tcPr>
            <w:tcW w:w="1236" w:type="dxa"/>
          </w:tcPr>
          <w:p w:rsidR="00620096" w:rsidRPr="00B00499"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3530</w:t>
            </w:r>
          </w:p>
        </w:tc>
        <w:tc>
          <w:tcPr>
            <w:tcW w:w="2852" w:type="dxa"/>
          </w:tcPr>
          <w:p w:rsidR="00620096" w:rsidRPr="00B00499"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 Ethics &amp; Professionalism</w:t>
            </w:r>
          </w:p>
        </w:tc>
        <w:tc>
          <w:tcPr>
            <w:tcW w:w="533" w:type="dxa"/>
          </w:tcPr>
          <w:p w:rsidR="00620096" w:rsidRPr="00B00499"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ind w:left="-286" w:firstLine="180"/>
              <w:rPr>
                <w:rFonts w:ascii="Times New Roman" w:hAnsi="Times New Roman"/>
                <w:color w:val="000000" w:themeColor="text1"/>
                <w:sz w:val="24"/>
                <w:szCs w:val="24"/>
              </w:rPr>
            </w:pP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20"/>
                <w:szCs w:val="20"/>
              </w:rPr>
            </w:pPr>
          </w:p>
        </w:tc>
      </w:tr>
      <w:tr w:rsidR="00620096" w:rsidRPr="00B00499" w:rsidTr="00D959E9">
        <w:tc>
          <w:tcPr>
            <w:tcW w:w="1236" w:type="dxa"/>
          </w:tcPr>
          <w:p w:rsidR="00620096" w:rsidRPr="00B00499" w:rsidRDefault="00620096" w:rsidP="00D03349">
            <w:pPr>
              <w:widowControl w:val="0"/>
              <w:autoSpaceDE w:val="0"/>
              <w:autoSpaceDN w:val="0"/>
              <w:adjustRightInd w:val="0"/>
              <w:spacing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B00499" w:rsidRDefault="00620096" w:rsidP="00D03349">
            <w:pPr>
              <w:widowControl w:val="0"/>
              <w:autoSpaceDE w:val="0"/>
              <w:autoSpaceDN w:val="0"/>
              <w:adjustRightInd w:val="0"/>
              <w:ind w:firstLine="0"/>
              <w:jc w:val="both"/>
              <w:rPr>
                <w:rFonts w:ascii="Times New Roman" w:hAnsi="Times New Roman"/>
                <w:color w:val="000000" w:themeColor="text1"/>
                <w:sz w:val="24"/>
                <w:szCs w:val="24"/>
              </w:rPr>
            </w:pPr>
          </w:p>
        </w:tc>
        <w:tc>
          <w:tcPr>
            <w:tcW w:w="533" w:type="dxa"/>
          </w:tcPr>
          <w:p w:rsidR="00620096" w:rsidRPr="00B00499"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620096" w:rsidRPr="00B00499">
              <w:rPr>
                <w:rFonts w:ascii="Times New Roman" w:hAnsi="Times New Roman"/>
                <w:b/>
                <w:bCs/>
                <w:color w:val="000000" w:themeColor="text1"/>
                <w:spacing w:val="-2"/>
                <w:sz w:val="18"/>
                <w:szCs w:val="18"/>
              </w:rPr>
              <w:t>15</w:t>
            </w:r>
            <w:r w:rsidRPr="00B00499">
              <w:rPr>
                <w:rFonts w:ascii="Times New Roman" w:hAnsi="Times New Roman"/>
                <w:b/>
                <w:bCs/>
                <w:color w:val="000000" w:themeColor="text1"/>
                <w:spacing w:val="-2"/>
                <w:sz w:val="18"/>
                <w:szCs w:val="18"/>
              </w:rPr>
              <w:t xml:space="preserve"> hrs)</w:t>
            </w:r>
          </w:p>
        </w:tc>
        <w:tc>
          <w:tcPr>
            <w:tcW w:w="843" w:type="dxa"/>
          </w:tcPr>
          <w:p w:rsidR="00620096" w:rsidRPr="00B00499"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20"/>
                <w:szCs w:val="20"/>
              </w:rPr>
            </w:pPr>
            <w:r w:rsidRPr="00B00499">
              <w:rPr>
                <w:rFonts w:ascii="Times New Roman" w:hAnsi="Times New Roman"/>
                <w:b/>
                <w:color w:val="000000" w:themeColor="text1"/>
                <w:sz w:val="20"/>
                <w:szCs w:val="20"/>
              </w:rPr>
              <w:t>(</w:t>
            </w:r>
            <w:r w:rsidR="00620096" w:rsidRPr="00B00499">
              <w:rPr>
                <w:rFonts w:ascii="Times New Roman" w:hAnsi="Times New Roman"/>
                <w:b/>
                <w:color w:val="000000" w:themeColor="text1"/>
                <w:sz w:val="20"/>
                <w:szCs w:val="20"/>
              </w:rPr>
              <w:t>16</w:t>
            </w:r>
            <w:r w:rsidRPr="00B00499">
              <w:rPr>
                <w:rFonts w:ascii="Times New Roman" w:hAnsi="Times New Roman"/>
                <w:b/>
                <w:color w:val="000000" w:themeColor="text1"/>
                <w:sz w:val="20"/>
                <w:szCs w:val="20"/>
              </w:rPr>
              <w:t xml:space="preserve"> hrs)</w:t>
            </w:r>
          </w:p>
        </w:tc>
      </w:tr>
      <w:tr w:rsidR="00620096" w:rsidRPr="00B00499" w:rsidTr="00D959E9">
        <w:tc>
          <w:tcPr>
            <w:tcW w:w="1236" w:type="dxa"/>
          </w:tcPr>
          <w:p w:rsidR="00620096" w:rsidRPr="00B00499"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B00499" w:rsidRDefault="00620096" w:rsidP="00D03349">
            <w:pPr>
              <w:widowControl w:val="0"/>
              <w:autoSpaceDE w:val="0"/>
              <w:autoSpaceDN w:val="0"/>
              <w:adjustRightInd w:val="0"/>
              <w:ind w:firstLine="0"/>
              <w:jc w:val="both"/>
              <w:rPr>
                <w:rFonts w:ascii="Times New Roman" w:hAnsi="Times New Roman"/>
                <w:color w:val="000000" w:themeColor="text1"/>
                <w:sz w:val="24"/>
                <w:szCs w:val="24"/>
              </w:rPr>
            </w:pPr>
          </w:p>
        </w:tc>
        <w:tc>
          <w:tcPr>
            <w:tcW w:w="533" w:type="dxa"/>
          </w:tcPr>
          <w:p w:rsidR="00620096" w:rsidRPr="00B00499" w:rsidRDefault="00620096" w:rsidP="00D03349">
            <w:pPr>
              <w:widowControl w:val="0"/>
              <w:autoSpaceDE w:val="0"/>
              <w:autoSpaceDN w:val="0"/>
              <w:adjustRightInd w:val="0"/>
              <w:ind w:left="-490" w:firstLine="480"/>
              <w:jc w:val="right"/>
              <w:rPr>
                <w:rFonts w:ascii="Times New Roman" w:hAnsi="Times New Roman"/>
                <w:color w:val="000000" w:themeColor="text1"/>
                <w:sz w:val="24"/>
                <w:szCs w:val="24"/>
              </w:rPr>
            </w:pPr>
          </w:p>
        </w:tc>
        <w:tc>
          <w:tcPr>
            <w:tcW w:w="843" w:type="dxa"/>
          </w:tcPr>
          <w:p w:rsidR="00620096" w:rsidRPr="00B00499"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p>
        </w:tc>
      </w:tr>
      <w:tr w:rsidR="00620096" w:rsidRPr="00B00499" w:rsidTr="00D959E9">
        <w:tc>
          <w:tcPr>
            <w:tcW w:w="1236" w:type="dxa"/>
          </w:tcPr>
          <w:p w:rsidR="00620096" w:rsidRPr="00B00499"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Senio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620096" w:rsidRPr="00B00499" w:rsidRDefault="00620096" w:rsidP="00D03349">
            <w:pPr>
              <w:widowControl w:val="0"/>
              <w:autoSpaceDE w:val="0"/>
              <w:autoSpaceDN w:val="0"/>
              <w:adjustRightInd w:val="0"/>
              <w:spacing w:before="96"/>
              <w:ind w:firstLine="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Fall</w:t>
            </w: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B00499" w:rsidRDefault="00620096" w:rsidP="00D03349">
            <w:pPr>
              <w:widowControl w:val="0"/>
              <w:autoSpaceDE w:val="0"/>
              <w:autoSpaceDN w:val="0"/>
              <w:adjustRightInd w:val="0"/>
              <w:ind w:firstLine="0"/>
              <w:jc w:val="both"/>
              <w:rPr>
                <w:rFonts w:ascii="Times New Roman" w:hAnsi="Times New Roman"/>
                <w:color w:val="000000" w:themeColor="text1"/>
                <w:sz w:val="24"/>
                <w:szCs w:val="24"/>
              </w:rPr>
            </w:pPr>
          </w:p>
        </w:tc>
        <w:tc>
          <w:tcPr>
            <w:tcW w:w="533" w:type="dxa"/>
          </w:tcPr>
          <w:p w:rsidR="00620096" w:rsidRPr="00B00499" w:rsidRDefault="00620096" w:rsidP="00D03349">
            <w:pPr>
              <w:widowControl w:val="0"/>
              <w:autoSpaceDE w:val="0"/>
              <w:autoSpaceDN w:val="0"/>
              <w:adjustRightInd w:val="0"/>
              <w:ind w:left="-490" w:firstLine="480"/>
              <w:jc w:val="right"/>
              <w:rPr>
                <w:rFonts w:ascii="Times New Roman" w:hAnsi="Times New Roman"/>
                <w:color w:val="000000" w:themeColor="text1"/>
                <w:sz w:val="24"/>
                <w:szCs w:val="24"/>
              </w:rPr>
            </w:pPr>
          </w:p>
        </w:tc>
        <w:tc>
          <w:tcPr>
            <w:tcW w:w="843" w:type="dxa"/>
          </w:tcPr>
          <w:p w:rsidR="00620096" w:rsidRPr="00B00499"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B00499"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B00499" w:rsidRDefault="00620096" w:rsidP="00D03349">
            <w:pPr>
              <w:widowControl w:val="0"/>
              <w:autoSpaceDE w:val="0"/>
              <w:autoSpaceDN w:val="0"/>
              <w:adjustRightInd w:val="0"/>
              <w:spacing w:line="196" w:lineRule="exact"/>
              <w:ind w:left="-286" w:firstLine="1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Spring</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p>
        </w:tc>
      </w:tr>
      <w:tr w:rsidR="00620096" w:rsidRPr="00B00499" w:rsidTr="00D959E9">
        <w:tc>
          <w:tcPr>
            <w:tcW w:w="1236" w:type="dxa"/>
          </w:tcPr>
          <w:p w:rsidR="00620096" w:rsidRPr="00B00499" w:rsidRDefault="00620096" w:rsidP="00D03349">
            <w:pPr>
              <w:widowControl w:val="0"/>
              <w:autoSpaceDE w:val="0"/>
              <w:autoSpaceDN w:val="0"/>
              <w:adjustRightInd w:val="0"/>
              <w:spacing w:line="197"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Sociology</w:t>
            </w:r>
          </w:p>
        </w:tc>
        <w:tc>
          <w:tcPr>
            <w:tcW w:w="781" w:type="dxa"/>
          </w:tcPr>
          <w:p w:rsidR="00620096" w:rsidRPr="00B00499"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B00499" w:rsidRDefault="00620096" w:rsidP="00D03349">
            <w:pPr>
              <w:widowControl w:val="0"/>
              <w:autoSpaceDE w:val="0"/>
              <w:autoSpaceDN w:val="0"/>
              <w:adjustRightInd w:val="0"/>
              <w:ind w:firstLine="0"/>
              <w:jc w:val="both"/>
              <w:rPr>
                <w:rFonts w:ascii="Times New Roman" w:hAnsi="Times New Roman"/>
                <w:color w:val="000000" w:themeColor="text1"/>
                <w:sz w:val="24"/>
                <w:szCs w:val="24"/>
              </w:rPr>
            </w:pPr>
          </w:p>
        </w:tc>
        <w:tc>
          <w:tcPr>
            <w:tcW w:w="533" w:type="dxa"/>
          </w:tcPr>
          <w:p w:rsidR="00620096" w:rsidRPr="00B00499"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527" w:type="dxa"/>
            <w:gridSpan w:val="2"/>
          </w:tcPr>
          <w:p w:rsidR="00620096" w:rsidRPr="00B00499" w:rsidRDefault="00620096" w:rsidP="00D03349">
            <w:pPr>
              <w:ind w:firstLine="0"/>
              <w:rPr>
                <w:color w:val="000000" w:themeColor="text1"/>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Electives</w:t>
            </w: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r w:rsidRPr="00B00499">
              <w:rPr>
                <w:rFonts w:ascii="Times New Roman" w:hAnsi="Times New Roman"/>
                <w:color w:val="000000" w:themeColor="text1"/>
                <w:sz w:val="20"/>
                <w:szCs w:val="20"/>
              </w:rPr>
              <w:t>6</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POLS</w:t>
            </w:r>
          </w:p>
        </w:tc>
        <w:tc>
          <w:tcPr>
            <w:tcW w:w="781" w:type="dxa"/>
          </w:tcPr>
          <w:p w:rsidR="00620096" w:rsidRPr="00B00499"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Choice</w:t>
            </w:r>
          </w:p>
        </w:tc>
        <w:tc>
          <w:tcPr>
            <w:tcW w:w="2852" w:type="dxa"/>
          </w:tcPr>
          <w:p w:rsidR="00620096" w:rsidRPr="00B00499" w:rsidRDefault="00620096" w:rsidP="00D03349">
            <w:pPr>
              <w:widowControl w:val="0"/>
              <w:autoSpaceDE w:val="0"/>
              <w:autoSpaceDN w:val="0"/>
              <w:adjustRightInd w:val="0"/>
              <w:ind w:firstLine="0"/>
              <w:jc w:val="both"/>
              <w:rPr>
                <w:rFonts w:ascii="Times New Roman" w:hAnsi="Times New Roman"/>
                <w:color w:val="000000" w:themeColor="text1"/>
                <w:sz w:val="24"/>
                <w:szCs w:val="24"/>
              </w:rPr>
            </w:pPr>
          </w:p>
        </w:tc>
        <w:tc>
          <w:tcPr>
            <w:tcW w:w="533" w:type="dxa"/>
          </w:tcPr>
          <w:p w:rsidR="00620096" w:rsidRPr="00B00499"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ind w:firstLine="0"/>
              <w:rPr>
                <w:rFonts w:ascii="Times New Roman" w:hAnsi="Times New Roman" w:cs="Times New Roman"/>
                <w:color w:val="000000" w:themeColor="text1"/>
                <w:spacing w:val="-2"/>
                <w:sz w:val="20"/>
                <w:szCs w:val="20"/>
              </w:rPr>
            </w:pPr>
            <w:r w:rsidRPr="00B00499">
              <w:rPr>
                <w:rFonts w:ascii="Times New Roman" w:hAnsi="Times New Roman" w:cs="Times New Roman"/>
                <w:color w:val="000000" w:themeColor="text1"/>
                <w:spacing w:val="-2"/>
                <w:sz w:val="20"/>
                <w:szCs w:val="20"/>
              </w:rPr>
              <w:t>CRJU</w:t>
            </w:r>
          </w:p>
        </w:tc>
        <w:tc>
          <w:tcPr>
            <w:tcW w:w="684" w:type="dxa"/>
          </w:tcPr>
          <w:p w:rsidR="00620096" w:rsidRPr="00B00499" w:rsidRDefault="00620096" w:rsidP="00D03349">
            <w:pPr>
              <w:ind w:firstLine="0"/>
              <w:rPr>
                <w:rFonts w:ascii="Times New Roman" w:hAnsi="Times New Roman" w:cs="Times New Roman"/>
                <w:color w:val="000000" w:themeColor="text1"/>
                <w:sz w:val="20"/>
                <w:szCs w:val="20"/>
              </w:rPr>
            </w:pPr>
            <w:r w:rsidRPr="00B00499">
              <w:rPr>
                <w:rFonts w:ascii="Times New Roman" w:hAnsi="Times New Roman" w:cs="Times New Roman"/>
                <w:color w:val="000000" w:themeColor="text1"/>
                <w:sz w:val="20"/>
                <w:szCs w:val="20"/>
              </w:rPr>
              <w:t>4650</w:t>
            </w:r>
          </w:p>
        </w:tc>
        <w:tc>
          <w:tcPr>
            <w:tcW w:w="2538" w:type="dxa"/>
          </w:tcPr>
          <w:p w:rsidR="00620096" w:rsidRPr="00B00499" w:rsidRDefault="00620096" w:rsidP="00D03349">
            <w:pPr>
              <w:ind w:firstLine="0"/>
              <w:rPr>
                <w:rFonts w:ascii="Times New Roman" w:hAnsi="Times New Roman" w:cs="Times New Roman"/>
                <w:color w:val="000000" w:themeColor="text1"/>
                <w:sz w:val="20"/>
                <w:szCs w:val="20"/>
              </w:rPr>
            </w:pPr>
            <w:r w:rsidRPr="00B00499">
              <w:rPr>
                <w:rFonts w:ascii="Times New Roman" w:hAnsi="Times New Roman" w:cs="Times New Roman"/>
                <w:color w:val="000000" w:themeColor="text1"/>
                <w:sz w:val="20"/>
                <w:szCs w:val="20"/>
              </w:rPr>
              <w:t>US Court Systems</w:t>
            </w: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r w:rsidRPr="00B00499">
              <w:rPr>
                <w:rFonts w:ascii="Times New Roman" w:hAnsi="Times New Roman"/>
                <w:color w:val="000000" w:themeColor="text1"/>
                <w:sz w:val="20"/>
                <w:szCs w:val="20"/>
              </w:rPr>
              <w:t>3</w:t>
            </w:r>
          </w:p>
        </w:tc>
      </w:tr>
      <w:tr w:rsidR="00620096" w:rsidRPr="00B00499" w:rsidTr="00D959E9">
        <w:tc>
          <w:tcPr>
            <w:tcW w:w="1236" w:type="dxa"/>
          </w:tcPr>
          <w:p w:rsidR="00620096" w:rsidRPr="00B00499"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CRJU </w:t>
            </w:r>
          </w:p>
        </w:tc>
        <w:tc>
          <w:tcPr>
            <w:tcW w:w="781" w:type="dxa"/>
          </w:tcPr>
          <w:p w:rsidR="00620096" w:rsidRPr="00B00499"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4210</w:t>
            </w:r>
          </w:p>
        </w:tc>
        <w:tc>
          <w:tcPr>
            <w:tcW w:w="2852" w:type="dxa"/>
          </w:tcPr>
          <w:p w:rsidR="00620096" w:rsidRPr="00B00499"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Philosophy of Law &amp; Punish</w:t>
            </w:r>
          </w:p>
        </w:tc>
        <w:tc>
          <w:tcPr>
            <w:tcW w:w="533" w:type="dxa"/>
          </w:tcPr>
          <w:p w:rsidR="00620096" w:rsidRPr="00B00499"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ind w:firstLine="0"/>
              <w:rPr>
                <w:rFonts w:ascii="Times New Roman" w:hAnsi="Times New Roman" w:cs="Times New Roman"/>
                <w:color w:val="000000" w:themeColor="text1"/>
                <w:sz w:val="20"/>
                <w:szCs w:val="20"/>
              </w:rPr>
            </w:pPr>
            <w:r w:rsidRPr="00B00499">
              <w:rPr>
                <w:rFonts w:ascii="Times New Roman" w:hAnsi="Times New Roman" w:cs="Times New Roman"/>
                <w:color w:val="000000" w:themeColor="text1"/>
                <w:sz w:val="20"/>
                <w:szCs w:val="20"/>
              </w:rPr>
              <w:t>CRJU</w:t>
            </w:r>
          </w:p>
        </w:tc>
        <w:tc>
          <w:tcPr>
            <w:tcW w:w="684" w:type="dxa"/>
          </w:tcPr>
          <w:p w:rsidR="00620096" w:rsidRPr="00B00499" w:rsidRDefault="00620096" w:rsidP="00D03349">
            <w:pPr>
              <w:ind w:firstLine="0"/>
              <w:rPr>
                <w:rFonts w:ascii="Times New Roman" w:hAnsi="Times New Roman" w:cs="Times New Roman"/>
                <w:color w:val="000000" w:themeColor="text1"/>
                <w:sz w:val="20"/>
                <w:szCs w:val="20"/>
              </w:rPr>
            </w:pPr>
            <w:r w:rsidRPr="00B00499">
              <w:rPr>
                <w:rFonts w:ascii="Times New Roman" w:hAnsi="Times New Roman" w:cs="Times New Roman"/>
                <w:color w:val="000000" w:themeColor="text1"/>
                <w:sz w:val="20"/>
                <w:szCs w:val="20"/>
              </w:rPr>
              <w:t>4999</w:t>
            </w:r>
          </w:p>
        </w:tc>
        <w:tc>
          <w:tcPr>
            <w:tcW w:w="2538" w:type="dxa"/>
          </w:tcPr>
          <w:p w:rsidR="00620096" w:rsidRPr="00B00499" w:rsidRDefault="00620096" w:rsidP="00D03349">
            <w:pPr>
              <w:ind w:firstLine="0"/>
              <w:rPr>
                <w:rFonts w:ascii="Times New Roman" w:hAnsi="Times New Roman" w:cs="Times New Roman"/>
                <w:color w:val="000000" w:themeColor="text1"/>
                <w:sz w:val="20"/>
                <w:szCs w:val="20"/>
              </w:rPr>
            </w:pPr>
            <w:r w:rsidRPr="00B00499">
              <w:rPr>
                <w:rFonts w:ascii="Times New Roman" w:hAnsi="Times New Roman" w:cs="Times New Roman"/>
                <w:color w:val="000000" w:themeColor="text1"/>
                <w:sz w:val="20"/>
                <w:szCs w:val="20"/>
              </w:rPr>
              <w:t>Senior Capstone Seminar</w:t>
            </w: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r w:rsidRPr="00B00499">
              <w:rPr>
                <w:rFonts w:ascii="Times New Roman" w:hAnsi="Times New Roman"/>
                <w:color w:val="000000" w:themeColor="text1"/>
                <w:sz w:val="20"/>
                <w:szCs w:val="20"/>
              </w:rPr>
              <w:t>3</w:t>
            </w:r>
          </w:p>
        </w:tc>
      </w:tr>
      <w:tr w:rsidR="00620096" w:rsidRPr="00B00499" w:rsidTr="00D959E9">
        <w:tc>
          <w:tcPr>
            <w:tcW w:w="1236" w:type="dxa"/>
          </w:tcPr>
          <w:p w:rsidR="00620096" w:rsidRPr="00B00499"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3530</w:t>
            </w:r>
          </w:p>
        </w:tc>
        <w:tc>
          <w:tcPr>
            <w:tcW w:w="781" w:type="dxa"/>
          </w:tcPr>
          <w:p w:rsidR="00620096" w:rsidRPr="00B00499"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4530</w:t>
            </w:r>
          </w:p>
        </w:tc>
        <w:tc>
          <w:tcPr>
            <w:tcW w:w="2852" w:type="dxa"/>
          </w:tcPr>
          <w:p w:rsidR="00620096" w:rsidRPr="00B00499" w:rsidRDefault="00620096" w:rsidP="00620096">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Comparative Criminology</w:t>
            </w:r>
          </w:p>
        </w:tc>
        <w:tc>
          <w:tcPr>
            <w:tcW w:w="533" w:type="dxa"/>
          </w:tcPr>
          <w:p w:rsidR="00620096" w:rsidRPr="00B00499"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ind w:left="-286" w:firstLine="180"/>
              <w:rPr>
                <w:rFonts w:ascii="Times New Roman" w:hAnsi="Times New Roman"/>
                <w:color w:val="000000" w:themeColor="text1"/>
                <w:sz w:val="24"/>
                <w:szCs w:val="24"/>
              </w:rPr>
            </w:pP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20"/>
                <w:szCs w:val="20"/>
              </w:rPr>
            </w:pPr>
          </w:p>
        </w:tc>
      </w:tr>
      <w:tr w:rsidR="00620096" w:rsidRPr="00B00499" w:rsidTr="00D959E9">
        <w:tc>
          <w:tcPr>
            <w:tcW w:w="1236" w:type="dxa"/>
          </w:tcPr>
          <w:p w:rsidR="00620096" w:rsidRPr="00B00499"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4999</w:t>
            </w:r>
          </w:p>
        </w:tc>
        <w:tc>
          <w:tcPr>
            <w:tcW w:w="781" w:type="dxa"/>
          </w:tcPr>
          <w:p w:rsidR="00620096" w:rsidRPr="00B00499" w:rsidRDefault="00620096" w:rsidP="00620096">
            <w:pPr>
              <w:widowControl w:val="0"/>
              <w:autoSpaceDE w:val="0"/>
              <w:autoSpaceDN w:val="0"/>
              <w:adjustRightInd w:val="0"/>
              <w:ind w:left="-245"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4630</w:t>
            </w:r>
          </w:p>
        </w:tc>
        <w:tc>
          <w:tcPr>
            <w:tcW w:w="2852" w:type="dxa"/>
          </w:tcPr>
          <w:p w:rsidR="00620096" w:rsidRPr="00B00499"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w:t>
            </w:r>
          </w:p>
        </w:tc>
        <w:tc>
          <w:tcPr>
            <w:tcW w:w="533" w:type="dxa"/>
          </w:tcPr>
          <w:p w:rsidR="00620096" w:rsidRPr="00B00499"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43" w:type="dxa"/>
          </w:tcPr>
          <w:p w:rsidR="00620096" w:rsidRPr="00B00499"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24"/>
                <w:szCs w:val="24"/>
              </w:rPr>
            </w:pP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20"/>
                <w:szCs w:val="20"/>
              </w:rPr>
            </w:pPr>
          </w:p>
        </w:tc>
      </w:tr>
      <w:tr w:rsidR="00620096" w:rsidRPr="00B00499" w:rsidTr="00D959E9">
        <w:tc>
          <w:tcPr>
            <w:tcW w:w="1236" w:type="dxa"/>
          </w:tcPr>
          <w:p w:rsidR="00620096" w:rsidRPr="00B00499" w:rsidRDefault="00620096" w:rsidP="00D03349">
            <w:pPr>
              <w:widowControl w:val="0"/>
              <w:autoSpaceDE w:val="0"/>
              <w:autoSpaceDN w:val="0"/>
              <w:adjustRightInd w:val="0"/>
              <w:spacing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781" w:type="dxa"/>
          </w:tcPr>
          <w:p w:rsidR="00620096" w:rsidRPr="00B00499" w:rsidRDefault="00620096" w:rsidP="00D03349">
            <w:pPr>
              <w:widowControl w:val="0"/>
              <w:autoSpaceDE w:val="0"/>
              <w:autoSpaceDN w:val="0"/>
              <w:adjustRightInd w:val="0"/>
              <w:ind w:left="-245" w:firstLine="0"/>
              <w:jc w:val="center"/>
              <w:rPr>
                <w:rFonts w:ascii="Times New Roman" w:hAnsi="Times New Roman"/>
                <w:color w:val="000000" w:themeColor="text1"/>
                <w:sz w:val="24"/>
                <w:szCs w:val="24"/>
              </w:rPr>
            </w:pPr>
          </w:p>
        </w:tc>
        <w:tc>
          <w:tcPr>
            <w:tcW w:w="2852" w:type="dxa"/>
          </w:tcPr>
          <w:p w:rsidR="00620096" w:rsidRPr="00B00499" w:rsidRDefault="00620096" w:rsidP="00D03349">
            <w:pPr>
              <w:widowControl w:val="0"/>
              <w:autoSpaceDE w:val="0"/>
              <w:autoSpaceDN w:val="0"/>
              <w:adjustRightInd w:val="0"/>
              <w:ind w:firstLine="0"/>
              <w:jc w:val="both"/>
              <w:rPr>
                <w:rFonts w:ascii="Times New Roman" w:hAnsi="Times New Roman"/>
                <w:color w:val="000000" w:themeColor="text1"/>
                <w:sz w:val="24"/>
                <w:szCs w:val="24"/>
              </w:rPr>
            </w:pPr>
          </w:p>
        </w:tc>
        <w:tc>
          <w:tcPr>
            <w:tcW w:w="533" w:type="dxa"/>
          </w:tcPr>
          <w:p w:rsidR="00620096" w:rsidRPr="00B00499"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620096" w:rsidRPr="00B00499">
              <w:rPr>
                <w:rFonts w:ascii="Times New Roman" w:hAnsi="Times New Roman"/>
                <w:b/>
                <w:bCs/>
                <w:color w:val="000000" w:themeColor="text1"/>
                <w:spacing w:val="-2"/>
                <w:sz w:val="18"/>
                <w:szCs w:val="18"/>
              </w:rPr>
              <w:t>15</w:t>
            </w:r>
            <w:r w:rsidRPr="00B00499">
              <w:rPr>
                <w:rFonts w:ascii="Times New Roman" w:hAnsi="Times New Roman"/>
                <w:b/>
                <w:bCs/>
                <w:color w:val="000000" w:themeColor="text1"/>
                <w:spacing w:val="-2"/>
                <w:sz w:val="18"/>
                <w:szCs w:val="18"/>
              </w:rPr>
              <w:t xml:space="preserve"> hrs)</w:t>
            </w:r>
          </w:p>
        </w:tc>
        <w:tc>
          <w:tcPr>
            <w:tcW w:w="843" w:type="dxa"/>
          </w:tcPr>
          <w:p w:rsidR="00620096" w:rsidRPr="00B00499" w:rsidRDefault="00620096" w:rsidP="00D03349">
            <w:pPr>
              <w:ind w:left="-286" w:firstLine="180"/>
              <w:rPr>
                <w:color w:val="000000" w:themeColor="text1"/>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684" w:type="dxa"/>
          </w:tcPr>
          <w:p w:rsidR="00620096" w:rsidRPr="00B00499" w:rsidRDefault="00620096" w:rsidP="00D03349">
            <w:pPr>
              <w:ind w:firstLine="0"/>
              <w:rPr>
                <w:color w:val="000000" w:themeColor="text1"/>
              </w:rPr>
            </w:pPr>
          </w:p>
        </w:tc>
        <w:tc>
          <w:tcPr>
            <w:tcW w:w="2538" w:type="dxa"/>
          </w:tcPr>
          <w:p w:rsidR="00620096" w:rsidRPr="00B00499" w:rsidRDefault="00620096" w:rsidP="00D03349">
            <w:pPr>
              <w:ind w:firstLine="0"/>
              <w:rPr>
                <w:color w:val="000000" w:themeColor="text1"/>
              </w:rPr>
            </w:pPr>
          </w:p>
        </w:tc>
        <w:tc>
          <w:tcPr>
            <w:tcW w:w="797" w:type="dxa"/>
          </w:tcPr>
          <w:p w:rsidR="00620096" w:rsidRPr="00B00499"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20"/>
                <w:szCs w:val="20"/>
              </w:rPr>
            </w:pPr>
            <w:r w:rsidRPr="00B00499">
              <w:rPr>
                <w:rFonts w:ascii="Times New Roman" w:hAnsi="Times New Roman"/>
                <w:b/>
                <w:color w:val="000000" w:themeColor="text1"/>
                <w:sz w:val="20"/>
                <w:szCs w:val="20"/>
              </w:rPr>
              <w:t>(</w:t>
            </w:r>
            <w:r w:rsidR="00620096" w:rsidRPr="00B00499">
              <w:rPr>
                <w:rFonts w:ascii="Times New Roman" w:hAnsi="Times New Roman"/>
                <w:b/>
                <w:color w:val="000000" w:themeColor="text1"/>
                <w:sz w:val="20"/>
                <w:szCs w:val="20"/>
              </w:rPr>
              <w:t>12</w:t>
            </w:r>
            <w:r w:rsidRPr="00B00499">
              <w:rPr>
                <w:rFonts w:ascii="Times New Roman" w:hAnsi="Times New Roman"/>
                <w:b/>
                <w:color w:val="000000" w:themeColor="text1"/>
                <w:sz w:val="20"/>
                <w:szCs w:val="20"/>
              </w:rPr>
              <w:t xml:space="preserve"> hrs)</w:t>
            </w:r>
          </w:p>
        </w:tc>
      </w:tr>
    </w:tbl>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20" w:after="0"/>
        <w:ind w:left="180" w:right="6448"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F</w:t>
      </w:r>
      <w:r w:rsidRPr="00B00499">
        <w:rPr>
          <w:rFonts w:ascii="Times New Roman" w:hAnsi="Times New Roman"/>
          <w:b/>
          <w:bCs/>
          <w:color w:val="000000" w:themeColor="text1"/>
          <w:spacing w:val="-2"/>
          <w:sz w:val="18"/>
          <w:szCs w:val="18"/>
        </w:rPr>
        <w:t>ORENSI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ROGRAM</w:t>
      </w:r>
    </w:p>
    <w:p w:rsidR="00E8550F" w:rsidRPr="00B00499"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themeColor="text1"/>
          <w:sz w:val="24"/>
          <w:szCs w:val="24"/>
        </w:rPr>
      </w:pPr>
      <w:r w:rsidRPr="00B00499">
        <w:rPr>
          <w:rFonts w:ascii="Times New Roman" w:hAnsi="Times New Roman"/>
          <w:color w:val="000000" w:themeColor="text1"/>
          <w:sz w:val="24"/>
          <w:szCs w:val="24"/>
        </w:rPr>
        <w:tab/>
      </w:r>
    </w:p>
    <w:p w:rsidR="00B21E9E" w:rsidRPr="00B00499" w:rsidRDefault="00B21E9E" w:rsidP="00B21E9E">
      <w:pPr>
        <w:widowControl w:val="0"/>
        <w:autoSpaceDE w:val="0"/>
        <w:autoSpaceDN w:val="0"/>
        <w:adjustRightInd w:val="0"/>
        <w:spacing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Crimi</w:t>
      </w:r>
      <w:proofErr w:type="spellEnd"/>
      <w:r w:rsidRPr="00B00499">
        <w:rPr>
          <w:rFonts w:ascii="Times New Roman" w:hAnsi="Times New Roman"/>
          <w:color w:val="000000" w:themeColor="text1"/>
          <w:spacing w:val="-2"/>
          <w:sz w:val="18"/>
          <w:szCs w:val="18"/>
        </w:rPr>
        <w:t xml:space="preserve"> </w:t>
      </w:r>
      <w:proofErr w:type="spellStart"/>
      <w:r w:rsidRPr="00B00499">
        <w:rPr>
          <w:rFonts w:ascii="Times New Roman" w:hAnsi="Times New Roman"/>
          <w:color w:val="000000" w:themeColor="text1"/>
          <w:spacing w:val="-2"/>
          <w:sz w:val="18"/>
          <w:szCs w:val="18"/>
        </w:rPr>
        <w:t>na</w:t>
      </w:r>
      <w:r w:rsidRPr="00B00499">
        <w:rPr>
          <w:rFonts w:ascii="Times New Roman" w:hAnsi="Times New Roman"/>
          <w:color w:val="000000" w:themeColor="text1"/>
          <w:sz w:val="18"/>
          <w:szCs w:val="18"/>
        </w:rPr>
        <w:t>l</w:t>
      </w:r>
      <w:proofErr w:type="spell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Our Forensic Science is accredited by the American Academy of Forensic Science (AAFC) accreditation body-Forensic Education Program Accreditation Commission (FEPAC)</w:t>
      </w:r>
      <w:proofErr w:type="gramStart"/>
      <w:r w:rsidRPr="00B00499">
        <w:rPr>
          <w:rFonts w:ascii="Times New Roman" w:hAnsi="Times New Roman"/>
          <w:color w:val="000000" w:themeColor="text1"/>
          <w:spacing w:val="-7"/>
          <w:sz w:val="18"/>
          <w:szCs w:val="18"/>
        </w:rPr>
        <w:t>.,</w:t>
      </w:r>
      <w:proofErr w:type="gram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method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prosecution.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interdisciplinar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pacing w:val="-2"/>
          <w:sz w:val="18"/>
          <w:szCs w:val="18"/>
        </w:rPr>
        <w: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w:t>
      </w:r>
      <w:r w:rsidRPr="00B00499">
        <w:rPr>
          <w:rFonts w:ascii="Times New Roman" w:hAnsi="Times New Roman"/>
          <w:color w:val="000000" w:themeColor="text1"/>
          <w:spacing w:val="-3"/>
          <w:sz w:val="18"/>
          <w:szCs w:val="18"/>
        </w:rPr>
        <w:t>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laboratorie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criminalists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serologists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DN</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toxicologis</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dru</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analysts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firearms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fingerprin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examiners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photographer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technicians.</w:t>
      </w:r>
    </w:p>
    <w:p w:rsidR="00B21E9E" w:rsidRPr="00B00499" w:rsidRDefault="00B21E9E" w:rsidP="00B21E9E">
      <w:pPr>
        <w:widowControl w:val="0"/>
        <w:autoSpaceDE w:val="0"/>
        <w:autoSpaceDN w:val="0"/>
        <w:adjustRightInd w:val="0"/>
        <w:spacing w:before="5" w:after="0" w:line="190" w:lineRule="exact"/>
        <w:rPr>
          <w:rFonts w:ascii="Times New Roman" w:hAnsi="Times New Roman"/>
          <w:color w:val="000000" w:themeColor="text1"/>
          <w:sz w:val="19"/>
          <w:szCs w:val="19"/>
        </w:rPr>
      </w:pPr>
    </w:p>
    <w:p w:rsidR="00E8550F" w:rsidRPr="00B00499" w:rsidRDefault="00E8550F">
      <w:pPr>
        <w:rPr>
          <w:color w:val="000000" w:themeColor="text1"/>
        </w:rPr>
      </w:pPr>
    </w:p>
    <w:p w:rsidR="00E8550F" w:rsidRPr="00B00499" w:rsidRDefault="00E8550F" w:rsidP="0071188B">
      <w:pPr>
        <w:pStyle w:val="Heading2"/>
        <w:ind w:left="180" w:firstLine="0"/>
        <w:rPr>
          <w:rFonts w:ascii="Times New Roman" w:hAnsi="Times New Roman"/>
          <w:color w:val="000000" w:themeColor="text1"/>
          <w:sz w:val="24"/>
          <w:szCs w:val="24"/>
        </w:rPr>
      </w:pPr>
      <w:bookmarkStart w:id="38" w:name="_Toc295333408"/>
      <w:bookmarkStart w:id="39" w:name="_Toc295602065"/>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3"/>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F</w:t>
      </w:r>
      <w:r w:rsidRPr="00B00499">
        <w:rPr>
          <w:rFonts w:ascii="Times New Roman" w:hAnsi="Times New Roman"/>
          <w:color w:val="000000" w:themeColor="text1"/>
          <w:spacing w:val="-3"/>
          <w:sz w:val="24"/>
          <w:szCs w:val="24"/>
        </w:rPr>
        <w:t>ORENSI</w:t>
      </w:r>
      <w:r w:rsidRPr="00B00499">
        <w:rPr>
          <w:rFonts w:ascii="Times New Roman" w:hAnsi="Times New Roman"/>
          <w:color w:val="000000" w:themeColor="text1"/>
          <w:sz w:val="24"/>
          <w:szCs w:val="24"/>
        </w:rPr>
        <w:t>C</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bookmarkEnd w:id="38"/>
      <w:bookmarkEnd w:id="39"/>
    </w:p>
    <w:p w:rsidR="00CC7D07" w:rsidRPr="00B00499" w:rsidRDefault="00CC7D07" w:rsidP="00E8550F">
      <w:pPr>
        <w:widowControl w:val="0"/>
        <w:tabs>
          <w:tab w:val="left" w:pos="2980"/>
        </w:tabs>
        <w:autoSpaceDE w:val="0"/>
        <w:autoSpaceDN w:val="0"/>
        <w:adjustRightInd w:val="0"/>
        <w:spacing w:before="30" w:after="0"/>
        <w:ind w:left="360" w:firstLine="0"/>
        <w:rPr>
          <w:rFonts w:ascii="Times New Roman" w:hAnsi="Times New Roman"/>
          <w:color w:val="000000" w:themeColor="text1"/>
          <w:spacing w:val="-2"/>
          <w:sz w:val="18"/>
          <w:szCs w:val="18"/>
        </w:rPr>
      </w:pPr>
    </w:p>
    <w:p w:rsidR="00E8550F" w:rsidRPr="00B00499" w:rsidRDefault="00E8550F" w:rsidP="00B21E9E">
      <w:pPr>
        <w:widowControl w:val="0"/>
        <w:tabs>
          <w:tab w:val="left" w:pos="298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420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L</w:t>
      </w:r>
    </w:p>
    <w:p w:rsidR="00E8550F" w:rsidRPr="00B00499" w:rsidRDefault="00E8550F" w:rsidP="00B21E9E">
      <w:pPr>
        <w:widowControl w:val="0"/>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Maximu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p>
    <w:p w:rsidR="00E8550F" w:rsidRPr="00B00499" w:rsidRDefault="00D03349" w:rsidP="00D03349">
      <w:pPr>
        <w:widowControl w:val="0"/>
        <w:autoSpaceDE w:val="0"/>
        <w:autoSpaceDN w:val="0"/>
        <w:adjustRightInd w:val="0"/>
        <w:spacing w:before="30"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4"/>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22"/>
          <w:sz w:val="18"/>
          <w:szCs w:val="18"/>
        </w:rPr>
        <w:t xml:space="preserve"> </w:t>
      </w:r>
      <w:r w:rsidR="00E8550F" w:rsidRPr="00B00499">
        <w:rPr>
          <w:rFonts w:ascii="Times New Roman" w:hAnsi="Times New Roman"/>
          <w:color w:val="000000" w:themeColor="text1"/>
          <w:spacing w:val="-4"/>
          <w:sz w:val="18"/>
          <w:szCs w:val="18"/>
        </w:rPr>
        <w:t>Academi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requiremen</w:t>
      </w:r>
      <w:r w:rsidR="00E8550F" w:rsidRPr="00B00499">
        <w:rPr>
          <w:rFonts w:ascii="Times New Roman" w:hAnsi="Times New Roman"/>
          <w:color w:val="000000" w:themeColor="text1"/>
          <w:sz w:val="18"/>
          <w:szCs w:val="18"/>
        </w:rPr>
        <w:t>ts</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w:t>
      </w:r>
      <w:r w:rsidR="00E8550F" w:rsidRPr="00B00499">
        <w:rPr>
          <w:rFonts w:ascii="Times New Roman" w:hAnsi="Times New Roman"/>
          <w:color w:val="000000" w:themeColor="text1"/>
          <w:sz w:val="18"/>
          <w:szCs w:val="18"/>
        </w:rPr>
        <w:t>r</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progra</w:t>
      </w:r>
      <w:r w:rsidR="00E8550F" w:rsidRPr="00B00499">
        <w:rPr>
          <w:rFonts w:ascii="Times New Roman" w:hAnsi="Times New Roman"/>
          <w:color w:val="000000" w:themeColor="text1"/>
          <w:sz w:val="18"/>
          <w:szCs w:val="18"/>
        </w:rPr>
        <w:t>m</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modifie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an</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specifi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admissio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criteri</w:t>
      </w:r>
      <w:r w:rsidR="00E8550F" w:rsidRPr="00B00499">
        <w:rPr>
          <w:rFonts w:ascii="Times New Roman" w:hAnsi="Times New Roman"/>
          <w:color w:val="000000" w:themeColor="text1"/>
          <w:sz w:val="18"/>
          <w:szCs w:val="18"/>
        </w:rPr>
        <w:t>a</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develope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4"/>
          <w:sz w:val="18"/>
          <w:szCs w:val="18"/>
        </w:rPr>
        <w:t xml:space="preserve">recommended </w:t>
      </w: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b</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America</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Academ</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o</w:t>
      </w:r>
      <w:r w:rsidR="00E8550F" w:rsidRPr="00B00499">
        <w:rPr>
          <w:rFonts w:ascii="Times New Roman" w:hAnsi="Times New Roman"/>
          <w:color w:val="000000" w:themeColor="text1"/>
          <w:sz w:val="18"/>
          <w:szCs w:val="18"/>
        </w:rPr>
        <w:t>f</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Science'</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(AAFS</w:t>
      </w:r>
      <w:r w:rsidR="00E8550F" w:rsidRPr="00B00499">
        <w:rPr>
          <w:rFonts w:ascii="Times New Roman" w:hAnsi="Times New Roman"/>
          <w:color w:val="000000" w:themeColor="text1"/>
          <w:sz w:val="18"/>
          <w:szCs w:val="18"/>
        </w:rPr>
        <w:t>)</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Educatio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Program</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Commissi</w:t>
      </w:r>
      <w:r w:rsidR="00E8550F" w:rsidRPr="00B00499">
        <w:rPr>
          <w:rFonts w:ascii="Times New Roman" w:hAnsi="Times New Roman"/>
          <w:color w:val="000000" w:themeColor="text1"/>
          <w:sz w:val="18"/>
          <w:szCs w:val="18"/>
        </w:rPr>
        <w:t>on</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(FE</w:t>
      </w:r>
      <w:r w:rsidR="00E8550F" w:rsidRPr="00B00499">
        <w:rPr>
          <w:rFonts w:ascii="Times New Roman" w:hAnsi="Times New Roman"/>
          <w:color w:val="000000" w:themeColor="text1"/>
          <w:spacing w:val="-18"/>
          <w:sz w:val="18"/>
          <w:szCs w:val="18"/>
        </w:rPr>
        <w:t>P</w:t>
      </w:r>
      <w:r w:rsidR="00E8550F" w:rsidRPr="00B00499">
        <w:rPr>
          <w:rFonts w:ascii="Times New Roman" w:hAnsi="Times New Roman"/>
          <w:color w:val="000000" w:themeColor="text1"/>
          <w:spacing w:val="-2"/>
          <w:sz w:val="18"/>
          <w:szCs w:val="18"/>
        </w:rPr>
        <w:t>AC)</w:t>
      </w:r>
    </w:p>
    <w:p w:rsidR="00E8550F" w:rsidRPr="00B00499"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themeColor="text1"/>
          <w:sz w:val="20"/>
          <w:szCs w:val="20"/>
        </w:rPr>
      </w:pPr>
    </w:p>
    <w:p w:rsidR="00E8550F" w:rsidRPr="00B00499" w:rsidRDefault="00E8550F" w:rsidP="00D03349">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w:t>
      </w:r>
      <w:r w:rsidRPr="00B00499">
        <w:rPr>
          <w:rFonts w:ascii="Times New Roman" w:hAnsi="Times New Roman"/>
          <w:color w:val="000000" w:themeColor="text1"/>
          <w:sz w:val="18"/>
          <w:szCs w:val="18"/>
        </w:rPr>
        <w:t>ia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p w:rsidR="00E8550F" w:rsidRPr="00B00499"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2. Completion of General Chemistry I and II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 xml:space="preserve">1 and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1212) and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I, Intro/</w:t>
      </w:r>
      <w:proofErr w:type="spellStart"/>
      <w:r w:rsidRPr="00B00499">
        <w:rPr>
          <w:rFonts w:ascii="Times New Roman" w:hAnsi="Times New Roman"/>
          <w:color w:val="000000" w:themeColor="text1"/>
          <w:sz w:val="18"/>
          <w:szCs w:val="18"/>
        </w:rPr>
        <w:t>Prin</w:t>
      </w:r>
      <w:proofErr w:type="spellEnd"/>
      <w:r w:rsidRPr="00B00499">
        <w:rPr>
          <w:rFonts w:ascii="Times New Roman" w:hAnsi="Times New Roman"/>
          <w:color w:val="000000" w:themeColor="text1"/>
          <w:sz w:val="18"/>
          <w:szCs w:val="18"/>
        </w:rPr>
        <w:t xml:space="preserve"> of Physics I and II with a minimum grade of C.</w:t>
      </w:r>
    </w:p>
    <w:p w:rsidR="00E8550F" w:rsidRPr="00B00499" w:rsidRDefault="00E8550F" w:rsidP="00E8550F">
      <w:pPr>
        <w:widowControl w:val="0"/>
        <w:autoSpaceDE w:val="0"/>
        <w:autoSpaceDN w:val="0"/>
        <w:adjustRightInd w:val="0"/>
        <w:spacing w:before="16" w:after="0" w:line="200" w:lineRule="exact"/>
        <w:ind w:left="450" w:hanging="18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cumulative Grade Point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13"/>
          <w:sz w:val="18"/>
          <w:szCs w:val="18"/>
        </w:rPr>
        <w:t>A</w:t>
      </w:r>
      <w:r w:rsidRPr="00B00499">
        <w:rPr>
          <w:rFonts w:ascii="Times New Roman" w:hAnsi="Times New Roman"/>
          <w:color w:val="000000" w:themeColor="text1"/>
          <w:sz w:val="18"/>
          <w:szCs w:val="18"/>
        </w:rPr>
        <w:t>verage of 2.5</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4. Students seeking admission into the forensic program must pass the Regents Exams with no more than two attempts on each component of the exams.</w:t>
      </w:r>
    </w:p>
    <w:p w:rsidR="00E8550F" w:rsidRPr="00B00499" w:rsidRDefault="00E8550F" w:rsidP="00E8550F">
      <w:pPr>
        <w:widowControl w:val="0"/>
        <w:autoSpaceDE w:val="0"/>
        <w:autoSpaceDN w:val="0"/>
        <w:adjustRightInd w:val="0"/>
        <w:spacing w:before="30" w:after="0"/>
        <w:ind w:left="180" w:firstLine="0"/>
        <w:rPr>
          <w:rFonts w:ascii="Times New Roman" w:hAnsi="Times New Roman"/>
          <w:b/>
          <w:bCs/>
          <w:color w:val="000000" w:themeColor="text1"/>
          <w:sz w:val="18"/>
          <w:szCs w:val="18"/>
        </w:rPr>
      </w:pPr>
    </w:p>
    <w:p w:rsidR="00E8550F" w:rsidRPr="00B00499" w:rsidRDefault="00E8550F" w:rsidP="00E8550F">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F:  P</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ogram of Study Related Courses (18 hrs)</w:t>
      </w:r>
    </w:p>
    <w:p w:rsidR="00E8550F" w:rsidRPr="00B00499"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000000" w:themeColor="text1"/>
          <w:sz w:val="18"/>
          <w:szCs w:val="18"/>
        </w:rPr>
      </w:pPr>
    </w:p>
    <w:p w:rsidR="00E8550F" w:rsidRPr="00B00499"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2100</w:t>
      </w:r>
      <w:r w:rsidRPr="00B00499">
        <w:rPr>
          <w:rFonts w:ascii="Times New Roman" w:hAnsi="Times New Roman"/>
          <w:color w:val="000000" w:themeColor="text1"/>
          <w:sz w:val="18"/>
          <w:szCs w:val="18"/>
        </w:rPr>
        <w:tab/>
        <w:t xml:space="preserve"> Intro to FOSC w/lab </w:t>
      </w:r>
    </w:p>
    <w:p w:rsidR="00E8550F" w:rsidRPr="00B00499"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 xml:space="preserve"> 2120</w:t>
      </w:r>
      <w:r w:rsidRPr="00B00499">
        <w:rPr>
          <w:rFonts w:ascii="Times New Roman" w:hAnsi="Times New Roman"/>
          <w:color w:val="000000" w:themeColor="text1"/>
          <w:sz w:val="18"/>
          <w:szCs w:val="18"/>
        </w:rPr>
        <w:tab/>
        <w:t>Forensic Photography</w:t>
      </w:r>
    </w:p>
    <w:p w:rsidR="00E8550F" w:rsidRPr="00B00499"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CHEM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2301</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 CHEM 2302</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Chemistry II </w:t>
      </w: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000000" w:themeColor="text1"/>
          <w:sz w:val="18"/>
          <w:szCs w:val="18"/>
        </w:rPr>
      </w:pP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Select Any One</w:t>
      </w:r>
    </w:p>
    <w:p w:rsidR="00E8550F" w:rsidRPr="00B00499"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 xml:space="preserve"> 2351</w:t>
      </w:r>
      <w:r w:rsidRPr="00B00499">
        <w:rPr>
          <w:rFonts w:ascii="Times New Roman" w:hAnsi="Times New Roman"/>
          <w:color w:val="000000" w:themeColor="text1"/>
          <w:sz w:val="18"/>
          <w:szCs w:val="18"/>
        </w:rPr>
        <w:tab/>
        <w:t>Quantitative Analysis</w:t>
      </w:r>
    </w:p>
    <w:p w:rsidR="00E8550F" w:rsidRPr="00B00499"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BIOL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2111</w:t>
      </w:r>
      <w:r w:rsidRPr="00B00499">
        <w:rPr>
          <w:rFonts w:ascii="Times New Roman" w:hAnsi="Times New Roman"/>
          <w:color w:val="000000" w:themeColor="text1"/>
          <w:sz w:val="18"/>
          <w:szCs w:val="18"/>
        </w:rPr>
        <w:tab/>
        <w:t>General Biology</w:t>
      </w: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G 23 Hours Supporting Courses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 xml:space="preserve">the Major </w:t>
      </w:r>
      <w:r w:rsidRPr="00B00499">
        <w:rPr>
          <w:rFonts w:ascii="Times New Roman" w:hAnsi="Times New Roman"/>
          <w:color w:val="000000" w:themeColor="text1"/>
          <w:sz w:val="18"/>
          <w:szCs w:val="18"/>
        </w:rPr>
        <w:t>Minimum one course (3 or 4 hr) required in each of CHEM, PHYS, BIOL, and 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 or SOC Groups (I-IV)</w:t>
      </w:r>
    </w:p>
    <w:p w:rsidR="00E8550F" w:rsidRPr="00B00499" w:rsidRDefault="00E8550F" w:rsidP="00E8550F">
      <w:pPr>
        <w:widowControl w:val="0"/>
        <w:autoSpaceDE w:val="0"/>
        <w:autoSpaceDN w:val="0"/>
        <w:adjustRightInd w:val="0"/>
        <w:spacing w:before="1" w:after="0" w:line="140" w:lineRule="exact"/>
        <w:rPr>
          <w:rFonts w:ascii="Times New Roman" w:hAnsi="Times New Roman"/>
          <w:color w:val="000000" w:themeColor="text1"/>
          <w:sz w:val="14"/>
          <w:szCs w:val="14"/>
        </w:rPr>
      </w:pPr>
    </w:p>
    <w:tbl>
      <w:tblPr>
        <w:tblW w:w="0" w:type="auto"/>
        <w:tblInd w:w="180" w:type="dxa"/>
        <w:tblLayout w:type="fixed"/>
        <w:tblCellMar>
          <w:left w:w="0" w:type="dxa"/>
          <w:right w:w="0" w:type="dxa"/>
        </w:tblCellMar>
        <w:tblLook w:val="0000"/>
      </w:tblPr>
      <w:tblGrid>
        <w:gridCol w:w="1980"/>
        <w:gridCol w:w="1080"/>
        <w:gridCol w:w="4370"/>
      </w:tblGrid>
      <w:tr w:rsidR="00E8550F" w:rsidRPr="00B00499" w:rsidTr="00CC7D07">
        <w:trPr>
          <w:trHeight w:hRule="exact" w:val="517"/>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70"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line="280" w:lineRule="exact"/>
              <w:ind w:left="29" w:firstLine="0"/>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3250</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9" w:after="0" w:line="280" w:lineRule="exact"/>
              <w:ind w:firstLine="21"/>
              <w:rPr>
                <w:rFonts w:ascii="Times New Roman" w:hAnsi="Times New Roman"/>
                <w:color w:val="000000" w:themeColor="text1"/>
                <w:sz w:val="18"/>
                <w:szCs w:val="18"/>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Biochemistry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 and</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 or</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1111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 and</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lastRenderedPageBreak/>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III</w:t>
            </w:r>
          </w:p>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3101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Environmental Biology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3501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Genetics</w:t>
            </w:r>
          </w:p>
        </w:tc>
      </w:tr>
      <w:tr w:rsidR="00E8550F" w:rsidRPr="00B00499" w:rsidTr="00CC7D07">
        <w:trPr>
          <w:trHeight w:hRule="exact" w:val="298"/>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4701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Cell and Molecular Biology</w:t>
            </w:r>
          </w:p>
        </w:tc>
      </w:tr>
    </w:tbl>
    <w:p w:rsidR="00E8550F" w:rsidRPr="00B00499"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000000" w:themeColor="text1"/>
          <w:sz w:val="18"/>
          <w:szCs w:val="18"/>
        </w:rPr>
      </w:pPr>
      <w:r w:rsidRPr="00B00499">
        <w:rPr>
          <w:rFonts w:ascii="Times New Roman" w:hAnsi="Times New Roman"/>
          <w:b/>
          <w:color w:val="000000" w:themeColor="text1"/>
          <w:sz w:val="18"/>
          <w:szCs w:val="18"/>
        </w:rPr>
        <w:t>Group IV</w:t>
      </w:r>
    </w:p>
    <w:p w:rsidR="00B21E9E"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 3420</w:t>
      </w:r>
      <w:r w:rsidRPr="00B00499">
        <w:rPr>
          <w:rFonts w:ascii="Times New Roman" w:hAnsi="Times New Roman"/>
          <w:color w:val="000000" w:themeColor="text1"/>
          <w:sz w:val="18"/>
          <w:szCs w:val="18"/>
        </w:rPr>
        <w:tab/>
        <w:t xml:space="preserve">Criminal Justice Statistics, or R </w:t>
      </w:r>
    </w:p>
    <w:p w:rsidR="00E8550F"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SOCI 4300</w:t>
      </w:r>
      <w:r w:rsidRPr="00B00499">
        <w:rPr>
          <w:rFonts w:ascii="Times New Roman" w:hAnsi="Times New Roman"/>
          <w:color w:val="000000" w:themeColor="text1"/>
          <w:sz w:val="18"/>
          <w:szCs w:val="18"/>
        </w:rPr>
        <w:tab/>
        <w:t xml:space="preserve">Behavioral </w:t>
      </w:r>
      <w:proofErr w:type="spellStart"/>
      <w:r w:rsidRPr="00B00499">
        <w:rPr>
          <w:rFonts w:ascii="Times New Roman" w:hAnsi="Times New Roman"/>
          <w:color w:val="000000" w:themeColor="text1"/>
          <w:sz w:val="18"/>
          <w:szCs w:val="18"/>
        </w:rPr>
        <w:t>Statisitcs</w:t>
      </w:r>
      <w:proofErr w:type="spellEnd"/>
      <w:r w:rsidRPr="00B00499">
        <w:rPr>
          <w:rFonts w:ascii="Times New Roman" w:hAnsi="Times New Roman"/>
          <w:color w:val="000000" w:themeColor="text1"/>
          <w:sz w:val="18"/>
          <w:szCs w:val="18"/>
        </w:rPr>
        <w:t>, required</w:t>
      </w:r>
    </w:p>
    <w:p w:rsidR="00E8550F" w:rsidRPr="00B00499" w:rsidRDefault="00E8550F" w:rsidP="00E8550F">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H 37 Hours Fo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ensic Science Courses</w:t>
      </w:r>
    </w:p>
    <w:p w:rsidR="00E8550F" w:rsidRPr="00B00499" w:rsidRDefault="00E8550F" w:rsidP="00E8550F">
      <w:pPr>
        <w:widowControl w:val="0"/>
        <w:autoSpaceDE w:val="0"/>
        <w:autoSpaceDN w:val="0"/>
        <w:adjustRightInd w:val="0"/>
        <w:spacing w:before="12"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all 33 hours courses below:</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2120</w:t>
      </w:r>
      <w:r w:rsidRPr="00B00499">
        <w:rPr>
          <w:rFonts w:ascii="Times New Roman" w:hAnsi="Times New Roman"/>
          <w:color w:val="000000" w:themeColor="text1"/>
          <w:sz w:val="18"/>
          <w:szCs w:val="18"/>
        </w:rPr>
        <w:tab/>
        <w:t>Forensic Photography</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2130</w:t>
      </w:r>
      <w:r w:rsidRPr="00B00499">
        <w:rPr>
          <w:rFonts w:ascii="Times New Roman" w:hAnsi="Times New Roman"/>
          <w:color w:val="000000" w:themeColor="text1"/>
          <w:sz w:val="18"/>
          <w:szCs w:val="18"/>
        </w:rPr>
        <w:tab/>
        <w:t xml:space="preserve">Crime Scene Investigation 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2140</w:t>
      </w:r>
      <w:r w:rsidRPr="00B00499">
        <w:rPr>
          <w:rFonts w:ascii="Times New Roman" w:hAnsi="Times New Roman"/>
          <w:color w:val="000000" w:themeColor="text1"/>
          <w:sz w:val="18"/>
          <w:szCs w:val="18"/>
        </w:rPr>
        <w:tab/>
        <w:t xml:space="preserve">Crime Scene Investigation II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3020</w:t>
      </w:r>
      <w:r w:rsidRPr="00B00499">
        <w:rPr>
          <w:rFonts w:ascii="Times New Roman" w:hAnsi="Times New Roman"/>
          <w:color w:val="000000" w:themeColor="text1"/>
          <w:sz w:val="18"/>
          <w:szCs w:val="18"/>
        </w:rPr>
        <w:tab/>
        <w:t>Forensic Micro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3030</w:t>
      </w:r>
      <w:r w:rsidRPr="00B00499">
        <w:rPr>
          <w:rFonts w:ascii="Times New Roman" w:hAnsi="Times New Roman"/>
          <w:color w:val="000000" w:themeColor="text1"/>
          <w:sz w:val="18"/>
          <w:szCs w:val="18"/>
        </w:rPr>
        <w:tab/>
        <w:t xml:space="preserve">Criminal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&amp; Court Proc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4040</w:t>
      </w:r>
      <w:r w:rsidRPr="00B00499">
        <w:rPr>
          <w:rFonts w:ascii="Times New Roman" w:hAnsi="Times New Roman"/>
          <w:color w:val="000000" w:themeColor="text1"/>
          <w:sz w:val="18"/>
          <w:szCs w:val="18"/>
        </w:rPr>
        <w:tab/>
        <w:t xml:space="preserve">Forensic </w:t>
      </w:r>
      <w:proofErr w:type="spellStart"/>
      <w:r w:rsidRPr="00B00499">
        <w:rPr>
          <w:rFonts w:ascii="Times New Roman" w:hAnsi="Times New Roman"/>
          <w:color w:val="000000" w:themeColor="text1"/>
          <w:sz w:val="18"/>
          <w:szCs w:val="18"/>
        </w:rPr>
        <w:t>Sero</w:t>
      </w:r>
      <w:proofErr w:type="spellEnd"/>
      <w:r w:rsidRPr="00B00499">
        <w:rPr>
          <w:rFonts w:ascii="Times New Roman" w:hAnsi="Times New Roman"/>
          <w:color w:val="000000" w:themeColor="text1"/>
          <w:sz w:val="18"/>
          <w:szCs w:val="18"/>
        </w:rPr>
        <w:t xml:space="preserve"> &amp; DNA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4050</w:t>
      </w:r>
      <w:r w:rsidRPr="00B00499">
        <w:rPr>
          <w:rFonts w:ascii="Times New Roman" w:hAnsi="Times New Roman"/>
          <w:color w:val="000000" w:themeColor="text1"/>
          <w:sz w:val="18"/>
          <w:szCs w:val="18"/>
        </w:rPr>
        <w:tab/>
        <w:t xml:space="preserve">Forensic Chemistry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4060</w:t>
      </w:r>
      <w:r w:rsidRPr="00B00499">
        <w:rPr>
          <w:rFonts w:ascii="Times New Roman" w:hAnsi="Times New Roman"/>
          <w:color w:val="000000" w:themeColor="text1"/>
          <w:sz w:val="18"/>
          <w:szCs w:val="18"/>
        </w:rPr>
        <w:tab/>
        <w:t>SEM-EDX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 xml:space="preserv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4201L</w:t>
      </w:r>
      <w:r w:rsidRPr="00B00499">
        <w:rPr>
          <w:rFonts w:ascii="Times New Roman" w:hAnsi="Times New Roman"/>
          <w:color w:val="000000" w:themeColor="text1"/>
          <w:sz w:val="18"/>
          <w:szCs w:val="18"/>
        </w:rPr>
        <w:tab/>
        <w:t>Evidence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&amp; Research I </w:t>
      </w:r>
    </w:p>
    <w:p w:rsidR="00E8550F"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FOSC/CRJU </w:t>
      </w:r>
      <w:r w:rsidR="00B21E9E"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4999</w:t>
      </w:r>
      <w:r w:rsidRPr="00B00499">
        <w:rPr>
          <w:rFonts w:ascii="Times New Roman" w:hAnsi="Times New Roman"/>
          <w:color w:val="000000" w:themeColor="text1"/>
          <w:sz w:val="18"/>
          <w:szCs w:val="18"/>
        </w:rPr>
        <w:tab/>
        <w:t>Senior Capstone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r w:rsidRPr="00B00499">
        <w:rPr>
          <w:rFonts w:ascii="Times New Roman" w:hAnsi="Times New Roman"/>
          <w:color w:val="000000" w:themeColor="text1"/>
          <w:sz w:val="18"/>
          <w:szCs w:val="18"/>
        </w:rPr>
        <w:tab/>
        <w:t>Introduction to Criminal Justice</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3100</w:t>
      </w:r>
      <w:r w:rsidRPr="00B00499">
        <w:rPr>
          <w:rFonts w:ascii="Times New Roman" w:hAnsi="Times New Roman"/>
          <w:bCs/>
          <w:color w:val="000000" w:themeColor="text1"/>
          <w:spacing w:val="-13"/>
          <w:sz w:val="20"/>
          <w:szCs w:val="20"/>
        </w:rPr>
        <w:tab/>
        <w:t>International Forensic DNA</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3200</w:t>
      </w:r>
      <w:r w:rsidRPr="00B00499">
        <w:rPr>
          <w:rFonts w:ascii="Times New Roman" w:hAnsi="Times New Roman"/>
          <w:bCs/>
          <w:color w:val="000000" w:themeColor="text1"/>
          <w:spacing w:val="-13"/>
          <w:sz w:val="20"/>
          <w:szCs w:val="20"/>
        </w:rPr>
        <w:tab/>
        <w:t>Bio-Terrorism and Biotechnology</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4120</w:t>
      </w:r>
      <w:r w:rsidRPr="00B00499">
        <w:rPr>
          <w:rFonts w:ascii="Times New Roman" w:hAnsi="Times New Roman"/>
          <w:bCs/>
          <w:color w:val="000000" w:themeColor="text1"/>
          <w:spacing w:val="-13"/>
          <w:sz w:val="20"/>
          <w:szCs w:val="20"/>
        </w:rPr>
        <w:tab/>
        <w:t>Electron Optics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4130</w:t>
      </w:r>
      <w:r w:rsidRPr="00B00499">
        <w:rPr>
          <w:rFonts w:ascii="Times New Roman" w:hAnsi="Times New Roman"/>
          <w:bCs/>
          <w:color w:val="000000" w:themeColor="text1"/>
          <w:spacing w:val="-13"/>
          <w:sz w:val="20"/>
          <w:szCs w:val="20"/>
        </w:rPr>
        <w:tab/>
        <w:t>Expert Witness at Mock Trial</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4140</w:t>
      </w:r>
      <w:r w:rsidRPr="00B00499">
        <w:rPr>
          <w:rFonts w:ascii="Times New Roman" w:hAnsi="Times New Roman"/>
          <w:bCs/>
          <w:color w:val="000000" w:themeColor="text1"/>
          <w:spacing w:val="-13"/>
          <w:sz w:val="20"/>
          <w:szCs w:val="20"/>
        </w:rPr>
        <w:tab/>
        <w:t>Fingerprint Technology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proofErr w:type="gramStart"/>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4150</w:t>
      </w:r>
      <w:r w:rsidRPr="00B00499">
        <w:rPr>
          <w:rFonts w:ascii="Times New Roman" w:hAnsi="Times New Roman"/>
          <w:bCs/>
          <w:color w:val="000000" w:themeColor="text1"/>
          <w:spacing w:val="-13"/>
          <w:sz w:val="20"/>
          <w:szCs w:val="20"/>
        </w:rPr>
        <w:tab/>
      </w:r>
      <w:proofErr w:type="spellStart"/>
      <w:r w:rsidRPr="00B00499">
        <w:rPr>
          <w:rFonts w:ascii="Times New Roman" w:hAnsi="Times New Roman"/>
          <w:bCs/>
          <w:color w:val="000000" w:themeColor="text1"/>
          <w:spacing w:val="-13"/>
          <w:sz w:val="20"/>
          <w:szCs w:val="20"/>
        </w:rPr>
        <w:t>Evid</w:t>
      </w:r>
      <w:proofErr w:type="spellEnd"/>
      <w:r w:rsidRPr="00B00499">
        <w:rPr>
          <w:rFonts w:ascii="Times New Roman" w:hAnsi="Times New Roman"/>
          <w:bCs/>
          <w:color w:val="000000" w:themeColor="text1"/>
          <w:spacing w:val="-13"/>
          <w:sz w:val="20"/>
          <w:szCs w:val="20"/>
        </w:rPr>
        <w:t>.</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Proc. for Med. Techs.</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w/lab</w:t>
      </w:r>
      <w:proofErr w:type="gramEnd"/>
      <w:r w:rsidRPr="00B00499">
        <w:rPr>
          <w:rFonts w:ascii="Times New Roman" w:hAnsi="Times New Roman"/>
          <w:bCs/>
          <w:color w:val="000000" w:themeColor="text1"/>
          <w:spacing w:val="-13"/>
          <w:sz w:val="20"/>
          <w:szCs w:val="20"/>
        </w:rPr>
        <w:t>)</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4160</w:t>
      </w:r>
      <w:r w:rsidRPr="00B00499">
        <w:rPr>
          <w:rFonts w:ascii="Times New Roman" w:hAnsi="Times New Roman"/>
          <w:bCs/>
          <w:color w:val="000000" w:themeColor="text1"/>
          <w:spacing w:val="-13"/>
          <w:sz w:val="20"/>
          <w:szCs w:val="20"/>
        </w:rPr>
        <w:tab/>
        <w:t>Evidence Collection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ab/>
      </w:r>
      <w:r w:rsidRPr="00B00499">
        <w:rPr>
          <w:rFonts w:ascii="Times New Roman" w:hAnsi="Times New Roman"/>
          <w:bCs/>
          <w:color w:val="000000" w:themeColor="text1"/>
          <w:spacing w:val="-13"/>
          <w:sz w:val="20"/>
          <w:szCs w:val="20"/>
        </w:rPr>
        <w:tab/>
        <w:t>Study/Chemistry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2140</w:t>
      </w:r>
      <w:r w:rsidRPr="00B00499">
        <w:rPr>
          <w:rFonts w:ascii="Times New Roman" w:hAnsi="Times New Roman"/>
          <w:bCs/>
          <w:color w:val="000000" w:themeColor="text1"/>
          <w:spacing w:val="-13"/>
          <w:sz w:val="20"/>
          <w:szCs w:val="20"/>
        </w:rPr>
        <w:tab/>
        <w:t>Crime Scene Investigation II</w:t>
      </w:r>
    </w:p>
    <w:p w:rsidR="00D03349" w:rsidRPr="00B00499" w:rsidRDefault="00D03349" w:rsidP="008B2895">
      <w:pPr>
        <w:ind w:left="180" w:firstLine="0"/>
        <w:rPr>
          <w:rFonts w:ascii="Times New Roman" w:hAnsi="Times New Roman"/>
          <w:b/>
          <w:bCs/>
          <w:color w:val="000000" w:themeColor="text1"/>
          <w:spacing w:val="-13"/>
          <w:sz w:val="32"/>
          <w:szCs w:val="32"/>
        </w:rPr>
      </w:pPr>
    </w:p>
    <w:p w:rsidR="00E8550F" w:rsidRPr="00B00499" w:rsidRDefault="008B2895" w:rsidP="008B2895">
      <w:pPr>
        <w:ind w:left="18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F</w:t>
      </w:r>
      <w:r w:rsidRPr="00B00499">
        <w:rPr>
          <w:rFonts w:ascii="Times New Roman" w:hAnsi="Times New Roman"/>
          <w:b/>
          <w:bCs/>
          <w:color w:val="000000" w:themeColor="text1"/>
          <w:spacing w:val="-13"/>
          <w:sz w:val="24"/>
          <w:szCs w:val="24"/>
        </w:rPr>
        <w:t>ORENSI</w:t>
      </w:r>
      <w:r w:rsidRPr="00B00499">
        <w:rPr>
          <w:rFonts w:ascii="Times New Roman" w:hAnsi="Times New Roman"/>
          <w:b/>
          <w:bCs/>
          <w:color w:val="000000" w:themeColor="text1"/>
          <w:sz w:val="24"/>
          <w:szCs w:val="24"/>
        </w:rPr>
        <w:t>C</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8B2895" w:rsidRPr="00B00499" w:rsidRDefault="008B2895" w:rsidP="008B2895">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588"/>
      </w:tblGrid>
      <w:tr w:rsidR="008B2895" w:rsidRPr="00B00499" w:rsidTr="008B2895">
        <w:trPr>
          <w:trHeight w:hRule="exact" w:val="23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Fall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Spring</w:t>
            </w:r>
          </w:p>
        </w:tc>
        <w:tc>
          <w:tcPr>
            <w:tcW w:w="3865" w:type="dxa"/>
            <w:gridSpan w:val="3"/>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8B2895">
        <w:trPr>
          <w:trHeight w:hRule="exact" w:val="218"/>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588"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8B2895">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algebra</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5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8B2895">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Speaking</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Calculus/Calculu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1</w:t>
            </w:r>
          </w:p>
        </w:tc>
        <w:tc>
          <w:tcPr>
            <w:tcW w:w="5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4</w:t>
            </w:r>
          </w:p>
        </w:tc>
      </w:tr>
      <w:tr w:rsidR="008B2895" w:rsidRPr="00B00499" w:rsidTr="008B2895">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8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8B2895">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Leadership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5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8B2895" w:rsidRPr="00B00499" w:rsidTr="008B2895">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POLS</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Govt.</w:t>
            </w:r>
          </w:p>
        </w:tc>
        <w:tc>
          <w:tcPr>
            <w:tcW w:w="5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8B2895">
        <w:trPr>
          <w:trHeight w:hRule="exact" w:val="214"/>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8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8B2895">
        <w:trPr>
          <w:trHeight w:hRule="exact" w:val="29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45"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8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6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15-16</w:t>
            </w:r>
          </w:p>
        </w:tc>
      </w:tr>
    </w:tbl>
    <w:p w:rsidR="008B2895" w:rsidRPr="00B00499" w:rsidRDefault="008B2895" w:rsidP="008B2895">
      <w:pPr>
        <w:ind w:left="180" w:firstLine="50"/>
        <w:rPr>
          <w:color w:val="000000" w:themeColor="text1"/>
        </w:rPr>
      </w:pPr>
    </w:p>
    <w:p w:rsidR="008B2895" w:rsidRPr="00B00499" w:rsidRDefault="008B2895" w:rsidP="00D03349">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D03349">
      <w:pPr>
        <w:widowControl w:val="0"/>
        <w:tabs>
          <w:tab w:val="left" w:pos="522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tbl>
      <w:tblPr>
        <w:tblW w:w="0" w:type="auto"/>
        <w:tblInd w:w="270" w:type="dxa"/>
        <w:tblLayout w:type="fixed"/>
        <w:tblCellMar>
          <w:left w:w="0" w:type="dxa"/>
          <w:right w:w="0" w:type="dxa"/>
        </w:tblCellMar>
        <w:tblLook w:val="0000"/>
      </w:tblPr>
      <w:tblGrid>
        <w:gridCol w:w="826"/>
        <w:gridCol w:w="1191"/>
        <w:gridCol w:w="2306"/>
        <w:gridCol w:w="602"/>
        <w:gridCol w:w="1218"/>
        <w:gridCol w:w="1201"/>
        <w:gridCol w:w="2217"/>
        <w:gridCol w:w="239"/>
      </w:tblGrid>
      <w:tr w:rsidR="008B2895" w:rsidRPr="00B00499" w:rsidTr="00D03349">
        <w:trPr>
          <w:trHeight w:hRule="exact" w:val="235"/>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1-3</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History</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1/2221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122/2222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FOSC</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2100/2000</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right="-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Science</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1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D03349">
        <w:trPr>
          <w:trHeight w:hRule="exact" w:val="214"/>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z w:val="18"/>
                <w:szCs w:val="18"/>
              </w:rPr>
              <w:t>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PEDH/HEDP</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1001-1007/1001</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1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8B2895" w:rsidRPr="00B00499" w:rsidTr="00D03349">
        <w:trPr>
          <w:trHeight w:hRule="exact" w:val="29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3"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9"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15</w:t>
            </w:r>
          </w:p>
        </w:tc>
      </w:tr>
    </w:tbl>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8B2895" w:rsidRPr="00B00499" w:rsidRDefault="008B2895" w:rsidP="00D03349">
      <w:pPr>
        <w:widowControl w:val="0"/>
        <w:autoSpaceDE w:val="0"/>
        <w:autoSpaceDN w:val="0"/>
        <w:adjustRightInd w:val="0"/>
        <w:spacing w:before="30" w:after="0"/>
        <w:ind w:left="9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lastRenderedPageBreak/>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D03349">
      <w:pPr>
        <w:widowControl w:val="0"/>
        <w:tabs>
          <w:tab w:val="left" w:pos="5260"/>
        </w:tabs>
        <w:autoSpaceDE w:val="0"/>
        <w:autoSpaceDN w:val="0"/>
        <w:adjustRightInd w:val="0"/>
        <w:spacing w:before="9" w:after="0"/>
        <w:ind w:left="9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8B2895" w:rsidRPr="00B00499" w:rsidRDefault="008B2895" w:rsidP="008B2895">
      <w:pPr>
        <w:widowControl w:val="0"/>
        <w:tabs>
          <w:tab w:val="left" w:pos="1180"/>
          <w:tab w:val="left" w:pos="2260"/>
          <w:tab w:val="left" w:pos="4580"/>
          <w:tab w:val="left" w:pos="5260"/>
          <w:tab w:val="left" w:pos="6240"/>
          <w:tab w:val="left" w:pos="7500"/>
          <w:tab w:val="left" w:pos="9740"/>
        </w:tabs>
        <w:autoSpaceDE w:val="0"/>
        <w:autoSpaceDN w:val="0"/>
        <w:adjustRightInd w:val="0"/>
        <w:spacing w:before="12" w:after="0"/>
        <w:ind w:left="12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325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p>
    <w:p w:rsidR="008B2895" w:rsidRPr="00B00499" w:rsidRDefault="008B2895" w:rsidP="008B2895">
      <w:pPr>
        <w:widowControl w:val="0"/>
        <w:tabs>
          <w:tab w:val="left" w:pos="1180"/>
          <w:tab w:val="left" w:pos="2260"/>
          <w:tab w:val="left" w:pos="4580"/>
          <w:tab w:val="left" w:pos="5260"/>
          <w:tab w:val="left" w:pos="6240"/>
          <w:tab w:val="left" w:pos="7480"/>
          <w:tab w:val="left" w:pos="9740"/>
        </w:tabs>
        <w:autoSpaceDE w:val="0"/>
        <w:autoSpaceDN w:val="0"/>
        <w:adjustRightInd w:val="0"/>
        <w:spacing w:before="9" w:after="0"/>
        <w:ind w:left="12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CRJU/SOC</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Photograph</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8B2895" w:rsidRPr="00B00499" w:rsidRDefault="008B2895" w:rsidP="008B2895">
      <w:pPr>
        <w:widowControl w:val="0"/>
        <w:tabs>
          <w:tab w:val="left" w:pos="9740"/>
        </w:tabs>
        <w:autoSpaceDE w:val="0"/>
        <w:autoSpaceDN w:val="0"/>
        <w:adjustRightInd w:val="0"/>
        <w:spacing w:before="9" w:after="0"/>
        <w:ind w:left="12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Pr="00B00499">
        <w:rPr>
          <w:rFonts w:ascii="Times New Roman" w:hAnsi="Times New Roman"/>
          <w:color w:val="000000" w:themeColor="text1"/>
          <w:spacing w:val="-7"/>
          <w:sz w:val="18"/>
          <w:szCs w:val="18"/>
        </w:rPr>
        <w:t>213</w:t>
      </w:r>
      <w:r w:rsidRPr="00B00499">
        <w:rPr>
          <w:rFonts w:ascii="Times New Roman" w:hAnsi="Times New Roman"/>
          <w:color w:val="000000" w:themeColor="text1"/>
          <w:sz w:val="18"/>
          <w:szCs w:val="18"/>
        </w:rPr>
        <w:t xml:space="preserve">0                </w:t>
      </w:r>
      <w:r w:rsidRPr="00B00499">
        <w:rPr>
          <w:rFonts w:ascii="Times New Roman" w:hAnsi="Times New Roman"/>
          <w:color w:val="000000" w:themeColor="text1"/>
          <w:spacing w:val="-7"/>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 xml:space="preserve">I           3              </w:t>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Pr="00B00499">
        <w:rPr>
          <w:rFonts w:ascii="Times New Roman" w:hAnsi="Times New Roman"/>
          <w:color w:val="000000" w:themeColor="text1"/>
          <w:spacing w:val="-7"/>
          <w:sz w:val="18"/>
          <w:szCs w:val="18"/>
        </w:rPr>
        <w:t>2140                        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8B2895" w:rsidRPr="00B00499" w:rsidRDefault="008B2895" w:rsidP="008B2895">
      <w:pPr>
        <w:widowControl w:val="0"/>
        <w:tabs>
          <w:tab w:val="left" w:pos="4580"/>
          <w:tab w:val="left" w:pos="5260"/>
          <w:tab w:val="left" w:pos="6240"/>
          <w:tab w:val="left" w:pos="7500"/>
          <w:tab w:val="left" w:pos="9740"/>
        </w:tabs>
        <w:autoSpaceDE w:val="0"/>
        <w:autoSpaceDN w:val="0"/>
        <w:adjustRightInd w:val="0"/>
        <w:spacing w:before="9" w:after="0"/>
        <w:ind w:left="12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PEDH/HED</w:t>
      </w:r>
      <w:r w:rsidRPr="00B00499">
        <w:rPr>
          <w:rFonts w:ascii="Times New Roman" w:hAnsi="Times New Roman"/>
          <w:color w:val="000000" w:themeColor="text1"/>
          <w:sz w:val="18"/>
          <w:szCs w:val="18"/>
        </w:rPr>
        <w:t xml:space="preserve">P  </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15"/>
          <w:sz w:val="18"/>
          <w:szCs w:val="18"/>
        </w:rPr>
        <w:t>1001-1007/100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4"/>
          <w:sz w:val="18"/>
          <w:szCs w:val="18"/>
        </w:rPr>
        <w:t xml:space="preserve"> </w:t>
      </w:r>
      <w:proofErr w:type="gramStart"/>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proofErr w:type="gramEnd"/>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8B2895" w:rsidRPr="00B00499" w:rsidRDefault="008B2895" w:rsidP="008B2895">
      <w:pPr>
        <w:widowControl w:val="0"/>
        <w:tabs>
          <w:tab w:val="left" w:pos="1180"/>
          <w:tab w:val="left" w:pos="2260"/>
          <w:tab w:val="left" w:pos="5260"/>
          <w:tab w:val="left" w:pos="6240"/>
          <w:tab w:val="left" w:pos="7500"/>
          <w:tab w:val="left" w:pos="9740"/>
        </w:tabs>
        <w:autoSpaceDE w:val="0"/>
        <w:autoSpaceDN w:val="0"/>
        <w:adjustRightInd w:val="0"/>
        <w:spacing w:before="9" w:after="0"/>
        <w:ind w:left="120" w:hanging="30"/>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303</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Proc</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8B2895" w:rsidRPr="00B00499" w:rsidRDefault="008B2895" w:rsidP="008B2895">
      <w:pPr>
        <w:widowControl w:val="0"/>
        <w:tabs>
          <w:tab w:val="left" w:pos="1200"/>
          <w:tab w:val="left" w:pos="2280"/>
          <w:tab w:val="left" w:pos="4580"/>
        </w:tabs>
        <w:autoSpaceDE w:val="0"/>
        <w:autoSpaceDN w:val="0"/>
        <w:adjustRightInd w:val="0"/>
        <w:spacing w:before="9" w:after="0"/>
        <w:ind w:left="12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8B2895" w:rsidRPr="00B00499" w:rsidRDefault="008B2895" w:rsidP="00D03349">
      <w:pPr>
        <w:widowControl w:val="0"/>
        <w:tabs>
          <w:tab w:val="left" w:pos="4230"/>
          <w:tab w:val="left" w:pos="5260"/>
          <w:tab w:val="left" w:pos="9270"/>
        </w:tabs>
        <w:autoSpaceDE w:val="0"/>
        <w:autoSpaceDN w:val="0"/>
        <w:adjustRightInd w:val="0"/>
        <w:spacing w:before="6" w:after="0"/>
        <w:ind w:left="120" w:hanging="30"/>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16</w:t>
      </w:r>
      <w:r w:rsidR="00D03349" w:rsidRPr="00B00499">
        <w:rPr>
          <w:rFonts w:ascii="Times New Roman" w:hAnsi="Times New Roman"/>
          <w:b/>
          <w:bCs/>
          <w:color w:val="000000" w:themeColor="text1"/>
          <w:spacing w:val="-7"/>
          <w:sz w:val="18"/>
          <w:szCs w:val="18"/>
        </w:rPr>
        <w:t xml:space="preserve"> hrs)</w:t>
      </w:r>
    </w:p>
    <w:p w:rsidR="008B2895" w:rsidRPr="00B00499" w:rsidRDefault="008B2895" w:rsidP="008B2895">
      <w:pPr>
        <w:widowControl w:val="0"/>
        <w:autoSpaceDE w:val="0"/>
        <w:autoSpaceDN w:val="0"/>
        <w:adjustRightInd w:val="0"/>
        <w:spacing w:before="5" w:after="0" w:line="220" w:lineRule="exact"/>
        <w:ind w:firstLine="60"/>
        <w:rPr>
          <w:rFonts w:ascii="Times New Roman" w:hAnsi="Times New Roman"/>
          <w:color w:val="000000" w:themeColor="text1"/>
        </w:rPr>
      </w:pPr>
    </w:p>
    <w:p w:rsidR="008B2895" w:rsidRPr="00B00499" w:rsidRDefault="008B2895" w:rsidP="008B2895">
      <w:pPr>
        <w:widowControl w:val="0"/>
        <w:autoSpaceDE w:val="0"/>
        <w:autoSpaceDN w:val="0"/>
        <w:adjustRightInd w:val="0"/>
        <w:spacing w:after="0"/>
        <w:ind w:left="12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Senior</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8B2895">
      <w:pPr>
        <w:widowControl w:val="0"/>
        <w:tabs>
          <w:tab w:val="left" w:pos="5260"/>
        </w:tabs>
        <w:autoSpaceDE w:val="0"/>
        <w:autoSpaceDN w:val="0"/>
        <w:adjustRightInd w:val="0"/>
        <w:spacing w:before="9" w:after="0"/>
        <w:ind w:left="12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8B2895" w:rsidRPr="00B00499" w:rsidRDefault="008B2895" w:rsidP="008B2895">
      <w:pPr>
        <w:widowControl w:val="0"/>
        <w:tabs>
          <w:tab w:val="left" w:pos="1180"/>
          <w:tab w:val="left" w:pos="2260"/>
          <w:tab w:val="left" w:pos="4580"/>
          <w:tab w:val="left" w:pos="5260"/>
          <w:tab w:val="left" w:pos="6240"/>
          <w:tab w:val="left" w:pos="7480"/>
        </w:tabs>
        <w:autoSpaceDE w:val="0"/>
        <w:autoSpaceDN w:val="0"/>
        <w:adjustRightInd w:val="0"/>
        <w:spacing w:before="12" w:after="0"/>
        <w:ind w:left="12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(w/La</w:t>
      </w:r>
      <w:r w:rsidRPr="00B00499">
        <w:rPr>
          <w:rFonts w:ascii="Times New Roman" w:hAnsi="Times New Roman"/>
          <w:color w:val="000000" w:themeColor="text1"/>
          <w:sz w:val="18"/>
          <w:szCs w:val="18"/>
        </w:rPr>
        <w:t>b</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Specializatio</w:t>
      </w:r>
      <w:r w:rsidRPr="00B00499">
        <w:rPr>
          <w:rFonts w:ascii="Times New Roman" w:hAnsi="Times New Roman"/>
          <w:color w:val="000000" w:themeColor="text1"/>
          <w:spacing w:val="-14"/>
          <w:sz w:val="18"/>
          <w:szCs w:val="18"/>
        </w:rPr>
        <w:t>n</w:t>
      </w:r>
      <w:r w:rsidRPr="00B00499">
        <w:rPr>
          <w:rFonts w:ascii="Times New Roman" w:hAnsi="Times New Roman"/>
          <w:color w:val="000000" w:themeColor="text1"/>
          <w:spacing w:val="-7"/>
          <w:sz w:val="18"/>
          <w:szCs w:val="18"/>
        </w:rPr>
        <w:t>2/3</w:t>
      </w:r>
    </w:p>
    <w:p w:rsidR="008B2895" w:rsidRPr="00B00499" w:rsidRDefault="008B2895" w:rsidP="008B2895">
      <w:pPr>
        <w:widowControl w:val="0"/>
        <w:tabs>
          <w:tab w:val="left" w:pos="2260"/>
          <w:tab w:val="left" w:pos="4580"/>
          <w:tab w:val="left" w:pos="5260"/>
          <w:tab w:val="left" w:pos="6240"/>
          <w:tab w:val="left" w:pos="7500"/>
        </w:tabs>
        <w:autoSpaceDE w:val="0"/>
        <w:autoSpaceDN w:val="0"/>
        <w:adjustRightInd w:val="0"/>
        <w:spacing w:before="9" w:after="0"/>
        <w:ind w:left="12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p w:rsidR="008B2895" w:rsidRPr="00B00499" w:rsidRDefault="008B2895" w:rsidP="008B2895">
      <w:pPr>
        <w:widowControl w:val="0"/>
        <w:tabs>
          <w:tab w:val="left" w:pos="9740"/>
        </w:tabs>
        <w:autoSpaceDE w:val="0"/>
        <w:autoSpaceDN w:val="0"/>
        <w:adjustRightInd w:val="0"/>
        <w:spacing w:before="9" w:after="0"/>
        <w:ind w:left="7500" w:hanging="30"/>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proofErr w:type="gramEnd"/>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language</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8B2895" w:rsidRPr="00B00499" w:rsidRDefault="008B2895" w:rsidP="008B2895">
      <w:pPr>
        <w:widowControl w:val="0"/>
        <w:tabs>
          <w:tab w:val="left" w:pos="1180"/>
          <w:tab w:val="left" w:pos="2260"/>
        </w:tabs>
        <w:autoSpaceDE w:val="0"/>
        <w:autoSpaceDN w:val="0"/>
        <w:adjustRightInd w:val="0"/>
        <w:spacing w:before="9" w:after="0"/>
        <w:ind w:left="120" w:hanging="3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404</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DNA</w:t>
      </w:r>
    </w:p>
    <w:p w:rsidR="008B2895" w:rsidRPr="00B00499" w:rsidRDefault="008B2895" w:rsidP="008B2895">
      <w:pPr>
        <w:widowControl w:val="0"/>
        <w:tabs>
          <w:tab w:val="left" w:pos="4580"/>
          <w:tab w:val="left" w:pos="5260"/>
          <w:tab w:val="left" w:pos="6240"/>
          <w:tab w:val="left" w:pos="7500"/>
          <w:tab w:val="left" w:pos="9740"/>
        </w:tabs>
        <w:autoSpaceDE w:val="0"/>
        <w:autoSpaceDN w:val="0"/>
        <w:adjustRightInd w:val="0"/>
        <w:spacing w:before="9" w:after="0"/>
        <w:ind w:left="2280" w:hanging="30"/>
        <w:rPr>
          <w:rFonts w:ascii="Times New Roman" w:hAnsi="Times New Roman"/>
          <w:color w:val="000000" w:themeColor="text1"/>
          <w:sz w:val="18"/>
          <w:szCs w:val="18"/>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echnolog</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4201</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Anal/Researc</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8B2895" w:rsidRPr="00B00499" w:rsidRDefault="008B2895" w:rsidP="008B2895">
      <w:pPr>
        <w:widowControl w:val="0"/>
        <w:tabs>
          <w:tab w:val="left" w:pos="1180"/>
          <w:tab w:val="left" w:pos="2260"/>
          <w:tab w:val="left" w:pos="4580"/>
          <w:tab w:val="left" w:pos="5260"/>
          <w:tab w:val="left" w:pos="7480"/>
          <w:tab w:val="left" w:pos="9740"/>
        </w:tabs>
        <w:autoSpaceDE w:val="0"/>
        <w:autoSpaceDN w:val="0"/>
        <w:adjustRightInd w:val="0"/>
        <w:spacing w:before="9" w:after="0"/>
        <w:ind w:left="120" w:right="-90" w:hanging="3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32"/>
          <w:sz w:val="18"/>
          <w:szCs w:val="18"/>
        </w:rPr>
        <w:t xml:space="preserve"> </w:t>
      </w:r>
      <w:r w:rsidRPr="00B00499">
        <w:rPr>
          <w:rFonts w:ascii="Times New Roman" w:hAnsi="Times New Roman"/>
          <w:color w:val="000000" w:themeColor="text1"/>
          <w:spacing w:val="-7"/>
          <w:sz w:val="18"/>
          <w:szCs w:val="18"/>
        </w:rPr>
        <w:t>499</w:t>
      </w:r>
      <w:r w:rsidRPr="00B00499">
        <w:rPr>
          <w:rFonts w:ascii="Times New Roman" w:hAnsi="Times New Roman"/>
          <w:color w:val="000000" w:themeColor="text1"/>
          <w:sz w:val="18"/>
          <w:szCs w:val="18"/>
        </w:rPr>
        <w:t>9</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8B2895" w:rsidRPr="00B00499" w:rsidRDefault="008B2895" w:rsidP="008B2895">
      <w:pPr>
        <w:widowControl w:val="0"/>
        <w:tabs>
          <w:tab w:val="left" w:pos="1180"/>
          <w:tab w:val="left" w:pos="2260"/>
          <w:tab w:val="left" w:pos="4580"/>
          <w:tab w:val="left" w:pos="5260"/>
          <w:tab w:val="left" w:pos="6240"/>
          <w:tab w:val="left" w:pos="7480"/>
          <w:tab w:val="left" w:pos="9740"/>
        </w:tabs>
        <w:autoSpaceDE w:val="0"/>
        <w:autoSpaceDN w:val="0"/>
        <w:adjustRightInd w:val="0"/>
        <w:spacing w:before="9" w:after="0"/>
        <w:ind w:left="120" w:right="-180" w:hanging="3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406</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SEM-ED</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I/II/III/I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4</w:t>
      </w:r>
    </w:p>
    <w:p w:rsidR="008B2895" w:rsidRPr="00B00499" w:rsidRDefault="008B2895" w:rsidP="00D03349">
      <w:pPr>
        <w:widowControl w:val="0"/>
        <w:tabs>
          <w:tab w:val="left" w:pos="4230"/>
          <w:tab w:val="left" w:pos="5260"/>
          <w:tab w:val="left" w:pos="9440"/>
        </w:tabs>
        <w:autoSpaceDE w:val="0"/>
        <w:autoSpaceDN w:val="0"/>
        <w:adjustRightInd w:val="0"/>
        <w:spacing w:before="6" w:after="0"/>
        <w:ind w:left="120" w:right="1460" w:hanging="30"/>
        <w:jc w:val="both"/>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15-16</w:t>
      </w:r>
    </w:p>
    <w:p w:rsidR="00E8550F" w:rsidRPr="00B00499" w:rsidRDefault="00E8550F">
      <w:pPr>
        <w:rPr>
          <w:color w:val="000000" w:themeColor="text1"/>
        </w:rPr>
      </w:pPr>
    </w:p>
    <w:p w:rsidR="00E8550F" w:rsidRPr="00B00499" w:rsidRDefault="00E8550F">
      <w:pPr>
        <w:rPr>
          <w:color w:val="000000" w:themeColor="text1"/>
        </w:rPr>
      </w:pPr>
    </w:p>
    <w:p w:rsidR="004E1E50" w:rsidRPr="00B00499" w:rsidRDefault="004E1E50">
      <w:pPr>
        <w:rPr>
          <w:color w:val="000000" w:themeColor="text1"/>
        </w:rPr>
      </w:pPr>
    </w:p>
    <w:p w:rsidR="004E1E50" w:rsidRPr="00B00499" w:rsidRDefault="004E1E50" w:rsidP="0071188B">
      <w:pPr>
        <w:pStyle w:val="Heading2"/>
        <w:ind w:left="180" w:firstLine="0"/>
        <w:rPr>
          <w:rFonts w:ascii="Times New Roman" w:hAnsi="Times New Roman"/>
          <w:color w:val="000000" w:themeColor="text1"/>
          <w:sz w:val="36"/>
          <w:szCs w:val="36"/>
        </w:rPr>
      </w:pPr>
      <w:bookmarkStart w:id="40" w:name="_Toc295333409"/>
      <w:bookmarkStart w:id="41" w:name="_Toc295602066"/>
      <w:r w:rsidRPr="00B00499">
        <w:rPr>
          <w:rFonts w:ascii="Times New Roman" w:hAnsi="Times New Roman"/>
          <w:color w:val="000000" w:themeColor="text1"/>
          <w:spacing w:val="-29"/>
          <w:sz w:val="48"/>
          <w:szCs w:val="48"/>
        </w:rPr>
        <w:t>D</w:t>
      </w:r>
      <w:r w:rsidRPr="00B00499">
        <w:rPr>
          <w:rFonts w:ascii="Times New Roman" w:hAnsi="Times New Roman"/>
          <w:color w:val="000000" w:themeColor="text1"/>
          <w:spacing w:val="-29"/>
          <w:sz w:val="36"/>
          <w:szCs w:val="36"/>
        </w:rPr>
        <w:t>E</w:t>
      </w:r>
      <w:r w:rsidRPr="00B00499">
        <w:rPr>
          <w:rFonts w:ascii="Times New Roman" w:hAnsi="Times New Roman"/>
          <w:color w:val="000000" w:themeColor="text1"/>
          <w:spacing w:val="-78"/>
          <w:sz w:val="36"/>
          <w:szCs w:val="36"/>
        </w:rPr>
        <w:t>P</w:t>
      </w:r>
      <w:r w:rsidRPr="00B00499">
        <w:rPr>
          <w:rFonts w:ascii="Times New Roman" w:hAnsi="Times New Roman"/>
          <w:color w:val="000000" w:themeColor="text1"/>
          <w:spacing w:val="-29"/>
          <w:sz w:val="36"/>
          <w:szCs w:val="36"/>
        </w:rPr>
        <w:t>A</w:t>
      </w:r>
      <w:r w:rsidRPr="00B00499">
        <w:rPr>
          <w:rFonts w:ascii="Times New Roman" w:hAnsi="Times New Roman"/>
          <w:color w:val="000000" w:themeColor="text1"/>
          <w:spacing w:val="-61"/>
          <w:sz w:val="36"/>
          <w:szCs w:val="36"/>
        </w:rPr>
        <w:t>R</w:t>
      </w:r>
      <w:r w:rsidRPr="00B00499">
        <w:rPr>
          <w:rFonts w:ascii="Times New Roman" w:hAnsi="Times New Roman"/>
          <w:color w:val="000000" w:themeColor="text1"/>
          <w:spacing w:val="-29"/>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22"/>
          <w:sz w:val="36"/>
          <w:szCs w:val="36"/>
        </w:rPr>
        <w:t xml:space="preserve"> </w:t>
      </w:r>
      <w:r w:rsidRPr="00B00499">
        <w:rPr>
          <w:rFonts w:ascii="Times New Roman" w:hAnsi="Times New Roman"/>
          <w:color w:val="000000" w:themeColor="text1"/>
          <w:spacing w:val="-29"/>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13"/>
          <w:sz w:val="36"/>
          <w:szCs w:val="36"/>
        </w:rPr>
        <w:t xml:space="preserve"> </w:t>
      </w:r>
      <w:r w:rsidRPr="00B00499">
        <w:rPr>
          <w:rFonts w:ascii="Times New Roman" w:hAnsi="Times New Roman"/>
          <w:color w:val="000000" w:themeColor="text1"/>
          <w:spacing w:val="-29"/>
          <w:sz w:val="48"/>
          <w:szCs w:val="48"/>
        </w:rPr>
        <w:t>N</w:t>
      </w:r>
      <w:r w:rsidRPr="00B00499">
        <w:rPr>
          <w:rFonts w:ascii="Times New Roman" w:hAnsi="Times New Roman"/>
          <w:color w:val="000000" w:themeColor="text1"/>
          <w:spacing w:val="-89"/>
          <w:sz w:val="36"/>
          <w:szCs w:val="36"/>
        </w:rPr>
        <w:t>A</w:t>
      </w:r>
      <w:r w:rsidRPr="00B00499">
        <w:rPr>
          <w:rFonts w:ascii="Times New Roman" w:hAnsi="Times New Roman"/>
          <w:color w:val="000000" w:themeColor="text1"/>
          <w:spacing w:val="-29"/>
          <w:sz w:val="36"/>
          <w:szCs w:val="36"/>
        </w:rPr>
        <w:t>TURA</w:t>
      </w:r>
      <w:r w:rsidRPr="00B00499">
        <w:rPr>
          <w:rFonts w:ascii="Times New Roman" w:hAnsi="Times New Roman"/>
          <w:color w:val="000000" w:themeColor="text1"/>
          <w:sz w:val="36"/>
          <w:szCs w:val="36"/>
        </w:rPr>
        <w:t>L</w:t>
      </w:r>
      <w:r w:rsidRPr="00B00499">
        <w:rPr>
          <w:rFonts w:ascii="Times New Roman" w:hAnsi="Times New Roman"/>
          <w:color w:val="000000" w:themeColor="text1"/>
          <w:spacing w:val="-32"/>
          <w:sz w:val="36"/>
          <w:szCs w:val="36"/>
        </w:rPr>
        <w:t xml:space="preserve"> </w:t>
      </w:r>
      <w:r w:rsidRPr="00B00499">
        <w:rPr>
          <w:rFonts w:ascii="Times New Roman" w:hAnsi="Times New Roman"/>
          <w:color w:val="000000" w:themeColor="text1"/>
          <w:spacing w:val="-29"/>
          <w:sz w:val="48"/>
          <w:szCs w:val="48"/>
        </w:rPr>
        <w:t>S</w:t>
      </w:r>
      <w:r w:rsidRPr="00B00499">
        <w:rPr>
          <w:rFonts w:ascii="Times New Roman" w:hAnsi="Times New Roman"/>
          <w:color w:val="000000" w:themeColor="text1"/>
          <w:spacing w:val="-29"/>
          <w:sz w:val="36"/>
          <w:szCs w:val="36"/>
        </w:rPr>
        <w:t>CIENCES</w:t>
      </w:r>
      <w:bookmarkEnd w:id="40"/>
      <w:bookmarkEnd w:id="41"/>
    </w:p>
    <w:p w:rsidR="004E1E50" w:rsidRPr="00B00499"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fering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area.</w:t>
      </w: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B</w:t>
      </w:r>
      <w:r w:rsidRPr="00B00499">
        <w:rPr>
          <w:rFonts w:ascii="Times New Roman" w:hAnsi="Times New Roman"/>
          <w:b/>
          <w:bCs/>
          <w:color w:val="000000" w:themeColor="text1"/>
          <w:spacing w:val="-10"/>
          <w:sz w:val="18"/>
          <w:szCs w:val="18"/>
        </w:rPr>
        <w:t>IOLOGY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w:t>
      </w:r>
      <w:r w:rsidRPr="00B00499">
        <w:rPr>
          <w:rFonts w:ascii="Times New Roman" w:hAnsi="Times New Roman"/>
          <w:color w:val="000000" w:themeColor="text1"/>
          <w:spacing w:val="-8"/>
          <w:sz w:val="18"/>
          <w:szCs w:val="18"/>
        </w:rPr>
        <w:t>r</w:t>
      </w:r>
      <w:r w:rsidRPr="00B00499">
        <w:rPr>
          <w:rFonts w:ascii="Times New Roman" w:hAnsi="Times New Roman"/>
          <w:color w:val="000000" w:themeColor="text1"/>
          <w:spacing w:val="-7"/>
          <w:sz w:val="18"/>
          <w:szCs w:val="18"/>
        </w:rPr>
        <w:t>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teachin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Flexibilit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desig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w:t>
      </w:r>
      <w:r w:rsidRPr="00B00499">
        <w:rPr>
          <w:rFonts w:ascii="Times New Roman" w:hAnsi="Times New Roman"/>
          <w:color w:val="000000" w:themeColor="text1"/>
          <w:spacing w:val="-8"/>
          <w:sz w:val="18"/>
          <w:szCs w:val="18"/>
        </w:rPr>
        <w:t>g</w:t>
      </w:r>
      <w:r w:rsidRPr="00B00499">
        <w:rPr>
          <w:rFonts w:ascii="Times New Roman" w:hAnsi="Times New Roman"/>
          <w:color w:val="000000" w:themeColor="text1"/>
          <w:spacing w:val="-7"/>
          <w:sz w:val="18"/>
          <w:szCs w:val="18"/>
        </w:rPr>
        <w:t>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aid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preparatio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entranc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graduate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pharmac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intereste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att</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7"/>
          <w:sz w:val="18"/>
          <w:szCs w:val="18"/>
        </w:rPr>
        <w:t>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 choos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numbe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advise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Pre-Healt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Adviso</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D959E9" w:rsidRPr="00B00499" w:rsidRDefault="00D959E9"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sectPr w:rsidR="00D959E9" w:rsidRPr="00B00499" w:rsidSect="00DB4176">
          <w:headerReference w:type="even" r:id="rId15"/>
          <w:type w:val="continuous"/>
          <w:pgSz w:w="12240" w:h="15840" w:code="1"/>
          <w:pgMar w:top="504" w:right="1123" w:bottom="274" w:left="547" w:header="720" w:footer="288" w:gutter="0"/>
          <w:cols w:space="720"/>
          <w:docGrid w:linePitch="360"/>
        </w:sectPr>
      </w:pP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D6358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D6358D">
        <w:rPr>
          <w:noProof/>
          <w:color w:val="000000" w:themeColor="text1"/>
        </w:rPr>
        <w:pict>
          <v:shapetype id="_x0000_t202" coordsize="21600,21600" o:spt="202" path="m,l,21600r21600,l21600,xe">
            <v:stroke joinstyle="miter"/>
            <v:path gradientshapeok="t" o:connecttype="rect"/>
          </v:shapetype>
          <v:shape id="Text Box 5227" o:spid="_x0000_s1070" type="#_x0000_t202" style="position:absolute;left:0;text-align:left;margin-left:557.15pt;margin-top:.55pt;width:36pt;height:55.2pt;z-index:-2516070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" o:allowincell="f" filled="f" stroked="f">
            <v:textbox style="layout-flow:vertical" inset="0,0,0,0">
              <w:txbxContent>
                <w:p w:rsidR="00D03349" w:rsidRDefault="00D03349" w:rsidP="00C80BFD">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D03349" w:rsidRDefault="00D03349" w:rsidP="00C80BFD">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D03349" w:rsidRDefault="00D03349" w:rsidP="00C80BFD">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C80BFD" w:rsidRPr="00B00499">
        <w:rPr>
          <w:rFonts w:ascii="Times New Roman" w:hAnsi="Times New Roman"/>
          <w:color w:val="000000" w:themeColor="text1"/>
          <w:spacing w:val="-7"/>
          <w:sz w:val="18"/>
          <w:szCs w:val="18"/>
        </w:rPr>
        <w:t>Student</w:t>
      </w:r>
      <w:r w:rsidR="00C80BFD" w:rsidRPr="00B00499">
        <w:rPr>
          <w:rFonts w:ascii="Times New Roman" w:hAnsi="Times New Roman"/>
          <w:color w:val="000000" w:themeColor="text1"/>
          <w:sz w:val="18"/>
          <w:szCs w:val="18"/>
        </w:rPr>
        <w:t>s</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majorin</w:t>
      </w:r>
      <w:r w:rsidR="00C80BFD" w:rsidRPr="00B00499">
        <w:rPr>
          <w:rFonts w:ascii="Times New Roman" w:hAnsi="Times New Roman"/>
          <w:color w:val="000000" w:themeColor="text1"/>
          <w:sz w:val="18"/>
          <w:szCs w:val="18"/>
        </w:rPr>
        <w:t>g</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w:t>
      </w:r>
      <w:r w:rsidR="00C80BFD" w:rsidRPr="00B00499">
        <w:rPr>
          <w:rFonts w:ascii="Times New Roman" w:hAnsi="Times New Roman"/>
          <w:color w:val="000000" w:themeColor="text1"/>
          <w:sz w:val="18"/>
          <w:szCs w:val="18"/>
        </w:rPr>
        <w:t>n</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z w:val="18"/>
          <w:szCs w:val="18"/>
        </w:rPr>
        <w:t>y</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mus</w:t>
      </w:r>
      <w:r w:rsidR="00C80BFD" w:rsidRPr="00B00499">
        <w:rPr>
          <w:rFonts w:ascii="Times New Roman" w:hAnsi="Times New Roman"/>
          <w:color w:val="000000" w:themeColor="text1"/>
          <w:sz w:val="18"/>
          <w:szCs w:val="18"/>
        </w:rPr>
        <w:t>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complet</w:t>
      </w:r>
      <w:r w:rsidR="00C80BFD" w:rsidRPr="00B00499">
        <w:rPr>
          <w:rFonts w:ascii="Times New Roman" w:hAnsi="Times New Roman"/>
          <w:color w:val="000000" w:themeColor="text1"/>
          <w:sz w:val="18"/>
          <w:szCs w:val="18"/>
        </w:rPr>
        <w:t>e</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z w:val="18"/>
          <w:szCs w:val="18"/>
        </w:rPr>
        <w:t>a</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minimu</w:t>
      </w:r>
      <w:r w:rsidR="00C80BFD" w:rsidRPr="00B00499">
        <w:rPr>
          <w:rFonts w:ascii="Times New Roman" w:hAnsi="Times New Roman"/>
          <w:color w:val="000000" w:themeColor="text1"/>
          <w:sz w:val="18"/>
          <w:szCs w:val="18"/>
        </w:rPr>
        <w:t>m</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o</w:t>
      </w:r>
      <w:r w:rsidR="00C80BFD" w:rsidRPr="00B00499">
        <w:rPr>
          <w:rFonts w:ascii="Times New Roman" w:hAnsi="Times New Roman"/>
          <w:color w:val="000000" w:themeColor="text1"/>
          <w:sz w:val="18"/>
          <w:szCs w:val="18"/>
        </w:rPr>
        <w:t>f</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w:t>
      </w:r>
      <w:r w:rsidR="00C80BFD" w:rsidRPr="00B00499">
        <w:rPr>
          <w:rFonts w:ascii="Times New Roman" w:hAnsi="Times New Roman"/>
          <w:color w:val="000000" w:themeColor="text1"/>
          <w:sz w:val="18"/>
          <w:szCs w:val="18"/>
        </w:rPr>
        <w:t>2</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hour</w:t>
      </w:r>
      <w:r w:rsidR="00C80BFD" w:rsidRPr="00B00499">
        <w:rPr>
          <w:rFonts w:ascii="Times New Roman" w:hAnsi="Times New Roman"/>
          <w:color w:val="000000" w:themeColor="text1"/>
          <w:sz w:val="18"/>
          <w:szCs w:val="18"/>
        </w:rPr>
        <w:t>s</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w:t>
      </w:r>
      <w:r w:rsidR="00C80BFD" w:rsidRPr="00B00499">
        <w:rPr>
          <w:rFonts w:ascii="Times New Roman" w:hAnsi="Times New Roman"/>
          <w:color w:val="000000" w:themeColor="text1"/>
          <w:sz w:val="18"/>
          <w:szCs w:val="18"/>
        </w:rPr>
        <w:t>n</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pacing w:val="-19"/>
          <w:sz w:val="18"/>
          <w:szCs w:val="18"/>
        </w:rPr>
        <w:t>y</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includin</w:t>
      </w:r>
      <w:r w:rsidR="00C80BFD" w:rsidRPr="00B00499">
        <w:rPr>
          <w:rFonts w:ascii="Times New Roman" w:hAnsi="Times New Roman"/>
          <w:color w:val="000000" w:themeColor="text1"/>
          <w:sz w:val="18"/>
          <w:szCs w:val="18"/>
        </w:rPr>
        <w:t>g</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z w:val="18"/>
          <w:szCs w:val="18"/>
        </w:rPr>
        <w:t>y</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w:t>
      </w:r>
      <w:r w:rsidR="00C80BFD" w:rsidRPr="00B00499">
        <w:rPr>
          <w:rFonts w:ascii="Times New Roman" w:hAnsi="Times New Roman"/>
          <w:color w:val="000000" w:themeColor="text1"/>
          <w:spacing w:val="-14"/>
          <w:sz w:val="18"/>
          <w:szCs w:val="18"/>
        </w:rPr>
        <w:t>11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12K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22</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23</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310</w:t>
      </w:r>
      <w:r w:rsidR="00C80BFD" w:rsidRPr="00B00499">
        <w:rPr>
          <w:rFonts w:ascii="Times New Roman" w:hAnsi="Times New Roman"/>
          <w:color w:val="000000" w:themeColor="text1"/>
          <w:spacing w:val="-8"/>
          <w:sz w:val="18"/>
          <w:szCs w:val="18"/>
        </w:rPr>
        <w:t>1</w:t>
      </w:r>
      <w:r w:rsidR="00C80BFD" w:rsidRPr="00B00499">
        <w:rPr>
          <w:rFonts w:ascii="Times New Roman" w:hAnsi="Times New Roman"/>
          <w:color w:val="000000" w:themeColor="text1"/>
          <w:spacing w:val="-7"/>
          <w:sz w:val="18"/>
          <w:szCs w:val="18"/>
        </w:rPr>
        <w:t>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3501K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4001,</w:t>
      </w:r>
    </w:p>
    <w:p w:rsidR="00C80BFD" w:rsidRPr="00B00499" w:rsidRDefault="00C80BFD" w:rsidP="00C80BFD">
      <w:pPr>
        <w:widowControl w:val="0"/>
        <w:autoSpaceDE w:val="0"/>
        <w:autoSpaceDN w:val="0"/>
        <w:adjustRightInd w:val="0"/>
        <w:spacing w:before="9" w:after="0" w:line="250" w:lineRule="auto"/>
        <w:ind w:left="36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422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4701K</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Additionall</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electives with a minimum of 8 hours at the 3000 and 4000 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advisor 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lis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electives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major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minor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physics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Students 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Exam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3"/>
          <w:sz w:val="18"/>
          <w:szCs w:val="18"/>
        </w:rPr>
        <w:t xml:space="preserve"> take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Achi</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vemen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(AC</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 xml:space="preserve">T)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yea</w:t>
      </w:r>
      <w:r w:rsidRPr="00B00499">
        <w:rPr>
          <w:rFonts w:ascii="Times New Roman" w:hAnsi="Times New Roman"/>
          <w:color w:val="000000" w:themeColor="text1"/>
          <w:spacing w:val="-18"/>
          <w:sz w:val="18"/>
          <w:szCs w:val="18"/>
        </w:rPr>
        <w:t>r</w:t>
      </w:r>
      <w:r w:rsidRPr="00B00499">
        <w:rPr>
          <w:rFonts w:ascii="Times New Roman" w:hAnsi="Times New Roman"/>
          <w:color w:val="000000" w:themeColor="text1"/>
          <w:spacing w:val="-7"/>
          <w:sz w:val="18"/>
          <w:szCs w:val="18"/>
        </w:rPr>
        <w:t>.</w:t>
      </w:r>
    </w:p>
    <w:p w:rsidR="00C80BFD" w:rsidRPr="00B00499" w:rsidRDefault="00C80BFD" w:rsidP="00C80BFD">
      <w:pPr>
        <w:widowControl w:val="0"/>
        <w:autoSpaceDE w:val="0"/>
        <w:autoSpaceDN w:val="0"/>
        <w:adjustRightInd w:val="0"/>
        <w:spacing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14"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HEMIST</w:t>
      </w:r>
      <w:r w:rsidRPr="00B00499">
        <w:rPr>
          <w:rFonts w:ascii="Times New Roman" w:hAnsi="Times New Roman"/>
          <w:b/>
          <w:bCs/>
          <w:color w:val="000000" w:themeColor="text1"/>
          <w:spacing w:val="-16"/>
          <w:sz w:val="18"/>
          <w:szCs w:val="18"/>
        </w:rPr>
        <w:t>R</w:t>
      </w:r>
      <w:r w:rsidRPr="00B00499">
        <w:rPr>
          <w:rFonts w:ascii="Times New Roman" w:hAnsi="Times New Roman"/>
          <w:b/>
          <w:bCs/>
          <w:color w:val="000000" w:themeColor="text1"/>
          <w:sz w:val="18"/>
          <w:szCs w:val="18"/>
        </w:rPr>
        <w:t>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follow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fort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T</w:t>
      </w:r>
      <w:r w:rsidRPr="00B00499">
        <w:rPr>
          <w:rFonts w:ascii="Times New Roman" w:hAnsi="Times New Roman"/>
          <w:color w:val="000000" w:themeColor="text1"/>
          <w:spacing w:val="-7"/>
          <w:sz w:val="18"/>
          <w:szCs w:val="18"/>
        </w:rPr>
        <w:t>rainin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graduatio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stron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those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pursue 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attend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schools.</w:t>
      </w:r>
    </w:p>
    <w:p w:rsidR="006A5AF2" w:rsidRPr="00B00499" w:rsidRDefault="006A5AF2"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examination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Students m</w:t>
      </w:r>
      <w:r w:rsidRPr="00B00499">
        <w:rPr>
          <w:rFonts w:ascii="Times New Roman" w:hAnsi="Times New Roman"/>
          <w:color w:val="000000" w:themeColor="text1"/>
          <w:spacing w:val="-8"/>
          <w:sz w:val="18"/>
          <w:szCs w:val="18"/>
        </w:rPr>
        <w:t>u</w:t>
      </w: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also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minimum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4</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ear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leas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pacing w:val="-8"/>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All 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enrolled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also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the chemistry exit exam, the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1"/>
          <w:sz w:val="18"/>
          <w:szCs w:val="18"/>
        </w:rPr>
        <w:t>F</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yea</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b/>
          <w:color w:val="000000" w:themeColor="text1"/>
          <w:spacing w:val="-10"/>
          <w:sz w:val="18"/>
          <w:szCs w:val="18"/>
        </w:rPr>
      </w:pPr>
      <w:r w:rsidRPr="00B00499">
        <w:rPr>
          <w:rFonts w:ascii="Times New Roman" w:hAnsi="Times New Roman"/>
          <w:b/>
          <w:color w:val="000000" w:themeColor="text1"/>
          <w:spacing w:val="-10"/>
          <w:sz w:val="24"/>
          <w:szCs w:val="24"/>
        </w:rPr>
        <w:t>S</w:t>
      </w:r>
      <w:r w:rsidRPr="00B00499">
        <w:rPr>
          <w:rFonts w:ascii="Times New Roman" w:hAnsi="Times New Roman"/>
          <w:b/>
          <w:color w:val="000000" w:themeColor="text1"/>
          <w:spacing w:val="-10"/>
          <w:sz w:val="18"/>
          <w:szCs w:val="18"/>
        </w:rPr>
        <w:t>CIENCE EDUCATION</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Bachelor of Science in Science Education is approved by Georgia Professional Standards Commission (PSC) and National Council of Accreditation for Teacher Education. The program leads to Level-4 teacher certification and is </w:t>
      </w:r>
      <w:r w:rsidR="006A5AF2" w:rsidRPr="00B00499">
        <w:rPr>
          <w:rFonts w:ascii="Times New Roman" w:hAnsi="Times New Roman"/>
          <w:color w:val="000000" w:themeColor="text1"/>
          <w:spacing w:val="-7"/>
          <w:sz w:val="18"/>
          <w:szCs w:val="18"/>
        </w:rPr>
        <w:t>Broad field</w:t>
      </w:r>
      <w:r w:rsidRPr="00B00499">
        <w:rPr>
          <w:rFonts w:ascii="Times New Roman" w:hAnsi="Times New Roman"/>
          <w:color w:val="000000" w:themeColor="text1"/>
          <w:spacing w:val="-7"/>
          <w:sz w:val="18"/>
          <w:szCs w:val="18"/>
        </w:rPr>
        <w:t xml:space="preserve"> Science with biology emphasis.</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 xml:space="preserve">Upon admission to Albany State University, students who have declared </w:t>
      </w:r>
      <w:r w:rsidR="006A5AF2" w:rsidRPr="00B00499">
        <w:rPr>
          <w:rFonts w:ascii="Times New Roman" w:hAnsi="Times New Roman"/>
          <w:color w:val="000000" w:themeColor="text1"/>
          <w:spacing w:val="-7"/>
          <w:sz w:val="18"/>
          <w:szCs w:val="18"/>
        </w:rPr>
        <w:t>science education</w:t>
      </w:r>
      <w:r w:rsidRPr="00B00499">
        <w:rPr>
          <w:rFonts w:ascii="Times New Roman" w:hAnsi="Times New Roman"/>
          <w:color w:val="000000" w:themeColor="text1"/>
          <w:spacing w:val="-7"/>
          <w:sz w:val="18"/>
          <w:szCs w:val="18"/>
        </w:rPr>
        <w:t xml:space="preserve"> as their major must formally apply to the Teacher Education Program. Students must meet the following requirements to be fully admitted to the Teacher Education Program. These requirements include: 1) completion of a minimum 36 semester hours in core and prescribed courses with a cumulative grade point average (GPA) of 2.5 or better; 2) successful completion of Regents Examination and Basic Test for Georgia Assessment for Certification of Educators (GACE1); and 3) acceptable history of mental, </w:t>
      </w:r>
      <w:r w:rsidRPr="00B00499">
        <w:rPr>
          <w:rFonts w:ascii="Times New Roman" w:hAnsi="Times New Roman"/>
          <w:color w:val="000000" w:themeColor="text1"/>
          <w:spacing w:val="-7"/>
          <w:sz w:val="18"/>
          <w:szCs w:val="18"/>
        </w:rPr>
        <w:lastRenderedPageBreak/>
        <w:t>emotional and physical health.  The exit exam for the program is GACE II, which is content area must be taken by all students</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NGINEERING</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track</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lea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Program.</w:t>
      </w:r>
    </w:p>
    <w:p w:rsidR="00C80BFD" w:rsidRPr="00B00499" w:rsidRDefault="00C80BFD" w:rsidP="00C80BFD">
      <w:pPr>
        <w:widowControl w:val="0"/>
        <w:autoSpaceDE w:val="0"/>
        <w:autoSpaceDN w:val="0"/>
        <w:adjustRightInd w:val="0"/>
        <w:spacing w:before="13"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TRAC</w:t>
      </w:r>
      <w:r w:rsidRPr="00B00499">
        <w:rPr>
          <w:rFonts w:ascii="Times New Roman" w:hAnsi="Times New Roman"/>
          <w:b/>
          <w:bCs/>
          <w:color w:val="000000" w:themeColor="text1"/>
          <w:sz w:val="18"/>
          <w:szCs w:val="18"/>
        </w:rPr>
        <w:t>K</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1</w:t>
      </w:r>
    </w:p>
    <w:p w:rsidR="004E1E50" w:rsidRPr="00B00499" w:rsidRDefault="00C80BFD" w:rsidP="00C80BFD">
      <w:pPr>
        <w:widowControl w:val="0"/>
        <w:autoSpaceDE w:val="0"/>
        <w:autoSpaceDN w:val="0"/>
        <w:adjustRightInd w:val="0"/>
        <w:spacing w:before="7" w:after="0" w:line="216" w:lineRule="exact"/>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cooperativ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betwee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that allow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firs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8"/>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21"/>
          <w:sz w:val="18"/>
          <w:szCs w:val="18"/>
        </w:rPr>
        <w:t>T</w:t>
      </w:r>
      <w:r w:rsidRPr="00B00499">
        <w:rPr>
          <w:rFonts w:ascii="Times New Roman" w:hAnsi="Times New Roman"/>
          <w:color w:val="000000" w:themeColor="text1"/>
          <w:spacing w:val="-8"/>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upo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8"/>
          <w:sz w:val="18"/>
          <w:szCs w:val="18"/>
        </w:rPr>
        <w:t>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prescribe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 xml:space="preserve">courses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maintain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overal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ASU</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time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 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certai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equall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applie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pacing w:val="-8"/>
          <w:sz w:val="18"/>
          <w:szCs w:val="18"/>
        </w:rPr>
        <w:t>v</w:t>
      </w:r>
      <w:r w:rsidRPr="00B00499">
        <w:rPr>
          <w:rFonts w:ascii="Times New Roman" w:hAnsi="Times New Roman"/>
          <w:color w:val="000000" w:themeColor="text1"/>
          <w:spacing w:val="-7"/>
          <w:sz w:val="18"/>
          <w:szCs w:val="18"/>
        </w:rPr>
        <w:t>ancin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in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field.</w:t>
      </w:r>
    </w:p>
    <w:p w:rsidR="004E1E50" w:rsidRPr="00B00499"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000000" w:themeColor="text1"/>
          <w:spacing w:val="-20"/>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z w:val="18"/>
          <w:szCs w:val="18"/>
        </w:rPr>
      </w:pPr>
      <w:bookmarkStart w:id="42" w:name="_Toc295333410"/>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RET</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student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residen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combined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6"/>
          <w:sz w:val="18"/>
          <w:szCs w:val="18"/>
        </w:rPr>
        <w:t>S</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8"/>
          <w:sz w:val="18"/>
          <w:szCs w:val="18"/>
        </w:rPr>
        <w:t xml:space="preserve"> score of 1090 </w:t>
      </w:r>
      <w:r w:rsidR="00812817" w:rsidRPr="00B00499">
        <w:rPr>
          <w:rFonts w:ascii="Times New Roman" w:hAnsi="Times New Roman"/>
          <w:color w:val="000000" w:themeColor="text1"/>
          <w:spacing w:val="-18"/>
          <w:sz w:val="18"/>
          <w:szCs w:val="18"/>
        </w:rPr>
        <w:t>including minimum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56</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 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verba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portio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hig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schoo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prefe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liv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smalle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8"/>
          <w:sz w:val="18"/>
          <w:szCs w:val="18"/>
        </w:rPr>
        <w:t>c</w:t>
      </w:r>
      <w:r w:rsidRPr="00B00499">
        <w:rPr>
          <w:rFonts w:ascii="Times New Roman" w:hAnsi="Times New Roman"/>
          <w:color w:val="000000" w:themeColor="text1"/>
          <w:spacing w:val="-7"/>
          <w:sz w:val="18"/>
          <w:szCs w:val="18"/>
        </w:rPr>
        <w:t>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transfer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Regiona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(GTREP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coasta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Savanna</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receiv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degr</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their 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campu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Savannah.</w:t>
      </w:r>
    </w:p>
    <w:p w:rsidR="00C80BFD" w:rsidRPr="00B00499" w:rsidRDefault="00C80BFD" w:rsidP="00C80BFD">
      <w:pPr>
        <w:widowControl w:val="0"/>
        <w:autoSpaceDE w:val="0"/>
        <w:autoSpaceDN w:val="0"/>
        <w:adjustRightInd w:val="0"/>
        <w:spacing w:before="13" w:after="0" w:line="200" w:lineRule="exact"/>
        <w:ind w:left="360" w:firstLine="0"/>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TRACK 2</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Dual Degree Program is also a cooperative program between Georgia Tech and Albany State University that is designed for students who want to have a broad liberal arts background in addition to their chosen field of engineering. The student will complete approximately three years of study towards a program in Chemistry, Computer Science or Mathematics at Albany State University and then transfer to Georgia Tech for two additional years of study in his/her chosen field of engineering. Upon successful completion of the two programs, student will earn a B.A. degree from Albany State University and a B.S. degree in Engineering from Georgia Tech. The admission and transfer </w:t>
      </w:r>
      <w:r w:rsidR="006A5AF2" w:rsidRPr="00B00499">
        <w:rPr>
          <w:rFonts w:ascii="Times New Roman" w:hAnsi="Times New Roman"/>
          <w:color w:val="000000" w:themeColor="text1"/>
          <w:spacing w:val="-7"/>
          <w:sz w:val="18"/>
          <w:szCs w:val="18"/>
        </w:rPr>
        <w:t xml:space="preserve">GPA </w:t>
      </w:r>
      <w:r w:rsidRPr="00B00499">
        <w:rPr>
          <w:rFonts w:ascii="Times New Roman" w:hAnsi="Times New Roman"/>
          <w:color w:val="000000" w:themeColor="text1"/>
          <w:spacing w:val="-7"/>
          <w:sz w:val="18"/>
          <w:szCs w:val="18"/>
        </w:rPr>
        <w:t>requirements for Dual Degree Program are the same as the RETP program though additional courses as described later in this catalog are needed to qualify for transfer under the Dual Degree Program.</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Students are advised to follow the customized list of courses as detailed in this </w:t>
      </w:r>
      <w:r w:rsidR="006A5AF2" w:rsidRPr="00B00499">
        <w:rPr>
          <w:rFonts w:ascii="Times New Roman" w:hAnsi="Times New Roman"/>
          <w:color w:val="000000" w:themeColor="text1"/>
          <w:spacing w:val="-7"/>
          <w:sz w:val="18"/>
          <w:szCs w:val="18"/>
        </w:rPr>
        <w:t>catalog</w:t>
      </w:r>
      <w:r w:rsidRPr="00B00499">
        <w:rPr>
          <w:rFonts w:ascii="Times New Roman" w:hAnsi="Times New Roman"/>
          <w:color w:val="000000" w:themeColor="text1"/>
          <w:spacing w:val="-7"/>
          <w:sz w:val="18"/>
          <w:szCs w:val="18"/>
        </w:rPr>
        <w:t xml:space="preserve"> for each engineering discipline in order to complete their degree goal in the most efficient manner. Non-residents of Georgia and international students</w:t>
      </w:r>
      <w:r w:rsidR="006A5AF2"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7"/>
          <w:sz w:val="18"/>
          <w:szCs w:val="18"/>
        </w:rPr>
        <w:t xml:space="preserve">can also join the engineering program at ASU though the transfer to Georgia Tech will require higher GPA. After completing the program one may also apply for transfer to any other ABET accredited engineering college any. In the past, students have transferred to the engineering programs at Auburn, Florida </w:t>
      </w:r>
      <w:proofErr w:type="gramStart"/>
      <w:r w:rsidRPr="00B00499">
        <w:rPr>
          <w:rFonts w:ascii="Times New Roman" w:hAnsi="Times New Roman"/>
          <w:color w:val="000000" w:themeColor="text1"/>
          <w:spacing w:val="-7"/>
          <w:sz w:val="18"/>
          <w:szCs w:val="18"/>
        </w:rPr>
        <w:t>A</w:t>
      </w:r>
      <w:proofErr w:type="gramEnd"/>
      <w:r w:rsidRPr="00B00499">
        <w:rPr>
          <w:rFonts w:ascii="Times New Roman" w:hAnsi="Times New Roman"/>
          <w:color w:val="000000" w:themeColor="text1"/>
          <w:spacing w:val="-7"/>
          <w:sz w:val="18"/>
          <w:szCs w:val="18"/>
        </w:rPr>
        <w:t xml:space="preserve"> &amp; M, Tuskegee, North Carolina A&amp;T Mercer, Southern Polytechnic and University of Texas at Arlington.</w:t>
      </w:r>
    </w:p>
    <w:p w:rsidR="004E1E50" w:rsidRPr="00B00499" w:rsidRDefault="004E1E50" w:rsidP="00C80BFD">
      <w:pPr>
        <w:pStyle w:val="Heading2"/>
        <w:ind w:left="360" w:firstLine="0"/>
        <w:rPr>
          <w:rFonts w:ascii="Times New Roman" w:hAnsi="Times New Roman"/>
          <w:color w:val="000000" w:themeColor="text1"/>
          <w:sz w:val="24"/>
          <w:szCs w:val="24"/>
        </w:rPr>
      </w:pPr>
      <w:bookmarkStart w:id="43" w:name="_Toc295602067"/>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bookmarkEnd w:id="42"/>
      <w:bookmarkEnd w:id="43"/>
    </w:p>
    <w:p w:rsidR="004E1E50" w:rsidRPr="00B00499" w:rsidRDefault="004E1E50" w:rsidP="00C80BFD">
      <w:pPr>
        <w:widowControl w:val="0"/>
        <w:autoSpaceDE w:val="0"/>
        <w:autoSpaceDN w:val="0"/>
        <w:adjustRightInd w:val="0"/>
        <w:spacing w:before="55" w:after="0"/>
        <w:ind w:left="360" w:right="5943"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p w:rsidR="004E1E50" w:rsidRPr="00B00499" w:rsidRDefault="004E1E50" w:rsidP="00C80BFD">
      <w:pPr>
        <w:widowControl w:val="0"/>
        <w:tabs>
          <w:tab w:val="left" w:pos="3240"/>
          <w:tab w:val="left" w:pos="9270"/>
        </w:tabs>
        <w:autoSpaceDE w:val="0"/>
        <w:autoSpaceDN w:val="0"/>
        <w:adjustRightInd w:val="0"/>
        <w:spacing w:before="6" w:after="0"/>
        <w:ind w:left="360" w:right="400" w:firstLine="0"/>
        <w:jc w:val="both"/>
        <w:rPr>
          <w:rFonts w:ascii="Times New Roman" w:hAnsi="Times New Roman"/>
          <w:color w:val="000000" w:themeColor="text1"/>
          <w:sz w:val="18"/>
          <w:szCs w:val="18"/>
        </w:rPr>
      </w:pPr>
      <w:proofErr w:type="gramStart"/>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 xml:space="preserve"> </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roofErr w:type="gramEnd"/>
    </w:p>
    <w:p w:rsidR="004E1E50" w:rsidRPr="00B00499" w:rsidRDefault="004E1E50" w:rsidP="00C80BFD">
      <w:pPr>
        <w:widowControl w:val="0"/>
        <w:autoSpaceDE w:val="0"/>
        <w:autoSpaceDN w:val="0"/>
        <w:adjustRightInd w:val="0"/>
        <w:spacing w:before="8" w:after="0" w:line="220" w:lineRule="exact"/>
        <w:ind w:left="360" w:firstLine="0"/>
        <w:rPr>
          <w:rFonts w:ascii="Times New Roman" w:hAnsi="Times New Roman"/>
          <w:color w:val="000000" w:themeColor="text1"/>
        </w:rPr>
      </w:pPr>
    </w:p>
    <w:p w:rsidR="004E1E50" w:rsidRPr="00B00499" w:rsidRDefault="004E1E50" w:rsidP="00C80BFD">
      <w:pPr>
        <w:widowControl w:val="0"/>
        <w:tabs>
          <w:tab w:val="left" w:pos="2180"/>
          <w:tab w:val="left" w:pos="3260"/>
          <w:tab w:val="left" w:pos="9990"/>
        </w:tabs>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9990"/>
        </w:tabs>
        <w:autoSpaceDE w:val="0"/>
        <w:autoSpaceDN w:val="0"/>
        <w:adjustRightInd w:val="0"/>
        <w:spacing w:before="6" w:after="0"/>
        <w:ind w:left="360" w:right="130" w:firstLine="0"/>
        <w:jc w:val="both"/>
        <w:rPr>
          <w:rFonts w:ascii="Times New Roman" w:hAnsi="Times New Roman"/>
          <w:b/>
          <w:bCs/>
          <w:color w:val="000000" w:themeColor="text1"/>
          <w:spacing w:val="-24"/>
          <w:sz w:val="18"/>
          <w:szCs w:val="18"/>
        </w:rPr>
      </w:pPr>
      <w:r w:rsidRPr="00B00499">
        <w:rPr>
          <w:rFonts w:ascii="Times New Roman" w:hAnsi="Times New Roman"/>
          <w:bCs/>
          <w:color w:val="000000" w:themeColor="text1"/>
          <w:spacing w:val="-10"/>
          <w:sz w:val="18"/>
          <w:szCs w:val="18"/>
        </w:rPr>
        <w:t>2 credits from Area D or Area F</w:t>
      </w:r>
      <w:r w:rsidRPr="00B00499">
        <w:rPr>
          <w:rFonts w:ascii="Times New Roman" w:hAnsi="Times New Roman"/>
          <w:b/>
          <w:bCs/>
          <w:color w:val="000000" w:themeColor="text1"/>
          <w:spacing w:val="-24"/>
          <w:sz w:val="18"/>
          <w:szCs w:val="18"/>
        </w:rPr>
        <w:tab/>
      </w:r>
      <w:r w:rsidRPr="00B00499">
        <w:rPr>
          <w:rFonts w:ascii="Times New Roman" w:hAnsi="Times New Roman"/>
          <w:bCs/>
          <w:color w:val="000000" w:themeColor="text1"/>
          <w:spacing w:val="-24"/>
          <w:sz w:val="18"/>
          <w:szCs w:val="18"/>
        </w:rPr>
        <w:t>2</w:t>
      </w: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18</w:t>
      </w:r>
      <w:r w:rsidR="00D03349" w:rsidRPr="00B00499">
        <w:rPr>
          <w:rFonts w:ascii="Times New Roman" w:hAnsi="Times New Roman"/>
          <w:b/>
          <w:bCs/>
          <w:color w:val="000000" w:themeColor="text1"/>
          <w:spacing w:val="-7"/>
          <w:sz w:val="18"/>
          <w:szCs w:val="18"/>
        </w:rPr>
        <w:t xml:space="preserve"> hours)</w:t>
      </w:r>
    </w:p>
    <w:p w:rsidR="004E1E50" w:rsidRPr="00B00499" w:rsidRDefault="004E1E50" w:rsidP="00C80BFD">
      <w:pPr>
        <w:widowControl w:val="0"/>
        <w:tabs>
          <w:tab w:val="left" w:pos="9990"/>
        </w:tabs>
        <w:autoSpaceDE w:val="0"/>
        <w:autoSpaceDN w:val="0"/>
        <w:adjustRightInd w:val="0"/>
        <w:spacing w:before="9" w:after="0"/>
        <w:ind w:left="360" w:right="130" w:firstLine="0"/>
        <w:jc w:val="both"/>
        <w:rPr>
          <w:rFonts w:ascii="Times New Roman" w:hAnsi="Times New Roman"/>
          <w:b/>
          <w:bCs/>
          <w:color w:val="000000" w:themeColor="text1"/>
          <w:spacing w:val="-24"/>
          <w:sz w:val="18"/>
          <w:szCs w:val="18"/>
        </w:rPr>
      </w:pP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Curriculu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60</w:t>
      </w:r>
      <w:r w:rsidR="00D03349" w:rsidRPr="00B00499">
        <w:rPr>
          <w:rFonts w:ascii="Times New Roman" w:hAnsi="Times New Roman"/>
          <w:b/>
          <w:bCs/>
          <w:color w:val="000000" w:themeColor="text1"/>
          <w:spacing w:val="-7"/>
          <w:sz w:val="18"/>
          <w:szCs w:val="18"/>
        </w:rPr>
        <w:t xml:space="preserve"> hours)</w:t>
      </w:r>
    </w:p>
    <w:p w:rsidR="000454D4" w:rsidRPr="00B00499" w:rsidRDefault="000454D4" w:rsidP="00C80BFD">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AREA G: Major Courses</w:t>
      </w:r>
    </w:p>
    <w:tbl>
      <w:tblPr>
        <w:tblW w:w="0" w:type="auto"/>
        <w:tblInd w:w="450" w:type="dxa"/>
        <w:tblLayout w:type="fixed"/>
        <w:tblCellMar>
          <w:left w:w="0" w:type="dxa"/>
          <w:right w:w="0" w:type="dxa"/>
        </w:tblCellMar>
        <w:tblLook w:val="0000"/>
      </w:tblPr>
      <w:tblGrid>
        <w:gridCol w:w="1080"/>
        <w:gridCol w:w="810"/>
        <w:gridCol w:w="5221"/>
        <w:gridCol w:w="2790"/>
        <w:gridCol w:w="13"/>
      </w:tblGrid>
      <w:tr w:rsidR="000454D4" w:rsidRPr="00B00499" w:rsidTr="000454D4">
        <w:trPr>
          <w:gridAfter w:val="1"/>
          <w:wAfter w:w="13" w:type="dxa"/>
          <w:trHeight w:hRule="exact" w:val="218"/>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58" w:firstLine="0"/>
              <w:jc w:val="both"/>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right="259"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58"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3501K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Genetics</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4222</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Research</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Biochemistry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52"/>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GRM</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Languag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(Non-Science)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Electives (Biology)</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13 </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c>
        <w:tc>
          <w:tcPr>
            <w:tcW w:w="2803" w:type="dxa"/>
            <w:gridSpan w:val="2"/>
            <w:tcBorders>
              <w:top w:val="nil"/>
              <w:left w:val="nil"/>
              <w:bottom w:val="nil"/>
              <w:right w:val="nil"/>
            </w:tcBorders>
          </w:tcPr>
          <w:p w:rsidR="000454D4" w:rsidRPr="00B00499"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0454D4" w:rsidRPr="00B00499">
              <w:rPr>
                <w:rFonts w:ascii="Times New Roman" w:hAnsi="Times New Roman"/>
                <w:color w:val="000000" w:themeColor="text1"/>
                <w:sz w:val="18"/>
                <w:szCs w:val="18"/>
              </w:rPr>
              <w:t>62</w:t>
            </w:r>
            <w:r w:rsidRPr="00B00499">
              <w:rPr>
                <w:rFonts w:ascii="Times New Roman" w:hAnsi="Times New Roman"/>
                <w:color w:val="000000" w:themeColor="text1"/>
                <w:sz w:val="18"/>
                <w:szCs w:val="18"/>
              </w:rPr>
              <w:t xml:space="preserve"> hours)</w:t>
            </w:r>
          </w:p>
        </w:tc>
      </w:tr>
      <w:tr w:rsidR="000454D4" w:rsidRPr="00B00499" w:rsidTr="000454D4">
        <w:trPr>
          <w:trHeight w:hRule="exact" w:val="214"/>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9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lastRenderedPageBreak/>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ogram</w:t>
            </w:r>
          </w:p>
        </w:tc>
        <w:tc>
          <w:tcPr>
            <w:tcW w:w="2803" w:type="dxa"/>
            <w:gridSpan w:val="2"/>
            <w:tcBorders>
              <w:top w:val="nil"/>
              <w:left w:val="nil"/>
              <w:bottom w:val="nil"/>
              <w:right w:val="nil"/>
            </w:tcBorders>
          </w:tcPr>
          <w:p w:rsidR="000454D4" w:rsidRPr="00B00499"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 xml:space="preserve">              (</w:t>
            </w:r>
            <w:r w:rsidR="000454D4" w:rsidRPr="00B00499">
              <w:rPr>
                <w:rFonts w:ascii="Times New Roman" w:hAnsi="Times New Roman"/>
                <w:b/>
                <w:bCs/>
                <w:color w:val="000000" w:themeColor="text1"/>
                <w:spacing w:val="-7"/>
                <w:sz w:val="18"/>
                <w:szCs w:val="18"/>
              </w:rPr>
              <w:t>126</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autoSpaceDE w:val="0"/>
        <w:autoSpaceDN w:val="0"/>
        <w:adjustRightInd w:val="0"/>
        <w:spacing w:before="7" w:after="0"/>
        <w:ind w:left="27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z w:val="24"/>
          <w:szCs w:val="24"/>
        </w:rPr>
        <w:t>A</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IOLOGY</w:t>
      </w:r>
    </w:p>
    <w:p w:rsidR="004E1E50" w:rsidRPr="00B00499" w:rsidRDefault="004E1E50" w:rsidP="004E1E50">
      <w:pPr>
        <w:widowControl w:val="0"/>
        <w:autoSpaceDE w:val="0"/>
        <w:autoSpaceDN w:val="0"/>
        <w:adjustRightInd w:val="0"/>
        <w:spacing w:before="7" w:after="0"/>
        <w:ind w:left="270" w:firstLine="0"/>
        <w:rPr>
          <w:rFonts w:ascii="Times New Roman" w:hAnsi="Times New Roman"/>
          <w:i/>
          <w:color w:val="000000" w:themeColor="text1"/>
          <w:sz w:val="20"/>
          <w:szCs w:val="20"/>
        </w:rPr>
      </w:pPr>
      <w:proofErr w:type="gramStart"/>
      <w:r w:rsidRPr="00B00499">
        <w:rPr>
          <w:rFonts w:ascii="Times New Roman" w:hAnsi="Times New Roman"/>
          <w:b/>
          <w:bCs/>
          <w:i/>
          <w:color w:val="000000" w:themeColor="text1"/>
          <w:spacing w:val="-13"/>
          <w:sz w:val="20"/>
          <w:szCs w:val="20"/>
        </w:rPr>
        <w:t>(Suggested Program of Study Only!</w:t>
      </w:r>
      <w:proofErr w:type="gramEnd"/>
      <w:r w:rsidRPr="00B00499">
        <w:rPr>
          <w:rFonts w:ascii="Times New Roman" w:hAnsi="Times New Roman"/>
          <w:b/>
          <w:bCs/>
          <w:i/>
          <w:color w:val="000000" w:themeColor="text1"/>
          <w:spacing w:val="-13"/>
          <w:sz w:val="20"/>
          <w:szCs w:val="20"/>
        </w:rPr>
        <w:t xml:space="preserve">  Student should consult with faculty advisor)</w:t>
      </w:r>
    </w:p>
    <w:tbl>
      <w:tblPr>
        <w:tblW w:w="0" w:type="auto"/>
        <w:tblInd w:w="100" w:type="dxa"/>
        <w:tblLayout w:type="fixed"/>
        <w:tblCellMar>
          <w:left w:w="0" w:type="dxa"/>
          <w:right w:w="0" w:type="dxa"/>
        </w:tblCellMar>
        <w:tblLook w:val="0000"/>
      </w:tblPr>
      <w:tblGrid>
        <w:gridCol w:w="547"/>
        <w:gridCol w:w="826"/>
        <w:gridCol w:w="1669"/>
        <w:gridCol w:w="3105"/>
        <w:gridCol w:w="1322"/>
        <w:gridCol w:w="249"/>
        <w:gridCol w:w="547"/>
        <w:gridCol w:w="1002"/>
        <w:gridCol w:w="1202"/>
      </w:tblGrid>
      <w:tr w:rsidR="004E1E50" w:rsidRPr="00B00499" w:rsidTr="004E1E50">
        <w:trPr>
          <w:gridBefore w:val="1"/>
          <w:gridAfter w:val="1"/>
          <w:wBefore w:w="547" w:type="dxa"/>
          <w:wAfter w:w="1202" w:type="dxa"/>
          <w:trHeight w:hRule="exact" w:val="300"/>
        </w:trPr>
        <w:tc>
          <w:tcPr>
            <w:tcW w:w="7718" w:type="dxa"/>
            <w:gridSpan w:val="6"/>
            <w:tcBorders>
              <w:top w:val="nil"/>
              <w:left w:val="nil"/>
              <w:bottom w:val="nil"/>
              <w:right w:val="nil"/>
            </w:tcBorders>
          </w:tcPr>
          <w:p w:rsidR="004E1E50" w:rsidRPr="00B00499" w:rsidRDefault="004E1E50" w:rsidP="004E1E50">
            <w:pPr>
              <w:widowControl w:val="0"/>
              <w:tabs>
                <w:tab w:val="left" w:pos="6960"/>
              </w:tabs>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21"/>
                <w:sz w:val="18"/>
                <w:szCs w:val="18"/>
              </w:rPr>
              <w:t xml:space="preserve"> </w:t>
            </w:r>
            <w:r w:rsidRPr="00B00499">
              <w:rPr>
                <w:rFonts w:ascii="Times New Roman" w:hAnsi="Times New Roman"/>
                <w:b/>
                <w:bCs/>
                <w:color w:val="000000" w:themeColor="text1"/>
                <w:spacing w:val="-27"/>
                <w:sz w:val="18"/>
                <w:szCs w:val="18"/>
              </w:rPr>
              <w:t>Y</w:t>
            </w:r>
            <w:r w:rsidRPr="00B00499">
              <w:rPr>
                <w:rFonts w:ascii="Times New Roman" w:hAnsi="Times New Roman"/>
                <w:b/>
                <w:bCs/>
                <w:color w:val="000000" w:themeColor="text1"/>
                <w:spacing w:val="-7"/>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218"/>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Seminar</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1</w:t>
            </w:r>
            <w:r w:rsidRPr="00B00499">
              <w:rPr>
                <w:rFonts w:ascii="Times New Roman" w:hAnsi="Times New Roman"/>
                <w:color w:val="000000" w:themeColor="text1"/>
                <w:spacing w:val="-7"/>
                <w:sz w:val="18"/>
                <w:szCs w:val="18"/>
              </w:rPr>
              <w:t>102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Pre-Calculus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1212K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 and 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(Suggested 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gridBefore w:val="1"/>
          <w:gridAfter w:val="1"/>
          <w:wBefore w:w="547" w:type="dxa"/>
          <w:wAfter w:w="1202" w:type="dxa"/>
          <w:trHeight w:hRule="exact" w:val="214"/>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gridBefore w:val="1"/>
          <w:gridAfter w:val="1"/>
          <w:wBefore w:w="547" w:type="dxa"/>
          <w:wAfter w:w="1202" w:type="dxa"/>
          <w:trHeight w:hRule="exact" w:val="29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r>
      <w:tr w:rsidR="004E1E50" w:rsidRPr="00B00499" w:rsidTr="004E1E50">
        <w:trPr>
          <w:gridBefore w:val="1"/>
          <w:gridAfter w:val="1"/>
          <w:wBefore w:w="547" w:type="dxa"/>
          <w:wAfter w:w="1202" w:type="dxa"/>
          <w:trHeight w:hRule="exact" w:val="207"/>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Sophomore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0"/>
              <w:rPr>
                <w:rFonts w:ascii="Times New Roman" w:hAnsi="Times New Roman" w:cs="Times New Roman"/>
                <w:b/>
                <w:bCs/>
                <w:color w:val="000000" w:themeColor="text1"/>
                <w:spacing w:val="-24"/>
                <w:sz w:val="18"/>
                <w:szCs w:val="18"/>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1</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1</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Literature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2301K and 2302K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Organic Chemistry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2211K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General Microbiology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POLS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U.S. &amp; GA Government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MATH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Calculus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Computer Applications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Botany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B00499" w:rsidRDefault="004E1E50" w:rsidP="004E1E50">
            <w:pPr>
              <w:ind w:left="-17"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16</w:t>
            </w:r>
            <w:r w:rsidRPr="00B00499">
              <w:rPr>
                <w:rFonts w:ascii="Times New Roman" w:hAnsi="Times New Roman"/>
                <w:b/>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r>
      <w:tr w:rsidR="004E1E50" w:rsidRPr="00B00499" w:rsidTr="004E1E50">
        <w:trPr>
          <w:gridBefore w:val="1"/>
          <w:gridAfter w:val="1"/>
          <w:wBefore w:w="547" w:type="dxa"/>
          <w:wAfter w:w="1202" w:type="dxa"/>
          <w:trHeight w:hRule="exact" w:val="171"/>
        </w:trPr>
        <w:tc>
          <w:tcPr>
            <w:tcW w:w="2495" w:type="dxa"/>
            <w:gridSpan w:val="2"/>
            <w:tcBorders>
              <w:top w:val="nil"/>
              <w:left w:val="nil"/>
              <w:bottom w:val="nil"/>
              <w:right w:val="nil"/>
            </w:tcBorders>
          </w:tcPr>
          <w:p w:rsidR="004E1E50" w:rsidRPr="00B00499" w:rsidRDefault="004E1E50" w:rsidP="004E1E50">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Junior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History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MUSC</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Music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 xml:space="preserve">. </w:t>
            </w:r>
            <w:proofErr w:type="gramStart"/>
            <w:r w:rsidRPr="00B00499">
              <w:rPr>
                <w:rFonts w:ascii="Times New Roman" w:hAnsi="Times New Roman" w:cs="Times New Roman"/>
                <w:color w:val="000000" w:themeColor="text1"/>
                <w:sz w:val="18"/>
                <w:szCs w:val="18"/>
              </w:rPr>
              <w:t>or</w:t>
            </w:r>
            <w:proofErr w:type="gramEnd"/>
            <w:r w:rsidRPr="00B00499">
              <w:rPr>
                <w:rFonts w:ascii="Times New Roman" w:hAnsi="Times New Roman" w:cs="Times New Roman"/>
                <w:color w:val="000000" w:themeColor="text1"/>
                <w:sz w:val="18"/>
                <w:szCs w:val="18"/>
              </w:rPr>
              <w:t xml:space="preserve"> ARAP 1100 Art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1111K and 1112K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Introduction to Physics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3101K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Environmental 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Biochemistry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COMM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 Fundamentals of Public Speaking</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Principles of Genetics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15</w:t>
            </w:r>
            <w:r w:rsidRPr="00B00499">
              <w:rPr>
                <w:rFonts w:ascii="Times New Roman" w:hAnsi="Times New Roman"/>
                <w:b/>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r w:rsidR="004E1E50" w:rsidRPr="00B00499" w:rsidTr="00510B4A">
        <w:trPr>
          <w:gridBefore w:val="1"/>
          <w:gridAfter w:val="1"/>
          <w:wBefore w:w="547" w:type="dxa"/>
          <w:wAfter w:w="1202" w:type="dxa"/>
          <w:trHeight w:hRule="exact" w:val="296"/>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rPr>
              <w:t>Senior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trHeight w:hRule="exact" w:val="218"/>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422</w:t>
            </w:r>
            <w:r w:rsidRPr="00B00499">
              <w:rPr>
                <w:rFonts w:ascii="Times New Roman" w:hAnsi="Times New Roman" w:cs="Times New Roman"/>
                <w:color w:val="000000" w:themeColor="text1"/>
                <w:sz w:val="18"/>
                <w:szCs w:val="18"/>
              </w:rPr>
              <w:t>2</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Research</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2</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4701</w:t>
            </w:r>
            <w:r w:rsidRPr="00B00499">
              <w:rPr>
                <w:rFonts w:ascii="Times New Roman" w:hAnsi="Times New Roman" w:cs="Times New Roman"/>
                <w:color w:val="000000" w:themeColor="text1"/>
                <w:sz w:val="18"/>
                <w:szCs w:val="18"/>
              </w:rPr>
              <w:t>K</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Cel</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Molecula</w:t>
            </w:r>
            <w:r w:rsidRPr="00B00499">
              <w:rPr>
                <w:rFonts w:ascii="Times New Roman" w:hAnsi="Times New Roman" w:cs="Times New Roman"/>
                <w:color w:val="000000" w:themeColor="text1"/>
                <w:sz w:val="18"/>
                <w:szCs w:val="18"/>
              </w:rPr>
              <w:t>r</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Biology</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ind w:firstLine="580"/>
              <w:rPr>
                <w:rFonts w:ascii="Times New Roman" w:hAnsi="Times New Roman" w:cs="Times New Roman"/>
                <w:color w:val="000000" w:themeColor="text1"/>
                <w:sz w:val="18"/>
                <w:szCs w:val="18"/>
              </w:rPr>
            </w:pP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Foreig</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Languag</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(Spanish</w:t>
            </w:r>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Frenc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o</w:t>
            </w:r>
            <w:r w:rsidRPr="00B00499">
              <w:rPr>
                <w:rFonts w:ascii="Times New Roman" w:hAnsi="Times New Roman" w:cs="Times New Roman"/>
                <w:color w:val="000000" w:themeColor="text1"/>
                <w:sz w:val="18"/>
                <w:szCs w:val="18"/>
              </w:rPr>
              <w:t>f</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Germa</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sequence)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NON-Scienc</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400</w:t>
            </w:r>
            <w:r w:rsidRPr="00B00499">
              <w:rPr>
                <w:rFonts w:ascii="Times New Roman" w:hAnsi="Times New Roman" w:cs="Times New Roman"/>
                <w:color w:val="000000" w:themeColor="text1"/>
                <w:sz w:val="18"/>
                <w:szCs w:val="18"/>
              </w:rPr>
              <w:t>1</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proofErr w:type="spellStart"/>
            <w:r w:rsidRPr="00B00499">
              <w:rPr>
                <w:rFonts w:ascii="Times New Roman" w:hAnsi="Times New Roman" w:cs="Times New Roman"/>
                <w:color w:val="000000" w:themeColor="text1"/>
                <w:spacing w:val="-7"/>
                <w:sz w:val="18"/>
                <w:szCs w:val="18"/>
              </w:rPr>
              <w:t>Indep</w:t>
            </w:r>
            <w:proofErr w:type="spellEnd"/>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Stud</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I</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r>
      <w:tr w:rsidR="004E1E50" w:rsidRPr="00B00499" w:rsidTr="004E1E50">
        <w:trPr>
          <w:trHeight w:hRule="exact" w:val="214"/>
        </w:trPr>
        <w:tc>
          <w:tcPr>
            <w:tcW w:w="6147" w:type="dxa"/>
            <w:gridSpan w:val="4"/>
            <w:tcBorders>
              <w:top w:val="nil"/>
              <w:left w:val="nil"/>
              <w:bottom w:val="nil"/>
              <w:right w:val="nil"/>
            </w:tcBorders>
          </w:tcPr>
          <w:p w:rsidR="004E1E50" w:rsidRPr="00B00499"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Are</w:t>
            </w:r>
            <w:r w:rsidRPr="00B00499">
              <w:rPr>
                <w:rFonts w:ascii="Times New Roman" w:hAnsi="Times New Roman" w:cs="Times New Roman"/>
                <w:color w:val="000000" w:themeColor="text1"/>
                <w:sz w:val="18"/>
                <w:szCs w:val="18"/>
              </w:rPr>
              <w:t>a</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Choice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9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T</w:t>
            </w:r>
            <w:r w:rsidRPr="00B00499">
              <w:rPr>
                <w:rFonts w:ascii="Times New Roman" w:hAnsi="Times New Roman" w:cs="Times New Roman"/>
                <w:b/>
                <w:bCs/>
                <w:color w:val="000000" w:themeColor="text1"/>
                <w:spacing w:val="-7"/>
                <w:sz w:val="18"/>
                <w:szCs w:val="18"/>
              </w:rPr>
              <w:t>otal</w:t>
            </w:r>
          </w:p>
        </w:tc>
        <w:tc>
          <w:tcPr>
            <w:tcW w:w="1571" w:type="dxa"/>
            <w:gridSpan w:val="2"/>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683" w:firstLine="33"/>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c>
          <w:tcPr>
            <w:tcW w:w="2751" w:type="dxa"/>
            <w:gridSpan w:val="3"/>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left="823"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bl>
    <w:p w:rsidR="00D03349" w:rsidRPr="00B00499" w:rsidRDefault="00D03349" w:rsidP="004E1E50">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4E1E50" w:rsidRPr="00B00499" w:rsidRDefault="004E1E50" w:rsidP="004E1E50">
      <w:pPr>
        <w:widowControl w:val="0"/>
        <w:tabs>
          <w:tab w:val="left" w:pos="7980"/>
        </w:tabs>
        <w:autoSpaceDE w:val="0"/>
        <w:autoSpaceDN w:val="0"/>
        <w:adjustRightInd w:val="0"/>
        <w:spacing w:after="0"/>
        <w:ind w:left="140" w:firstLine="49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Biolog</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00CC7D07"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tbl>
      <w:tblPr>
        <w:tblW w:w="0" w:type="auto"/>
        <w:tblInd w:w="720" w:type="dxa"/>
        <w:tblLayout w:type="fixed"/>
        <w:tblCellMar>
          <w:left w:w="0" w:type="dxa"/>
          <w:right w:w="0" w:type="dxa"/>
        </w:tblCellMar>
        <w:tblLook w:val="0000"/>
      </w:tblPr>
      <w:tblGrid>
        <w:gridCol w:w="865"/>
        <w:gridCol w:w="1221"/>
        <w:gridCol w:w="5255"/>
        <w:gridCol w:w="1379"/>
      </w:tblGrid>
      <w:tr w:rsidR="004E1E50" w:rsidRPr="00B00499" w:rsidTr="004E1E50">
        <w:trPr>
          <w:trHeight w:hRule="exact" w:val="23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Courses</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255" w:hanging="4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p>
        </w:tc>
        <w:tc>
          <w:tcPr>
            <w:tcW w:w="6634"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hanging="40"/>
              <w:rPr>
                <w:rFonts w:ascii="Times New Roman" w:hAnsi="Times New Roman"/>
                <w:color w:val="000000" w:themeColor="text1"/>
                <w:sz w:val="24"/>
                <w:szCs w:val="24"/>
              </w:rPr>
            </w:pPr>
          </w:p>
        </w:tc>
      </w:tr>
      <w:tr w:rsidR="004E1E50" w:rsidRPr="00B00499" w:rsidTr="004E1E50">
        <w:trPr>
          <w:trHeight w:hRule="exact" w:val="21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Caree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Explorations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Invertebrat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Zoology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Lab Research Techniques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2415</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riting</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Fundamentals of 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Entomology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Managin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Policy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3314K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3315K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3316K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Use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3317K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Foo</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Production</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3318K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echnique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ate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Services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D03349" w:rsidRPr="00B00499" w:rsidTr="004E1E50">
        <w:trPr>
          <w:trHeight w:hRule="exact" w:val="216"/>
        </w:trPr>
        <w:tc>
          <w:tcPr>
            <w:tcW w:w="86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p>
        </w:tc>
        <w:tc>
          <w:tcPr>
            <w:tcW w:w="1221"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p>
        </w:tc>
        <w:tc>
          <w:tcPr>
            <w:tcW w:w="525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p>
        </w:tc>
        <w:tc>
          <w:tcPr>
            <w:tcW w:w="1379"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3506</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Bioinformatics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36</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Mycology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BIOL </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3701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Current Issues and Topics in 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3801K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Electro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Microscopy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3901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7"/>
                <w:sz w:val="18"/>
                <w:szCs w:val="18"/>
              </w:rPr>
              <w:t>Pathophysiology</w:t>
            </w:r>
            <w:proofErr w:type="spellEnd"/>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4002</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proofErr w:type="spellStart"/>
            <w:r w:rsidRPr="00B00499">
              <w:rPr>
                <w:rFonts w:ascii="Times New Roman" w:hAnsi="Times New Roman"/>
                <w:color w:val="000000" w:themeColor="text1"/>
                <w:spacing w:val="-7"/>
                <w:sz w:val="18"/>
                <w:szCs w:val="18"/>
              </w:rPr>
              <w:t>Parasitology</w:t>
            </w:r>
            <w:proofErr w:type="spellEnd"/>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Comparativ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4501K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Immunology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Genetic Engineering</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bl>
    <w:p w:rsidR="004E1E50" w:rsidRPr="00B00499"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color w:val="000000" w:themeColor="text1"/>
          <w:sz w:val="10"/>
          <w:szCs w:val="10"/>
        </w:rPr>
      </w:pPr>
      <w:r w:rsidRPr="00B00499">
        <w:rPr>
          <w:rFonts w:ascii="Times New Roman" w:hAnsi="Times New Roman"/>
          <w:color w:val="000000" w:themeColor="text1"/>
          <w:sz w:val="10"/>
          <w:szCs w:val="10"/>
        </w:rPr>
        <w:tab/>
      </w:r>
    </w:p>
    <w:p w:rsidR="004E1E50" w:rsidRPr="00B00499" w:rsidRDefault="004E1E50" w:rsidP="004E1E50">
      <w:pPr>
        <w:widowControl w:val="0"/>
        <w:autoSpaceDE w:val="0"/>
        <w:autoSpaceDN w:val="0"/>
        <w:adjustRightInd w:val="0"/>
        <w:spacing w:after="0" w:line="263" w:lineRule="auto"/>
        <w:ind w:left="720" w:right="4480" w:hanging="40"/>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10"/>
          <w:sz w:val="18"/>
          <w:szCs w:val="18"/>
        </w:rPr>
        <w:t>ECOMMENDE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S</w:t>
      </w:r>
      <w:r w:rsidRPr="00B00499">
        <w:rPr>
          <w:rFonts w:ascii="Times New Roman" w:hAnsi="Times New Roman"/>
          <w:b/>
          <w:bCs/>
          <w:color w:val="000000" w:themeColor="text1"/>
          <w:spacing w:val="-10"/>
          <w:sz w:val="18"/>
          <w:szCs w:val="18"/>
        </w:rPr>
        <w:t>PECIFI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AREE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 xml:space="preserve">HOICES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Graduat</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Schoo</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conjunctio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wit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adviso</w:t>
      </w:r>
      <w:r w:rsidRPr="00B00499">
        <w:rPr>
          <w:rFonts w:ascii="Times New Roman" w:hAnsi="Times New Roman"/>
          <w:b/>
          <w:bCs/>
          <w:color w:val="000000" w:themeColor="text1"/>
          <w:spacing w:val="-24"/>
          <w:sz w:val="18"/>
          <w:szCs w:val="18"/>
        </w:rPr>
        <w:t>r</w:t>
      </w:r>
      <w:r w:rsidRPr="00B00499">
        <w:rPr>
          <w:rFonts w:ascii="Times New Roman" w:hAnsi="Times New Roman"/>
          <w:b/>
          <w:bCs/>
          <w:color w:val="000000" w:themeColor="text1"/>
          <w:sz w:val="18"/>
          <w:szCs w:val="18"/>
        </w:rPr>
        <w:t>.</w:t>
      </w:r>
    </w:p>
    <w:p w:rsidR="004E1E50" w:rsidRPr="00B00499" w:rsidRDefault="004E1E50" w:rsidP="004E1E50">
      <w:pPr>
        <w:widowControl w:val="0"/>
        <w:autoSpaceDE w:val="0"/>
        <w:autoSpaceDN w:val="0"/>
        <w:adjustRightInd w:val="0"/>
        <w:spacing w:before="5" w:after="0" w:line="200" w:lineRule="exact"/>
        <w:ind w:hanging="40"/>
        <w:rPr>
          <w:rFonts w:ascii="Times New Roman" w:hAnsi="Times New Roman"/>
          <w:color w:val="000000" w:themeColor="text1"/>
          <w:sz w:val="20"/>
          <w:szCs w:val="20"/>
        </w:rPr>
      </w:pPr>
    </w:p>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II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e-Healt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eer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thos</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liste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bl>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III. Biological Ca</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Botany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bl>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IV.   Biotechnology Concentration</w:t>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Credit hrs</w:t>
      </w:r>
    </w:p>
    <w:p w:rsidR="004E1E50" w:rsidRPr="00B00499" w:rsidRDefault="004E1E50"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 xml:space="preserve">  BIOL    </w:t>
      </w:r>
      <w:r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7"/>
          <w:sz w:val="18"/>
          <w:szCs w:val="18"/>
        </w:rPr>
        <w:t xml:space="preserve">2702K        </w:t>
      </w:r>
      <w:r w:rsidRPr="00B00499">
        <w:rPr>
          <w:rFonts w:ascii="Times New Roman" w:hAnsi="Times New Roman"/>
          <w:b/>
          <w:bCs/>
          <w:color w:val="000000" w:themeColor="text1"/>
          <w:spacing w:val="-7"/>
          <w:sz w:val="18"/>
          <w:szCs w:val="18"/>
        </w:rPr>
        <w:tab/>
        <w:t xml:space="preserve">Fundamentals of Biotechnology                                 </w:t>
      </w:r>
      <w:r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 xml:space="preserve">4 </w:t>
      </w:r>
    </w:p>
    <w:p w:rsidR="004E1E50" w:rsidRPr="00B00499" w:rsidRDefault="004E1E50"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 xml:space="preserve">  BIOL    </w:t>
      </w:r>
      <w:r w:rsidRPr="00B00499">
        <w:rPr>
          <w:rFonts w:ascii="Times New Roman" w:hAnsi="Times New Roman"/>
          <w:b/>
          <w:bCs/>
          <w:color w:val="000000" w:themeColor="text1"/>
          <w:spacing w:val="-7"/>
          <w:sz w:val="18"/>
          <w:szCs w:val="18"/>
        </w:rPr>
        <w:tab/>
        <w:t xml:space="preserve">3506           </w:t>
      </w:r>
      <w:r w:rsidRPr="00B00499">
        <w:rPr>
          <w:rFonts w:ascii="Times New Roman" w:hAnsi="Times New Roman"/>
          <w:b/>
          <w:bCs/>
          <w:color w:val="000000" w:themeColor="text1"/>
          <w:spacing w:val="-7"/>
          <w:sz w:val="18"/>
          <w:szCs w:val="18"/>
        </w:rPr>
        <w:tab/>
        <w:t xml:space="preserve">Bioinformatics                                                                 </w:t>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t>3</w:t>
      </w:r>
    </w:p>
    <w:p w:rsidR="004E1E50" w:rsidRPr="00B00499" w:rsidRDefault="004E1E50"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 xml:space="preserve">  BIOL    </w:t>
      </w:r>
      <w:r w:rsidRPr="00B00499">
        <w:rPr>
          <w:rFonts w:ascii="Times New Roman" w:hAnsi="Times New Roman"/>
          <w:b/>
          <w:bCs/>
          <w:color w:val="000000" w:themeColor="text1"/>
          <w:spacing w:val="-7"/>
          <w:sz w:val="18"/>
          <w:szCs w:val="18"/>
        </w:rPr>
        <w:tab/>
        <w:t xml:space="preserve">3701           </w:t>
      </w:r>
      <w:r w:rsidRPr="00B00499">
        <w:rPr>
          <w:rFonts w:ascii="Times New Roman" w:hAnsi="Times New Roman"/>
          <w:b/>
          <w:bCs/>
          <w:color w:val="000000" w:themeColor="text1"/>
          <w:spacing w:val="-7"/>
          <w:sz w:val="18"/>
          <w:szCs w:val="18"/>
        </w:rPr>
        <w:tab/>
        <w:t xml:space="preserve">Current Issues and Topics in Biotechnology              </w:t>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t xml:space="preserve">2  </w:t>
      </w:r>
    </w:p>
    <w:p w:rsidR="004E1E50" w:rsidRPr="00B00499" w:rsidRDefault="004E1E50"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 xml:space="preserve"> BIOL     </w:t>
      </w:r>
      <w:r w:rsidRPr="00B00499">
        <w:rPr>
          <w:rFonts w:ascii="Times New Roman" w:hAnsi="Times New Roman"/>
          <w:b/>
          <w:bCs/>
          <w:color w:val="000000" w:themeColor="text1"/>
          <w:spacing w:val="-7"/>
          <w:sz w:val="18"/>
          <w:szCs w:val="18"/>
        </w:rPr>
        <w:tab/>
        <w:t xml:space="preserve">4703K       </w:t>
      </w:r>
      <w:r w:rsidRPr="00B00499">
        <w:rPr>
          <w:rFonts w:ascii="Times New Roman" w:hAnsi="Times New Roman"/>
          <w:b/>
          <w:bCs/>
          <w:color w:val="000000" w:themeColor="text1"/>
          <w:spacing w:val="-7"/>
          <w:sz w:val="18"/>
          <w:szCs w:val="18"/>
        </w:rPr>
        <w:tab/>
        <w:t xml:space="preserve">Genetic Engineering                                                       </w:t>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t>4</w:t>
      </w:r>
    </w:p>
    <w:p w:rsidR="00E34B84" w:rsidRPr="00B00499" w:rsidRDefault="00E34B84"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MINOR IN BIOLOGY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(Minimu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2</w:t>
      </w:r>
      <w:r w:rsidRPr="00B00499">
        <w:rPr>
          <w:rFonts w:ascii="Times New Roman" w:hAnsi="Times New Roman"/>
          <w:b/>
          <w:bCs/>
          <w:color w:val="000000" w:themeColor="text1"/>
          <w:sz w:val="18"/>
          <w:szCs w:val="18"/>
        </w:rPr>
        <w:t>0</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4E1E50" w:rsidRPr="00B00499" w:rsidRDefault="004E1E50" w:rsidP="004E1E50">
      <w:pPr>
        <w:widowControl w:val="0"/>
        <w:autoSpaceDE w:val="0"/>
        <w:autoSpaceDN w:val="0"/>
        <w:adjustRightInd w:val="0"/>
        <w:spacing w:before="12"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desirin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737"/>
      </w:tblGrid>
      <w:tr w:rsidR="004E1E50" w:rsidRPr="00B00499" w:rsidTr="004E1E50">
        <w:trPr>
          <w:trHeight w:hRule="exact" w:val="23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3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8</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73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552" w:type="dxa"/>
            <w:tcBorders>
              <w:top w:val="nil"/>
              <w:left w:val="nil"/>
              <w:bottom w:val="nil"/>
              <w:right w:val="nil"/>
            </w:tcBorders>
          </w:tcPr>
          <w:p w:rsidR="004E1E50" w:rsidRPr="00B00499" w:rsidRDefault="004E1E50" w:rsidP="00C80BFD">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substitute</w:t>
            </w:r>
          </w:p>
        </w:tc>
        <w:tc>
          <w:tcPr>
            <w:tcW w:w="737" w:type="dxa"/>
            <w:tcBorders>
              <w:top w:val="nil"/>
              <w:left w:val="nil"/>
              <w:bottom w:val="nil"/>
              <w:right w:val="nil"/>
            </w:tcBorders>
          </w:tcPr>
          <w:p w:rsidR="004E1E50" w:rsidRPr="00B00499" w:rsidRDefault="00C80BFD" w:rsidP="00C80BFD">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73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9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737"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20</w:t>
            </w:r>
          </w:p>
        </w:tc>
      </w:tr>
    </w:tbl>
    <w:p w:rsidR="00C80BFD" w:rsidRPr="00B00499" w:rsidRDefault="00C80BFD" w:rsidP="004E1E50">
      <w:pPr>
        <w:widowControl w:val="0"/>
        <w:autoSpaceDE w:val="0"/>
        <w:autoSpaceDN w:val="0"/>
        <w:adjustRightInd w:val="0"/>
        <w:spacing w:after="0"/>
        <w:ind w:left="720" w:firstLine="0"/>
        <w:rPr>
          <w:rFonts w:ascii="Times New Roman" w:hAnsi="Times New Roman"/>
          <w:b/>
          <w:bCs/>
          <w:color w:val="000000" w:themeColor="text1"/>
          <w:spacing w:val="-10"/>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MINOR IN Biology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p>
    <w:p w:rsidR="004E1E50" w:rsidRPr="00B00499" w:rsidRDefault="004E1E50" w:rsidP="004E1E50">
      <w:pPr>
        <w:widowControl w:val="0"/>
        <w:autoSpaceDE w:val="0"/>
        <w:autoSpaceDN w:val="0"/>
        <w:adjustRightInd w:val="0"/>
        <w:spacing w:before="30"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acquire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p w:rsidR="004E1E50" w:rsidRPr="00B00499" w:rsidRDefault="004E1E50"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Requi</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Natura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Resou</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ce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tbl>
      <w:tblPr>
        <w:tblW w:w="8905" w:type="dxa"/>
        <w:tblInd w:w="540" w:type="dxa"/>
        <w:tblLayout w:type="fixed"/>
        <w:tblCellMar>
          <w:left w:w="0" w:type="dxa"/>
          <w:right w:w="0" w:type="dxa"/>
        </w:tblCellMar>
        <w:tblLook w:val="0000"/>
      </w:tblPr>
      <w:tblGrid>
        <w:gridCol w:w="810"/>
        <w:gridCol w:w="90"/>
        <w:gridCol w:w="540"/>
        <w:gridCol w:w="90"/>
        <w:gridCol w:w="900"/>
        <w:gridCol w:w="630"/>
        <w:gridCol w:w="4500"/>
        <w:gridCol w:w="90"/>
        <w:gridCol w:w="540"/>
        <w:gridCol w:w="90"/>
        <w:gridCol w:w="535"/>
        <w:gridCol w:w="90"/>
      </w:tblGrid>
      <w:tr w:rsidR="004E1E50" w:rsidRPr="00B00499" w:rsidTr="00D03349">
        <w:trPr>
          <w:gridAfter w:val="1"/>
          <w:wAfter w:w="90" w:type="dxa"/>
          <w:trHeight w:hRule="exact" w:val="237"/>
        </w:trPr>
        <w:tc>
          <w:tcPr>
            <w:tcW w:w="810"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35"/>
              <w:rPr>
                <w:rFonts w:ascii="Times New Roman" w:hAnsi="Times New Roman"/>
                <w:color w:val="000000" w:themeColor="text1"/>
                <w:sz w:val="24"/>
                <w:szCs w:val="24"/>
              </w:rPr>
            </w:pPr>
          </w:p>
        </w:tc>
        <w:tc>
          <w:tcPr>
            <w:tcW w:w="9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64"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1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600"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630"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firstLine="90"/>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D03349" w:rsidP="00D03349">
            <w:pPr>
              <w:widowControl w:val="0"/>
              <w:autoSpaceDE w:val="0"/>
              <w:autoSpaceDN w:val="0"/>
              <w:adjustRightInd w:val="0"/>
              <w:spacing w:before="9" w:after="0"/>
              <w:ind w:left="-360" w:right="130" w:firstLine="36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C80BFD" w:rsidRPr="00B00499">
              <w:rPr>
                <w:rFonts w:ascii="Times New Roman" w:hAnsi="Times New Roman"/>
                <w:color w:val="000000" w:themeColor="text1"/>
                <w:sz w:val="18"/>
                <w:szCs w:val="18"/>
              </w:rPr>
              <w:t xml:space="preserve"> </w:t>
            </w:r>
            <w:r w:rsidR="004E1E50" w:rsidRPr="00B00499">
              <w:rPr>
                <w:rFonts w:ascii="Times New Roman" w:hAnsi="Times New Roman"/>
                <w:color w:val="000000" w:themeColor="text1"/>
                <w:sz w:val="18"/>
                <w:szCs w:val="18"/>
              </w:rPr>
              <w:t>3</w:t>
            </w:r>
          </w:p>
        </w:tc>
      </w:tr>
      <w:tr w:rsidR="004E1E50" w:rsidRPr="00B00499" w:rsidTr="00D03349">
        <w:trPr>
          <w:gridAfter w:val="1"/>
          <w:wAfter w:w="90" w:type="dxa"/>
          <w:trHeight w:hRule="exact" w:val="216"/>
        </w:trPr>
        <w:tc>
          <w:tcPr>
            <w:tcW w:w="81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35"/>
              <w:rPr>
                <w:rFonts w:ascii="Times New Roman" w:hAnsi="Times New Roman"/>
                <w:color w:val="000000" w:themeColor="text1"/>
                <w:sz w:val="24"/>
                <w:szCs w:val="24"/>
              </w:rPr>
            </w:pPr>
          </w:p>
        </w:tc>
        <w:tc>
          <w:tcPr>
            <w:tcW w:w="9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64"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3312K</w:t>
            </w:r>
          </w:p>
        </w:tc>
        <w:tc>
          <w:tcPr>
            <w:tcW w:w="51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600"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Managin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after="0"/>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line="195" w:lineRule="exact"/>
              <w:ind w:left="-270" w:right="130" w:firstLine="27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D03349">
        <w:trPr>
          <w:gridAfter w:val="1"/>
          <w:wAfter w:w="90" w:type="dxa"/>
          <w:trHeight w:hRule="exact" w:val="396"/>
        </w:trPr>
        <w:tc>
          <w:tcPr>
            <w:tcW w:w="81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35"/>
              <w:rPr>
                <w:rFonts w:ascii="Times New Roman" w:hAnsi="Times New Roman"/>
                <w:color w:val="000000" w:themeColor="text1"/>
                <w:sz w:val="24"/>
                <w:szCs w:val="24"/>
              </w:rPr>
            </w:pPr>
          </w:p>
        </w:tc>
        <w:tc>
          <w:tcPr>
            <w:tcW w:w="9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64"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3313K</w:t>
            </w:r>
          </w:p>
        </w:tc>
        <w:tc>
          <w:tcPr>
            <w:tcW w:w="51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600" w:firstLine="35"/>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Policy</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after="0"/>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line="195" w:lineRule="exact"/>
              <w:ind w:left="-720" w:right="13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D03349">
        <w:trPr>
          <w:gridAfter w:val="1"/>
          <w:wAfter w:w="90" w:type="dxa"/>
          <w:trHeight w:hRule="exact" w:val="207"/>
        </w:trPr>
        <w:tc>
          <w:tcPr>
            <w:tcW w:w="7560" w:type="dxa"/>
            <w:gridSpan w:val="7"/>
            <w:tcBorders>
              <w:top w:val="nil"/>
              <w:left w:val="nil"/>
              <w:bottom w:val="nil"/>
              <w:right w:val="nil"/>
            </w:tcBorders>
            <w:vAlign w:val="bottom"/>
          </w:tcPr>
          <w:p w:rsidR="004E1E50" w:rsidRPr="00B00499" w:rsidRDefault="004E1E50" w:rsidP="004E1E50">
            <w:pPr>
              <w:widowControl w:val="0"/>
              <w:autoSpaceDE w:val="0"/>
              <w:autoSpaceDN w:val="0"/>
              <w:adjustRightInd w:val="0"/>
              <w:spacing w:after="0"/>
              <w:ind w:left="14" w:right="3067" w:firstLine="29"/>
              <w:rPr>
                <w:rFonts w:ascii="Times New Roman" w:hAnsi="Times New Roman"/>
                <w:color w:val="000000" w:themeColor="text1"/>
                <w:sz w:val="18"/>
                <w:szCs w:val="18"/>
              </w:rPr>
            </w:pPr>
            <w:r w:rsidRPr="00B00499">
              <w:rPr>
                <w:rFonts w:ascii="Times New Roman" w:hAnsi="Times New Roman"/>
                <w:b/>
                <w:bCs/>
                <w:color w:val="000000" w:themeColor="text1"/>
                <w:spacing w:val="-7"/>
                <w:position w:val="1"/>
                <w:sz w:val="18"/>
                <w:szCs w:val="18"/>
              </w:rPr>
              <w:t>Fou</w:t>
            </w:r>
            <w:r w:rsidRPr="00B00499">
              <w:rPr>
                <w:rFonts w:ascii="Times New Roman" w:hAnsi="Times New Roman"/>
                <w:b/>
                <w:bCs/>
                <w:color w:val="000000" w:themeColor="text1"/>
                <w:position w:val="1"/>
                <w:sz w:val="18"/>
                <w:szCs w:val="18"/>
              </w:rPr>
              <w:t>r</w:t>
            </w:r>
            <w:r w:rsidRPr="00B00499">
              <w:rPr>
                <w:rFonts w:ascii="Times New Roman" w:hAnsi="Times New Roman"/>
                <w:b/>
                <w:bCs/>
                <w:color w:val="000000" w:themeColor="text1"/>
                <w:spacing w:val="-28"/>
                <w:position w:val="1"/>
                <w:sz w:val="18"/>
                <w:szCs w:val="18"/>
              </w:rPr>
              <w:t xml:space="preserve"> </w:t>
            </w:r>
            <w:r w:rsidRPr="00B00499">
              <w:rPr>
                <w:rFonts w:ascii="Times New Roman" w:hAnsi="Times New Roman"/>
                <w:b/>
                <w:bCs/>
                <w:color w:val="000000" w:themeColor="text1"/>
                <w:spacing w:val="-7"/>
                <w:position w:val="1"/>
                <w:sz w:val="18"/>
                <w:szCs w:val="18"/>
              </w:rPr>
              <w:t>Additiona</w:t>
            </w:r>
            <w:r w:rsidRPr="00B00499">
              <w:rPr>
                <w:rFonts w:ascii="Times New Roman" w:hAnsi="Times New Roman"/>
                <w:b/>
                <w:bCs/>
                <w:color w:val="000000" w:themeColor="text1"/>
                <w:position w:val="1"/>
                <w:sz w:val="18"/>
                <w:szCs w:val="18"/>
              </w:rPr>
              <w:t>l</w:t>
            </w:r>
            <w:r w:rsidRPr="00B00499">
              <w:rPr>
                <w:rFonts w:ascii="Times New Roman" w:hAnsi="Times New Roman"/>
                <w:b/>
                <w:bCs/>
                <w:color w:val="000000" w:themeColor="text1"/>
                <w:spacing w:val="-14"/>
                <w:position w:val="1"/>
                <w:sz w:val="18"/>
                <w:szCs w:val="18"/>
              </w:rPr>
              <w:t xml:space="preserve"> </w:t>
            </w:r>
            <w:r w:rsidRPr="00B00499">
              <w:rPr>
                <w:rFonts w:ascii="Times New Roman" w:hAnsi="Times New Roman"/>
                <w:b/>
                <w:bCs/>
                <w:color w:val="000000" w:themeColor="text1"/>
                <w:spacing w:val="-7"/>
                <w:position w:val="1"/>
                <w:sz w:val="18"/>
                <w:szCs w:val="18"/>
              </w:rPr>
              <w:t>Course</w:t>
            </w:r>
            <w:r w:rsidRPr="00B00499">
              <w:rPr>
                <w:rFonts w:ascii="Times New Roman" w:hAnsi="Times New Roman"/>
                <w:b/>
                <w:bCs/>
                <w:color w:val="000000" w:themeColor="text1"/>
                <w:position w:val="1"/>
                <w:sz w:val="18"/>
                <w:szCs w:val="18"/>
              </w:rPr>
              <w:t>s</w:t>
            </w:r>
            <w:r w:rsidRPr="00B00499">
              <w:rPr>
                <w:rFonts w:ascii="Times New Roman" w:hAnsi="Times New Roman"/>
                <w:b/>
                <w:bCs/>
                <w:color w:val="000000" w:themeColor="text1"/>
                <w:spacing w:val="-14"/>
                <w:position w:val="1"/>
                <w:sz w:val="18"/>
                <w:szCs w:val="18"/>
              </w:rPr>
              <w:t xml:space="preserve"> </w:t>
            </w:r>
            <w:r w:rsidRPr="00B00499">
              <w:rPr>
                <w:rFonts w:ascii="Times New Roman" w:hAnsi="Times New Roman"/>
                <w:b/>
                <w:bCs/>
                <w:color w:val="000000" w:themeColor="text1"/>
                <w:spacing w:val="-7"/>
                <w:position w:val="1"/>
                <w:sz w:val="18"/>
                <w:szCs w:val="18"/>
              </w:rPr>
              <w:t>f</w:t>
            </w:r>
            <w:r w:rsidRPr="00B00499">
              <w:rPr>
                <w:rFonts w:ascii="Times New Roman" w:hAnsi="Times New Roman"/>
                <w:b/>
                <w:bCs/>
                <w:color w:val="000000" w:themeColor="text1"/>
                <w:spacing w:val="-10"/>
                <w:position w:val="1"/>
                <w:sz w:val="18"/>
                <w:szCs w:val="18"/>
              </w:rPr>
              <w:t>r</w:t>
            </w:r>
            <w:r w:rsidRPr="00B00499">
              <w:rPr>
                <w:rFonts w:ascii="Times New Roman" w:hAnsi="Times New Roman"/>
                <w:b/>
                <w:bCs/>
                <w:color w:val="000000" w:themeColor="text1"/>
                <w:spacing w:val="-7"/>
                <w:position w:val="1"/>
                <w:sz w:val="18"/>
                <w:szCs w:val="18"/>
              </w:rPr>
              <w:t>o</w:t>
            </w:r>
            <w:r w:rsidRPr="00B00499">
              <w:rPr>
                <w:rFonts w:ascii="Times New Roman" w:hAnsi="Times New Roman"/>
                <w:b/>
                <w:bCs/>
                <w:color w:val="000000" w:themeColor="text1"/>
                <w:position w:val="1"/>
                <w:sz w:val="18"/>
                <w:szCs w:val="18"/>
              </w:rPr>
              <w:t>m</w:t>
            </w:r>
            <w:r w:rsidRPr="00B00499">
              <w:rPr>
                <w:rFonts w:ascii="Times New Roman" w:hAnsi="Times New Roman"/>
                <w:b/>
                <w:bCs/>
                <w:color w:val="000000" w:themeColor="text1"/>
                <w:spacing w:val="-14"/>
                <w:position w:val="1"/>
                <w:sz w:val="18"/>
                <w:szCs w:val="18"/>
              </w:rPr>
              <w:t xml:space="preserve"> </w:t>
            </w:r>
            <w:r w:rsidRPr="00B00499">
              <w:rPr>
                <w:rFonts w:ascii="Times New Roman" w:hAnsi="Times New Roman"/>
                <w:b/>
                <w:bCs/>
                <w:color w:val="000000" w:themeColor="text1"/>
                <w:spacing w:val="-7"/>
                <w:position w:val="1"/>
                <w:sz w:val="18"/>
                <w:szCs w:val="18"/>
              </w:rPr>
              <w:t>Categorie</w:t>
            </w:r>
            <w:r w:rsidRPr="00B00499">
              <w:rPr>
                <w:rFonts w:ascii="Times New Roman" w:hAnsi="Times New Roman"/>
                <w:b/>
                <w:bCs/>
                <w:color w:val="000000" w:themeColor="text1"/>
                <w:position w:val="1"/>
                <w:sz w:val="18"/>
                <w:szCs w:val="18"/>
              </w:rPr>
              <w:t>s</w:t>
            </w:r>
            <w:r w:rsidRPr="00B00499">
              <w:rPr>
                <w:rFonts w:ascii="Times New Roman" w:hAnsi="Times New Roman"/>
                <w:b/>
                <w:bCs/>
                <w:color w:val="000000" w:themeColor="text1"/>
                <w:spacing w:val="-14"/>
                <w:position w:val="1"/>
                <w:sz w:val="18"/>
                <w:szCs w:val="18"/>
              </w:rPr>
              <w:t xml:space="preserve"> </w:t>
            </w:r>
            <w:r w:rsidRPr="00B00499">
              <w:rPr>
                <w:rFonts w:ascii="Times New Roman" w:hAnsi="Times New Roman"/>
                <w:b/>
                <w:bCs/>
                <w:color w:val="000000" w:themeColor="text1"/>
                <w:spacing w:val="-7"/>
                <w:position w:val="1"/>
                <w:sz w:val="18"/>
                <w:szCs w:val="18"/>
              </w:rPr>
              <w:t>I</w:t>
            </w:r>
            <w:r w:rsidRPr="00B00499">
              <w:rPr>
                <w:rFonts w:ascii="Times New Roman" w:hAnsi="Times New Roman"/>
                <w:b/>
                <w:bCs/>
                <w:color w:val="000000" w:themeColor="text1"/>
                <w:position w:val="1"/>
                <w:sz w:val="18"/>
                <w:szCs w:val="18"/>
              </w:rPr>
              <w:t>,</w:t>
            </w:r>
            <w:r w:rsidRPr="00B00499">
              <w:rPr>
                <w:rFonts w:ascii="Times New Roman" w:hAnsi="Times New Roman"/>
                <w:b/>
                <w:bCs/>
                <w:color w:val="000000" w:themeColor="text1"/>
                <w:spacing w:val="-14"/>
                <w:position w:val="1"/>
                <w:sz w:val="18"/>
                <w:szCs w:val="18"/>
              </w:rPr>
              <w:t xml:space="preserve"> </w:t>
            </w:r>
            <w:r w:rsidRPr="00B00499">
              <w:rPr>
                <w:rFonts w:ascii="Times New Roman" w:hAnsi="Times New Roman"/>
                <w:b/>
                <w:bCs/>
                <w:color w:val="000000" w:themeColor="text1"/>
                <w:spacing w:val="-7"/>
                <w:position w:val="1"/>
                <w:sz w:val="18"/>
                <w:szCs w:val="18"/>
              </w:rPr>
              <w:t>II</w:t>
            </w:r>
            <w:r w:rsidRPr="00B00499">
              <w:rPr>
                <w:rFonts w:ascii="Times New Roman" w:hAnsi="Times New Roman"/>
                <w:b/>
                <w:bCs/>
                <w:color w:val="000000" w:themeColor="text1"/>
                <w:position w:val="1"/>
                <w:sz w:val="18"/>
                <w:szCs w:val="18"/>
              </w:rPr>
              <w:t>,</w:t>
            </w:r>
            <w:r w:rsidRPr="00B00499">
              <w:rPr>
                <w:rFonts w:ascii="Times New Roman" w:hAnsi="Times New Roman"/>
                <w:b/>
                <w:bCs/>
                <w:color w:val="000000" w:themeColor="text1"/>
                <w:spacing w:val="-14"/>
                <w:position w:val="1"/>
                <w:sz w:val="18"/>
                <w:szCs w:val="18"/>
              </w:rPr>
              <w:t xml:space="preserve"> </w:t>
            </w:r>
            <w:r w:rsidRPr="00B00499">
              <w:rPr>
                <w:rFonts w:ascii="Times New Roman" w:hAnsi="Times New Roman"/>
                <w:b/>
                <w:bCs/>
                <w:color w:val="000000" w:themeColor="text1"/>
                <w:spacing w:val="-7"/>
                <w:position w:val="1"/>
                <w:sz w:val="18"/>
                <w:szCs w:val="18"/>
              </w:rPr>
              <w:t>II</w:t>
            </w:r>
            <w:r w:rsidRPr="00B00499">
              <w:rPr>
                <w:rFonts w:ascii="Times New Roman" w:hAnsi="Times New Roman"/>
                <w:b/>
                <w:bCs/>
                <w:color w:val="000000" w:themeColor="text1"/>
                <w:position w:val="1"/>
                <w:sz w:val="18"/>
                <w:szCs w:val="18"/>
              </w:rPr>
              <w:t>I</w:t>
            </w:r>
            <w:r w:rsidRPr="00B00499">
              <w:rPr>
                <w:rFonts w:ascii="Times New Roman" w:hAnsi="Times New Roman"/>
                <w:b/>
                <w:bCs/>
                <w:color w:val="000000" w:themeColor="text1"/>
                <w:spacing w:val="-14"/>
                <w:position w:val="1"/>
                <w:sz w:val="18"/>
                <w:szCs w:val="18"/>
              </w:rPr>
              <w:t xml:space="preserve"> </w:t>
            </w:r>
            <w:r w:rsidRPr="00B00499">
              <w:rPr>
                <w:rFonts w:ascii="Times New Roman" w:hAnsi="Times New Roman"/>
                <w:b/>
                <w:bCs/>
                <w:color w:val="000000" w:themeColor="text1"/>
                <w:spacing w:val="-7"/>
                <w:position w:val="1"/>
                <w:sz w:val="18"/>
                <w:szCs w:val="18"/>
              </w:rPr>
              <w:t>an</w:t>
            </w:r>
            <w:r w:rsidRPr="00B00499">
              <w:rPr>
                <w:rFonts w:ascii="Times New Roman" w:hAnsi="Times New Roman"/>
                <w:b/>
                <w:bCs/>
                <w:color w:val="000000" w:themeColor="text1"/>
                <w:position w:val="1"/>
                <w:sz w:val="18"/>
                <w:szCs w:val="18"/>
              </w:rPr>
              <w:t>d</w:t>
            </w:r>
            <w:r w:rsidRPr="00B00499">
              <w:rPr>
                <w:rFonts w:ascii="Times New Roman" w:hAnsi="Times New Roman"/>
                <w:b/>
                <w:bCs/>
                <w:color w:val="000000" w:themeColor="text1"/>
                <w:spacing w:val="-14"/>
                <w:position w:val="1"/>
                <w:sz w:val="18"/>
                <w:szCs w:val="18"/>
              </w:rPr>
              <w:t xml:space="preserve"> </w:t>
            </w:r>
            <w:r w:rsidRPr="00B00499">
              <w:rPr>
                <w:rFonts w:ascii="Times New Roman" w:hAnsi="Times New Roman"/>
                <w:b/>
                <w:bCs/>
                <w:color w:val="000000" w:themeColor="text1"/>
                <w:spacing w:val="-7"/>
                <w:position w:val="1"/>
                <w:sz w:val="18"/>
                <w:szCs w:val="18"/>
              </w:rPr>
              <w:t>I</w:t>
            </w:r>
            <w:r w:rsidRPr="00B00499">
              <w:rPr>
                <w:rFonts w:ascii="Times New Roman" w:hAnsi="Times New Roman"/>
                <w:b/>
                <w:bCs/>
                <w:color w:val="000000" w:themeColor="text1"/>
                <w:spacing w:val="-24"/>
                <w:position w:val="1"/>
                <w:sz w:val="18"/>
                <w:szCs w:val="18"/>
              </w:rPr>
              <w:t>V</w:t>
            </w:r>
            <w:r w:rsidRPr="00B00499">
              <w:rPr>
                <w:rFonts w:ascii="Times New Roman" w:hAnsi="Times New Roman"/>
                <w:b/>
                <w:bCs/>
                <w:color w:val="000000" w:themeColor="text1"/>
                <w:position w:val="1"/>
                <w:sz w:val="18"/>
                <w:szCs w:val="18"/>
              </w:rPr>
              <w:t>:</w:t>
            </w:r>
          </w:p>
          <w:p w:rsidR="004E1E50" w:rsidRPr="00B00499" w:rsidRDefault="004E1E50" w:rsidP="004E1E50">
            <w:pPr>
              <w:widowControl w:val="0"/>
              <w:autoSpaceDE w:val="0"/>
              <w:autoSpaceDN w:val="0"/>
              <w:adjustRightInd w:val="0"/>
              <w:spacing w:after="0" w:line="154" w:lineRule="exact"/>
              <w:ind w:left="21" w:right="3066" w:firstLine="35"/>
              <w:jc w:val="center"/>
              <w:rPr>
                <w:rFonts w:ascii="Times New Roman" w:hAnsi="Times New Roman"/>
                <w:b/>
                <w:bCs/>
                <w:color w:val="000000" w:themeColor="text1"/>
                <w:position w:val="1"/>
                <w:sz w:val="18"/>
                <w:szCs w:val="18"/>
              </w:rPr>
            </w:pP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before="6" w:after="0" w:line="160" w:lineRule="exact"/>
              <w:rPr>
                <w:rFonts w:ascii="Times New Roman" w:hAnsi="Times New Roman"/>
                <w:color w:val="000000" w:themeColor="text1"/>
                <w:sz w:val="16"/>
                <w:szCs w:val="16"/>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left="-195" w:firstLine="178"/>
              <w:rPr>
                <w:rFonts w:ascii="Times New Roman" w:hAnsi="Times New Roman"/>
                <w:color w:val="000000" w:themeColor="text1"/>
                <w:sz w:val="24"/>
                <w:szCs w:val="24"/>
              </w:rPr>
            </w:pPr>
          </w:p>
        </w:tc>
      </w:tr>
      <w:tr w:rsidR="004E1E50" w:rsidRPr="00B00499" w:rsidTr="00D03349">
        <w:trPr>
          <w:trHeight w:hRule="exact" w:val="536"/>
        </w:trPr>
        <w:tc>
          <w:tcPr>
            <w:tcW w:w="90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12" w:after="0"/>
              <w:ind w:right="56" w:firstLine="0"/>
              <w:jc w:val="center"/>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w:t>
            </w: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12"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5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12"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3314K</w:t>
            </w:r>
          </w:p>
        </w:tc>
        <w:tc>
          <w:tcPr>
            <w:tcW w:w="45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12" w:after="0"/>
              <w:ind w:right="3203" w:firstLine="0"/>
              <w:jc w:val="center"/>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w:t>
            </w:r>
            <w:r w:rsidRPr="00B00499">
              <w:rPr>
                <w:rFonts w:ascii="Times New Roman" w:hAnsi="Times New Roman"/>
                <w:color w:val="000000" w:themeColor="text1"/>
                <w:sz w:val="18"/>
                <w:szCs w:val="18"/>
              </w:rPr>
              <w:t>es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or</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before="6" w:after="0" w:line="160" w:lineRule="exact"/>
              <w:rPr>
                <w:rFonts w:ascii="Times New Roman" w:hAnsi="Times New Roman"/>
                <w:color w:val="000000" w:themeColor="text1"/>
                <w:sz w:val="16"/>
                <w:szCs w:val="16"/>
              </w:rPr>
            </w:pPr>
          </w:p>
          <w:p w:rsidR="004E1E50" w:rsidRPr="00B00499" w:rsidRDefault="004E1E50" w:rsidP="00510B4A">
            <w:pPr>
              <w:widowControl w:val="0"/>
              <w:autoSpaceDE w:val="0"/>
              <w:autoSpaceDN w:val="0"/>
              <w:adjustRightInd w:val="0"/>
              <w:spacing w:after="0"/>
              <w:ind w:right="495"/>
              <w:jc w:val="right"/>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left="-65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D03349">
        <w:trPr>
          <w:trHeight w:hRule="exact" w:val="324"/>
        </w:trPr>
        <w:tc>
          <w:tcPr>
            <w:tcW w:w="90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0"/>
              <w:rPr>
                <w:rFonts w:ascii="Times New Roman" w:hAnsi="Times New Roman"/>
                <w:color w:val="000000" w:themeColor="text1"/>
                <w:sz w:val="24"/>
                <w:szCs w:val="24"/>
              </w:rPr>
            </w:pP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5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3315K</w:t>
            </w:r>
          </w:p>
        </w:tc>
        <w:tc>
          <w:tcPr>
            <w:tcW w:w="45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after="0" w:line="195" w:lineRule="exact"/>
              <w:ind w:right="495"/>
              <w:jc w:val="right"/>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left="-65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D03349">
        <w:trPr>
          <w:trHeight w:hRule="exact" w:val="648"/>
        </w:trPr>
        <w:tc>
          <w:tcPr>
            <w:tcW w:w="90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left="80"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 xml:space="preserve">       II.</w:t>
            </w: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line="250" w:lineRule="auto"/>
              <w:ind w:right="3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p w:rsidR="004E1E50" w:rsidRPr="00B00499" w:rsidRDefault="004E1E50" w:rsidP="004E1E50">
            <w:pPr>
              <w:widowControl w:val="0"/>
              <w:autoSpaceDE w:val="0"/>
              <w:autoSpaceDN w:val="0"/>
              <w:adjustRightInd w:val="0"/>
              <w:spacing w:after="0" w:line="250" w:lineRule="auto"/>
              <w:ind w:righ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5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3318K</w:t>
            </w:r>
          </w:p>
          <w:p w:rsidR="004E1E50" w:rsidRPr="00B00499" w:rsidRDefault="004E1E50" w:rsidP="004E1E50">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3319K</w:t>
            </w:r>
          </w:p>
        </w:tc>
        <w:tc>
          <w:tcPr>
            <w:tcW w:w="45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or</w:t>
            </w:r>
          </w:p>
          <w:p w:rsidR="004E1E50" w:rsidRPr="00B00499" w:rsidRDefault="004E1E50" w:rsidP="004E1E50">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before="96" w:after="0"/>
              <w:ind w:right="495"/>
              <w:jc w:val="right"/>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left="-65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D03349">
        <w:trPr>
          <w:trHeight w:hRule="exact" w:val="324"/>
        </w:trPr>
        <w:tc>
          <w:tcPr>
            <w:tcW w:w="90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 xml:space="preserve">        III.</w:t>
            </w: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5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3320K</w:t>
            </w:r>
          </w:p>
        </w:tc>
        <w:tc>
          <w:tcPr>
            <w:tcW w:w="45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echnique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ate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Services</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before="96" w:after="0"/>
              <w:ind w:right="495"/>
              <w:jc w:val="right"/>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left="-65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D03349">
        <w:trPr>
          <w:trHeight w:hRule="exact" w:val="324"/>
        </w:trPr>
        <w:tc>
          <w:tcPr>
            <w:tcW w:w="90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0"/>
              <w:rPr>
                <w:rFonts w:ascii="Times New Roman" w:hAnsi="Times New Roman"/>
                <w:color w:val="000000" w:themeColor="text1"/>
                <w:sz w:val="24"/>
                <w:szCs w:val="24"/>
              </w:rPr>
            </w:pP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5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3316K</w:t>
            </w:r>
          </w:p>
        </w:tc>
        <w:tc>
          <w:tcPr>
            <w:tcW w:w="45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Use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after="0" w:line="195" w:lineRule="exact"/>
              <w:ind w:right="495"/>
              <w:jc w:val="right"/>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left="-65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D03349">
        <w:trPr>
          <w:trHeight w:hRule="exact" w:val="324"/>
        </w:trPr>
        <w:tc>
          <w:tcPr>
            <w:tcW w:w="90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 xml:space="preserve">        IV</w:t>
            </w: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5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3317K</w:t>
            </w:r>
          </w:p>
        </w:tc>
        <w:tc>
          <w:tcPr>
            <w:tcW w:w="45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before="96" w:after="0"/>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Foo</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Production</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before="96" w:after="0"/>
              <w:ind w:right="495"/>
              <w:jc w:val="right"/>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left="-65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D03349">
        <w:trPr>
          <w:trHeight w:hRule="exact" w:val="298"/>
        </w:trPr>
        <w:tc>
          <w:tcPr>
            <w:tcW w:w="90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0"/>
              <w:rPr>
                <w:rFonts w:ascii="Times New Roman" w:hAnsi="Times New Roman"/>
                <w:color w:val="000000" w:themeColor="text1"/>
                <w:sz w:val="24"/>
                <w:szCs w:val="24"/>
              </w:rPr>
            </w:pPr>
          </w:p>
        </w:tc>
        <w:tc>
          <w:tcPr>
            <w:tcW w:w="6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53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3321K</w:t>
            </w:r>
          </w:p>
        </w:tc>
        <w:tc>
          <w:tcPr>
            <w:tcW w:w="4590"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630" w:type="dxa"/>
            <w:gridSpan w:val="2"/>
            <w:tcBorders>
              <w:top w:val="nil"/>
              <w:left w:val="nil"/>
              <w:bottom w:val="nil"/>
              <w:right w:val="nil"/>
            </w:tcBorders>
          </w:tcPr>
          <w:p w:rsidR="004E1E50" w:rsidRPr="00B00499" w:rsidRDefault="004E1E50" w:rsidP="00510B4A">
            <w:pPr>
              <w:widowControl w:val="0"/>
              <w:autoSpaceDE w:val="0"/>
              <w:autoSpaceDN w:val="0"/>
              <w:adjustRightInd w:val="0"/>
              <w:spacing w:after="0" w:line="195" w:lineRule="exact"/>
              <w:ind w:right="495"/>
              <w:jc w:val="right"/>
              <w:rPr>
                <w:rFonts w:ascii="Times New Roman" w:hAnsi="Times New Roman"/>
                <w:color w:val="000000" w:themeColor="text1"/>
                <w:sz w:val="24"/>
                <w:szCs w:val="24"/>
              </w:rPr>
            </w:pPr>
          </w:p>
        </w:tc>
        <w:tc>
          <w:tcPr>
            <w:tcW w:w="625" w:type="dxa"/>
            <w:gridSpan w:val="2"/>
            <w:tcBorders>
              <w:top w:val="nil"/>
              <w:left w:val="nil"/>
              <w:bottom w:val="nil"/>
              <w:right w:val="nil"/>
            </w:tcBorders>
          </w:tcPr>
          <w:p w:rsidR="004E1E50" w:rsidRPr="00B00499" w:rsidRDefault="004E1E50" w:rsidP="00C80BFD">
            <w:pPr>
              <w:widowControl w:val="0"/>
              <w:autoSpaceDE w:val="0"/>
              <w:autoSpaceDN w:val="0"/>
              <w:adjustRightInd w:val="0"/>
              <w:spacing w:after="0"/>
              <w:ind w:left="-65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E8550F" w:rsidRPr="00B00499" w:rsidRDefault="00E8550F">
      <w:pPr>
        <w:rPr>
          <w:color w:val="000000" w:themeColor="text1"/>
        </w:rPr>
      </w:pPr>
    </w:p>
    <w:p w:rsidR="004E1E50" w:rsidRPr="00B00499" w:rsidRDefault="004E1E50" w:rsidP="0071188B">
      <w:pPr>
        <w:pStyle w:val="Heading2"/>
        <w:ind w:left="270" w:firstLine="0"/>
        <w:rPr>
          <w:rFonts w:ascii="Times New Roman" w:hAnsi="Times New Roman"/>
          <w:color w:val="000000" w:themeColor="text1"/>
          <w:sz w:val="24"/>
          <w:szCs w:val="24"/>
        </w:rPr>
      </w:pPr>
      <w:bookmarkStart w:id="44" w:name="_Toc295333411"/>
      <w:bookmarkStart w:id="45" w:name="_Toc295602068"/>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E</w:t>
      </w:r>
      <w:r w:rsidRPr="00B00499">
        <w:rPr>
          <w:rFonts w:ascii="Times New Roman" w:hAnsi="Times New Roman"/>
          <w:color w:val="000000" w:themeColor="text1"/>
          <w:spacing w:val="-13"/>
          <w:sz w:val="24"/>
          <w:szCs w:val="24"/>
        </w:rPr>
        <w:t>DUC</w:t>
      </w:r>
      <w:r w:rsidRPr="00B00499">
        <w:rPr>
          <w:rFonts w:ascii="Times New Roman" w:hAnsi="Times New Roman"/>
          <w:color w:val="000000" w:themeColor="text1"/>
          <w:spacing w:val="-31"/>
          <w:sz w:val="24"/>
          <w:szCs w:val="24"/>
        </w:rPr>
        <w:t>A</w:t>
      </w:r>
      <w:r w:rsidRPr="00B00499">
        <w:rPr>
          <w:rFonts w:ascii="Times New Roman" w:hAnsi="Times New Roman"/>
          <w:color w:val="000000" w:themeColor="text1"/>
          <w:spacing w:val="-13"/>
          <w:sz w:val="24"/>
          <w:szCs w:val="24"/>
        </w:rPr>
        <w:t>TION</w:t>
      </w:r>
      <w:bookmarkEnd w:id="44"/>
      <w:bookmarkEnd w:id="45"/>
    </w:p>
    <w:p w:rsidR="004E1E50" w:rsidRPr="00B00499" w:rsidRDefault="004E1E50" w:rsidP="004E1E50">
      <w:pPr>
        <w:widowControl w:val="0"/>
        <w:autoSpaceDE w:val="0"/>
        <w:autoSpaceDN w:val="0"/>
        <w:adjustRightInd w:val="0"/>
        <w:spacing w:before="16"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ROA</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ASE</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4E1E50" w:rsidRPr="00B00499" w:rsidRDefault="004E1E50"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p w:rsidR="004E1E50" w:rsidRPr="00B00499" w:rsidRDefault="004E1E50" w:rsidP="004E1E50">
      <w:pPr>
        <w:widowControl w:val="0"/>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18</w:t>
      </w:r>
      <w:r w:rsidR="007412B6"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B00499" w:rsidTr="004E1E50">
        <w:trPr>
          <w:trHeight w:hRule="exact" w:val="23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12K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2110</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Invest Critical/Contemporary Issues in Ed.</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2120</w:t>
            </w:r>
          </w:p>
        </w:tc>
        <w:tc>
          <w:tcPr>
            <w:tcW w:w="4757" w:type="dxa"/>
            <w:tcBorders>
              <w:top w:val="nil"/>
              <w:left w:val="nil"/>
              <w:bottom w:val="nil"/>
              <w:right w:val="nil"/>
            </w:tcBorders>
          </w:tcPr>
          <w:p w:rsidR="004E1E50" w:rsidRPr="00B00499" w:rsidRDefault="00CC7D07"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Explore</w:t>
            </w:r>
            <w:r w:rsidR="004E1E50" w:rsidRPr="00B00499">
              <w:rPr>
                <w:rFonts w:ascii="Times New Roman" w:hAnsi="Times New Roman"/>
                <w:color w:val="000000" w:themeColor="text1"/>
                <w:spacing w:val="-7"/>
                <w:sz w:val="18"/>
                <w:szCs w:val="18"/>
              </w:rPr>
              <w:t xml:space="preserve"> </w:t>
            </w:r>
            <w:proofErr w:type="spellStart"/>
            <w:r w:rsidR="004E1E50" w:rsidRPr="00B00499">
              <w:rPr>
                <w:rFonts w:ascii="Times New Roman" w:hAnsi="Times New Roman"/>
                <w:color w:val="000000" w:themeColor="text1"/>
                <w:spacing w:val="-7"/>
                <w:sz w:val="18"/>
                <w:szCs w:val="18"/>
              </w:rPr>
              <w:t>Soci</w:t>
            </w:r>
            <w:proofErr w:type="spellEnd"/>
            <w:r w:rsidR="004E1E50" w:rsidRPr="00B00499">
              <w:rPr>
                <w:rFonts w:ascii="Times New Roman" w:hAnsi="Times New Roman"/>
                <w:color w:val="000000" w:themeColor="text1"/>
                <w:spacing w:val="-7"/>
                <w:sz w:val="18"/>
                <w:szCs w:val="18"/>
              </w:rPr>
              <w:t>/</w:t>
            </w:r>
            <w:proofErr w:type="spellStart"/>
            <w:r w:rsidR="004E1E50" w:rsidRPr="00B00499">
              <w:rPr>
                <w:rFonts w:ascii="Times New Roman" w:hAnsi="Times New Roman"/>
                <w:color w:val="000000" w:themeColor="text1"/>
                <w:spacing w:val="-7"/>
                <w:sz w:val="18"/>
                <w:szCs w:val="18"/>
              </w:rPr>
              <w:t>Cul</w:t>
            </w:r>
            <w:proofErr w:type="spellEnd"/>
            <w:r w:rsidR="004E1E50" w:rsidRPr="00B00499">
              <w:rPr>
                <w:rFonts w:ascii="Times New Roman" w:hAnsi="Times New Roman"/>
                <w:color w:val="000000" w:themeColor="text1"/>
                <w:spacing w:val="-7"/>
                <w:sz w:val="18"/>
                <w:szCs w:val="18"/>
              </w:rPr>
              <w:t xml:space="preserve"> Perspectives</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9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18</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B00499" w:rsidTr="004E1E50">
        <w:trPr>
          <w:trHeight w:hRule="exact" w:val="237"/>
        </w:trPr>
        <w:tc>
          <w:tcPr>
            <w:tcW w:w="1039"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4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81"/>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295"/>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Expl</w:t>
            </w:r>
            <w:proofErr w:type="spellEnd"/>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Learning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4412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4405</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Methods/Material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Prep. for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4441</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Reading in Sec. Sch.</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3002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Advance Earth Space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2112K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Biology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Microbiology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3501K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 of Genetics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Botany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SPED</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Contemp. Perspective of Exceptional Students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9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Hours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58</w:t>
            </w:r>
            <w:r w:rsidRPr="00B00499">
              <w:rPr>
                <w:rFonts w:ascii="Times New Roman" w:hAnsi="Times New Roman"/>
                <w:b/>
                <w:bCs/>
                <w:color w:val="000000" w:themeColor="text1"/>
                <w:sz w:val="18"/>
                <w:szCs w:val="18"/>
              </w:rPr>
              <w:t xml:space="preserve"> hours)</w:t>
            </w:r>
          </w:p>
        </w:tc>
      </w:tr>
    </w:tbl>
    <w:p w:rsidR="00E8550F" w:rsidRPr="00B00499" w:rsidRDefault="00E8550F" w:rsidP="004E1E50">
      <w:pPr>
        <w:ind w:firstLine="50"/>
        <w:rPr>
          <w:color w:val="000000" w:themeColor="text1"/>
        </w:rPr>
      </w:pPr>
    </w:p>
    <w:p w:rsidR="004E1E50" w:rsidRPr="00B00499" w:rsidRDefault="004E1E50" w:rsidP="004E1E50">
      <w:pPr>
        <w:ind w:firstLine="50"/>
        <w:rPr>
          <w:color w:val="000000" w:themeColor="text1"/>
        </w:rPr>
      </w:pPr>
    </w:p>
    <w:p w:rsidR="004E1E50" w:rsidRPr="00B00499" w:rsidRDefault="004E1E50" w:rsidP="004E1E50">
      <w:pPr>
        <w:ind w:firstLine="50"/>
        <w:rPr>
          <w:color w:val="000000" w:themeColor="text1"/>
        </w:rPr>
      </w:pPr>
    </w:p>
    <w:p w:rsidR="004E1E50" w:rsidRPr="00B00499" w:rsidRDefault="004E1E50" w:rsidP="004E1E50">
      <w:pPr>
        <w:ind w:firstLine="50"/>
        <w:rPr>
          <w:color w:val="000000" w:themeColor="text1"/>
        </w:rPr>
      </w:pPr>
    </w:p>
    <w:p w:rsidR="004E1E50" w:rsidRPr="00B00499" w:rsidRDefault="004E1E50" w:rsidP="004E1E50">
      <w:pPr>
        <w:ind w:firstLine="50"/>
        <w:rPr>
          <w:color w:val="000000" w:themeColor="text1"/>
        </w:rPr>
      </w:pPr>
    </w:p>
    <w:p w:rsidR="004E1E50" w:rsidRPr="00B00499" w:rsidRDefault="004E1E50" w:rsidP="004E1E50">
      <w:pPr>
        <w:widowControl w:val="0"/>
        <w:autoSpaceDE w:val="0"/>
        <w:autoSpaceDN w:val="0"/>
        <w:adjustRightInd w:val="0"/>
        <w:spacing w:before="7"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p>
    <w:p w:rsidR="004E1E50" w:rsidRPr="00B00499" w:rsidRDefault="004E1E50" w:rsidP="004E1E50">
      <w:pPr>
        <w:widowControl w:val="0"/>
        <w:autoSpaceDE w:val="0"/>
        <w:autoSpaceDN w:val="0"/>
        <w:adjustRightInd w:val="0"/>
        <w:spacing w:before="16"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DUC</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TION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ROAD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ASED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p>
    <w:p w:rsidR="004E1E50" w:rsidRPr="00B00499" w:rsidRDefault="004E1E50" w:rsidP="004E1E50">
      <w:pPr>
        <w:widowControl w:val="0"/>
        <w:tabs>
          <w:tab w:val="left" w:pos="8020"/>
          <w:tab w:val="left" w:pos="92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360" w:type="dxa"/>
        <w:tblLayout w:type="fixed"/>
        <w:tblCellMar>
          <w:left w:w="0" w:type="dxa"/>
          <w:right w:w="0" w:type="dxa"/>
        </w:tblCellMar>
        <w:tblLook w:val="0000"/>
      </w:tblPr>
      <w:tblGrid>
        <w:gridCol w:w="840"/>
        <w:gridCol w:w="1065"/>
        <w:gridCol w:w="5025"/>
        <w:gridCol w:w="1660"/>
        <w:gridCol w:w="850"/>
      </w:tblGrid>
      <w:tr w:rsidR="004E1E50" w:rsidRPr="00B00499" w:rsidTr="004E1E50">
        <w:trPr>
          <w:trHeight w:hRule="exact" w:val="237"/>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ASU</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1200</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Freshman Seminar &amp; Service to Leadership</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907" w:right="596" w:firstLine="50"/>
              <w:jc w:val="center"/>
              <w:rPr>
                <w:rFonts w:ascii="Times New Roman" w:hAnsi="Times New Roman"/>
                <w:color w:val="000000" w:themeColor="text1"/>
                <w:sz w:val="24"/>
                <w:szCs w:val="24"/>
              </w:rPr>
            </w:pPr>
          </w:p>
        </w:tc>
        <w:tc>
          <w:tcPr>
            <w:tcW w:w="850" w:type="dxa"/>
            <w:vMerge w:val="restart"/>
            <w:tcBorders>
              <w:top w:val="nil"/>
              <w:left w:val="nil"/>
              <w:bottom w:val="nil"/>
              <w:right w:val="nil"/>
            </w:tcBorders>
          </w:tcPr>
          <w:p w:rsidR="004E1E50" w:rsidRPr="00B00499" w:rsidRDefault="007412B6" w:rsidP="007412B6">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6A5AF2" w:rsidRPr="00B00499" w:rsidRDefault="006A5AF2" w:rsidP="007412B6">
            <w:pPr>
              <w:widowControl w:val="0"/>
              <w:autoSpaceDE w:val="0"/>
              <w:autoSpaceDN w:val="0"/>
              <w:adjustRightInd w:val="0"/>
              <w:spacing w:after="0"/>
              <w:ind w:firstLine="50"/>
              <w:jc w:val="right"/>
              <w:rPr>
                <w:rFonts w:ascii="Times New Roman" w:hAnsi="Times New Roman"/>
                <w:color w:val="000000" w:themeColor="text1"/>
                <w:sz w:val="18"/>
                <w:szCs w:val="18"/>
              </w:rPr>
            </w:pPr>
          </w:p>
          <w:p w:rsidR="006A5AF2" w:rsidRPr="00B00499" w:rsidRDefault="006A5AF2" w:rsidP="007412B6">
            <w:pPr>
              <w:widowControl w:val="0"/>
              <w:autoSpaceDE w:val="0"/>
              <w:autoSpaceDN w:val="0"/>
              <w:adjustRightInd w:val="0"/>
              <w:spacing w:after="0"/>
              <w:ind w:firstLine="50"/>
              <w:jc w:val="right"/>
              <w:rPr>
                <w:rFonts w:ascii="Times New Roman" w:hAnsi="Times New Roman"/>
                <w:color w:val="000000" w:themeColor="text1"/>
                <w:sz w:val="18"/>
                <w:szCs w:val="18"/>
              </w:rPr>
            </w:pPr>
          </w:p>
          <w:p w:rsidR="006A5AF2" w:rsidRPr="00B00499" w:rsidRDefault="006A5AF2" w:rsidP="007412B6">
            <w:pPr>
              <w:widowControl w:val="0"/>
              <w:autoSpaceDE w:val="0"/>
              <w:autoSpaceDN w:val="0"/>
              <w:adjustRightInd w:val="0"/>
              <w:spacing w:after="0"/>
              <w:ind w:firstLine="50"/>
              <w:jc w:val="right"/>
              <w:rPr>
                <w:rFonts w:ascii="Times New Roman" w:hAnsi="Times New Roman"/>
                <w:color w:val="000000" w:themeColor="text1"/>
                <w:sz w:val="18"/>
                <w:szCs w:val="18"/>
              </w:rPr>
            </w:pPr>
          </w:p>
          <w:p w:rsidR="006A5AF2" w:rsidRPr="00B00499" w:rsidRDefault="006A5AF2" w:rsidP="007412B6">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HEDP</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1001</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ellness or PEDH</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7"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850" w:type="dxa"/>
            <w:vMerge/>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7" w:firstLine="50"/>
              <w:jc w:val="center"/>
              <w:rPr>
                <w:rFonts w:ascii="Times New Roman" w:hAnsi="Times New Roman"/>
                <w:color w:val="000000" w:themeColor="text1"/>
                <w:sz w:val="24"/>
                <w:szCs w:val="24"/>
              </w:rPr>
            </w:pP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HIST</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1002</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the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African Diaspora</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6"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c>
          <w:tcPr>
            <w:tcW w:w="850" w:type="dxa"/>
            <w:vMerge/>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6" w:firstLine="50"/>
              <w:jc w:val="center"/>
              <w:rPr>
                <w:rFonts w:ascii="Times New Roman" w:hAnsi="Times New Roman"/>
                <w:color w:val="000000" w:themeColor="text1"/>
                <w:sz w:val="24"/>
                <w:szCs w:val="24"/>
              </w:rPr>
            </w:pP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6"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850" w:type="dxa"/>
            <w:vMerge/>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6" w:firstLine="50"/>
              <w:jc w:val="center"/>
              <w:rPr>
                <w:rFonts w:ascii="Times New Roman" w:hAnsi="Times New Roman"/>
                <w:color w:val="000000" w:themeColor="text1"/>
                <w:sz w:val="24"/>
                <w:szCs w:val="24"/>
              </w:rPr>
            </w:pP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II</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6" w:firstLine="50"/>
              <w:jc w:val="center"/>
              <w:rPr>
                <w:rFonts w:ascii="Times New Roman" w:hAnsi="Times New Roman"/>
                <w:color w:val="000000" w:themeColor="text1"/>
                <w:sz w:val="24"/>
                <w:szCs w:val="24"/>
              </w:rPr>
            </w:pPr>
          </w:p>
        </w:tc>
        <w:tc>
          <w:tcPr>
            <w:tcW w:w="850" w:type="dxa"/>
            <w:vMerge/>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6" w:firstLine="50"/>
              <w:jc w:val="center"/>
              <w:rPr>
                <w:rFonts w:ascii="Times New Roman" w:hAnsi="Times New Roman"/>
                <w:color w:val="000000" w:themeColor="text1"/>
                <w:sz w:val="24"/>
                <w:szCs w:val="24"/>
              </w:rPr>
            </w:pP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13</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Pre-Calculus</w:t>
            </w:r>
          </w:p>
        </w:tc>
        <w:tc>
          <w:tcPr>
            <w:tcW w:w="1660" w:type="dxa"/>
            <w:tcBorders>
              <w:top w:val="nil"/>
              <w:left w:val="nil"/>
              <w:bottom w:val="nil"/>
              <w:right w:val="nil"/>
            </w:tcBorders>
          </w:tcPr>
          <w:p w:rsidR="004E1E50" w:rsidRPr="00B00499" w:rsidRDefault="007412B6" w:rsidP="007412B6">
            <w:pPr>
              <w:widowControl w:val="0"/>
              <w:autoSpaceDE w:val="0"/>
              <w:autoSpaceDN w:val="0"/>
              <w:adjustRightInd w:val="0"/>
              <w:spacing w:after="0"/>
              <w:ind w:firstLine="810"/>
              <w:rPr>
                <w:rFonts w:ascii="Times New Roman" w:hAnsi="Times New Roman"/>
                <w:color w:val="000000" w:themeColor="text1"/>
                <w:sz w:val="18"/>
                <w:szCs w:val="18"/>
              </w:rPr>
            </w:pPr>
            <w:r w:rsidRPr="00B00499">
              <w:rPr>
                <w:rFonts w:ascii="Times New Roman" w:hAnsi="Times New Roman"/>
                <w:color w:val="000000" w:themeColor="text1"/>
                <w:sz w:val="24"/>
                <w:szCs w:val="24"/>
              </w:rPr>
              <w:t xml:space="preserve">   </w:t>
            </w:r>
            <w:r w:rsidRPr="00B00499">
              <w:rPr>
                <w:rFonts w:ascii="Times New Roman" w:hAnsi="Times New Roman"/>
                <w:color w:val="000000" w:themeColor="text1"/>
                <w:sz w:val="18"/>
                <w:szCs w:val="18"/>
              </w:rPr>
              <w:t>3</w:t>
            </w:r>
          </w:p>
        </w:tc>
        <w:tc>
          <w:tcPr>
            <w:tcW w:w="85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7"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85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12K</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II</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85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7"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85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r>
      <w:tr w:rsidR="004E1E50" w:rsidRPr="00B00499" w:rsidTr="004E1E50">
        <w:trPr>
          <w:trHeight w:hRule="exact" w:val="21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1212K</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07" w:right="597" w:firstLine="50"/>
              <w:jc w:val="center"/>
              <w:rPr>
                <w:rFonts w:ascii="Times New Roman" w:hAnsi="Times New Roman"/>
                <w:color w:val="000000" w:themeColor="text1"/>
                <w:sz w:val="24"/>
                <w:szCs w:val="24"/>
              </w:rPr>
            </w:pPr>
          </w:p>
        </w:tc>
        <w:tc>
          <w:tcPr>
            <w:tcW w:w="850" w:type="dxa"/>
            <w:tcBorders>
              <w:top w:val="nil"/>
              <w:left w:val="nil"/>
              <w:bottom w:val="nil"/>
              <w:right w:val="nil"/>
            </w:tcBorders>
          </w:tcPr>
          <w:p w:rsidR="004E1E50" w:rsidRPr="00B00499" w:rsidRDefault="00E34B84" w:rsidP="00E34B84">
            <w:pPr>
              <w:widowControl w:val="0"/>
              <w:autoSpaceDE w:val="0"/>
              <w:autoSpaceDN w:val="0"/>
              <w:adjustRightInd w:val="0"/>
              <w:spacing w:after="0"/>
              <w:ind w:right="9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4</w:t>
            </w:r>
          </w:p>
        </w:tc>
      </w:tr>
      <w:tr w:rsidR="004E1E50" w:rsidRPr="00B00499" w:rsidTr="004E1E50">
        <w:trPr>
          <w:trHeight w:hRule="exact" w:val="214"/>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Inves</w:t>
            </w:r>
            <w:proofErr w:type="spellEnd"/>
            <w:r w:rsidRPr="00B00499">
              <w:rPr>
                <w:rFonts w:ascii="Times New Roman" w:hAnsi="Times New Roman"/>
                <w:color w:val="000000" w:themeColor="text1"/>
                <w:sz w:val="18"/>
                <w:szCs w:val="18"/>
              </w:rPr>
              <w:t xml:space="preserve">. Critical/Contemporary Issues in </w:t>
            </w:r>
            <w:proofErr w:type="spellStart"/>
            <w:r w:rsidRPr="00B00499">
              <w:rPr>
                <w:rFonts w:ascii="Times New Roman" w:hAnsi="Times New Roman"/>
                <w:color w:val="000000" w:themeColor="text1"/>
                <w:sz w:val="18"/>
                <w:szCs w:val="18"/>
              </w:rPr>
              <w:t>Edu</w:t>
            </w:r>
            <w:proofErr w:type="spellEnd"/>
            <w:r w:rsidRPr="00B00499">
              <w:rPr>
                <w:rFonts w:ascii="Times New Roman" w:hAnsi="Times New Roman"/>
                <w:color w:val="000000" w:themeColor="text1"/>
                <w:sz w:val="18"/>
                <w:szCs w:val="18"/>
              </w:rPr>
              <w:t>.</w:t>
            </w:r>
          </w:p>
        </w:tc>
        <w:tc>
          <w:tcPr>
            <w:tcW w:w="166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85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96"/>
        </w:trPr>
        <w:tc>
          <w:tcPr>
            <w:tcW w:w="840"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otals</w:t>
            </w:r>
          </w:p>
        </w:tc>
        <w:tc>
          <w:tcPr>
            <w:tcW w:w="106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02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1660" w:type="dxa"/>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180" w:right="597" w:firstLine="50"/>
              <w:jc w:val="center"/>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1</w:t>
            </w:r>
            <w:r w:rsidR="006A5AF2" w:rsidRPr="00B00499">
              <w:rPr>
                <w:rFonts w:ascii="Times New Roman" w:hAnsi="Times New Roman"/>
                <w:b/>
                <w:bCs/>
                <w:color w:val="000000" w:themeColor="text1"/>
                <w:sz w:val="18"/>
                <w:szCs w:val="18"/>
              </w:rPr>
              <w:t>7</w:t>
            </w:r>
            <w:r w:rsidRPr="00B00499">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4E1E50" w:rsidRPr="00B00499" w:rsidRDefault="00D03349" w:rsidP="006A5AF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1</w:t>
            </w:r>
            <w:r w:rsidR="006A5AF2" w:rsidRPr="00B00499">
              <w:rPr>
                <w:rFonts w:ascii="Times New Roman" w:hAnsi="Times New Roman"/>
                <w:b/>
                <w:bCs/>
                <w:color w:val="000000" w:themeColor="text1"/>
                <w:sz w:val="18"/>
                <w:szCs w:val="18"/>
              </w:rPr>
              <w:t>7</w:t>
            </w:r>
            <w:r w:rsidRPr="00B00499">
              <w:rPr>
                <w:rFonts w:ascii="Times New Roman" w:hAnsi="Times New Roman"/>
                <w:b/>
                <w:bCs/>
                <w:color w:val="000000" w:themeColor="text1"/>
                <w:sz w:val="18"/>
                <w:szCs w:val="18"/>
              </w:rPr>
              <w:t xml:space="preserve"> hrs)</w:t>
            </w:r>
          </w:p>
        </w:tc>
      </w:tr>
    </w:tbl>
    <w:p w:rsidR="004E1E50" w:rsidRPr="00B00499" w:rsidRDefault="004E1E50" w:rsidP="004E1E50">
      <w:pPr>
        <w:widowControl w:val="0"/>
        <w:tabs>
          <w:tab w:val="left" w:pos="8020"/>
          <w:tab w:val="left" w:pos="9220"/>
        </w:tabs>
        <w:autoSpaceDE w:val="0"/>
        <w:autoSpaceDN w:val="0"/>
        <w:adjustRightInd w:val="0"/>
        <w:spacing w:after="0"/>
        <w:ind w:left="360" w:firstLine="0"/>
        <w:rPr>
          <w:rFonts w:ascii="Times New Roman" w:hAnsi="Times New Roman"/>
          <w:b/>
          <w:bCs/>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p w:rsidR="00E34B84" w:rsidRPr="00B00499" w:rsidRDefault="00E34B84" w:rsidP="004E1E50">
      <w:pPr>
        <w:widowControl w:val="0"/>
        <w:tabs>
          <w:tab w:val="left" w:pos="8020"/>
          <w:tab w:val="left" w:pos="9220"/>
        </w:tabs>
        <w:autoSpaceDE w:val="0"/>
        <w:autoSpaceDN w:val="0"/>
        <w:adjustRightInd w:val="0"/>
        <w:spacing w:after="0"/>
        <w:ind w:left="360" w:firstLine="0"/>
        <w:rPr>
          <w:rFonts w:ascii="Times New Roman" w:hAnsi="Times New Roman"/>
          <w:color w:val="000000" w:themeColor="text1"/>
          <w:sz w:val="18"/>
          <w:szCs w:val="18"/>
        </w:rPr>
      </w:pPr>
    </w:p>
    <w:tbl>
      <w:tblPr>
        <w:tblpPr w:leftFromText="180" w:rightFromText="180" w:vertAnchor="text" w:tblpX="360" w:tblpY="1"/>
        <w:tblOverlap w:val="never"/>
        <w:tblW w:w="0" w:type="auto"/>
        <w:tblLayout w:type="fixed"/>
        <w:tblCellMar>
          <w:left w:w="0" w:type="dxa"/>
          <w:right w:w="0" w:type="dxa"/>
        </w:tblCellMar>
        <w:tblLook w:val="0000"/>
      </w:tblPr>
      <w:tblGrid>
        <w:gridCol w:w="90"/>
        <w:gridCol w:w="937"/>
        <w:gridCol w:w="95"/>
        <w:gridCol w:w="718"/>
        <w:gridCol w:w="212"/>
        <w:gridCol w:w="4698"/>
        <w:gridCol w:w="90"/>
        <w:gridCol w:w="1468"/>
        <w:gridCol w:w="65"/>
        <w:gridCol w:w="955"/>
        <w:gridCol w:w="65"/>
      </w:tblGrid>
      <w:tr w:rsidR="004E1E50" w:rsidRPr="00B00499" w:rsidTr="007412B6">
        <w:trPr>
          <w:gridBefore w:val="1"/>
          <w:gridAfter w:val="1"/>
          <w:wBefore w:w="90" w:type="dxa"/>
          <w:wAfter w:w="65" w:type="dxa"/>
          <w:trHeight w:hRule="exact" w:val="237"/>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before="9" w:after="0"/>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before="9" w:after="0"/>
              <w:ind w:left="238"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before="9" w:after="0"/>
              <w:ind w:left="918" w:firstLine="50"/>
              <w:rPr>
                <w:rFonts w:ascii="Times New Roman" w:hAnsi="Times New Roman"/>
                <w:color w:val="000000" w:themeColor="text1"/>
                <w:sz w:val="24"/>
                <w:szCs w:val="24"/>
              </w:rPr>
            </w:pPr>
          </w:p>
        </w:tc>
        <w:tc>
          <w:tcPr>
            <w:tcW w:w="1020" w:type="dxa"/>
            <w:gridSpan w:val="2"/>
            <w:vMerge w:val="restart"/>
            <w:tcBorders>
              <w:top w:val="nil"/>
              <w:left w:val="nil"/>
              <w:bottom w:val="nil"/>
              <w:right w:val="nil"/>
            </w:tcBorders>
          </w:tcPr>
          <w:p w:rsidR="004E1E50"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p w:rsidR="007412B6" w:rsidRPr="00B00499" w:rsidRDefault="007412B6" w:rsidP="007412B6">
            <w:pPr>
              <w:widowControl w:val="0"/>
              <w:autoSpaceDE w:val="0"/>
              <w:autoSpaceDN w:val="0"/>
              <w:adjustRightInd w:val="0"/>
              <w:spacing w:after="0"/>
              <w:ind w:firstLine="43"/>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930" w:type="dxa"/>
            <w:gridSpan w:val="2"/>
            <w:tcBorders>
              <w:top w:val="nil"/>
              <w:left w:val="nil"/>
              <w:bottom w:val="nil"/>
              <w:right w:val="nil"/>
            </w:tcBorders>
          </w:tcPr>
          <w:p w:rsidR="004E1E50" w:rsidRPr="00B00499" w:rsidRDefault="004E1E50" w:rsidP="00E34B84">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100</w:t>
            </w:r>
            <w:r w:rsidR="00E34B84" w:rsidRPr="00B00499">
              <w:rPr>
                <w:rFonts w:ascii="Times New Roman" w:hAnsi="Times New Roman"/>
                <w:color w:val="000000" w:themeColor="text1"/>
                <w:sz w:val="18"/>
                <w:szCs w:val="18"/>
              </w:rPr>
              <w:t>X</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Fitness or other choice</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Botany I</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2120</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lang w:val="fr-MC"/>
              </w:rPr>
            </w:pPr>
            <w:r w:rsidRPr="00B00499">
              <w:rPr>
                <w:rFonts w:ascii="Times New Roman" w:hAnsi="Times New Roman"/>
                <w:color w:val="000000" w:themeColor="text1"/>
                <w:sz w:val="18"/>
                <w:szCs w:val="18"/>
                <w:lang w:val="fr-MC"/>
              </w:rPr>
              <w:t>Explore Socio. Culture Perspective on Divers.</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Microbiology</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POLS</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U.S. and GA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Government</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2130</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Explore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eaching/Learning</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vMerge/>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322"/>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otals</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c>
          <w:tcPr>
            <w:tcW w:w="1468" w:type="dxa"/>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45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020" w:type="dxa"/>
            <w:gridSpan w:val="2"/>
            <w:tcBorders>
              <w:top w:val="nil"/>
              <w:left w:val="nil"/>
              <w:bottom w:val="nil"/>
              <w:right w:val="nil"/>
            </w:tcBorders>
          </w:tcPr>
          <w:p w:rsidR="004E1E50" w:rsidRPr="00B00499" w:rsidRDefault="00D03349" w:rsidP="007412B6">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1</w:t>
            </w:r>
            <w:r w:rsidR="007412B6" w:rsidRPr="00B00499">
              <w:rPr>
                <w:rFonts w:ascii="Times New Roman" w:hAnsi="Times New Roman"/>
                <w:b/>
                <w:bCs/>
                <w:color w:val="000000" w:themeColor="text1"/>
                <w:sz w:val="18"/>
                <w:szCs w:val="18"/>
              </w:rPr>
              <w:t>7</w:t>
            </w:r>
            <w:r w:rsidRPr="00B00499">
              <w:rPr>
                <w:rFonts w:ascii="Times New Roman" w:hAnsi="Times New Roman"/>
                <w:b/>
                <w:bCs/>
                <w:color w:val="000000" w:themeColor="text1"/>
                <w:sz w:val="18"/>
                <w:szCs w:val="18"/>
              </w:rPr>
              <w:t xml:space="preserve"> hrs)</w:t>
            </w:r>
          </w:p>
        </w:tc>
      </w:tr>
      <w:tr w:rsidR="004E1E50" w:rsidRPr="00B00499" w:rsidTr="007412B6">
        <w:trPr>
          <w:gridBefore w:val="1"/>
          <w:gridAfter w:val="1"/>
          <w:wBefore w:w="90" w:type="dxa"/>
          <w:wAfter w:w="65" w:type="dxa"/>
          <w:trHeight w:hRule="exact" w:val="32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before="96"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before="96" w:after="0"/>
              <w:ind w:left="708"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102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before="96" w:after="0"/>
              <w:ind w:left="460" w:hanging="38"/>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r>
      <w:tr w:rsidR="004E1E50" w:rsidRPr="00B00499" w:rsidTr="007412B6">
        <w:trPr>
          <w:gridBefore w:val="1"/>
          <w:gridAfter w:val="1"/>
          <w:wBefore w:w="90" w:type="dxa"/>
          <w:wAfter w:w="65" w:type="dxa"/>
          <w:trHeight w:hRule="exact" w:val="218"/>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7"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111</w:t>
            </w:r>
            <w:r w:rsidRPr="00B00499">
              <w:rPr>
                <w:rFonts w:ascii="Times New Roman" w:hAnsi="Times New Roman"/>
                <w:color w:val="000000" w:themeColor="text1"/>
                <w:sz w:val="18"/>
                <w:szCs w:val="18"/>
              </w:rPr>
              <w:t>1K</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7"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7"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2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7"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12K</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II</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tcBorders>
              <w:top w:val="nil"/>
              <w:left w:val="nil"/>
              <w:bottom w:val="nil"/>
              <w:right w:val="nil"/>
            </w:tcBorders>
          </w:tcPr>
          <w:p w:rsidR="004E1E50" w:rsidRPr="00B00499" w:rsidRDefault="007412B6" w:rsidP="007412B6">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3501K</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Genetics</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2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jc w:val="right"/>
              <w:rPr>
                <w:rFonts w:ascii="Times New Roman" w:hAnsi="Times New Roman"/>
                <w:color w:val="000000" w:themeColor="text1"/>
                <w:sz w:val="18"/>
                <w:szCs w:val="18"/>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2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jc w:val="right"/>
              <w:rPr>
                <w:rFonts w:ascii="Times New Roman" w:hAnsi="Times New Roman"/>
                <w:color w:val="000000" w:themeColor="text1"/>
                <w:sz w:val="18"/>
                <w:szCs w:val="18"/>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COMM</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7"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Anal. Disc. Of Global Issues</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2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jc w:val="right"/>
              <w:rPr>
                <w:rFonts w:ascii="Times New Roman" w:hAnsi="Times New Roman"/>
                <w:color w:val="000000" w:themeColor="text1"/>
                <w:sz w:val="18"/>
                <w:szCs w:val="18"/>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E34B8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w:t>
            </w:r>
            <w:r w:rsidR="00E34B84" w:rsidRPr="00B00499">
              <w:rPr>
                <w:rFonts w:ascii="Times New Roman" w:hAnsi="Times New Roman"/>
                <w:color w:val="000000" w:themeColor="text1"/>
                <w:sz w:val="18"/>
                <w:szCs w:val="18"/>
              </w:rPr>
              <w:t>PED</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3230</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Contemp</w:t>
            </w:r>
            <w:proofErr w:type="spellEnd"/>
            <w:r w:rsidRPr="00B00499">
              <w:rPr>
                <w:rFonts w:ascii="Times New Roman" w:hAnsi="Times New Roman"/>
                <w:color w:val="000000" w:themeColor="text1"/>
                <w:sz w:val="18"/>
                <w:szCs w:val="18"/>
              </w:rPr>
              <w:t xml:space="preserve"> Perspective of Except Students</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2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jc w:val="right"/>
              <w:rPr>
                <w:rFonts w:ascii="Times New Roman" w:hAnsi="Times New Roman"/>
                <w:color w:val="000000" w:themeColor="text1"/>
                <w:sz w:val="18"/>
                <w:szCs w:val="18"/>
              </w:rPr>
            </w:pP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Area C</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13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elective</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Fine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 Humanity elective</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tcBorders>
              <w:top w:val="nil"/>
              <w:left w:val="nil"/>
              <w:bottom w:val="nil"/>
              <w:right w:val="nil"/>
            </w:tcBorders>
          </w:tcPr>
          <w:p w:rsidR="004E1E50" w:rsidRPr="00B00499" w:rsidRDefault="007412B6" w:rsidP="007412B6">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3002</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Adv Earth/ Space Science</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tcBorders>
              <w:top w:val="nil"/>
              <w:left w:val="nil"/>
              <w:bottom w:val="nil"/>
              <w:right w:val="nil"/>
            </w:tcBorders>
          </w:tcPr>
          <w:p w:rsidR="004E1E50" w:rsidRPr="00B00499" w:rsidRDefault="007412B6" w:rsidP="007412B6">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7412B6" w:rsidRPr="00B00499" w:rsidTr="007412B6">
        <w:trPr>
          <w:gridBefore w:val="1"/>
          <w:gridAfter w:val="1"/>
          <w:wBefore w:w="90" w:type="dxa"/>
          <w:wAfter w:w="65" w:type="dxa"/>
          <w:trHeight w:hRule="exact" w:val="214"/>
        </w:trPr>
        <w:tc>
          <w:tcPr>
            <w:tcW w:w="1032" w:type="dxa"/>
            <w:gridSpan w:val="2"/>
            <w:tcBorders>
              <w:top w:val="nil"/>
              <w:left w:val="nil"/>
              <w:bottom w:val="nil"/>
              <w:right w:val="nil"/>
            </w:tcBorders>
          </w:tcPr>
          <w:p w:rsidR="007412B6" w:rsidRPr="00B00499" w:rsidRDefault="007412B6" w:rsidP="007412B6">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p>
        </w:tc>
        <w:tc>
          <w:tcPr>
            <w:tcW w:w="930" w:type="dxa"/>
            <w:gridSpan w:val="2"/>
            <w:tcBorders>
              <w:top w:val="nil"/>
              <w:left w:val="nil"/>
              <w:bottom w:val="nil"/>
              <w:right w:val="nil"/>
            </w:tcBorders>
          </w:tcPr>
          <w:p w:rsidR="007412B6" w:rsidRPr="00B00499" w:rsidRDefault="007412B6" w:rsidP="007412B6">
            <w:pPr>
              <w:widowControl w:val="0"/>
              <w:autoSpaceDE w:val="0"/>
              <w:autoSpaceDN w:val="0"/>
              <w:adjustRightInd w:val="0"/>
              <w:spacing w:after="0" w:line="195" w:lineRule="exact"/>
              <w:ind w:left="88"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Choice</w:t>
            </w:r>
          </w:p>
        </w:tc>
        <w:tc>
          <w:tcPr>
            <w:tcW w:w="4788" w:type="dxa"/>
            <w:gridSpan w:val="2"/>
            <w:tcBorders>
              <w:top w:val="nil"/>
              <w:left w:val="nil"/>
              <w:bottom w:val="nil"/>
              <w:right w:val="nil"/>
            </w:tcBorders>
          </w:tcPr>
          <w:p w:rsidR="007412B6" w:rsidRPr="00B00499" w:rsidRDefault="007412B6" w:rsidP="007412B6">
            <w:pPr>
              <w:widowControl w:val="0"/>
              <w:autoSpaceDE w:val="0"/>
              <w:autoSpaceDN w:val="0"/>
              <w:adjustRightInd w:val="0"/>
              <w:spacing w:after="0" w:line="195" w:lineRule="exact"/>
              <w:ind w:left="238"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100X Physical Education Choices</w:t>
            </w:r>
          </w:p>
        </w:tc>
        <w:tc>
          <w:tcPr>
            <w:tcW w:w="1468" w:type="dxa"/>
            <w:tcBorders>
              <w:top w:val="nil"/>
              <w:left w:val="nil"/>
              <w:bottom w:val="nil"/>
              <w:right w:val="nil"/>
            </w:tcBorders>
          </w:tcPr>
          <w:p w:rsidR="007412B6" w:rsidRPr="00B00499" w:rsidRDefault="007412B6"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tcBorders>
              <w:top w:val="nil"/>
              <w:left w:val="nil"/>
              <w:bottom w:val="nil"/>
              <w:right w:val="nil"/>
            </w:tcBorders>
          </w:tcPr>
          <w:p w:rsidR="007412B6" w:rsidRPr="00B00499" w:rsidRDefault="007412B6" w:rsidP="007412B6">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4E1E50" w:rsidRPr="00B00499" w:rsidTr="007412B6">
        <w:trPr>
          <w:gridBefore w:val="1"/>
          <w:gridAfter w:val="1"/>
          <w:wBefore w:w="90" w:type="dxa"/>
          <w:wAfter w:w="65" w:type="dxa"/>
          <w:trHeight w:hRule="exact" w:val="214"/>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Area E</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elective</w:t>
            </w: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23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 Elective</w:t>
            </w:r>
          </w:p>
        </w:tc>
        <w:tc>
          <w:tcPr>
            <w:tcW w:w="1468" w:type="dxa"/>
            <w:tcBorders>
              <w:top w:val="nil"/>
              <w:left w:val="nil"/>
              <w:bottom w:val="nil"/>
              <w:right w:val="nil"/>
            </w:tcBorders>
          </w:tcPr>
          <w:p w:rsidR="004E1E50" w:rsidRPr="00B00499" w:rsidRDefault="004E1E50" w:rsidP="007412B6">
            <w:pPr>
              <w:widowControl w:val="0"/>
              <w:autoSpaceDE w:val="0"/>
              <w:autoSpaceDN w:val="0"/>
              <w:adjustRightInd w:val="0"/>
              <w:spacing w:after="0" w:line="195" w:lineRule="exact"/>
              <w:ind w:left="918" w:firstLine="50"/>
              <w:rPr>
                <w:rFonts w:ascii="Times New Roman" w:hAnsi="Times New Roman"/>
                <w:color w:val="000000" w:themeColor="text1"/>
                <w:sz w:val="24"/>
                <w:szCs w:val="24"/>
              </w:rPr>
            </w:pPr>
          </w:p>
        </w:tc>
        <w:tc>
          <w:tcPr>
            <w:tcW w:w="1020" w:type="dxa"/>
            <w:gridSpan w:val="2"/>
            <w:tcBorders>
              <w:top w:val="nil"/>
              <w:left w:val="nil"/>
              <w:bottom w:val="nil"/>
              <w:right w:val="nil"/>
            </w:tcBorders>
          </w:tcPr>
          <w:p w:rsidR="004E1E50" w:rsidRPr="00B00499" w:rsidRDefault="007412B6" w:rsidP="007412B6">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7412B6">
        <w:trPr>
          <w:gridBefore w:val="1"/>
          <w:gridAfter w:val="1"/>
          <w:wBefore w:w="90" w:type="dxa"/>
          <w:wAfter w:w="65" w:type="dxa"/>
          <w:trHeight w:hRule="exact" w:val="296"/>
        </w:trPr>
        <w:tc>
          <w:tcPr>
            <w:tcW w:w="1032"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93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c>
          <w:tcPr>
            <w:tcW w:w="4788"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c>
          <w:tcPr>
            <w:tcW w:w="1468" w:type="dxa"/>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45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18</w:t>
            </w:r>
            <w:r w:rsidRPr="00B00499">
              <w:rPr>
                <w:rFonts w:ascii="Times New Roman" w:hAnsi="Times New Roman"/>
                <w:b/>
                <w:bCs/>
                <w:color w:val="000000" w:themeColor="text1"/>
                <w:sz w:val="18"/>
                <w:szCs w:val="18"/>
              </w:rPr>
              <w:t xml:space="preserve"> hrs)</w:t>
            </w:r>
          </w:p>
        </w:tc>
        <w:tc>
          <w:tcPr>
            <w:tcW w:w="1020" w:type="dxa"/>
            <w:gridSpan w:val="2"/>
            <w:tcBorders>
              <w:top w:val="nil"/>
              <w:left w:val="nil"/>
              <w:bottom w:val="nil"/>
              <w:right w:val="nil"/>
            </w:tcBorders>
          </w:tcPr>
          <w:p w:rsidR="004E1E50" w:rsidRPr="00B00499" w:rsidRDefault="00D03349" w:rsidP="007412B6">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1</w:t>
            </w:r>
            <w:r w:rsidR="007412B6" w:rsidRPr="00B00499">
              <w:rPr>
                <w:rFonts w:ascii="Times New Roman" w:hAnsi="Times New Roman"/>
                <w:b/>
                <w:bCs/>
                <w:color w:val="000000" w:themeColor="text1"/>
                <w:sz w:val="18"/>
                <w:szCs w:val="18"/>
              </w:rPr>
              <w:t>5</w:t>
            </w:r>
            <w:r w:rsidRPr="00B00499">
              <w:rPr>
                <w:rFonts w:ascii="Times New Roman" w:hAnsi="Times New Roman"/>
                <w:b/>
                <w:bCs/>
                <w:color w:val="000000" w:themeColor="text1"/>
                <w:sz w:val="18"/>
                <w:szCs w:val="18"/>
              </w:rPr>
              <w:t xml:space="preserve"> hrs)</w:t>
            </w:r>
          </w:p>
        </w:tc>
      </w:tr>
      <w:tr w:rsidR="004E1E50" w:rsidRPr="00B00499" w:rsidTr="007412B6">
        <w:trPr>
          <w:trHeight w:hRule="exact" w:val="326"/>
        </w:trPr>
        <w:tc>
          <w:tcPr>
            <w:tcW w:w="1027" w:type="dxa"/>
            <w:gridSpan w:val="2"/>
            <w:tcBorders>
              <w:top w:val="nil"/>
              <w:left w:val="nil"/>
              <w:bottom w:val="nil"/>
              <w:right w:val="nil"/>
            </w:tcBorders>
          </w:tcPr>
          <w:p w:rsidR="004E1E50" w:rsidRPr="00B00499" w:rsidRDefault="004E1E50" w:rsidP="007412B6">
            <w:pPr>
              <w:widowControl w:val="0"/>
              <w:autoSpaceDE w:val="0"/>
              <w:autoSpaceDN w:val="0"/>
              <w:adjustRightInd w:val="0"/>
              <w:spacing w:before="96" w:after="0"/>
              <w:ind w:left="40" w:firstLine="50"/>
              <w:rPr>
                <w:rFonts w:ascii="Times New Roman" w:hAnsi="Times New Roman"/>
                <w:color w:val="000000" w:themeColor="text1"/>
                <w:sz w:val="24"/>
                <w:szCs w:val="24"/>
              </w:rPr>
            </w:pPr>
          </w:p>
        </w:tc>
        <w:tc>
          <w:tcPr>
            <w:tcW w:w="813"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c>
          <w:tcPr>
            <w:tcW w:w="491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after="0"/>
              <w:ind w:firstLine="50"/>
              <w:rPr>
                <w:rFonts w:ascii="Times New Roman" w:hAnsi="Times New Roman"/>
                <w:color w:val="000000" w:themeColor="text1"/>
                <w:sz w:val="24"/>
                <w:szCs w:val="24"/>
              </w:rPr>
            </w:pPr>
          </w:p>
        </w:tc>
        <w:tc>
          <w:tcPr>
            <w:tcW w:w="1623" w:type="dxa"/>
            <w:gridSpan w:val="3"/>
            <w:tcBorders>
              <w:top w:val="nil"/>
              <w:left w:val="nil"/>
              <w:bottom w:val="nil"/>
              <w:right w:val="nil"/>
            </w:tcBorders>
          </w:tcPr>
          <w:p w:rsidR="004E1E50" w:rsidRPr="00B00499" w:rsidRDefault="004E1E50" w:rsidP="007412B6">
            <w:pPr>
              <w:widowControl w:val="0"/>
              <w:autoSpaceDE w:val="0"/>
              <w:autoSpaceDN w:val="0"/>
              <w:adjustRightInd w:val="0"/>
              <w:spacing w:before="96" w:after="0"/>
              <w:ind w:left="863" w:firstLine="50"/>
              <w:rPr>
                <w:rFonts w:ascii="Times New Roman" w:hAnsi="Times New Roman"/>
                <w:color w:val="000000" w:themeColor="text1"/>
                <w:sz w:val="24"/>
                <w:szCs w:val="24"/>
              </w:rPr>
            </w:pPr>
          </w:p>
        </w:tc>
        <w:tc>
          <w:tcPr>
            <w:tcW w:w="1020" w:type="dxa"/>
            <w:gridSpan w:val="2"/>
            <w:tcBorders>
              <w:top w:val="nil"/>
              <w:left w:val="nil"/>
              <w:bottom w:val="nil"/>
              <w:right w:val="nil"/>
            </w:tcBorders>
          </w:tcPr>
          <w:p w:rsidR="004E1E50" w:rsidRPr="00B00499" w:rsidRDefault="004E1E50" w:rsidP="007412B6">
            <w:pPr>
              <w:widowControl w:val="0"/>
              <w:autoSpaceDE w:val="0"/>
              <w:autoSpaceDN w:val="0"/>
              <w:adjustRightInd w:val="0"/>
              <w:spacing w:before="96" w:after="0"/>
              <w:ind w:left="267" w:firstLine="0"/>
              <w:rPr>
                <w:rFonts w:ascii="Times New Roman" w:hAnsi="Times New Roman"/>
                <w:color w:val="000000" w:themeColor="text1"/>
                <w:sz w:val="24"/>
                <w:szCs w:val="24"/>
              </w:rPr>
            </w:pPr>
          </w:p>
        </w:tc>
      </w:tr>
    </w:tbl>
    <w:p w:rsidR="007412B6" w:rsidRPr="00B00499" w:rsidRDefault="007412B6" w:rsidP="004E1E50">
      <w:pPr>
        <w:widowControl w:val="0"/>
        <w:autoSpaceDE w:val="0"/>
        <w:autoSpaceDN w:val="0"/>
        <w:adjustRightInd w:val="0"/>
        <w:spacing w:after="0"/>
        <w:ind w:left="540" w:firstLine="0"/>
        <w:rPr>
          <w:rFonts w:ascii="Times New Roman" w:hAnsi="Times New Roman"/>
          <w:b/>
          <w:bCs/>
          <w:color w:val="000000" w:themeColor="text1"/>
          <w:sz w:val="18"/>
          <w:szCs w:val="18"/>
        </w:rPr>
      </w:pPr>
    </w:p>
    <w:p w:rsidR="007412B6" w:rsidRPr="00B00499" w:rsidRDefault="007412B6" w:rsidP="004E1E50">
      <w:pPr>
        <w:widowControl w:val="0"/>
        <w:autoSpaceDE w:val="0"/>
        <w:autoSpaceDN w:val="0"/>
        <w:adjustRightInd w:val="0"/>
        <w:spacing w:after="0"/>
        <w:ind w:left="540" w:firstLine="0"/>
        <w:rPr>
          <w:rFonts w:ascii="Times New Roman" w:hAnsi="Times New Roman"/>
          <w:b/>
          <w:bCs/>
          <w:color w:val="000000" w:themeColor="text1"/>
          <w:sz w:val="18"/>
          <w:szCs w:val="18"/>
        </w:rPr>
      </w:pPr>
    </w:p>
    <w:p w:rsidR="007412B6" w:rsidRPr="00B00499" w:rsidRDefault="007412B6" w:rsidP="004E1E50">
      <w:pPr>
        <w:widowControl w:val="0"/>
        <w:autoSpaceDE w:val="0"/>
        <w:autoSpaceDN w:val="0"/>
        <w:adjustRightInd w:val="0"/>
        <w:spacing w:after="0"/>
        <w:ind w:left="540" w:firstLine="0"/>
        <w:rPr>
          <w:rFonts w:ascii="Times New Roman" w:hAnsi="Times New Roman"/>
          <w:b/>
          <w:bCs/>
          <w:color w:val="000000" w:themeColor="text1"/>
          <w:sz w:val="18"/>
          <w:szCs w:val="18"/>
        </w:rPr>
      </w:pPr>
    </w:p>
    <w:p w:rsidR="007412B6" w:rsidRPr="00B00499" w:rsidRDefault="007412B6" w:rsidP="004E1E50">
      <w:pPr>
        <w:widowControl w:val="0"/>
        <w:autoSpaceDE w:val="0"/>
        <w:autoSpaceDN w:val="0"/>
        <w:adjustRightInd w:val="0"/>
        <w:spacing w:after="0"/>
        <w:ind w:left="540" w:firstLine="0"/>
        <w:rPr>
          <w:rFonts w:ascii="Times New Roman" w:hAnsi="Times New Roman"/>
          <w:b/>
          <w:bCs/>
          <w:color w:val="000000" w:themeColor="text1"/>
          <w:sz w:val="18"/>
          <w:szCs w:val="18"/>
        </w:rPr>
      </w:pPr>
    </w:p>
    <w:p w:rsidR="007412B6" w:rsidRPr="00B00499" w:rsidRDefault="007412B6" w:rsidP="004E1E50">
      <w:pPr>
        <w:widowControl w:val="0"/>
        <w:autoSpaceDE w:val="0"/>
        <w:autoSpaceDN w:val="0"/>
        <w:adjustRightInd w:val="0"/>
        <w:spacing w:after="0"/>
        <w:ind w:left="540" w:firstLine="0"/>
        <w:rPr>
          <w:rFonts w:ascii="Times New Roman" w:hAnsi="Times New Roman"/>
          <w:b/>
          <w:bCs/>
          <w:color w:val="000000" w:themeColor="text1"/>
          <w:sz w:val="18"/>
          <w:szCs w:val="18"/>
        </w:rPr>
      </w:pPr>
    </w:p>
    <w:p w:rsidR="004E1E50" w:rsidRPr="00B00499" w:rsidRDefault="007412B6" w:rsidP="004E1E50">
      <w:pPr>
        <w:widowControl w:val="0"/>
        <w:autoSpaceDE w:val="0"/>
        <w:autoSpaceDN w:val="0"/>
        <w:adjustRightInd w:val="0"/>
        <w:spacing w:after="0"/>
        <w:ind w:left="54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br w:type="textWrapping" w:clear="all"/>
      </w:r>
    </w:p>
    <w:tbl>
      <w:tblPr>
        <w:tblW w:w="0" w:type="auto"/>
        <w:tblInd w:w="1080" w:type="dxa"/>
        <w:tblLayout w:type="fixed"/>
        <w:tblCellMar>
          <w:left w:w="0" w:type="dxa"/>
          <w:right w:w="0" w:type="dxa"/>
        </w:tblCellMar>
        <w:tblLook w:val="0000"/>
      </w:tblPr>
      <w:tblGrid>
        <w:gridCol w:w="1027"/>
        <w:gridCol w:w="813"/>
        <w:gridCol w:w="4640"/>
        <w:gridCol w:w="1800"/>
        <w:gridCol w:w="1020"/>
      </w:tblGrid>
      <w:tr w:rsidR="004E1E50" w:rsidRPr="00B00499" w:rsidTr="00D03349">
        <w:trPr>
          <w:trHeight w:hRule="exact" w:val="326"/>
        </w:trPr>
        <w:tc>
          <w:tcPr>
            <w:tcW w:w="1027" w:type="dxa"/>
            <w:tcBorders>
              <w:top w:val="nil"/>
              <w:left w:val="nil"/>
              <w:bottom w:val="nil"/>
              <w:right w:val="nil"/>
            </w:tcBorders>
          </w:tcPr>
          <w:p w:rsidR="004E1E50" w:rsidRPr="00B00499" w:rsidRDefault="004E1E50" w:rsidP="004E1E50">
            <w:pPr>
              <w:widowControl w:val="0"/>
              <w:autoSpaceDE w:val="0"/>
              <w:autoSpaceDN w:val="0"/>
              <w:adjustRightInd w:val="0"/>
              <w:spacing w:before="96"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813"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64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1800" w:type="dxa"/>
            <w:tcBorders>
              <w:top w:val="nil"/>
              <w:left w:val="nil"/>
              <w:bottom w:val="nil"/>
              <w:right w:val="nil"/>
            </w:tcBorders>
          </w:tcPr>
          <w:p w:rsidR="004E1E50" w:rsidRPr="00B00499" w:rsidRDefault="004E1E50" w:rsidP="004E1E50">
            <w:pPr>
              <w:widowControl w:val="0"/>
              <w:autoSpaceDE w:val="0"/>
              <w:autoSpaceDN w:val="0"/>
              <w:adjustRightInd w:val="0"/>
              <w:spacing w:before="96" w:after="0"/>
              <w:ind w:left="863"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1020" w:type="dxa"/>
            <w:tcBorders>
              <w:top w:val="nil"/>
              <w:left w:val="nil"/>
              <w:bottom w:val="nil"/>
              <w:right w:val="nil"/>
            </w:tcBorders>
          </w:tcPr>
          <w:p w:rsidR="004E1E50" w:rsidRPr="00B00499" w:rsidRDefault="004E1E50" w:rsidP="004E1E50">
            <w:pPr>
              <w:widowControl w:val="0"/>
              <w:autoSpaceDE w:val="0"/>
              <w:autoSpaceDN w:val="0"/>
              <w:adjustRightInd w:val="0"/>
              <w:spacing w:before="96" w:after="0"/>
              <w:ind w:left="460" w:hanging="13"/>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r>
      <w:tr w:rsidR="004E1E50" w:rsidRPr="00B00499" w:rsidTr="00D03349">
        <w:trPr>
          <w:trHeight w:hRule="exact" w:val="218"/>
        </w:trPr>
        <w:tc>
          <w:tcPr>
            <w:tcW w:w="1027"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Area E</w:t>
            </w:r>
          </w:p>
        </w:tc>
        <w:tc>
          <w:tcPr>
            <w:tcW w:w="813"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640"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 Elective</w:t>
            </w:r>
          </w:p>
        </w:tc>
        <w:tc>
          <w:tcPr>
            <w:tcW w:w="1800"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107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2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r>
      <w:tr w:rsidR="004E1E50" w:rsidRPr="00B00499" w:rsidTr="00D03349">
        <w:trPr>
          <w:trHeight w:hRule="exact" w:val="216"/>
        </w:trPr>
        <w:tc>
          <w:tcPr>
            <w:tcW w:w="10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1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4400</w:t>
            </w:r>
          </w:p>
        </w:tc>
        <w:tc>
          <w:tcPr>
            <w:tcW w:w="46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Prep. for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18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7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c>
          <w:tcPr>
            <w:tcW w:w="102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r>
      <w:tr w:rsidR="004E1E50" w:rsidRPr="00B00499" w:rsidTr="00D03349">
        <w:trPr>
          <w:trHeight w:hRule="exact" w:val="216"/>
        </w:trPr>
        <w:tc>
          <w:tcPr>
            <w:tcW w:w="10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1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4441</w:t>
            </w:r>
          </w:p>
        </w:tc>
        <w:tc>
          <w:tcPr>
            <w:tcW w:w="46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Reading</w:t>
            </w:r>
          </w:p>
        </w:tc>
        <w:tc>
          <w:tcPr>
            <w:tcW w:w="18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7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2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r>
      <w:tr w:rsidR="004E1E50" w:rsidRPr="00B00499" w:rsidTr="00D03349">
        <w:trPr>
          <w:trHeight w:hRule="exact" w:val="216"/>
        </w:trPr>
        <w:tc>
          <w:tcPr>
            <w:tcW w:w="10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HIST</w:t>
            </w:r>
          </w:p>
        </w:tc>
        <w:tc>
          <w:tcPr>
            <w:tcW w:w="81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1111</w:t>
            </w:r>
          </w:p>
        </w:tc>
        <w:tc>
          <w:tcPr>
            <w:tcW w:w="46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History I (or other history elective)</w:t>
            </w:r>
          </w:p>
        </w:tc>
        <w:tc>
          <w:tcPr>
            <w:tcW w:w="18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7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2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r>
      <w:tr w:rsidR="004E1E50" w:rsidRPr="00B00499" w:rsidTr="00D03349">
        <w:trPr>
          <w:trHeight w:hRule="exact" w:val="216"/>
        </w:trPr>
        <w:tc>
          <w:tcPr>
            <w:tcW w:w="10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1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4405</w:t>
            </w:r>
          </w:p>
        </w:tc>
        <w:tc>
          <w:tcPr>
            <w:tcW w:w="46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Methods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Science</w:t>
            </w:r>
          </w:p>
        </w:tc>
        <w:tc>
          <w:tcPr>
            <w:tcW w:w="18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7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2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r>
      <w:tr w:rsidR="004E1E50" w:rsidRPr="00B00499" w:rsidTr="00D03349">
        <w:trPr>
          <w:trHeight w:hRule="exact" w:val="214"/>
        </w:trPr>
        <w:tc>
          <w:tcPr>
            <w:tcW w:w="10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1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4412</w:t>
            </w:r>
          </w:p>
        </w:tc>
        <w:tc>
          <w:tcPr>
            <w:tcW w:w="464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18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983" w:firstLine="50"/>
              <w:rPr>
                <w:rFonts w:ascii="Times New Roman" w:hAnsi="Times New Roman"/>
                <w:color w:val="000000" w:themeColor="text1"/>
                <w:sz w:val="24"/>
                <w:szCs w:val="24"/>
              </w:rPr>
            </w:pPr>
          </w:p>
        </w:tc>
        <w:tc>
          <w:tcPr>
            <w:tcW w:w="1020" w:type="dxa"/>
            <w:tcBorders>
              <w:top w:val="nil"/>
              <w:left w:val="nil"/>
              <w:bottom w:val="nil"/>
              <w:right w:val="nil"/>
            </w:tcBorders>
          </w:tcPr>
          <w:p w:rsidR="004E1E50" w:rsidRPr="00B00499" w:rsidRDefault="007412B6" w:rsidP="007412B6">
            <w:pPr>
              <w:widowControl w:val="0"/>
              <w:autoSpaceDE w:val="0"/>
              <w:autoSpaceDN w:val="0"/>
              <w:adjustRightInd w:val="0"/>
              <w:spacing w:after="0"/>
              <w:ind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12</w:t>
            </w:r>
          </w:p>
        </w:tc>
      </w:tr>
      <w:tr w:rsidR="004E1E50" w:rsidRPr="00B00499" w:rsidTr="00D03349">
        <w:trPr>
          <w:trHeight w:hRule="exact" w:val="296"/>
        </w:trPr>
        <w:tc>
          <w:tcPr>
            <w:tcW w:w="1027"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813"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640"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1800" w:type="dxa"/>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63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14</w:t>
            </w:r>
            <w:r w:rsidRPr="00B00499">
              <w:rPr>
                <w:rFonts w:ascii="Times New Roman" w:hAnsi="Times New Roman"/>
                <w:b/>
                <w:bCs/>
                <w:color w:val="000000" w:themeColor="text1"/>
                <w:sz w:val="18"/>
                <w:szCs w:val="18"/>
              </w:rPr>
              <w:t xml:space="preserve"> hrs)</w:t>
            </w:r>
          </w:p>
        </w:tc>
        <w:tc>
          <w:tcPr>
            <w:tcW w:w="1020"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12</w:t>
            </w:r>
            <w:r w:rsidRPr="00B00499">
              <w:rPr>
                <w:rFonts w:ascii="Times New Roman" w:hAnsi="Times New Roman"/>
                <w:b/>
                <w:bCs/>
                <w:color w:val="000000" w:themeColor="text1"/>
                <w:sz w:val="18"/>
                <w:szCs w:val="18"/>
              </w:rPr>
              <w:t xml:space="preserve"> hrs)</w:t>
            </w:r>
          </w:p>
        </w:tc>
      </w:tr>
    </w:tbl>
    <w:p w:rsidR="00E8550F" w:rsidRPr="00B00499" w:rsidRDefault="00E8550F" w:rsidP="004E1E50">
      <w:pPr>
        <w:ind w:firstLine="50"/>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510B4A" w:rsidP="0071188B">
      <w:pPr>
        <w:pStyle w:val="Heading2"/>
        <w:tabs>
          <w:tab w:val="left" w:pos="180"/>
        </w:tabs>
        <w:ind w:left="180" w:firstLine="0"/>
        <w:rPr>
          <w:color w:val="000000" w:themeColor="text1"/>
        </w:rPr>
      </w:pPr>
      <w:bookmarkStart w:id="46" w:name="_Toc295333412"/>
      <w:bookmarkStart w:id="47" w:name="_Toc295602069"/>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46"/>
      <w:bookmarkEnd w:id="47"/>
    </w:p>
    <w:p w:rsidR="000454D4" w:rsidRPr="00B00499" w:rsidRDefault="000454D4" w:rsidP="000454D4">
      <w:pPr>
        <w:widowControl w:val="0"/>
        <w:autoSpaceDE w:val="0"/>
        <w:autoSpaceDN w:val="0"/>
        <w:adjustRightInd w:val="0"/>
        <w:spacing w:before="12" w:after="0"/>
        <w:ind w:left="160" w:firstLine="20"/>
        <w:rPr>
          <w:rFonts w:ascii="Times New Roman" w:hAnsi="Times New Roman"/>
          <w:b/>
          <w:color w:val="000000" w:themeColor="text1"/>
          <w:sz w:val="18"/>
          <w:szCs w:val="18"/>
        </w:rPr>
      </w:pPr>
      <w:r w:rsidRPr="00B00499">
        <w:rPr>
          <w:rFonts w:ascii="Times New Roman" w:hAnsi="Times New Roman"/>
          <w:b/>
          <w:color w:val="000000" w:themeColor="text1"/>
          <w:sz w:val="18"/>
          <w:szCs w:val="18"/>
        </w:rPr>
        <w:t xml:space="preserve">Area F. </w:t>
      </w:r>
      <w:proofErr w:type="gramStart"/>
      <w:r w:rsidRPr="00B00499">
        <w:rPr>
          <w:rFonts w:ascii="Times New Roman" w:hAnsi="Times New Roman"/>
          <w:b/>
          <w:color w:val="000000" w:themeColor="text1"/>
          <w:sz w:val="18"/>
          <w:szCs w:val="18"/>
        </w:rPr>
        <w:t>Required</w:t>
      </w:r>
      <w:proofErr w:type="gramEnd"/>
      <w:r w:rsidRPr="00B00499">
        <w:rPr>
          <w:rFonts w:ascii="Times New Roman" w:hAnsi="Times New Roman"/>
          <w:b/>
          <w:color w:val="000000" w:themeColor="text1"/>
          <w:sz w:val="18"/>
          <w:szCs w:val="18"/>
        </w:rPr>
        <w:t>: 18 hours, lower division (1000-2000 Level)</w:t>
      </w:r>
    </w:p>
    <w:p w:rsidR="000454D4" w:rsidRPr="00B00499" w:rsidRDefault="000454D4" w:rsidP="000454D4">
      <w:pPr>
        <w:widowControl w:val="0"/>
        <w:tabs>
          <w:tab w:val="left" w:pos="2300"/>
          <w:tab w:val="left" w:pos="90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r w:rsidRPr="00B00499">
        <w:rPr>
          <w:rFonts w:ascii="Times New Roman" w:hAnsi="Times New Roman"/>
          <w:color w:val="000000" w:themeColor="text1"/>
          <w:sz w:val="18"/>
          <w:szCs w:val="18"/>
        </w:rPr>
        <w:tab/>
        <w:t>General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1212K</w:t>
      </w:r>
      <w:r w:rsidRPr="00B00499">
        <w:rPr>
          <w:rFonts w:ascii="Times New Roman" w:hAnsi="Times New Roman"/>
          <w:color w:val="000000" w:themeColor="text1"/>
          <w:sz w:val="18"/>
          <w:szCs w:val="18"/>
        </w:rPr>
        <w:tab/>
        <w:t>General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2301K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2302K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2 credit hours course taken from</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Area D for science majors</w:t>
      </w:r>
      <w:r w:rsidRPr="00B00499">
        <w:rPr>
          <w:rFonts w:ascii="Times New Roman" w:hAnsi="Times New Roman"/>
          <w:color w:val="000000" w:themeColor="text1"/>
          <w:sz w:val="18"/>
          <w:szCs w:val="18"/>
        </w:rPr>
        <w:tab/>
        <w:t>2</w:t>
      </w:r>
    </w:p>
    <w:p w:rsidR="000454D4" w:rsidRPr="00B00499" w:rsidRDefault="000454D4" w:rsidP="00D03349">
      <w:pPr>
        <w:widowControl w:val="0"/>
        <w:tabs>
          <w:tab w:val="right" w:pos="9680"/>
        </w:tabs>
        <w:autoSpaceDE w:val="0"/>
        <w:autoSpaceDN w:val="0"/>
        <w:adjustRightInd w:val="0"/>
        <w:spacing w:before="9" w:after="0"/>
        <w:ind w:left="160" w:firstLine="2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18</w:t>
      </w:r>
      <w:r w:rsidR="00D03349" w:rsidRPr="00B00499">
        <w:rPr>
          <w:rFonts w:ascii="Times New Roman" w:hAnsi="Times New Roman"/>
          <w:b/>
          <w:bCs/>
          <w:color w:val="000000" w:themeColor="text1"/>
          <w:sz w:val="18"/>
          <w:szCs w:val="18"/>
        </w:rPr>
        <w:t xml:space="preserve"> hours)</w:t>
      </w:r>
    </w:p>
    <w:p w:rsidR="000454D4" w:rsidRPr="00B00499" w:rsidRDefault="000454D4" w:rsidP="000454D4">
      <w:pPr>
        <w:widowControl w:val="0"/>
        <w:tabs>
          <w:tab w:val="left" w:pos="9680"/>
        </w:tabs>
        <w:autoSpaceDE w:val="0"/>
        <w:autoSpaceDN w:val="0"/>
        <w:adjustRightInd w:val="0"/>
        <w:spacing w:before="9" w:after="0"/>
        <w:ind w:left="160" w:firstLine="20"/>
        <w:rPr>
          <w:rFonts w:ascii="Times New Roman" w:hAnsi="Times New Roman"/>
          <w:color w:val="000000" w:themeColor="text1"/>
          <w:sz w:val="18"/>
          <w:szCs w:val="18"/>
        </w:rPr>
      </w:pPr>
    </w:p>
    <w:tbl>
      <w:tblPr>
        <w:tblW w:w="0" w:type="auto"/>
        <w:tblInd w:w="120" w:type="dxa"/>
        <w:tblLayout w:type="fixed"/>
        <w:tblCellMar>
          <w:left w:w="0" w:type="dxa"/>
          <w:right w:w="0" w:type="dxa"/>
        </w:tblCellMar>
        <w:tblLook w:val="0000"/>
      </w:tblPr>
      <w:tblGrid>
        <w:gridCol w:w="840"/>
        <w:gridCol w:w="1065"/>
        <w:gridCol w:w="5301"/>
        <w:gridCol w:w="2594"/>
      </w:tblGrid>
      <w:tr w:rsidR="000454D4" w:rsidRPr="00B00499" w:rsidTr="00D03349">
        <w:trPr>
          <w:trHeight w:hRule="exact" w:val="298"/>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3" w:firstLine="43"/>
              <w:rPr>
                <w:rFonts w:ascii="Times New Roman" w:hAnsi="Times New Roman"/>
                <w:b/>
                <w:color w:val="000000" w:themeColor="text1"/>
                <w:sz w:val="18"/>
                <w:szCs w:val="18"/>
              </w:rPr>
            </w:pPr>
            <w:r w:rsidRPr="00B00499">
              <w:rPr>
                <w:rFonts w:ascii="Times New Roman" w:hAnsi="Times New Roman"/>
                <w:b/>
                <w:color w:val="000000" w:themeColor="text1"/>
                <w:sz w:val="18"/>
                <w:szCs w:val="18"/>
              </w:rPr>
              <w:t>Area G: Major Courses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0454D4" w:rsidRPr="00B00499" w:rsidTr="00D03349">
        <w:trPr>
          <w:trHeight w:hRule="exact" w:val="298"/>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12</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2594" w:type="dxa"/>
            <w:tcBorders>
              <w:top w:val="nil"/>
              <w:left w:val="nil"/>
              <w:bottom w:val="nil"/>
              <w:right w:val="nil"/>
            </w:tcBorders>
          </w:tcPr>
          <w:p w:rsidR="000454D4" w:rsidRPr="00B00499" w:rsidRDefault="00D03349" w:rsidP="00D03349">
            <w:pPr>
              <w:widowControl w:val="0"/>
              <w:tabs>
                <w:tab w:val="right" w:pos="9680"/>
              </w:tabs>
              <w:autoSpaceDE w:val="0"/>
              <w:autoSpaceDN w:val="0"/>
              <w:adjustRightInd w:val="0"/>
              <w:spacing w:before="9" w:after="0"/>
              <w:ind w:left="160" w:firstLine="20"/>
              <w:jc w:val="right"/>
              <w:rPr>
                <w:rFonts w:ascii="Times New Roman" w:hAnsi="Times New Roman"/>
                <w:b/>
                <w:color w:val="000000" w:themeColor="text1"/>
                <w:sz w:val="18"/>
                <w:szCs w:val="18"/>
              </w:rPr>
            </w:pPr>
            <w:r w:rsidRPr="00B00499">
              <w:rPr>
                <w:rFonts w:ascii="Times New Roman" w:hAnsi="Times New Roman"/>
                <w:b/>
                <w:color w:val="000000" w:themeColor="text1"/>
                <w:sz w:val="18"/>
                <w:szCs w:val="18"/>
              </w:rPr>
              <w:t>(</w:t>
            </w:r>
            <w:r w:rsidR="000454D4" w:rsidRPr="00B00499">
              <w:rPr>
                <w:rFonts w:ascii="Times New Roman" w:hAnsi="Times New Roman"/>
                <w:b/>
                <w:color w:val="000000" w:themeColor="text1"/>
                <w:sz w:val="18"/>
                <w:szCs w:val="18"/>
              </w:rPr>
              <w:t>60</w:t>
            </w:r>
            <w:r w:rsidRPr="00B00499">
              <w:rPr>
                <w:rFonts w:ascii="Times New Roman" w:hAnsi="Times New Roman"/>
                <w:b/>
                <w:color w:val="000000" w:themeColor="text1"/>
                <w:sz w:val="18"/>
                <w:szCs w:val="18"/>
              </w:rPr>
              <w:t xml:space="preserve"> hours)</w:t>
            </w:r>
          </w:p>
        </w:tc>
      </w:tr>
    </w:tbl>
    <w:p w:rsidR="00E8550F" w:rsidRPr="00B00499" w:rsidRDefault="00E8550F" w:rsidP="00510B4A">
      <w:pPr>
        <w:ind w:firstLine="50"/>
        <w:rPr>
          <w:color w:val="000000" w:themeColor="text1"/>
        </w:rPr>
      </w:pPr>
    </w:p>
    <w:p w:rsidR="00510B4A" w:rsidRPr="00B00499"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r w:rsidRPr="00B00499">
        <w:rPr>
          <w:rFonts w:ascii="Times New Roman" w:hAnsi="Times New Roman"/>
          <w:color w:val="000000" w:themeColor="text1"/>
          <w:sz w:val="18"/>
          <w:szCs w:val="18"/>
        </w:rPr>
        <w:tab/>
        <w:t>12</w:t>
      </w:r>
    </w:p>
    <w:p w:rsidR="00510B4A" w:rsidRPr="00B00499" w:rsidRDefault="00510B4A" w:rsidP="00D03349">
      <w:pPr>
        <w:widowControl w:val="0"/>
        <w:tabs>
          <w:tab w:val="right" w:pos="990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510B4A" w:rsidRPr="00B00499" w:rsidRDefault="00510B4A" w:rsidP="00510B4A">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510B4A" w:rsidRPr="00B00499" w:rsidRDefault="00510B4A" w:rsidP="00510B4A">
      <w:pPr>
        <w:widowControl w:val="0"/>
        <w:autoSpaceDE w:val="0"/>
        <w:autoSpaceDN w:val="0"/>
        <w:adjustRightInd w:val="0"/>
        <w:spacing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p>
    <w:p w:rsidR="00510B4A" w:rsidRPr="00B00499" w:rsidRDefault="00510B4A" w:rsidP="00510B4A">
      <w:pPr>
        <w:widowControl w:val="0"/>
        <w:autoSpaceDE w:val="0"/>
        <w:autoSpaceDN w:val="0"/>
        <w:adjustRightInd w:val="0"/>
        <w:spacing w:before="16"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HEMIST</w:t>
      </w:r>
      <w:r w:rsidRPr="00B00499">
        <w:rPr>
          <w:rFonts w:ascii="Times New Roman" w:hAnsi="Times New Roman"/>
          <w:b/>
          <w:bCs/>
          <w:color w:val="000000" w:themeColor="text1"/>
          <w:spacing w:val="-8"/>
          <w:sz w:val="24"/>
          <w:szCs w:val="24"/>
        </w:rPr>
        <w:t>R</w:t>
      </w:r>
      <w:r w:rsidRPr="00B00499">
        <w:rPr>
          <w:rFonts w:ascii="Times New Roman" w:hAnsi="Times New Roman"/>
          <w:b/>
          <w:bCs/>
          <w:color w:val="000000" w:themeColor="text1"/>
          <w:sz w:val="24"/>
          <w:szCs w:val="24"/>
        </w:rPr>
        <w:t>Y</w:t>
      </w:r>
    </w:p>
    <w:p w:rsidR="00510B4A" w:rsidRPr="00B00499" w:rsidRDefault="00510B4A" w:rsidP="00510B4A">
      <w:pPr>
        <w:widowControl w:val="0"/>
        <w:autoSpaceDE w:val="0"/>
        <w:autoSpaceDN w:val="0"/>
        <w:adjustRightInd w:val="0"/>
        <w:spacing w:before="8" w:after="0" w:line="260" w:lineRule="exact"/>
        <w:ind w:firstLine="20"/>
        <w:rPr>
          <w:rFonts w:ascii="Times New Roman" w:hAnsi="Times New Roman"/>
          <w:color w:val="000000" w:themeColor="text1"/>
          <w:sz w:val="26"/>
          <w:szCs w:val="26"/>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1916"/>
      </w:tblGrid>
      <w:tr w:rsidR="00510B4A" w:rsidRPr="00B00499" w:rsidTr="00D03349">
        <w:trPr>
          <w:trHeight w:hRule="exact" w:val="237"/>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ASU</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Freshman Seminar &amp; Service to Leadership</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val="restart"/>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13</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Pre-Calculus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1212 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4"/>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HIST</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1002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Intro.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African Diaspora</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510B4A" w:rsidRPr="00B00499" w:rsidTr="00D03349">
        <w:trPr>
          <w:trHeight w:hRule="exact" w:val="29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66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left="249" w:right="602" w:firstLine="20"/>
              <w:jc w:val="center"/>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91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2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pPr>
        <w:rPr>
          <w:color w:val="000000" w:themeColor="text1"/>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1890"/>
      </w:tblGrid>
      <w:tr w:rsidR="00510B4A" w:rsidRPr="00B00499" w:rsidTr="00D03349">
        <w:trPr>
          <w:trHeight w:hRule="exact" w:val="237"/>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 I</w:t>
            </w: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24"/>
                <w:szCs w:val="24"/>
              </w:rPr>
              <w:t xml:space="preserve"> </w:t>
            </w:r>
            <w:r w:rsidRPr="00B00499">
              <w:rPr>
                <w:rFonts w:ascii="Times New Roman" w:hAnsi="Times New Roman"/>
                <w:color w:val="000000" w:themeColor="text1"/>
                <w:sz w:val="18"/>
                <w:szCs w:val="18"/>
              </w:rPr>
              <w:t>1001-1010</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right="904"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Area C</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Humanities/Fine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338"/>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HEDP</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1001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Wellness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9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63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890"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rsidP="00510B4A">
      <w:pPr>
        <w:ind w:firstLine="0"/>
        <w:rPr>
          <w:color w:val="000000" w:themeColor="text1"/>
        </w:rPr>
      </w:pPr>
    </w:p>
    <w:tbl>
      <w:tblPr>
        <w:tblW w:w="0" w:type="auto"/>
        <w:tblInd w:w="180" w:type="dxa"/>
        <w:tblLayout w:type="fixed"/>
        <w:tblCellMar>
          <w:left w:w="0" w:type="dxa"/>
          <w:right w:w="0" w:type="dxa"/>
        </w:tblCellMar>
        <w:tblLook w:val="0000"/>
      </w:tblPr>
      <w:tblGrid>
        <w:gridCol w:w="1363"/>
        <w:gridCol w:w="1200"/>
        <w:gridCol w:w="3892"/>
        <w:gridCol w:w="1896"/>
        <w:gridCol w:w="1042"/>
        <w:gridCol w:w="327"/>
      </w:tblGrid>
      <w:tr w:rsidR="00510B4A" w:rsidRPr="00B00499" w:rsidTr="00E34B84">
        <w:trPr>
          <w:gridAfter w:val="1"/>
          <w:wAfter w:w="327" w:type="dxa"/>
          <w:trHeight w:hRule="exact" w:val="427"/>
        </w:trPr>
        <w:tc>
          <w:tcPr>
            <w:tcW w:w="1363"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before="8" w:after="0" w:line="190" w:lineRule="exact"/>
              <w:ind w:right="1061" w:firstLine="0"/>
              <w:rPr>
                <w:rFonts w:ascii="Times New Roman" w:hAnsi="Times New Roman"/>
                <w:color w:val="000000" w:themeColor="text1"/>
                <w:sz w:val="19"/>
                <w:szCs w:val="19"/>
              </w:rPr>
            </w:pPr>
          </w:p>
          <w:p w:rsidR="00510B4A" w:rsidRPr="00B00499" w:rsidRDefault="00510B4A" w:rsidP="00D03349">
            <w:pPr>
              <w:widowControl w:val="0"/>
              <w:autoSpaceDE w:val="0"/>
              <w:autoSpaceDN w:val="0"/>
              <w:adjustRightInd w:val="0"/>
              <w:spacing w:after="0"/>
              <w:ind w:right="1061" w:hanging="65"/>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482"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r>
      <w:tr w:rsidR="00510B4A" w:rsidRPr="00B00499" w:rsidTr="00D03349">
        <w:trPr>
          <w:trHeight w:hRule="exact" w:val="21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7"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left="-425" w:right="1061" w:firstLine="42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Social Sciences </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w:t>
            </w: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 or CHEM 2351K</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Fundamentals of Public Speaking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44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1001-1010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189"/>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1061"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r>
      <w:tr w:rsidR="00510B4A" w:rsidRPr="00B00499" w:rsidTr="00D03349">
        <w:trPr>
          <w:trHeight w:hRule="exact" w:val="351"/>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3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70"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4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177"/>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70"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3222K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498"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Physical Chemistry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38"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Electives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F</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37"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6</w:t>
            </w:r>
          </w:p>
        </w:tc>
      </w:tr>
      <w:tr w:rsidR="00510B4A" w:rsidRPr="00B00499" w:rsidTr="00E34B84">
        <w:trPr>
          <w:gridAfter w:val="1"/>
          <w:wAfter w:w="327" w:type="dxa"/>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38"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c>
          <w:tcPr>
            <w:tcW w:w="1042"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r w:rsidR="00510B4A" w:rsidRPr="00B00499" w:rsidTr="00E34B84">
        <w:trPr>
          <w:gridAfter w:val="1"/>
          <w:wAfter w:w="327" w:type="dxa"/>
          <w:trHeight w:hRule="exact" w:val="29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6"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042" w:type="dxa"/>
            <w:tcBorders>
              <w:top w:val="nil"/>
              <w:left w:val="nil"/>
              <w:bottom w:val="nil"/>
              <w:right w:val="nil"/>
            </w:tcBorders>
          </w:tcPr>
          <w:p w:rsidR="00510B4A" w:rsidRPr="00B00499" w:rsidRDefault="00D03349" w:rsidP="00D03349">
            <w:pPr>
              <w:widowControl w:val="0"/>
              <w:autoSpaceDE w:val="0"/>
              <w:autoSpaceDN w:val="0"/>
              <w:adjustRightInd w:val="0"/>
              <w:spacing w:after="0" w:line="196" w:lineRule="exact"/>
              <w:ind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126 hrs</w:t>
            </w:r>
            <w:r w:rsidRPr="00B00499">
              <w:rPr>
                <w:rFonts w:ascii="Times New Roman" w:hAnsi="Times New Roman"/>
                <w:b/>
                <w:bCs/>
                <w:color w:val="000000" w:themeColor="text1"/>
                <w:sz w:val="18"/>
                <w:szCs w:val="18"/>
              </w:rPr>
              <w:t>)</w:t>
            </w:r>
          </w:p>
        </w:tc>
      </w:tr>
    </w:tbl>
    <w:p w:rsidR="00510B4A" w:rsidRPr="00B00499" w:rsidRDefault="00510B4A" w:rsidP="0071188B">
      <w:pPr>
        <w:pStyle w:val="Heading2"/>
        <w:ind w:left="180" w:firstLine="0"/>
        <w:rPr>
          <w:rFonts w:ascii="Times New Roman" w:hAnsi="Times New Roman"/>
          <w:color w:val="000000" w:themeColor="text1"/>
          <w:sz w:val="24"/>
          <w:szCs w:val="24"/>
        </w:rPr>
      </w:pPr>
      <w:bookmarkStart w:id="48" w:name="_Toc295333413"/>
      <w:bookmarkStart w:id="49" w:name="_Toc295602070"/>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z w:val="24"/>
          <w:szCs w:val="24"/>
        </w:rPr>
        <w:t>INOR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48"/>
      <w:bookmarkEnd w:id="49"/>
    </w:p>
    <w:p w:rsidR="00510B4A" w:rsidRPr="00B00499" w:rsidRDefault="00510B4A"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Minor in Chemistry acquired after completing 20 Semester hours.  Students must complete courses with a grade of ‘C’ or better.</w:t>
      </w:r>
    </w:p>
    <w:p w:rsidR="00B446B4" w:rsidRPr="00B00499" w:rsidRDefault="00B446B4"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p>
    <w:tbl>
      <w:tblPr>
        <w:tblW w:w="0" w:type="auto"/>
        <w:tblInd w:w="270" w:type="dxa"/>
        <w:tblLayout w:type="fixed"/>
        <w:tblCellMar>
          <w:left w:w="0" w:type="dxa"/>
          <w:right w:w="0" w:type="dxa"/>
        </w:tblCellMar>
        <w:tblLook w:val="0000"/>
      </w:tblPr>
      <w:tblGrid>
        <w:gridCol w:w="890"/>
        <w:gridCol w:w="1015"/>
        <w:gridCol w:w="5626"/>
        <w:gridCol w:w="1559"/>
      </w:tblGrid>
      <w:tr w:rsidR="00510B4A" w:rsidRPr="00B00499" w:rsidTr="00E34B84">
        <w:trPr>
          <w:trHeight w:hRule="exact" w:val="232"/>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before="3"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before="3" w:after="0"/>
              <w:ind w:left="885" w:firstLine="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1559" w:type="dxa"/>
            <w:tcBorders>
              <w:top w:val="nil"/>
              <w:left w:val="nil"/>
              <w:bottom w:val="nil"/>
              <w:right w:val="nil"/>
            </w:tcBorders>
          </w:tcPr>
          <w:p w:rsidR="00510B4A" w:rsidRPr="00B00499" w:rsidRDefault="00510B4A" w:rsidP="00B446B4">
            <w:pPr>
              <w:widowControl w:val="0"/>
              <w:autoSpaceDE w:val="0"/>
              <w:autoSpaceDN w:val="0"/>
              <w:adjustRightInd w:val="0"/>
              <w:spacing w:before="3" w:after="0"/>
              <w:ind w:left="614" w:hanging="45"/>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510B4A" w:rsidRPr="00B00499" w:rsidTr="00E34B84">
        <w:trPr>
          <w:trHeight w:hRule="exact" w:val="218"/>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1212K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7"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417"/>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I or other 2000 level or higher chemistry course </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9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155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20</w:t>
            </w:r>
            <w:r w:rsidRPr="00B00499">
              <w:rPr>
                <w:rFonts w:ascii="Times New Roman" w:hAnsi="Times New Roman"/>
                <w:b/>
                <w:bCs/>
                <w:color w:val="000000" w:themeColor="text1"/>
                <w:sz w:val="18"/>
                <w:szCs w:val="18"/>
              </w:rPr>
              <w:t xml:space="preserve"> hours)</w:t>
            </w:r>
          </w:p>
        </w:tc>
      </w:tr>
    </w:tbl>
    <w:p w:rsidR="00510B4A" w:rsidRPr="00B00499" w:rsidRDefault="00510B4A" w:rsidP="00510B4A">
      <w:pPr>
        <w:ind w:firstLine="0"/>
        <w:rPr>
          <w:color w:val="000000" w:themeColor="text1"/>
        </w:rPr>
      </w:pPr>
    </w:p>
    <w:p w:rsidR="00B446B4" w:rsidRPr="00B00499" w:rsidRDefault="00B446B4" w:rsidP="0071188B">
      <w:pPr>
        <w:pStyle w:val="Heading2"/>
        <w:ind w:left="180" w:firstLine="0"/>
        <w:rPr>
          <w:rFonts w:ascii="Times New Roman" w:hAnsi="Times New Roman"/>
          <w:color w:val="000000" w:themeColor="text1"/>
          <w:sz w:val="24"/>
          <w:szCs w:val="24"/>
        </w:rPr>
      </w:pPr>
      <w:bookmarkStart w:id="50" w:name="_Toc295333414"/>
      <w:bookmarkStart w:id="51" w:name="_Toc295602071"/>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RE</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NGINEERING AND DUAL DEGREE PROGRAMS</w:t>
      </w:r>
      <w:bookmarkEnd w:id="50"/>
      <w:bookmarkEnd w:id="51"/>
    </w:p>
    <w:p w:rsidR="00B446B4" w:rsidRPr="00B00499"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191D59" w:rsidRPr="00B00499" w:rsidRDefault="00191D59" w:rsidP="00191D59">
      <w:pPr>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sidRPr="00B00499">
        <w:rPr>
          <w:rFonts w:ascii="Times New Roman" w:hAnsi="Times New Roman"/>
          <w:i/>
          <w:color w:val="000000" w:themeColor="text1"/>
          <w:sz w:val="18"/>
          <w:szCs w:val="18"/>
          <w:u w:val="single"/>
        </w:rPr>
        <w:t>The following course list is designed for RETP transfer. Dual Degree transfer students have to complete additional courses.</w:t>
      </w:r>
      <w:r w:rsidRPr="00B00499">
        <w:rPr>
          <w:rFonts w:ascii="Times New Roman" w:hAnsi="Times New Roman"/>
          <w:color w:val="000000" w:themeColor="text1"/>
          <w:sz w:val="18"/>
          <w:szCs w:val="18"/>
        </w:rPr>
        <w:t xml:space="preserve"> However, at any time, students can, </w:t>
      </w:r>
      <w:proofErr w:type="gramStart"/>
      <w:r w:rsidRPr="00B00499">
        <w:rPr>
          <w:rFonts w:ascii="Times New Roman" w:hAnsi="Times New Roman"/>
          <w:b/>
          <w:i/>
          <w:color w:val="000000" w:themeColor="text1"/>
          <w:sz w:val="18"/>
          <w:szCs w:val="18"/>
          <w:u w:val="single"/>
        </w:rPr>
        <w:t>on their own</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apply to Georgia Tech without completing the recommended courses and may get admitted.</w:t>
      </w:r>
    </w:p>
    <w:p w:rsidR="00191D59" w:rsidRPr="00B00499" w:rsidRDefault="00191D59" w:rsidP="00191D59">
      <w:pPr>
        <w:spacing w:after="0"/>
        <w:ind w:left="360" w:right="130" w:firstLine="0"/>
        <w:jc w:val="both"/>
        <w:rPr>
          <w:rFonts w:ascii="Times New Roman" w:hAnsi="Times New Roman"/>
          <w:color w:val="000000" w:themeColor="text1"/>
          <w:sz w:val="18"/>
          <w:szCs w:val="18"/>
        </w:rPr>
      </w:pPr>
    </w:p>
    <w:p w:rsidR="00191D59" w:rsidRPr="00B00499" w:rsidRDefault="00191D59" w:rsidP="00191D59">
      <w:pPr>
        <w:spacing w:after="0"/>
        <w:ind w:left="360" w:right="130" w:firstLine="0"/>
        <w:jc w:val="both"/>
        <w:rPr>
          <w:rFonts w:ascii="Times New Roman" w:hAnsi="Times New Roman"/>
          <w:b/>
          <w:color w:val="000000" w:themeColor="text1"/>
          <w:sz w:val="18"/>
          <w:szCs w:val="18"/>
          <w:u w:val="single"/>
        </w:rPr>
      </w:pPr>
      <w:r w:rsidRPr="00B00499">
        <w:rPr>
          <w:rFonts w:ascii="Times New Roman" w:hAnsi="Times New Roman"/>
          <w:b/>
          <w:color w:val="000000" w:themeColor="text1"/>
          <w:sz w:val="18"/>
          <w:szCs w:val="18"/>
          <w:u w:val="single"/>
        </w:rPr>
        <w:t>Engineering Majors in Georgia Institute of Technology:</w:t>
      </w:r>
    </w:p>
    <w:p w:rsidR="00510B4A" w:rsidRPr="00B00499" w:rsidRDefault="00191D59" w:rsidP="00191D59">
      <w:pPr>
        <w:ind w:left="360" w:right="130" w:firstLine="0"/>
        <w:jc w:val="both"/>
        <w:rPr>
          <w:color w:val="000000" w:themeColor="text1"/>
        </w:rPr>
      </w:pPr>
      <w:r w:rsidRPr="00B00499">
        <w:rPr>
          <w:rFonts w:ascii="Times New Roman" w:hAnsi="Times New Roman"/>
          <w:color w:val="000000" w:themeColor="text1"/>
          <w:sz w:val="18"/>
          <w:szCs w:val="18"/>
        </w:rPr>
        <w:t xml:space="preserve">AE– Aerospace Engineering , BME– Biomedical Engineering, </w:t>
      </w:r>
      <w:proofErr w:type="spellStart"/>
      <w:r w:rsidRPr="00B00499">
        <w:rPr>
          <w:rFonts w:ascii="Times New Roman" w:hAnsi="Times New Roman"/>
          <w:color w:val="000000" w:themeColor="text1"/>
          <w:sz w:val="18"/>
          <w:szCs w:val="18"/>
        </w:rPr>
        <w:t>ChE</w:t>
      </w:r>
      <w:proofErr w:type="spellEnd"/>
      <w:r w:rsidRPr="00B00499">
        <w:rPr>
          <w:rFonts w:ascii="Times New Roman" w:hAnsi="Times New Roman"/>
          <w:color w:val="000000" w:themeColor="text1"/>
          <w:sz w:val="18"/>
          <w:szCs w:val="18"/>
        </w:rPr>
        <w:t xml:space="preserve"> – Chemical Engineering, CE – Civil Engineering’ </w:t>
      </w:r>
      <w:proofErr w:type="spellStart"/>
      <w:r w:rsidRPr="00B00499">
        <w:rPr>
          <w:rFonts w:ascii="Times New Roman" w:hAnsi="Times New Roman"/>
          <w:color w:val="000000" w:themeColor="text1"/>
          <w:sz w:val="18"/>
          <w:szCs w:val="18"/>
        </w:rPr>
        <w:t>EnvE</w:t>
      </w:r>
      <w:proofErr w:type="spellEnd"/>
      <w:r w:rsidRPr="00B00499">
        <w:rPr>
          <w:rFonts w:ascii="Times New Roman" w:hAnsi="Times New Roman"/>
          <w:color w:val="000000" w:themeColor="text1"/>
          <w:sz w:val="18"/>
          <w:szCs w:val="18"/>
        </w:rPr>
        <w:t xml:space="preserve"> – Environmental Engineering, EE – Electrical Engineering, </w:t>
      </w:r>
      <w:proofErr w:type="spellStart"/>
      <w:r w:rsidRPr="00B00499">
        <w:rPr>
          <w:rFonts w:ascii="Times New Roman" w:hAnsi="Times New Roman"/>
          <w:color w:val="000000" w:themeColor="text1"/>
          <w:sz w:val="18"/>
          <w:szCs w:val="18"/>
        </w:rPr>
        <w:t>CmpE</w:t>
      </w:r>
      <w:proofErr w:type="spellEnd"/>
      <w:r w:rsidRPr="00B00499">
        <w:rPr>
          <w:rFonts w:ascii="Times New Roman" w:hAnsi="Times New Roman"/>
          <w:color w:val="000000" w:themeColor="text1"/>
          <w:sz w:val="18"/>
          <w:szCs w:val="18"/>
        </w:rPr>
        <w:t xml:space="preserve"> – Computer Engineering, </w:t>
      </w:r>
      <w:proofErr w:type="spellStart"/>
      <w:r w:rsidRPr="00B00499">
        <w:rPr>
          <w:rFonts w:ascii="Times New Roman" w:hAnsi="Times New Roman"/>
          <w:color w:val="000000" w:themeColor="text1"/>
          <w:sz w:val="18"/>
          <w:szCs w:val="18"/>
        </w:rPr>
        <w:t>ISyE</w:t>
      </w:r>
      <w:proofErr w:type="spellEnd"/>
      <w:r w:rsidRPr="00B00499">
        <w:rPr>
          <w:rFonts w:ascii="Times New Roman" w:hAnsi="Times New Roman"/>
          <w:color w:val="000000" w:themeColor="text1"/>
          <w:sz w:val="18"/>
          <w:szCs w:val="18"/>
        </w:rPr>
        <w:t xml:space="preserve"> – Industrial &amp; Systems Engineering, MSE – Materials Science Engineering, ME – Mechanical Engineering, NRE – Nuclear and Radiological Engineering, PTFE – Polymer, Textile &amp; Fiber Engineering</w:t>
      </w:r>
    </w:p>
    <w:p w:rsidR="00510B4A" w:rsidRPr="00B00499" w:rsidRDefault="00510B4A">
      <w:pPr>
        <w:rPr>
          <w:color w:val="000000" w:themeColor="text1"/>
        </w:rPr>
      </w:pPr>
    </w:p>
    <w:p w:rsidR="00510B4A" w:rsidRPr="00B00499" w:rsidRDefault="00510B4A">
      <w:pPr>
        <w:rPr>
          <w:color w:val="000000" w:themeColor="text1"/>
        </w:rPr>
      </w:pPr>
    </w:p>
    <w:tbl>
      <w:tblPr>
        <w:tblpPr w:leftFromText="180" w:rightFromText="180" w:vertAnchor="text" w:horzAnchor="page" w:tblpX="1693" w:tblpY="108"/>
        <w:tblW w:w="0" w:type="auto"/>
        <w:tblLook w:val="04A0"/>
      </w:tblPr>
      <w:tblGrid>
        <w:gridCol w:w="3687"/>
        <w:gridCol w:w="5781"/>
      </w:tblGrid>
      <w:tr w:rsidR="00B446B4" w:rsidRPr="00B00499" w:rsidTr="000D0B8C">
        <w:trPr>
          <w:trHeight w:val="273"/>
        </w:trPr>
        <w:tc>
          <w:tcPr>
            <w:tcW w:w="3687" w:type="dxa"/>
          </w:tcPr>
          <w:p w:rsidR="00B446B4" w:rsidRPr="00B00499" w:rsidRDefault="00B446B4" w:rsidP="000D0B8C">
            <w:pPr>
              <w:ind w:firstLine="0"/>
              <w:jc w:val="center"/>
              <w:rPr>
                <w:rFonts w:ascii="Times New Roman" w:hAnsi="Times New Roman"/>
                <w:b/>
                <w:color w:val="000000" w:themeColor="text1"/>
                <w:sz w:val="20"/>
                <w:szCs w:val="20"/>
              </w:rPr>
            </w:pPr>
            <w:r w:rsidRPr="00B00499">
              <w:rPr>
                <w:rFonts w:ascii="Times New Roman" w:hAnsi="Times New Roman"/>
                <w:b/>
                <w:color w:val="000000" w:themeColor="text1"/>
                <w:sz w:val="20"/>
                <w:szCs w:val="20"/>
              </w:rPr>
              <w:t>Courses</w:t>
            </w:r>
          </w:p>
        </w:tc>
        <w:tc>
          <w:tcPr>
            <w:tcW w:w="5781" w:type="dxa"/>
          </w:tcPr>
          <w:p w:rsidR="00B446B4" w:rsidRPr="00B00499" w:rsidRDefault="00B446B4" w:rsidP="000D0B8C">
            <w:pPr>
              <w:ind w:firstLine="3"/>
              <w:jc w:val="center"/>
              <w:rPr>
                <w:rFonts w:ascii="Times New Roman" w:hAnsi="Times New Roman"/>
                <w:b/>
                <w:color w:val="000000" w:themeColor="text1"/>
                <w:sz w:val="20"/>
                <w:szCs w:val="20"/>
              </w:rPr>
            </w:pPr>
            <w:r w:rsidRPr="00B00499">
              <w:rPr>
                <w:rFonts w:ascii="Times New Roman" w:hAnsi="Times New Roman"/>
                <w:b/>
                <w:color w:val="000000" w:themeColor="text1"/>
                <w:sz w:val="20"/>
                <w:szCs w:val="20"/>
              </w:rPr>
              <w:t>Engineering Major</w:t>
            </w:r>
          </w:p>
        </w:tc>
      </w:tr>
      <w:tr w:rsidR="00B446B4" w:rsidRPr="00B00499" w:rsidTr="0071188B">
        <w:tc>
          <w:tcPr>
            <w:tcW w:w="3687" w:type="dxa"/>
            <w:vAlign w:val="bottom"/>
          </w:tcPr>
          <w:p w:rsidR="00B446B4" w:rsidRPr="00B00499" w:rsidRDefault="00B446B4" w:rsidP="00B446B4">
            <w:pPr>
              <w:pStyle w:val="NormalWeb"/>
              <w:ind w:left="158"/>
              <w:rPr>
                <w:b/>
                <w:color w:val="000000" w:themeColor="text1"/>
                <w:sz w:val="18"/>
                <w:szCs w:val="18"/>
              </w:rPr>
            </w:pPr>
            <w:r w:rsidRPr="00B00499">
              <w:rPr>
                <w:b/>
                <w:color w:val="000000" w:themeColor="text1"/>
                <w:sz w:val="18"/>
                <w:szCs w:val="18"/>
              </w:rPr>
              <w:t>GA TECH RETP Required Courses</w:t>
            </w:r>
          </w:p>
        </w:tc>
        <w:tc>
          <w:tcPr>
            <w:tcW w:w="5781" w:type="dxa"/>
          </w:tcPr>
          <w:p w:rsidR="00B446B4" w:rsidRPr="00B00499" w:rsidRDefault="00B446B4" w:rsidP="00B446B4">
            <w:pPr>
              <w:rPr>
                <w:rFonts w:ascii="Times New Roman" w:hAnsi="Times New Roman"/>
                <w:color w:val="000000" w:themeColor="text1"/>
                <w:sz w:val="18"/>
                <w:szCs w:val="18"/>
              </w:rPr>
            </w:pP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Biology I (BIOL 1111K)</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BME, </w:t>
            </w:r>
            <w:proofErr w:type="spellStart"/>
            <w:r w:rsidRPr="00B00499">
              <w:rPr>
                <w:rFonts w:ascii="Times New Roman" w:hAnsi="Times New Roman"/>
                <w:color w:val="000000" w:themeColor="text1"/>
                <w:sz w:val="18"/>
                <w:szCs w:val="18"/>
              </w:rPr>
              <w:t>ChE</w:t>
            </w:r>
            <w:proofErr w:type="spellEnd"/>
            <w:r w:rsidRPr="00B00499">
              <w:rPr>
                <w:rFonts w:ascii="Times New Roman" w:hAnsi="Times New Roman"/>
                <w:color w:val="000000" w:themeColor="text1"/>
                <w:sz w:val="18"/>
                <w:szCs w:val="18"/>
              </w:rPr>
              <w:t>*</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Calculus I (MATH 1211)</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Calculus II (MATH 2212)</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Calculus III (MATH 2213)</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F430A0"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Differential Equations (MATH 3211)</w:t>
            </w:r>
          </w:p>
        </w:tc>
        <w:tc>
          <w:tcPr>
            <w:tcW w:w="5781" w:type="dxa"/>
          </w:tcPr>
          <w:p w:rsidR="00B446B4" w:rsidRPr="00B00499" w:rsidRDefault="00B446B4" w:rsidP="00B446B4">
            <w:pPr>
              <w:spacing w:after="0"/>
              <w:rPr>
                <w:rFonts w:ascii="Times New Roman" w:hAnsi="Times New Roman"/>
                <w:color w:val="000000" w:themeColor="text1"/>
                <w:sz w:val="18"/>
                <w:szCs w:val="18"/>
                <w:lang w:val="fr-MC"/>
              </w:rPr>
            </w:pPr>
            <w:r w:rsidRPr="00B00499">
              <w:rPr>
                <w:rFonts w:ascii="Times New Roman" w:hAnsi="Times New Roman"/>
                <w:color w:val="000000" w:themeColor="text1"/>
                <w:sz w:val="18"/>
                <w:szCs w:val="18"/>
                <w:lang w:val="fr-MC"/>
              </w:rPr>
              <w:t xml:space="preserve">AE, BME, </w:t>
            </w:r>
            <w:proofErr w:type="spellStart"/>
            <w:r w:rsidRPr="00B00499">
              <w:rPr>
                <w:rFonts w:ascii="Times New Roman" w:hAnsi="Times New Roman"/>
                <w:color w:val="000000" w:themeColor="text1"/>
                <w:sz w:val="18"/>
                <w:szCs w:val="18"/>
                <w:lang w:val="fr-MC"/>
              </w:rPr>
              <w:t>ChE</w:t>
            </w:r>
            <w:proofErr w:type="spellEnd"/>
            <w:r w:rsidRPr="00B00499">
              <w:rPr>
                <w:rFonts w:ascii="Times New Roman" w:hAnsi="Times New Roman"/>
                <w:color w:val="000000" w:themeColor="text1"/>
                <w:sz w:val="18"/>
                <w:szCs w:val="18"/>
                <w:lang w:val="fr-MC"/>
              </w:rPr>
              <w:t xml:space="preserve">, CE, </w:t>
            </w:r>
            <w:proofErr w:type="spellStart"/>
            <w:r w:rsidRPr="00B00499">
              <w:rPr>
                <w:rFonts w:ascii="Times New Roman" w:hAnsi="Times New Roman"/>
                <w:color w:val="000000" w:themeColor="text1"/>
                <w:sz w:val="18"/>
                <w:szCs w:val="18"/>
                <w:lang w:val="fr-MC"/>
              </w:rPr>
              <w:t>EnvE</w:t>
            </w:r>
            <w:proofErr w:type="spellEnd"/>
            <w:r w:rsidRPr="00B00499">
              <w:rPr>
                <w:rFonts w:ascii="Times New Roman" w:hAnsi="Times New Roman"/>
                <w:color w:val="000000" w:themeColor="text1"/>
                <w:sz w:val="18"/>
                <w:szCs w:val="18"/>
                <w:lang w:val="fr-MC"/>
              </w:rPr>
              <w:t xml:space="preserve">, EE, </w:t>
            </w:r>
            <w:proofErr w:type="spellStart"/>
            <w:r w:rsidRPr="00B00499">
              <w:rPr>
                <w:rFonts w:ascii="Times New Roman" w:hAnsi="Times New Roman"/>
                <w:color w:val="000000" w:themeColor="text1"/>
                <w:sz w:val="18"/>
                <w:szCs w:val="18"/>
                <w:lang w:val="fr-MC"/>
              </w:rPr>
              <w:t>CmpE</w:t>
            </w:r>
            <w:proofErr w:type="spellEnd"/>
            <w:r w:rsidRPr="00B00499">
              <w:rPr>
                <w:rFonts w:ascii="Times New Roman" w:hAnsi="Times New Roman"/>
                <w:color w:val="000000" w:themeColor="text1"/>
                <w:sz w:val="18"/>
                <w:szCs w:val="18"/>
                <w:lang w:val="fr-MC"/>
              </w:rPr>
              <w:t xml:space="preserve">,  MSE, ME, NRE, PTFE </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Linear Algebra (MATH 2111)</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F430A0"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Chemistry I (CHEM 1211K)</w:t>
            </w:r>
          </w:p>
        </w:tc>
        <w:tc>
          <w:tcPr>
            <w:tcW w:w="5781" w:type="dxa"/>
          </w:tcPr>
          <w:p w:rsidR="00B446B4" w:rsidRPr="00B00499" w:rsidRDefault="00B446B4" w:rsidP="00B446B4">
            <w:pPr>
              <w:spacing w:after="0"/>
              <w:rPr>
                <w:rFonts w:ascii="Times New Roman" w:hAnsi="Times New Roman"/>
                <w:color w:val="000000" w:themeColor="text1"/>
                <w:sz w:val="18"/>
                <w:szCs w:val="18"/>
                <w:lang w:val="fr-MC"/>
              </w:rPr>
            </w:pPr>
            <w:r w:rsidRPr="00B00499">
              <w:rPr>
                <w:rFonts w:ascii="Times New Roman" w:hAnsi="Times New Roman"/>
                <w:color w:val="000000" w:themeColor="text1"/>
                <w:sz w:val="18"/>
                <w:szCs w:val="18"/>
                <w:lang w:val="fr-MC"/>
              </w:rPr>
              <w:t xml:space="preserve">AE, BME, </w:t>
            </w:r>
            <w:proofErr w:type="spellStart"/>
            <w:r w:rsidRPr="00B00499">
              <w:rPr>
                <w:rFonts w:ascii="Times New Roman" w:hAnsi="Times New Roman"/>
                <w:color w:val="000000" w:themeColor="text1"/>
                <w:sz w:val="18"/>
                <w:szCs w:val="18"/>
                <w:lang w:val="fr-MC"/>
              </w:rPr>
              <w:t>ChE</w:t>
            </w:r>
            <w:proofErr w:type="spellEnd"/>
            <w:r w:rsidRPr="00B00499">
              <w:rPr>
                <w:rFonts w:ascii="Times New Roman" w:hAnsi="Times New Roman"/>
                <w:color w:val="000000" w:themeColor="text1"/>
                <w:sz w:val="18"/>
                <w:szCs w:val="18"/>
                <w:lang w:val="fr-MC"/>
              </w:rPr>
              <w:t xml:space="preserve">, CE, </w:t>
            </w:r>
            <w:proofErr w:type="spellStart"/>
            <w:r w:rsidRPr="00B00499">
              <w:rPr>
                <w:rFonts w:ascii="Times New Roman" w:hAnsi="Times New Roman"/>
                <w:color w:val="000000" w:themeColor="text1"/>
                <w:sz w:val="18"/>
                <w:szCs w:val="18"/>
                <w:lang w:val="fr-MC"/>
              </w:rPr>
              <w:t>EnvE</w:t>
            </w:r>
            <w:proofErr w:type="spellEnd"/>
            <w:r w:rsidRPr="00B00499">
              <w:rPr>
                <w:rFonts w:ascii="Times New Roman" w:hAnsi="Times New Roman"/>
                <w:color w:val="000000" w:themeColor="text1"/>
                <w:sz w:val="18"/>
                <w:szCs w:val="18"/>
                <w:lang w:val="fr-MC"/>
              </w:rPr>
              <w:t xml:space="preserve">, EE, </w:t>
            </w:r>
            <w:proofErr w:type="spellStart"/>
            <w:r w:rsidRPr="00B00499">
              <w:rPr>
                <w:rFonts w:ascii="Times New Roman" w:hAnsi="Times New Roman"/>
                <w:color w:val="000000" w:themeColor="text1"/>
                <w:sz w:val="18"/>
                <w:szCs w:val="18"/>
                <w:lang w:val="fr-MC"/>
              </w:rPr>
              <w:t>CmpE</w:t>
            </w:r>
            <w:proofErr w:type="spellEnd"/>
            <w:r w:rsidRPr="00B00499">
              <w:rPr>
                <w:rFonts w:ascii="Times New Roman" w:hAnsi="Times New Roman"/>
                <w:color w:val="000000" w:themeColor="text1"/>
                <w:sz w:val="18"/>
                <w:szCs w:val="18"/>
                <w:lang w:val="fr-MC"/>
              </w:rPr>
              <w:t xml:space="preserve">,  MSE, ME, NRE, PTFE </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Chemistry II (CHEM 1212K)</w:t>
            </w:r>
          </w:p>
        </w:tc>
        <w:tc>
          <w:tcPr>
            <w:tcW w:w="5781" w:type="dxa"/>
          </w:tcPr>
          <w:p w:rsidR="00B446B4" w:rsidRPr="00B00499" w:rsidRDefault="00B446B4" w:rsidP="00B446B4">
            <w:pPr>
              <w:spacing w:after="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ChE</w:t>
            </w:r>
            <w:proofErr w:type="spellEnd"/>
            <w:r w:rsidRPr="00B00499">
              <w:rPr>
                <w:rFonts w:ascii="Times New Roman" w:hAnsi="Times New Roman"/>
                <w:color w:val="000000" w:themeColor="text1"/>
                <w:sz w:val="18"/>
                <w:szCs w:val="18"/>
              </w:rPr>
              <w:t xml:space="preserve">,  </w:t>
            </w:r>
            <w:proofErr w:type="spellStart"/>
            <w:r w:rsidRPr="00B00499">
              <w:rPr>
                <w:rFonts w:ascii="Times New Roman" w:hAnsi="Times New Roman"/>
                <w:color w:val="000000" w:themeColor="text1"/>
                <w:sz w:val="18"/>
                <w:szCs w:val="18"/>
              </w:rPr>
              <w:t>EnvE</w:t>
            </w:r>
            <w:proofErr w:type="spellEnd"/>
            <w:r w:rsidRPr="00B00499">
              <w:rPr>
                <w:rFonts w:ascii="Times New Roman" w:hAnsi="Times New Roman"/>
                <w:color w:val="000000" w:themeColor="text1"/>
                <w:sz w:val="18"/>
                <w:szCs w:val="18"/>
              </w:rPr>
              <w:t xml:space="preserve">, MSE, PTFE </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Physics I (PHYS 2221K)</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Physics II (PHYS 2222K)</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F430A0"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Science Elective I</w:t>
            </w:r>
          </w:p>
        </w:tc>
        <w:tc>
          <w:tcPr>
            <w:tcW w:w="5781" w:type="dxa"/>
          </w:tcPr>
          <w:p w:rsidR="00B446B4" w:rsidRPr="00B00499" w:rsidRDefault="00B446B4" w:rsidP="00B446B4">
            <w:pPr>
              <w:spacing w:after="0"/>
              <w:rPr>
                <w:rFonts w:ascii="Times New Roman" w:hAnsi="Times New Roman"/>
                <w:color w:val="000000" w:themeColor="text1"/>
                <w:sz w:val="18"/>
                <w:szCs w:val="18"/>
                <w:lang w:val="fr-MC"/>
              </w:rPr>
            </w:pPr>
            <w:r w:rsidRPr="00B00499">
              <w:rPr>
                <w:rFonts w:ascii="Times New Roman" w:hAnsi="Times New Roman"/>
                <w:color w:val="000000" w:themeColor="text1"/>
                <w:sz w:val="18"/>
                <w:szCs w:val="18"/>
                <w:lang w:val="fr-MC"/>
              </w:rPr>
              <w:t xml:space="preserve">AE*, CE, </w:t>
            </w:r>
            <w:proofErr w:type="spellStart"/>
            <w:r w:rsidRPr="00B00499">
              <w:rPr>
                <w:rFonts w:ascii="Times New Roman" w:hAnsi="Times New Roman"/>
                <w:color w:val="000000" w:themeColor="text1"/>
                <w:sz w:val="18"/>
                <w:szCs w:val="18"/>
                <w:lang w:val="fr-MC"/>
              </w:rPr>
              <w:t>EnvE</w:t>
            </w:r>
            <w:proofErr w:type="spellEnd"/>
            <w:r w:rsidRPr="00B00499">
              <w:rPr>
                <w:rFonts w:ascii="Times New Roman" w:hAnsi="Times New Roman"/>
                <w:color w:val="000000" w:themeColor="text1"/>
                <w:sz w:val="18"/>
                <w:szCs w:val="18"/>
                <w:lang w:val="fr-MC"/>
              </w:rPr>
              <w:t xml:space="preserve">, EE, </w:t>
            </w:r>
            <w:proofErr w:type="spellStart"/>
            <w:r w:rsidRPr="00B00499">
              <w:rPr>
                <w:rFonts w:ascii="Times New Roman" w:hAnsi="Times New Roman"/>
                <w:color w:val="000000" w:themeColor="text1"/>
                <w:sz w:val="18"/>
                <w:szCs w:val="18"/>
                <w:lang w:val="fr-MC"/>
              </w:rPr>
              <w:t>CmpE</w:t>
            </w:r>
            <w:proofErr w:type="spellEnd"/>
            <w:r w:rsidRPr="00B00499">
              <w:rPr>
                <w:rFonts w:ascii="Times New Roman" w:hAnsi="Times New Roman"/>
                <w:color w:val="000000" w:themeColor="text1"/>
                <w:sz w:val="18"/>
                <w:szCs w:val="18"/>
                <w:lang w:val="fr-MC"/>
              </w:rPr>
              <w:t xml:space="preserve">, </w:t>
            </w:r>
            <w:proofErr w:type="spellStart"/>
            <w:r w:rsidRPr="00B00499">
              <w:rPr>
                <w:rFonts w:ascii="Times New Roman" w:hAnsi="Times New Roman"/>
                <w:color w:val="000000" w:themeColor="text1"/>
                <w:sz w:val="18"/>
                <w:szCs w:val="18"/>
                <w:lang w:val="fr-MC"/>
              </w:rPr>
              <w:t>ISyE</w:t>
            </w:r>
            <w:proofErr w:type="spellEnd"/>
            <w:r w:rsidRPr="00B00499">
              <w:rPr>
                <w:rFonts w:ascii="Times New Roman" w:hAnsi="Times New Roman"/>
                <w:color w:val="000000" w:themeColor="text1"/>
                <w:sz w:val="18"/>
                <w:szCs w:val="18"/>
                <w:lang w:val="fr-MC"/>
              </w:rPr>
              <w:t xml:space="preserve">,  ME, NRE, </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Science Elective II</w:t>
            </w:r>
          </w:p>
        </w:tc>
        <w:tc>
          <w:tcPr>
            <w:tcW w:w="5781" w:type="dxa"/>
          </w:tcPr>
          <w:p w:rsidR="00B446B4" w:rsidRPr="00B00499" w:rsidRDefault="00B446B4" w:rsidP="00B446B4">
            <w:pPr>
              <w:spacing w:after="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ISyE</w:t>
            </w:r>
            <w:proofErr w:type="spellEnd"/>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Computer Science I (CS 1371)</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English Comp I (ENG 1101)</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55"/>
              <w:rPr>
                <w:color w:val="000000" w:themeColor="text1"/>
                <w:sz w:val="18"/>
                <w:szCs w:val="18"/>
              </w:rPr>
            </w:pPr>
            <w:r w:rsidRPr="00B00499">
              <w:rPr>
                <w:color w:val="000000" w:themeColor="text1"/>
                <w:sz w:val="18"/>
                <w:szCs w:val="18"/>
              </w:rPr>
              <w:t>English Comp II (ENG 1102)</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3"/>
              <w:rPr>
                <w:b/>
                <w:color w:val="000000" w:themeColor="text1"/>
                <w:sz w:val="18"/>
                <w:szCs w:val="18"/>
              </w:rPr>
            </w:pPr>
            <w:r w:rsidRPr="00B00499">
              <w:rPr>
                <w:b/>
                <w:color w:val="000000" w:themeColor="text1"/>
                <w:sz w:val="18"/>
                <w:szCs w:val="18"/>
              </w:rPr>
              <w:t>ASU RETP Required Courses</w:t>
            </w:r>
          </w:p>
        </w:tc>
        <w:tc>
          <w:tcPr>
            <w:tcW w:w="5781" w:type="dxa"/>
          </w:tcPr>
          <w:p w:rsidR="00B446B4" w:rsidRPr="00B00499" w:rsidRDefault="00B446B4" w:rsidP="00B446B4">
            <w:pPr>
              <w:spacing w:after="0"/>
              <w:rPr>
                <w:rFonts w:ascii="Times New Roman" w:hAnsi="Times New Roman"/>
                <w:color w:val="000000" w:themeColor="text1"/>
                <w:sz w:val="18"/>
                <w:szCs w:val="18"/>
              </w:rPr>
            </w:pPr>
          </w:p>
        </w:tc>
      </w:tr>
      <w:tr w:rsidR="00B446B4" w:rsidRPr="00B00499" w:rsidTr="0071188B">
        <w:tc>
          <w:tcPr>
            <w:tcW w:w="3687" w:type="dxa"/>
            <w:vAlign w:val="bottom"/>
          </w:tcPr>
          <w:p w:rsidR="00B446B4" w:rsidRPr="00B00499" w:rsidRDefault="00B446B4" w:rsidP="00445BBE">
            <w:pPr>
              <w:spacing w:after="0"/>
              <w:ind w:left="36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US &amp; GA  Gov (POLS 1101)</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445BBE">
        <w:trPr>
          <w:trHeight w:val="589"/>
        </w:trPr>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Macro or Microeconomics</w:t>
            </w:r>
          </w:p>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 xml:space="preserve"> (ECON 2105 or 2106)</w:t>
            </w:r>
          </w:p>
          <w:p w:rsidR="00445BBE" w:rsidRPr="00B00499" w:rsidRDefault="00445BBE" w:rsidP="00B446B4">
            <w:pPr>
              <w:pStyle w:val="NormalWeb"/>
              <w:spacing w:before="0" w:beforeAutospacing="0" w:after="0" w:afterAutospacing="0"/>
              <w:ind w:left="360"/>
              <w:rPr>
                <w:color w:val="000000" w:themeColor="text1"/>
                <w:sz w:val="18"/>
                <w:szCs w:val="18"/>
              </w:rPr>
            </w:pP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B446B4" w:rsidRPr="00B00499" w:rsidRDefault="00B446B4" w:rsidP="00445BBE">
            <w:pPr>
              <w:spacing w:after="0"/>
              <w:ind w:left="36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Engineering Computing (ENGR 1200)</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Engineering Graphics (ENGR 1203)</w:t>
            </w:r>
          </w:p>
          <w:p w:rsidR="00445BBE" w:rsidRPr="00B00499" w:rsidRDefault="00445BBE" w:rsidP="00B446B4">
            <w:pPr>
              <w:pStyle w:val="NormalWeb"/>
              <w:spacing w:before="0" w:beforeAutospacing="0" w:after="0" w:afterAutospacing="0"/>
              <w:ind w:left="360"/>
              <w:rPr>
                <w:color w:val="000000" w:themeColor="text1"/>
                <w:sz w:val="18"/>
                <w:szCs w:val="18"/>
              </w:rPr>
            </w:pP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AE, CE, ME</w:t>
            </w:r>
          </w:p>
        </w:tc>
      </w:tr>
      <w:tr w:rsidR="00B446B4" w:rsidRPr="00B00499" w:rsidTr="00445BBE">
        <w:trPr>
          <w:trHeight w:val="490"/>
        </w:trPr>
        <w:tc>
          <w:tcPr>
            <w:tcW w:w="3687" w:type="dxa"/>
            <w:vAlign w:val="bottom"/>
          </w:tcPr>
          <w:p w:rsidR="00B446B4" w:rsidRPr="00B00499" w:rsidRDefault="00B446B4" w:rsidP="00445BBE">
            <w:pPr>
              <w:spacing w:after="0"/>
              <w:ind w:left="36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Principles of Engineering</w:t>
            </w:r>
          </w:p>
          <w:p w:rsidR="00B446B4" w:rsidRPr="00B00499" w:rsidRDefault="00B446B4" w:rsidP="00445BBE">
            <w:pPr>
              <w:spacing w:after="0"/>
              <w:ind w:left="36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Analysis &amp; Design (ENGR 1103)</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445BBE" w:rsidRPr="00B00499" w:rsidRDefault="00445BBE" w:rsidP="00445BBE">
            <w:pPr>
              <w:spacing w:after="0"/>
              <w:ind w:left="360" w:right="-720" w:firstLine="0"/>
              <w:rPr>
                <w:rFonts w:ascii="Times New Roman" w:hAnsi="Times New Roman"/>
                <w:color w:val="000000" w:themeColor="text1"/>
                <w:sz w:val="18"/>
                <w:szCs w:val="18"/>
              </w:rPr>
            </w:pPr>
          </w:p>
          <w:p w:rsidR="00B446B4" w:rsidRPr="00B00499" w:rsidRDefault="00B446B4" w:rsidP="00445BBE">
            <w:pPr>
              <w:spacing w:after="0"/>
              <w:ind w:left="360" w:right="-72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Introduction to</w:t>
            </w:r>
          </w:p>
          <w:p w:rsidR="00B446B4" w:rsidRPr="00B00499" w:rsidRDefault="00B446B4" w:rsidP="00445BBE">
            <w:pPr>
              <w:spacing w:after="0"/>
              <w:ind w:left="36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Engineering Materials (ENGR 2001)</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445BBE" w:rsidRPr="00B00499" w:rsidRDefault="00445BBE" w:rsidP="00445BBE">
            <w:pPr>
              <w:spacing w:after="0"/>
              <w:ind w:left="360" w:firstLine="0"/>
              <w:rPr>
                <w:rFonts w:ascii="Times New Roman" w:hAnsi="Times New Roman"/>
                <w:color w:val="000000" w:themeColor="text1"/>
                <w:sz w:val="18"/>
                <w:szCs w:val="18"/>
              </w:rPr>
            </w:pPr>
          </w:p>
          <w:p w:rsidR="00B446B4" w:rsidRPr="00B00499" w:rsidRDefault="00B446B4" w:rsidP="00445BBE">
            <w:pPr>
              <w:spacing w:after="0"/>
              <w:ind w:left="36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Engineering Statics (ENGR 2201)</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for all Engineering Majors</w:t>
            </w:r>
          </w:p>
        </w:tc>
      </w:tr>
      <w:tr w:rsidR="00B446B4" w:rsidRPr="00B00499" w:rsidTr="0071188B">
        <w:tc>
          <w:tcPr>
            <w:tcW w:w="3687" w:type="dxa"/>
            <w:vAlign w:val="bottom"/>
          </w:tcPr>
          <w:p w:rsidR="00445BBE" w:rsidRPr="00B00499" w:rsidRDefault="00445BBE" w:rsidP="00B446B4">
            <w:pPr>
              <w:pStyle w:val="NormalWeb"/>
              <w:spacing w:before="0" w:beforeAutospacing="0" w:after="0" w:afterAutospacing="0"/>
              <w:ind w:left="360"/>
              <w:rPr>
                <w:color w:val="000000" w:themeColor="text1"/>
                <w:sz w:val="18"/>
                <w:szCs w:val="18"/>
              </w:rPr>
            </w:pPr>
          </w:p>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Introduction to Computer Engineering (CSCI 2030)</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EE, </w:t>
            </w:r>
            <w:proofErr w:type="spellStart"/>
            <w:r w:rsidRPr="00B00499">
              <w:rPr>
                <w:rFonts w:ascii="Times New Roman" w:hAnsi="Times New Roman"/>
                <w:color w:val="000000" w:themeColor="text1"/>
                <w:sz w:val="18"/>
                <w:szCs w:val="18"/>
              </w:rPr>
              <w:t>CmpE</w:t>
            </w:r>
            <w:proofErr w:type="spellEnd"/>
          </w:p>
        </w:tc>
      </w:tr>
      <w:tr w:rsidR="00B446B4" w:rsidRPr="00B00499" w:rsidTr="0071188B">
        <w:tc>
          <w:tcPr>
            <w:tcW w:w="3687" w:type="dxa"/>
            <w:vAlign w:val="bottom"/>
          </w:tcPr>
          <w:p w:rsidR="00445BBE" w:rsidRPr="00B00499" w:rsidRDefault="00445BBE" w:rsidP="00B446B4">
            <w:pPr>
              <w:pStyle w:val="NormalWeb"/>
              <w:spacing w:before="0" w:beforeAutospacing="0" w:after="0" w:afterAutospacing="0"/>
              <w:ind w:left="360"/>
              <w:rPr>
                <w:color w:val="000000" w:themeColor="text1"/>
                <w:sz w:val="18"/>
                <w:szCs w:val="18"/>
              </w:rPr>
            </w:pPr>
          </w:p>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Discrete Mathematics (MATH 3112)</w:t>
            </w:r>
          </w:p>
        </w:tc>
        <w:tc>
          <w:tcPr>
            <w:tcW w:w="5781" w:type="dxa"/>
          </w:tcPr>
          <w:p w:rsidR="00B446B4" w:rsidRPr="00B00499" w:rsidRDefault="00B446B4" w:rsidP="00B446B4">
            <w:pPr>
              <w:spacing w:after="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ISyE</w:t>
            </w:r>
            <w:proofErr w:type="spellEnd"/>
          </w:p>
        </w:tc>
      </w:tr>
      <w:tr w:rsidR="00B446B4" w:rsidRPr="00F430A0" w:rsidTr="0071188B">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Mathematical Statistics (MATH 3314)</w:t>
            </w:r>
          </w:p>
        </w:tc>
        <w:tc>
          <w:tcPr>
            <w:tcW w:w="5781" w:type="dxa"/>
          </w:tcPr>
          <w:p w:rsidR="00B446B4" w:rsidRPr="00B00499" w:rsidRDefault="00B446B4" w:rsidP="00B446B4">
            <w:pPr>
              <w:spacing w:after="0"/>
              <w:rPr>
                <w:rFonts w:ascii="Times New Roman" w:hAnsi="Times New Roman"/>
                <w:color w:val="000000" w:themeColor="text1"/>
                <w:sz w:val="18"/>
                <w:szCs w:val="18"/>
                <w:lang w:val="fr-MC"/>
              </w:rPr>
            </w:pPr>
            <w:r w:rsidRPr="00B00499">
              <w:rPr>
                <w:rFonts w:ascii="Times New Roman" w:hAnsi="Times New Roman"/>
                <w:color w:val="000000" w:themeColor="text1"/>
                <w:sz w:val="18"/>
                <w:szCs w:val="18"/>
                <w:lang w:val="fr-MC"/>
              </w:rPr>
              <w:t xml:space="preserve">AE, BME, CE, EE, </w:t>
            </w:r>
            <w:proofErr w:type="spellStart"/>
            <w:r w:rsidRPr="00B00499">
              <w:rPr>
                <w:rFonts w:ascii="Times New Roman" w:hAnsi="Times New Roman"/>
                <w:color w:val="000000" w:themeColor="text1"/>
                <w:sz w:val="18"/>
                <w:szCs w:val="18"/>
                <w:lang w:val="fr-MC"/>
              </w:rPr>
              <w:t>CmpE</w:t>
            </w:r>
            <w:proofErr w:type="spellEnd"/>
            <w:r w:rsidRPr="00B00499">
              <w:rPr>
                <w:rFonts w:ascii="Times New Roman" w:hAnsi="Times New Roman"/>
                <w:color w:val="000000" w:themeColor="text1"/>
                <w:sz w:val="18"/>
                <w:szCs w:val="18"/>
                <w:lang w:val="fr-MC"/>
              </w:rPr>
              <w:t>, ME</w:t>
            </w:r>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General Psychology (PSYC 1101)</w:t>
            </w:r>
          </w:p>
        </w:tc>
        <w:tc>
          <w:tcPr>
            <w:tcW w:w="5781" w:type="dxa"/>
          </w:tcPr>
          <w:p w:rsidR="00B446B4" w:rsidRPr="00B00499" w:rsidRDefault="00B446B4" w:rsidP="00B446B4">
            <w:pPr>
              <w:spacing w:after="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ISyE</w:t>
            </w:r>
            <w:proofErr w:type="spellEnd"/>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Organic Chemistry I (CHEM 2301K)</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BME, </w:t>
            </w:r>
            <w:proofErr w:type="spellStart"/>
            <w:r w:rsidRPr="00B00499">
              <w:rPr>
                <w:rFonts w:ascii="Times New Roman" w:hAnsi="Times New Roman"/>
                <w:color w:val="000000" w:themeColor="text1"/>
                <w:sz w:val="18"/>
                <w:szCs w:val="18"/>
              </w:rPr>
              <w:t>ChE</w:t>
            </w:r>
            <w:proofErr w:type="spellEnd"/>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Organic Chemistry II (CHEM 2302K)</w:t>
            </w:r>
          </w:p>
        </w:tc>
        <w:tc>
          <w:tcPr>
            <w:tcW w:w="5781" w:type="dxa"/>
          </w:tcPr>
          <w:p w:rsidR="00B446B4" w:rsidRPr="00B00499" w:rsidRDefault="00B446B4" w:rsidP="00B446B4">
            <w:pPr>
              <w:spacing w:after="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ChE</w:t>
            </w:r>
            <w:proofErr w:type="spellEnd"/>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Physical Chemistry I (CHEM 3222K</w:t>
            </w:r>
          </w:p>
        </w:tc>
        <w:tc>
          <w:tcPr>
            <w:tcW w:w="5781" w:type="dxa"/>
          </w:tcPr>
          <w:p w:rsidR="00B446B4" w:rsidRPr="00B00499" w:rsidRDefault="00B446B4" w:rsidP="00B446B4">
            <w:pPr>
              <w:spacing w:after="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ChE</w:t>
            </w:r>
            <w:proofErr w:type="spellEnd"/>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Physical Chemistry II CHEM 3221K)</w:t>
            </w:r>
          </w:p>
        </w:tc>
        <w:tc>
          <w:tcPr>
            <w:tcW w:w="5781" w:type="dxa"/>
          </w:tcPr>
          <w:p w:rsidR="00B446B4" w:rsidRPr="00B00499" w:rsidRDefault="00B446B4" w:rsidP="00B446B4">
            <w:pPr>
              <w:spacing w:after="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ChE</w:t>
            </w:r>
            <w:proofErr w:type="spellEnd"/>
          </w:p>
        </w:tc>
      </w:tr>
      <w:tr w:rsidR="00B446B4" w:rsidRPr="00B00499" w:rsidTr="0071188B">
        <w:tc>
          <w:tcPr>
            <w:tcW w:w="3687" w:type="dxa"/>
            <w:vAlign w:val="bottom"/>
          </w:tcPr>
          <w:p w:rsidR="00B446B4" w:rsidRPr="00B00499" w:rsidRDefault="00B446B4" w:rsidP="00B446B4">
            <w:pPr>
              <w:pStyle w:val="NormalWeb"/>
              <w:spacing w:before="0" w:beforeAutospacing="0" w:after="0" w:afterAutospacing="0"/>
              <w:ind w:left="360"/>
              <w:rPr>
                <w:color w:val="000000" w:themeColor="text1"/>
                <w:sz w:val="18"/>
                <w:szCs w:val="18"/>
              </w:rPr>
            </w:pPr>
            <w:r w:rsidRPr="00B00499">
              <w:rPr>
                <w:color w:val="000000" w:themeColor="text1"/>
                <w:sz w:val="18"/>
                <w:szCs w:val="18"/>
              </w:rPr>
              <w:t>Biochemistry (CHEM 3250)</w:t>
            </w:r>
          </w:p>
        </w:tc>
        <w:tc>
          <w:tcPr>
            <w:tcW w:w="5781" w:type="dxa"/>
          </w:tcPr>
          <w:p w:rsidR="00B446B4" w:rsidRPr="00B00499" w:rsidRDefault="00B446B4" w:rsidP="00B446B4">
            <w:pPr>
              <w:spacing w:after="0"/>
              <w:rPr>
                <w:rFonts w:ascii="Times New Roman" w:hAnsi="Times New Roman"/>
                <w:color w:val="000000" w:themeColor="text1"/>
                <w:sz w:val="18"/>
                <w:szCs w:val="18"/>
              </w:rPr>
            </w:pPr>
            <w:r w:rsidRPr="00B00499">
              <w:rPr>
                <w:rFonts w:ascii="Times New Roman" w:hAnsi="Times New Roman"/>
                <w:color w:val="000000" w:themeColor="text1"/>
                <w:sz w:val="18"/>
                <w:szCs w:val="18"/>
              </w:rPr>
              <w:t>BME</w:t>
            </w:r>
          </w:p>
        </w:tc>
      </w:tr>
      <w:tr w:rsidR="00B446B4" w:rsidRPr="00B00499" w:rsidTr="0071188B">
        <w:tc>
          <w:tcPr>
            <w:tcW w:w="3687" w:type="dxa"/>
          </w:tcPr>
          <w:p w:rsidR="00B446B4" w:rsidRPr="00B00499" w:rsidRDefault="00B446B4" w:rsidP="00B446B4">
            <w:pPr>
              <w:spacing w:after="0"/>
              <w:ind w:left="360"/>
              <w:rPr>
                <w:rFonts w:ascii="Times New Roman" w:hAnsi="Times New Roman"/>
                <w:color w:val="000000" w:themeColor="text1"/>
                <w:sz w:val="18"/>
                <w:szCs w:val="18"/>
              </w:rPr>
            </w:pPr>
          </w:p>
        </w:tc>
        <w:tc>
          <w:tcPr>
            <w:tcW w:w="5781" w:type="dxa"/>
          </w:tcPr>
          <w:p w:rsidR="00B446B4" w:rsidRPr="00B00499" w:rsidRDefault="00B446B4" w:rsidP="00B446B4">
            <w:pPr>
              <w:spacing w:after="0"/>
              <w:rPr>
                <w:rFonts w:ascii="Times New Roman" w:hAnsi="Times New Roman"/>
                <w:color w:val="000000" w:themeColor="text1"/>
                <w:sz w:val="18"/>
                <w:szCs w:val="18"/>
              </w:rPr>
            </w:pPr>
          </w:p>
        </w:tc>
      </w:tr>
    </w:tbl>
    <w:p w:rsidR="00510B4A" w:rsidRPr="00B00499" w:rsidRDefault="00510B4A">
      <w:pPr>
        <w:rPr>
          <w:color w:val="000000" w:themeColor="text1"/>
        </w:rPr>
      </w:pPr>
    </w:p>
    <w:p w:rsidR="00510B4A" w:rsidRPr="00B00499" w:rsidRDefault="00510B4A">
      <w:pPr>
        <w:rPr>
          <w:color w:val="000000" w:themeColor="text1"/>
        </w:rPr>
      </w:pPr>
    </w:p>
    <w:p w:rsidR="00510B4A" w:rsidRPr="00B00499" w:rsidRDefault="00510B4A">
      <w:pPr>
        <w:rPr>
          <w:color w:val="000000" w:themeColor="text1"/>
        </w:rPr>
      </w:pPr>
    </w:p>
    <w:p w:rsidR="00510B4A" w:rsidRPr="00B00499" w:rsidRDefault="00510B4A">
      <w:pPr>
        <w:rPr>
          <w:color w:val="000000" w:themeColor="text1"/>
        </w:rPr>
      </w:pPr>
    </w:p>
    <w:p w:rsidR="00510B4A" w:rsidRPr="00B00499" w:rsidRDefault="00510B4A">
      <w:pPr>
        <w:rPr>
          <w:color w:val="000000" w:themeColor="text1"/>
        </w:rPr>
      </w:pPr>
    </w:p>
    <w:p w:rsidR="00B446B4" w:rsidRPr="00B00499" w:rsidRDefault="00B446B4" w:rsidP="00B446B4">
      <w:pPr>
        <w:spacing w:after="0"/>
        <w:ind w:left="630" w:right="-720"/>
        <w:rPr>
          <w:rFonts w:ascii="Times New Roman" w:hAnsi="Times New Roman"/>
          <w:color w:val="000000" w:themeColor="text1"/>
          <w:sz w:val="18"/>
          <w:szCs w:val="18"/>
        </w:rPr>
      </w:pPr>
    </w:p>
    <w:p w:rsidR="00510B4A" w:rsidRPr="00B00499" w:rsidRDefault="00510B4A">
      <w:pPr>
        <w:rPr>
          <w:color w:val="000000" w:themeColor="text1"/>
        </w:rPr>
      </w:pPr>
    </w:p>
    <w:p w:rsidR="00510B4A" w:rsidRPr="00B00499" w:rsidRDefault="00510B4A">
      <w:pPr>
        <w:rPr>
          <w:color w:val="000000" w:themeColor="text1"/>
        </w:rPr>
      </w:pPr>
    </w:p>
    <w:p w:rsidR="00510B4A" w:rsidRPr="00B00499" w:rsidRDefault="00510B4A">
      <w:pPr>
        <w:rPr>
          <w:color w:val="000000" w:themeColor="text1"/>
        </w:rPr>
      </w:pPr>
    </w:p>
    <w:p w:rsidR="00510B4A" w:rsidRPr="00B00499" w:rsidRDefault="00510B4A">
      <w:pPr>
        <w:rPr>
          <w:color w:val="000000" w:themeColor="text1"/>
        </w:rPr>
      </w:pPr>
    </w:p>
    <w:p w:rsidR="00510B4A" w:rsidRPr="00B00499" w:rsidRDefault="00510B4A">
      <w:pPr>
        <w:rPr>
          <w:color w:val="000000" w:themeColor="text1"/>
        </w:rPr>
      </w:pP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*Courses may be taken at Georgia Tech; however, it is recommended that they are completed prior to transferring to Tech for these majors if possible.</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Science electives may be selected from Chemistry, Biology, Physics, Earth and Atmospheric Science, or other courses approved by the engineering school.</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Students may need to take College Algebra (MATH 1111) &amp; Pre-Calculus (MATH 1113) in order to take Calculus I (MATH 1211)</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b/>
          <w:i/>
          <w:color w:val="000000" w:themeColor="text1"/>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445BBE" w:rsidRPr="00B00499" w:rsidRDefault="00445BBE" w:rsidP="00445BBE">
      <w:pPr>
        <w:spacing w:line="276" w:lineRule="auto"/>
        <w:rPr>
          <w:rFonts w:ascii="Times New Roman" w:hAnsi="Times New Roman"/>
          <w:color w:val="000000" w:themeColor="text1"/>
          <w:sz w:val="20"/>
          <w:szCs w:val="20"/>
        </w:rPr>
      </w:pPr>
    </w:p>
    <w:p w:rsidR="007D77D2" w:rsidRPr="00B00499" w:rsidRDefault="007D77D2">
      <w:pPr>
        <w:rPr>
          <w:color w:val="000000" w:themeColor="text1"/>
        </w:rPr>
      </w:pPr>
    </w:p>
    <w:p w:rsidR="00B446B4" w:rsidRPr="00B00499" w:rsidRDefault="00B446B4" w:rsidP="00B446B4">
      <w:pPr>
        <w:widowControl w:val="0"/>
        <w:autoSpaceDE w:val="0"/>
        <w:autoSpaceDN w:val="0"/>
        <w:adjustRightInd w:val="0"/>
        <w:spacing w:after="0" w:line="200" w:lineRule="exact"/>
        <w:ind w:firstLine="180"/>
        <w:rPr>
          <w:rFonts w:ascii="Times New Roman" w:hAnsi="Times New Roman"/>
          <w:b/>
          <w:color w:val="000000" w:themeColor="text1"/>
          <w:sz w:val="20"/>
          <w:szCs w:val="20"/>
        </w:rPr>
      </w:pPr>
      <w:r w:rsidRPr="00B00499">
        <w:rPr>
          <w:rFonts w:ascii="Times New Roman" w:hAnsi="Times New Roman"/>
          <w:b/>
          <w:color w:val="000000" w:themeColor="text1"/>
          <w:sz w:val="20"/>
          <w:szCs w:val="20"/>
        </w:rPr>
        <w:t>Dual Degree Requirements</w:t>
      </w:r>
    </w:p>
    <w:tbl>
      <w:tblPr>
        <w:tblpPr w:leftFromText="180" w:rightFromText="180" w:vertAnchor="text" w:horzAnchor="margin" w:tblpX="390" w:tblpY="283"/>
        <w:tblW w:w="0" w:type="auto"/>
        <w:tblLayout w:type="fixed"/>
        <w:tblCellMar>
          <w:left w:w="30" w:type="dxa"/>
          <w:right w:w="30" w:type="dxa"/>
        </w:tblCellMar>
        <w:tblLook w:val="0000"/>
      </w:tblPr>
      <w:tblGrid>
        <w:gridCol w:w="1032"/>
        <w:gridCol w:w="1032"/>
        <w:gridCol w:w="3353"/>
        <w:gridCol w:w="902"/>
        <w:gridCol w:w="3341"/>
      </w:tblGrid>
      <w:tr w:rsidR="00B446B4" w:rsidRPr="00B00499" w:rsidTr="00B446B4">
        <w:trPr>
          <w:trHeight w:val="305"/>
        </w:trPr>
        <w:tc>
          <w:tcPr>
            <w:tcW w:w="9660" w:type="dxa"/>
            <w:gridSpan w:val="5"/>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b/>
                <w:bCs/>
                <w:color w:val="000000" w:themeColor="text1"/>
                <w:sz w:val="18"/>
                <w:szCs w:val="18"/>
              </w:rPr>
              <w:t xml:space="preserve">Additional </w:t>
            </w:r>
            <w:r w:rsidR="00E34B84" w:rsidRPr="00B00499">
              <w:rPr>
                <w:rFonts w:ascii="Times New Roman" w:eastAsia="Calibri" w:hAnsi="Times New Roman"/>
                <w:b/>
                <w:bCs/>
                <w:color w:val="000000" w:themeColor="text1"/>
                <w:sz w:val="18"/>
                <w:szCs w:val="18"/>
              </w:rPr>
              <w:t xml:space="preserve">Chemistry </w:t>
            </w:r>
            <w:r w:rsidRPr="00B00499">
              <w:rPr>
                <w:rFonts w:ascii="Times New Roman" w:eastAsia="Calibri" w:hAnsi="Times New Roman"/>
                <w:b/>
                <w:bCs/>
                <w:color w:val="000000" w:themeColor="text1"/>
                <w:sz w:val="18"/>
                <w:szCs w:val="18"/>
              </w:rPr>
              <w:t>Courses Required for Dual Degree in Chemistry</w:t>
            </w:r>
          </w:p>
        </w:tc>
      </w:tr>
      <w:tr w:rsidR="00B446B4" w:rsidRPr="00B00499" w:rsidTr="0071188B">
        <w:trPr>
          <w:trHeight w:val="230"/>
        </w:trPr>
        <w:tc>
          <w:tcPr>
            <w:tcW w:w="5417" w:type="dxa"/>
            <w:gridSpan w:val="3"/>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Required Chemistry Courses</w:t>
            </w:r>
          </w:p>
        </w:tc>
        <w:tc>
          <w:tcPr>
            <w:tcW w:w="90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Credits</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Semester Offered</w:t>
            </w:r>
          </w:p>
        </w:tc>
      </w:tr>
      <w:tr w:rsidR="00B446B4" w:rsidRPr="00B00499" w:rsidTr="0071188B">
        <w:trPr>
          <w:trHeight w:val="235"/>
        </w:trPr>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 xml:space="preserve">CHEM </w:t>
            </w:r>
          </w:p>
        </w:tc>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1211K</w:t>
            </w:r>
          </w:p>
        </w:tc>
        <w:tc>
          <w:tcPr>
            <w:tcW w:w="3353" w:type="dxa"/>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General Chemistry I</w:t>
            </w:r>
          </w:p>
        </w:tc>
        <w:tc>
          <w:tcPr>
            <w:tcW w:w="902" w:type="dxa"/>
          </w:tcPr>
          <w:p w:rsidR="00B446B4" w:rsidRPr="00B00499" w:rsidRDefault="00B446B4" w:rsidP="00445BBE">
            <w:pPr>
              <w:autoSpaceDE w:val="0"/>
              <w:autoSpaceDN w:val="0"/>
              <w:adjustRightInd w:val="0"/>
              <w:spacing w:after="0"/>
              <w:ind w:hanging="17"/>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4</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Fall and Spring</w:t>
            </w:r>
          </w:p>
        </w:tc>
      </w:tr>
      <w:tr w:rsidR="00B446B4" w:rsidRPr="00B00499" w:rsidTr="0071188B">
        <w:trPr>
          <w:trHeight w:val="208"/>
        </w:trPr>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 xml:space="preserve">CHEM </w:t>
            </w:r>
          </w:p>
        </w:tc>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1212K</w:t>
            </w:r>
          </w:p>
        </w:tc>
        <w:tc>
          <w:tcPr>
            <w:tcW w:w="3353" w:type="dxa"/>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General Chemistry II</w:t>
            </w:r>
          </w:p>
        </w:tc>
        <w:tc>
          <w:tcPr>
            <w:tcW w:w="902" w:type="dxa"/>
          </w:tcPr>
          <w:p w:rsidR="00B446B4" w:rsidRPr="00B00499" w:rsidRDefault="00B446B4" w:rsidP="00445BBE">
            <w:pPr>
              <w:autoSpaceDE w:val="0"/>
              <w:autoSpaceDN w:val="0"/>
              <w:adjustRightInd w:val="0"/>
              <w:spacing w:after="0"/>
              <w:ind w:hanging="17"/>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4</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Fall, Spring, Summer</w:t>
            </w:r>
          </w:p>
        </w:tc>
      </w:tr>
      <w:tr w:rsidR="00B446B4" w:rsidRPr="00B00499" w:rsidTr="0071188B">
        <w:trPr>
          <w:trHeight w:val="253"/>
        </w:trPr>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CHEM</w:t>
            </w:r>
          </w:p>
        </w:tc>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2301K</w:t>
            </w:r>
          </w:p>
        </w:tc>
        <w:tc>
          <w:tcPr>
            <w:tcW w:w="3353" w:type="dxa"/>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Organic Chemistry I</w:t>
            </w:r>
          </w:p>
        </w:tc>
        <w:tc>
          <w:tcPr>
            <w:tcW w:w="902" w:type="dxa"/>
          </w:tcPr>
          <w:p w:rsidR="00B446B4" w:rsidRPr="00B00499" w:rsidRDefault="00B446B4" w:rsidP="00445BBE">
            <w:pPr>
              <w:autoSpaceDE w:val="0"/>
              <w:autoSpaceDN w:val="0"/>
              <w:adjustRightInd w:val="0"/>
              <w:spacing w:after="0"/>
              <w:ind w:hanging="17"/>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4</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Fall and Spring</w:t>
            </w:r>
          </w:p>
        </w:tc>
      </w:tr>
      <w:tr w:rsidR="00B446B4" w:rsidRPr="00B00499" w:rsidTr="0071188B">
        <w:trPr>
          <w:trHeight w:val="172"/>
        </w:trPr>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CHEM</w:t>
            </w:r>
          </w:p>
        </w:tc>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2302K</w:t>
            </w:r>
          </w:p>
        </w:tc>
        <w:tc>
          <w:tcPr>
            <w:tcW w:w="3353" w:type="dxa"/>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Organic Chemistry II</w:t>
            </w:r>
          </w:p>
        </w:tc>
        <w:tc>
          <w:tcPr>
            <w:tcW w:w="902" w:type="dxa"/>
          </w:tcPr>
          <w:p w:rsidR="00B446B4" w:rsidRPr="00B00499" w:rsidRDefault="00B446B4" w:rsidP="00445BBE">
            <w:pPr>
              <w:autoSpaceDE w:val="0"/>
              <w:autoSpaceDN w:val="0"/>
              <w:adjustRightInd w:val="0"/>
              <w:spacing w:after="0"/>
              <w:ind w:hanging="17"/>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4</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Fall and Spring</w:t>
            </w:r>
          </w:p>
        </w:tc>
      </w:tr>
      <w:tr w:rsidR="00B446B4" w:rsidRPr="00B00499" w:rsidTr="0071188B">
        <w:trPr>
          <w:trHeight w:val="305"/>
        </w:trPr>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CHEM</w:t>
            </w:r>
          </w:p>
        </w:tc>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2351K</w:t>
            </w:r>
          </w:p>
        </w:tc>
        <w:tc>
          <w:tcPr>
            <w:tcW w:w="3353" w:type="dxa"/>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Quantitative Analysis I</w:t>
            </w:r>
          </w:p>
        </w:tc>
        <w:tc>
          <w:tcPr>
            <w:tcW w:w="902" w:type="dxa"/>
          </w:tcPr>
          <w:p w:rsidR="00B446B4" w:rsidRPr="00B00499" w:rsidRDefault="00B446B4" w:rsidP="00445BBE">
            <w:pPr>
              <w:autoSpaceDE w:val="0"/>
              <w:autoSpaceDN w:val="0"/>
              <w:adjustRightInd w:val="0"/>
              <w:spacing w:after="0"/>
              <w:ind w:hanging="17"/>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4</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Fall</w:t>
            </w:r>
          </w:p>
        </w:tc>
      </w:tr>
      <w:tr w:rsidR="00B446B4" w:rsidRPr="00B00499" w:rsidTr="0071188B">
        <w:trPr>
          <w:trHeight w:val="190"/>
        </w:trPr>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CHEM</w:t>
            </w:r>
          </w:p>
        </w:tc>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2352K</w:t>
            </w:r>
          </w:p>
        </w:tc>
        <w:tc>
          <w:tcPr>
            <w:tcW w:w="3353" w:type="dxa"/>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Quantitative Analysis II</w:t>
            </w:r>
          </w:p>
        </w:tc>
        <w:tc>
          <w:tcPr>
            <w:tcW w:w="902" w:type="dxa"/>
          </w:tcPr>
          <w:p w:rsidR="00B446B4" w:rsidRPr="00B00499" w:rsidRDefault="00B446B4" w:rsidP="00445BBE">
            <w:pPr>
              <w:autoSpaceDE w:val="0"/>
              <w:autoSpaceDN w:val="0"/>
              <w:adjustRightInd w:val="0"/>
              <w:spacing w:after="0"/>
              <w:ind w:hanging="17"/>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4</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Spring</w:t>
            </w:r>
          </w:p>
        </w:tc>
      </w:tr>
      <w:tr w:rsidR="00B446B4" w:rsidRPr="00B00499" w:rsidTr="0071188B">
        <w:trPr>
          <w:trHeight w:val="163"/>
        </w:trPr>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CHEM</w:t>
            </w:r>
          </w:p>
        </w:tc>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3221K</w:t>
            </w:r>
          </w:p>
        </w:tc>
        <w:tc>
          <w:tcPr>
            <w:tcW w:w="3353" w:type="dxa"/>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Physical Chemistry I</w:t>
            </w:r>
          </w:p>
        </w:tc>
        <w:tc>
          <w:tcPr>
            <w:tcW w:w="902" w:type="dxa"/>
          </w:tcPr>
          <w:p w:rsidR="00B446B4" w:rsidRPr="00B00499" w:rsidRDefault="00B446B4" w:rsidP="00445BBE">
            <w:pPr>
              <w:autoSpaceDE w:val="0"/>
              <w:autoSpaceDN w:val="0"/>
              <w:adjustRightInd w:val="0"/>
              <w:spacing w:after="0"/>
              <w:ind w:hanging="17"/>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4</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Spring</w:t>
            </w:r>
          </w:p>
        </w:tc>
      </w:tr>
      <w:tr w:rsidR="00B446B4" w:rsidRPr="00B00499" w:rsidTr="0071188B">
        <w:trPr>
          <w:trHeight w:val="305"/>
        </w:trPr>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CHEM</w:t>
            </w:r>
          </w:p>
        </w:tc>
        <w:tc>
          <w:tcPr>
            <w:tcW w:w="1032"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3222K</w:t>
            </w:r>
          </w:p>
        </w:tc>
        <w:tc>
          <w:tcPr>
            <w:tcW w:w="3353" w:type="dxa"/>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Physical Chemistry II</w:t>
            </w:r>
          </w:p>
        </w:tc>
        <w:tc>
          <w:tcPr>
            <w:tcW w:w="902" w:type="dxa"/>
          </w:tcPr>
          <w:p w:rsidR="00B446B4" w:rsidRPr="00B00499" w:rsidRDefault="00B446B4" w:rsidP="00445BBE">
            <w:pPr>
              <w:autoSpaceDE w:val="0"/>
              <w:autoSpaceDN w:val="0"/>
              <w:adjustRightInd w:val="0"/>
              <w:spacing w:after="0"/>
              <w:ind w:hanging="17"/>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4</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Fall</w:t>
            </w:r>
          </w:p>
        </w:tc>
      </w:tr>
      <w:tr w:rsidR="00B446B4" w:rsidRPr="00B00499" w:rsidTr="0071188B">
        <w:trPr>
          <w:trHeight w:val="305"/>
        </w:trPr>
        <w:tc>
          <w:tcPr>
            <w:tcW w:w="5417" w:type="dxa"/>
            <w:gridSpan w:val="3"/>
          </w:tcPr>
          <w:p w:rsidR="00B446B4" w:rsidRPr="00B00499" w:rsidRDefault="00B446B4" w:rsidP="00B446B4">
            <w:pPr>
              <w:autoSpaceDE w:val="0"/>
              <w:autoSpaceDN w:val="0"/>
              <w:adjustRightInd w:val="0"/>
              <w:spacing w:after="0"/>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Chemistry Electives (2000 level or higher)</w:t>
            </w:r>
          </w:p>
        </w:tc>
        <w:tc>
          <w:tcPr>
            <w:tcW w:w="902" w:type="dxa"/>
          </w:tcPr>
          <w:p w:rsidR="00B446B4" w:rsidRPr="00B00499" w:rsidRDefault="00B446B4" w:rsidP="00B446B4">
            <w:pPr>
              <w:autoSpaceDE w:val="0"/>
              <w:autoSpaceDN w:val="0"/>
              <w:adjustRightInd w:val="0"/>
              <w:spacing w:after="0"/>
              <w:jc w:val="center"/>
              <w:rPr>
                <w:rFonts w:ascii="Times New Roman" w:eastAsia="Calibri" w:hAnsi="Times New Roman"/>
                <w:color w:val="000000" w:themeColor="text1"/>
                <w:sz w:val="18"/>
                <w:szCs w:val="18"/>
              </w:rPr>
            </w:pPr>
            <w:r w:rsidRPr="00B00499">
              <w:rPr>
                <w:rFonts w:ascii="Times New Roman" w:eastAsia="Calibri" w:hAnsi="Times New Roman"/>
                <w:color w:val="000000" w:themeColor="text1"/>
                <w:sz w:val="18"/>
                <w:szCs w:val="18"/>
              </w:rPr>
              <w:t>5</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p>
        </w:tc>
      </w:tr>
      <w:tr w:rsidR="00B446B4" w:rsidRPr="00B00499" w:rsidTr="0071188B">
        <w:trPr>
          <w:trHeight w:val="305"/>
        </w:trPr>
        <w:tc>
          <w:tcPr>
            <w:tcW w:w="5417" w:type="dxa"/>
            <w:gridSpan w:val="3"/>
          </w:tcPr>
          <w:p w:rsidR="00B446B4" w:rsidRPr="00B00499" w:rsidRDefault="00B446B4" w:rsidP="00E34B84">
            <w:pPr>
              <w:autoSpaceDE w:val="0"/>
              <w:autoSpaceDN w:val="0"/>
              <w:adjustRightInd w:val="0"/>
              <w:spacing w:after="0"/>
              <w:rPr>
                <w:rFonts w:ascii="Times New Roman" w:eastAsia="Calibri" w:hAnsi="Times New Roman"/>
                <w:b/>
                <w:bCs/>
                <w:color w:val="000000" w:themeColor="text1"/>
                <w:sz w:val="18"/>
                <w:szCs w:val="18"/>
              </w:rPr>
            </w:pPr>
            <w:r w:rsidRPr="00B00499">
              <w:rPr>
                <w:rFonts w:ascii="Times New Roman" w:eastAsia="Calibri" w:hAnsi="Times New Roman"/>
                <w:b/>
                <w:bCs/>
                <w:color w:val="000000" w:themeColor="text1"/>
                <w:sz w:val="18"/>
                <w:szCs w:val="18"/>
              </w:rPr>
              <w:t xml:space="preserve">Total Chemistry Credit Hours Required </w:t>
            </w:r>
          </w:p>
        </w:tc>
        <w:tc>
          <w:tcPr>
            <w:tcW w:w="902" w:type="dxa"/>
          </w:tcPr>
          <w:p w:rsidR="00B446B4" w:rsidRPr="00B00499" w:rsidRDefault="00D03349" w:rsidP="00D03349">
            <w:pPr>
              <w:autoSpaceDE w:val="0"/>
              <w:autoSpaceDN w:val="0"/>
              <w:adjustRightInd w:val="0"/>
              <w:spacing w:after="0"/>
              <w:ind w:hanging="17"/>
              <w:jc w:val="center"/>
              <w:rPr>
                <w:rFonts w:ascii="Times New Roman" w:eastAsia="Calibri" w:hAnsi="Times New Roman"/>
                <w:b/>
                <w:bCs/>
                <w:color w:val="000000" w:themeColor="text1"/>
                <w:sz w:val="18"/>
                <w:szCs w:val="18"/>
              </w:rPr>
            </w:pPr>
            <w:r w:rsidRPr="00B00499">
              <w:rPr>
                <w:rFonts w:ascii="Times New Roman" w:eastAsia="Calibri" w:hAnsi="Times New Roman"/>
                <w:b/>
                <w:bCs/>
                <w:color w:val="000000" w:themeColor="text1"/>
                <w:sz w:val="18"/>
                <w:szCs w:val="18"/>
              </w:rPr>
              <w:t>(</w:t>
            </w:r>
            <w:r w:rsidR="00B446B4" w:rsidRPr="00B00499">
              <w:rPr>
                <w:rFonts w:ascii="Times New Roman" w:eastAsia="Calibri" w:hAnsi="Times New Roman"/>
                <w:b/>
                <w:bCs/>
                <w:color w:val="000000" w:themeColor="text1"/>
                <w:sz w:val="18"/>
                <w:szCs w:val="18"/>
              </w:rPr>
              <w:t>37</w:t>
            </w:r>
            <w:r w:rsidRPr="00B00499">
              <w:rPr>
                <w:rFonts w:ascii="Times New Roman" w:eastAsia="Calibri" w:hAnsi="Times New Roman"/>
                <w:b/>
                <w:bCs/>
                <w:color w:val="000000" w:themeColor="text1"/>
                <w:sz w:val="18"/>
                <w:szCs w:val="18"/>
              </w:rPr>
              <w:t xml:space="preserve"> hours)</w:t>
            </w:r>
          </w:p>
        </w:tc>
        <w:tc>
          <w:tcPr>
            <w:tcW w:w="3341" w:type="dxa"/>
          </w:tcPr>
          <w:p w:rsidR="00B446B4" w:rsidRPr="00B00499" w:rsidRDefault="00B446B4" w:rsidP="00B446B4">
            <w:pPr>
              <w:autoSpaceDE w:val="0"/>
              <w:autoSpaceDN w:val="0"/>
              <w:adjustRightInd w:val="0"/>
              <w:spacing w:after="0"/>
              <w:ind w:firstLine="0"/>
              <w:rPr>
                <w:rFonts w:ascii="Times New Roman" w:eastAsia="Calibri" w:hAnsi="Times New Roman"/>
                <w:color w:val="000000" w:themeColor="text1"/>
                <w:sz w:val="18"/>
                <w:szCs w:val="18"/>
              </w:rPr>
            </w:pPr>
          </w:p>
        </w:tc>
      </w:tr>
    </w:tbl>
    <w:p w:rsidR="007D77D2" w:rsidRPr="00B00499" w:rsidRDefault="007D77D2" w:rsidP="00B446B4">
      <w:pPr>
        <w:spacing w:after="0"/>
        <w:rPr>
          <w:color w:val="000000" w:themeColor="text1"/>
        </w:rPr>
      </w:pPr>
    </w:p>
    <w:tbl>
      <w:tblPr>
        <w:tblpPr w:leftFromText="180" w:rightFromText="180" w:vertAnchor="text" w:horzAnchor="margin" w:tblpX="468" w:tblpY="3551"/>
        <w:tblW w:w="9641" w:type="dxa"/>
        <w:tblLook w:val="04A0"/>
      </w:tblPr>
      <w:tblGrid>
        <w:gridCol w:w="4402"/>
        <w:gridCol w:w="914"/>
        <w:gridCol w:w="3307"/>
        <w:gridCol w:w="1018"/>
      </w:tblGrid>
      <w:tr w:rsidR="00B446B4" w:rsidRPr="00B00499" w:rsidTr="0071188B">
        <w:trPr>
          <w:trHeight w:val="273"/>
        </w:trPr>
        <w:tc>
          <w:tcPr>
            <w:tcW w:w="9641" w:type="dxa"/>
            <w:gridSpan w:val="4"/>
            <w:shd w:val="clear" w:color="auto" w:fill="auto"/>
            <w:noWrap/>
            <w:vAlign w:val="center"/>
            <w:hideMark/>
          </w:tcPr>
          <w:p w:rsidR="00B446B4" w:rsidRPr="00B00499" w:rsidRDefault="00B446B4" w:rsidP="00B446B4">
            <w:pPr>
              <w:spacing w:after="0"/>
              <w:ind w:left="-108" w:firstLine="0"/>
              <w:rPr>
                <w:rFonts w:ascii="Times New Roman" w:hAnsi="Times New Roman"/>
                <w:b/>
                <w:bCs/>
                <w:color w:val="000000" w:themeColor="text1"/>
                <w:sz w:val="18"/>
                <w:szCs w:val="18"/>
              </w:rPr>
            </w:pPr>
            <w:r w:rsidRPr="00B00499">
              <w:rPr>
                <w:rFonts w:ascii="Times New Roman" w:hAnsi="Times New Roman"/>
                <w:b/>
                <w:bCs/>
                <w:color w:val="000000" w:themeColor="text1"/>
                <w:sz w:val="18"/>
                <w:szCs w:val="18"/>
              </w:rPr>
              <w:t>Additional Courses Required for Dual Degree in Computer Science for Computer Engineering Majors</w:t>
            </w:r>
          </w:p>
          <w:p w:rsidR="00B446B4" w:rsidRPr="00B00499" w:rsidRDefault="00B446B4" w:rsidP="00B446B4">
            <w:pPr>
              <w:spacing w:after="0"/>
              <w:jc w:val="center"/>
              <w:rPr>
                <w:rFonts w:ascii="Times New Roman" w:hAnsi="Times New Roman"/>
                <w:b/>
                <w:bCs/>
                <w:color w:val="000000" w:themeColor="text1"/>
                <w:sz w:val="18"/>
                <w:szCs w:val="18"/>
              </w:rPr>
            </w:pPr>
          </w:p>
        </w:tc>
      </w:tr>
      <w:tr w:rsidR="00B446B4" w:rsidRPr="00B00499" w:rsidTr="0071188B">
        <w:trPr>
          <w:trHeight w:val="233"/>
        </w:trPr>
        <w:tc>
          <w:tcPr>
            <w:tcW w:w="4402" w:type="dxa"/>
            <w:shd w:val="clear" w:color="000000" w:fill="DDD9C3"/>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ALBANY STATE UNIVERSITY </w:t>
            </w:r>
            <w:r w:rsidRPr="00B00499">
              <w:rPr>
                <w:rFonts w:ascii="Times New Roman" w:hAnsi="Times New Roman"/>
                <w:color w:val="000000" w:themeColor="text1"/>
                <w:sz w:val="18"/>
                <w:szCs w:val="18"/>
              </w:rPr>
              <w:t xml:space="preserve"> </w:t>
            </w:r>
          </w:p>
        </w:tc>
        <w:tc>
          <w:tcPr>
            <w:tcW w:w="914" w:type="dxa"/>
            <w:shd w:val="clear" w:color="000000" w:fill="DDD9C3"/>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HOURS </w:t>
            </w:r>
            <w:r w:rsidRPr="00B00499">
              <w:rPr>
                <w:rFonts w:ascii="Times New Roman" w:hAnsi="Times New Roman"/>
                <w:color w:val="000000" w:themeColor="text1"/>
                <w:sz w:val="18"/>
                <w:szCs w:val="18"/>
              </w:rPr>
              <w:t xml:space="preserve"> </w:t>
            </w:r>
          </w:p>
        </w:tc>
        <w:tc>
          <w:tcPr>
            <w:tcW w:w="3307" w:type="dxa"/>
            <w:shd w:val="clear" w:color="000000" w:fill="DDD9C3"/>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GEORGIA TECH SUBSTITUTIONS </w:t>
            </w:r>
            <w:r w:rsidRPr="00B00499">
              <w:rPr>
                <w:rFonts w:ascii="Times New Roman" w:hAnsi="Times New Roman"/>
                <w:color w:val="000000" w:themeColor="text1"/>
                <w:sz w:val="18"/>
                <w:szCs w:val="18"/>
              </w:rPr>
              <w:t xml:space="preserve"> </w:t>
            </w:r>
          </w:p>
        </w:tc>
        <w:tc>
          <w:tcPr>
            <w:tcW w:w="1018" w:type="dxa"/>
            <w:shd w:val="clear" w:color="000000" w:fill="DDD9C3"/>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HOURS </w:t>
            </w:r>
            <w:r w:rsidRPr="00B00499">
              <w:rPr>
                <w:rFonts w:ascii="Times New Roman" w:hAnsi="Times New Roman"/>
                <w:color w:val="000000" w:themeColor="text1"/>
                <w:sz w:val="18"/>
                <w:szCs w:val="18"/>
              </w:rPr>
              <w:t xml:space="preserve"> </w:t>
            </w:r>
          </w:p>
        </w:tc>
      </w:tr>
      <w:tr w:rsidR="00B446B4" w:rsidRPr="00B00499" w:rsidTr="0071188B">
        <w:trPr>
          <w:trHeight w:val="275"/>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1301 COMPUTER SCIENCE I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4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257"/>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1302 COMPUTER SCIENCE II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4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257"/>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3111 DISCRETE STRUCTURES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257"/>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3122   DATA STRUCTURES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445BBE">
        <w:trPr>
          <w:trHeight w:val="834"/>
        </w:trPr>
        <w:tc>
          <w:tcPr>
            <w:tcW w:w="4402" w:type="dxa"/>
            <w:shd w:val="clear" w:color="auto" w:fill="auto"/>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4113 OPERATING SYSTEMS &amp; </w:t>
            </w:r>
            <w:r w:rsidRPr="00B00499">
              <w:rPr>
                <w:rFonts w:ascii="Times New Roman" w:hAnsi="Times New Roman"/>
                <w:color w:val="000000" w:themeColor="text1"/>
                <w:sz w:val="18"/>
                <w:szCs w:val="18"/>
              </w:rPr>
              <w:br/>
              <w:t xml:space="preserve">CSCI 3212   COMPUTER ORG. &amp; ARCHITECTURE II  </w:t>
            </w:r>
          </w:p>
        </w:tc>
        <w:tc>
          <w:tcPr>
            <w:tcW w:w="914" w:type="dxa"/>
            <w:shd w:val="clear" w:color="auto" w:fill="auto"/>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3</w:t>
            </w:r>
            <w:r w:rsidRPr="00B00499">
              <w:rPr>
                <w:rFonts w:ascii="Times New Roman" w:hAnsi="Times New Roman"/>
                <w:b/>
                <w:bCs/>
                <w:color w:val="000000" w:themeColor="text1"/>
                <w:sz w:val="18"/>
                <w:szCs w:val="18"/>
              </w:rPr>
              <w:br/>
              <w:t xml:space="preserve"> 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445BBE" w:rsidRPr="00B00499" w:rsidRDefault="00445BBE" w:rsidP="00B446B4">
            <w:pPr>
              <w:spacing w:after="0"/>
              <w:ind w:firstLine="0"/>
              <w:rPr>
                <w:rFonts w:ascii="Times New Roman" w:hAnsi="Times New Roman"/>
                <w:color w:val="000000" w:themeColor="text1"/>
                <w:sz w:val="18"/>
                <w:szCs w:val="18"/>
              </w:rPr>
            </w:pPr>
          </w:p>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ECE 3055 COMPUTER ARCHITECTURE AND OPERATING SYSTEMS  </w:t>
            </w:r>
          </w:p>
          <w:p w:rsidR="00445BBE" w:rsidRPr="00B00499" w:rsidRDefault="00445BBE" w:rsidP="00B446B4">
            <w:pPr>
              <w:spacing w:after="0"/>
              <w:ind w:firstLine="0"/>
              <w:rPr>
                <w:rFonts w:ascii="Times New Roman" w:hAnsi="Times New Roman"/>
                <w:color w:val="000000" w:themeColor="text1"/>
                <w:sz w:val="18"/>
                <w:szCs w:val="18"/>
              </w:rPr>
            </w:pPr>
          </w:p>
        </w:tc>
        <w:tc>
          <w:tcPr>
            <w:tcW w:w="1018" w:type="dxa"/>
            <w:shd w:val="clear" w:color="auto" w:fill="auto"/>
            <w:noWrap/>
            <w:vAlign w:val="bottom"/>
            <w:hideMark/>
          </w:tcPr>
          <w:p w:rsidR="00B446B4" w:rsidRPr="00B00499" w:rsidRDefault="00B446B4" w:rsidP="00445BBE">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4 </w:t>
            </w:r>
          </w:p>
        </w:tc>
      </w:tr>
      <w:tr w:rsidR="00B446B4" w:rsidRPr="00B00499" w:rsidTr="0071188B">
        <w:trPr>
          <w:trHeight w:val="300"/>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4123   COMPUTER NETWORKS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ECE 3076 COMPUTER COMMUNICATIONS  </w:t>
            </w:r>
          </w:p>
        </w:tc>
        <w:tc>
          <w:tcPr>
            <w:tcW w:w="1018" w:type="dxa"/>
            <w:shd w:val="clear" w:color="auto" w:fill="auto"/>
            <w:noWrap/>
            <w:vAlign w:val="bottom"/>
            <w:hideMark/>
          </w:tcPr>
          <w:p w:rsidR="00B446B4" w:rsidRPr="00B00499" w:rsidRDefault="00B446B4" w:rsidP="00445BBE">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 </w:t>
            </w:r>
          </w:p>
        </w:tc>
      </w:tr>
      <w:tr w:rsidR="00B446B4" w:rsidRPr="00B00499" w:rsidTr="0071188B">
        <w:trPr>
          <w:trHeight w:val="300"/>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3211  COMPUTER ORG. &amp; ARCHITECTURE I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445BBE"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ECE 2031 DIGITAL DESIGN </w:t>
            </w:r>
          </w:p>
          <w:p w:rsidR="00445BBE" w:rsidRPr="00B00499" w:rsidRDefault="00445BBE" w:rsidP="00B446B4">
            <w:pPr>
              <w:spacing w:after="0"/>
              <w:ind w:firstLine="0"/>
              <w:rPr>
                <w:rFonts w:ascii="Times New Roman" w:hAnsi="Times New Roman"/>
                <w:color w:val="000000" w:themeColor="text1"/>
                <w:sz w:val="18"/>
                <w:szCs w:val="18"/>
              </w:rPr>
            </w:pPr>
          </w:p>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LABORATORY  </w:t>
            </w:r>
          </w:p>
        </w:tc>
        <w:tc>
          <w:tcPr>
            <w:tcW w:w="1018" w:type="dxa"/>
            <w:shd w:val="clear" w:color="auto" w:fill="auto"/>
            <w:noWrap/>
            <w:vAlign w:val="bottom"/>
            <w:hideMark/>
          </w:tcPr>
          <w:p w:rsidR="00B446B4" w:rsidRPr="00B00499" w:rsidRDefault="00B446B4" w:rsidP="00445BBE">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 </w:t>
            </w:r>
          </w:p>
        </w:tc>
      </w:tr>
      <w:tr w:rsidR="00B446B4" w:rsidRPr="00B00499" w:rsidTr="0071188B">
        <w:trPr>
          <w:trHeight w:val="300"/>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4151   SYSTEMS SIMULATION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ISYE 3044 SIMULATION ANALYSIS AND DESIGN  </w:t>
            </w:r>
          </w:p>
          <w:p w:rsidR="00445BBE" w:rsidRPr="00B00499" w:rsidRDefault="00445BBE" w:rsidP="00B446B4">
            <w:pPr>
              <w:spacing w:after="0"/>
              <w:ind w:firstLine="0"/>
              <w:rPr>
                <w:rFonts w:ascii="Times New Roman" w:hAnsi="Times New Roman"/>
                <w:color w:val="000000" w:themeColor="text1"/>
                <w:sz w:val="18"/>
                <w:szCs w:val="18"/>
              </w:rPr>
            </w:pPr>
          </w:p>
        </w:tc>
        <w:tc>
          <w:tcPr>
            <w:tcW w:w="1018" w:type="dxa"/>
            <w:shd w:val="clear" w:color="auto" w:fill="auto"/>
            <w:noWrap/>
            <w:vAlign w:val="bottom"/>
            <w:hideMark/>
          </w:tcPr>
          <w:p w:rsidR="00B446B4" w:rsidRPr="00B00499" w:rsidRDefault="00B446B4" w:rsidP="00445BBE">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 </w:t>
            </w:r>
          </w:p>
        </w:tc>
      </w:tr>
      <w:tr w:rsidR="00B446B4" w:rsidRPr="00B00499" w:rsidTr="0071188B">
        <w:trPr>
          <w:trHeight w:val="248"/>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4311 COMPUTER GRAPHICS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257"/>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CSCI 4221   SOFTWARE ENGINEERING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257"/>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MATH 2212  CALCULUS II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275"/>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MATH 2213 CALCULUS III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257"/>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MATH 2111 LINEAR ALGEBRA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257"/>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MATH 3423 INTRO TO OPERATIONS RESEARCH  </w:t>
            </w:r>
          </w:p>
        </w:tc>
        <w:tc>
          <w:tcPr>
            <w:tcW w:w="914" w:type="dxa"/>
            <w:shd w:val="clear" w:color="auto" w:fill="auto"/>
            <w:noWrap/>
            <w:vAlign w:val="bottom"/>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3 </w:t>
            </w:r>
            <w:r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r>
      <w:tr w:rsidR="00B446B4" w:rsidRPr="00B00499" w:rsidTr="0071188B">
        <w:trPr>
          <w:trHeight w:val="300"/>
        </w:trPr>
        <w:tc>
          <w:tcPr>
            <w:tcW w:w="4402"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b/>
                <w:bCs/>
                <w:color w:val="000000" w:themeColor="text1"/>
                <w:sz w:val="18"/>
                <w:szCs w:val="18"/>
              </w:rPr>
              <w:t xml:space="preserve">   TOTAL CREDIT HOURS </w:t>
            </w:r>
            <w:r w:rsidRPr="00B00499">
              <w:rPr>
                <w:rFonts w:ascii="Times New Roman" w:hAnsi="Times New Roman"/>
                <w:color w:val="000000" w:themeColor="text1"/>
                <w:sz w:val="18"/>
                <w:szCs w:val="18"/>
              </w:rPr>
              <w:t xml:space="preserve"> </w:t>
            </w:r>
          </w:p>
        </w:tc>
        <w:tc>
          <w:tcPr>
            <w:tcW w:w="914" w:type="dxa"/>
            <w:shd w:val="clear" w:color="auto" w:fill="auto"/>
            <w:noWrap/>
            <w:vAlign w:val="bottom"/>
            <w:hideMark/>
          </w:tcPr>
          <w:p w:rsidR="00B446B4" w:rsidRPr="00B00499" w:rsidRDefault="00D03349" w:rsidP="00D03349">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w:t>
            </w:r>
            <w:r w:rsidR="00B446B4" w:rsidRPr="00B00499">
              <w:rPr>
                <w:rFonts w:ascii="Times New Roman" w:hAnsi="Times New Roman"/>
                <w:b/>
                <w:bCs/>
                <w:color w:val="000000" w:themeColor="text1"/>
                <w:sz w:val="18"/>
                <w:szCs w:val="18"/>
              </w:rPr>
              <w:t>47</w:t>
            </w:r>
            <w:r w:rsidRPr="00B00499">
              <w:rPr>
                <w:rFonts w:ascii="Times New Roman" w:hAnsi="Times New Roman"/>
                <w:b/>
                <w:bCs/>
                <w:color w:val="000000" w:themeColor="text1"/>
                <w:sz w:val="18"/>
                <w:szCs w:val="18"/>
              </w:rPr>
              <w:t xml:space="preserve"> hrs)</w:t>
            </w:r>
            <w:r w:rsidR="00B446B4" w:rsidRPr="00B00499">
              <w:rPr>
                <w:rFonts w:ascii="Times New Roman" w:hAnsi="Times New Roman"/>
                <w:b/>
                <w:bCs/>
                <w:color w:val="000000" w:themeColor="text1"/>
                <w:sz w:val="18"/>
                <w:szCs w:val="18"/>
              </w:rPr>
              <w:t xml:space="preserve"> </w:t>
            </w:r>
            <w:r w:rsidR="00B446B4" w:rsidRPr="00B00499">
              <w:rPr>
                <w:rFonts w:ascii="Times New Roman" w:hAnsi="Times New Roman"/>
                <w:color w:val="000000" w:themeColor="text1"/>
                <w:sz w:val="18"/>
                <w:szCs w:val="18"/>
              </w:rPr>
              <w:t xml:space="preserve"> </w:t>
            </w:r>
          </w:p>
        </w:tc>
        <w:tc>
          <w:tcPr>
            <w:tcW w:w="3307"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tc>
        <w:tc>
          <w:tcPr>
            <w:tcW w:w="1018" w:type="dxa"/>
            <w:shd w:val="clear" w:color="auto" w:fill="auto"/>
            <w:noWrap/>
            <w:vAlign w:val="bottom"/>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00D03349" w:rsidRPr="00B00499">
              <w:rPr>
                <w:rFonts w:ascii="Times New Roman" w:hAnsi="Times New Roman"/>
                <w:color w:val="000000" w:themeColor="text1"/>
                <w:sz w:val="18"/>
                <w:szCs w:val="18"/>
              </w:rPr>
              <w:t>(</w:t>
            </w:r>
            <w:r w:rsidR="00445BBE" w:rsidRPr="00B00499">
              <w:rPr>
                <w:rFonts w:ascii="Times New Roman" w:hAnsi="Times New Roman"/>
                <w:color w:val="000000" w:themeColor="text1"/>
                <w:sz w:val="18"/>
                <w:szCs w:val="18"/>
              </w:rPr>
              <w:t>13</w:t>
            </w:r>
            <w:r w:rsidR="00D03349" w:rsidRPr="00B00499">
              <w:rPr>
                <w:rFonts w:ascii="Times New Roman" w:hAnsi="Times New Roman"/>
                <w:color w:val="000000" w:themeColor="text1"/>
                <w:sz w:val="18"/>
                <w:szCs w:val="18"/>
              </w:rPr>
              <w:t xml:space="preserve"> hrs)</w:t>
            </w:r>
            <w:r w:rsidRPr="00B00499">
              <w:rPr>
                <w:rFonts w:ascii="Times New Roman" w:hAnsi="Times New Roman"/>
                <w:color w:val="000000" w:themeColor="text1"/>
                <w:sz w:val="18"/>
                <w:szCs w:val="18"/>
              </w:rPr>
              <w:t xml:space="preserve"> </w:t>
            </w:r>
          </w:p>
        </w:tc>
      </w:tr>
    </w:tbl>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p w:rsidR="007D77D2" w:rsidRPr="00B00499" w:rsidRDefault="007D77D2">
      <w:pPr>
        <w:rPr>
          <w:color w:val="000000" w:themeColor="text1"/>
        </w:rPr>
      </w:pPr>
    </w:p>
    <w:tbl>
      <w:tblPr>
        <w:tblW w:w="9630" w:type="dxa"/>
        <w:tblInd w:w="1008" w:type="dxa"/>
        <w:tblLook w:val="04A0"/>
      </w:tblPr>
      <w:tblGrid>
        <w:gridCol w:w="3830"/>
        <w:gridCol w:w="5620"/>
        <w:gridCol w:w="180"/>
      </w:tblGrid>
      <w:tr w:rsidR="00B446B4" w:rsidRPr="00B00499" w:rsidTr="00D03349">
        <w:trPr>
          <w:trHeight w:val="214"/>
        </w:trPr>
        <w:tc>
          <w:tcPr>
            <w:tcW w:w="9630" w:type="dxa"/>
            <w:gridSpan w:val="3"/>
            <w:shd w:val="clear" w:color="auto" w:fill="auto"/>
            <w:hideMark/>
          </w:tcPr>
          <w:p w:rsidR="00B446B4" w:rsidRPr="00B00499" w:rsidRDefault="00B446B4" w:rsidP="00E34B84">
            <w:pPr>
              <w:spacing w:after="0"/>
              <w:ind w:firstLine="0"/>
              <w:rPr>
                <w:rFonts w:ascii="Times New Roman" w:hAnsi="Times New Roman"/>
                <w:color w:val="000000" w:themeColor="text1"/>
                <w:sz w:val="18"/>
                <w:szCs w:val="18"/>
              </w:rPr>
            </w:pPr>
            <w:r w:rsidRPr="00B00499">
              <w:rPr>
                <w:rFonts w:ascii="Times New Roman" w:eastAsia="Calibri" w:hAnsi="Times New Roman"/>
                <w:b/>
                <w:bCs/>
                <w:color w:val="000000" w:themeColor="text1"/>
                <w:sz w:val="18"/>
                <w:szCs w:val="18"/>
              </w:rPr>
              <w:t>Courses Required for Dual Degree in Mathematics</w:t>
            </w:r>
          </w:p>
        </w:tc>
      </w:tr>
      <w:tr w:rsidR="00B446B4" w:rsidRPr="00B00499" w:rsidTr="00D03349">
        <w:trPr>
          <w:gridAfter w:val="1"/>
          <w:wAfter w:w="180" w:type="dxa"/>
          <w:trHeight w:val="169"/>
        </w:trPr>
        <w:tc>
          <w:tcPr>
            <w:tcW w:w="3830" w:type="dxa"/>
            <w:shd w:val="clear" w:color="auto" w:fill="auto"/>
            <w:hideMark/>
          </w:tcPr>
          <w:p w:rsidR="00B446B4" w:rsidRPr="00B00499" w:rsidRDefault="00B446B4" w:rsidP="00B446B4">
            <w:pPr>
              <w:spacing w:after="0"/>
              <w:ind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Courses</w:t>
            </w:r>
          </w:p>
        </w:tc>
        <w:tc>
          <w:tcPr>
            <w:tcW w:w="5620" w:type="dxa"/>
            <w:shd w:val="clear" w:color="auto" w:fill="auto"/>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Hours</w:t>
            </w:r>
          </w:p>
        </w:tc>
      </w:tr>
      <w:tr w:rsidR="00B446B4" w:rsidRPr="00B00499" w:rsidTr="00D03349">
        <w:trPr>
          <w:gridAfter w:val="1"/>
          <w:wAfter w:w="180" w:type="dxa"/>
          <w:trHeight w:val="214"/>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Calculus I*, II, III</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12</w:t>
            </w:r>
          </w:p>
        </w:tc>
      </w:tr>
      <w:tr w:rsidR="00B446B4" w:rsidRPr="00B00499" w:rsidTr="00D03349">
        <w:trPr>
          <w:gridAfter w:val="1"/>
          <w:wAfter w:w="180" w:type="dxa"/>
          <w:trHeight w:val="241"/>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Basic Statistics</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259"/>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4211-Elements of Analysis I</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241"/>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4111-Modern Algebra I</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169"/>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3314-Statistical Methods</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196"/>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3211-Ordinary Differential Equations</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241"/>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3423-Introduction to Operations Research</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124"/>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3213-Modern Geometry</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60"/>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3411-Statistcial Methods</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187"/>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3101-Introduction to Number Theory</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232"/>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4215-Numericval Analysis</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241"/>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MATH 3112-Discrete Mathematics </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169"/>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 2111-Linear Algebra*</w:t>
            </w:r>
          </w:p>
        </w:tc>
        <w:tc>
          <w:tcPr>
            <w:tcW w:w="5620" w:type="dxa"/>
            <w:shd w:val="clear" w:color="auto" w:fill="auto"/>
            <w:vAlign w:val="center"/>
            <w:hideMark/>
          </w:tcPr>
          <w:p w:rsidR="00B446B4" w:rsidRPr="00B00499" w:rsidRDefault="00B446B4"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446B4" w:rsidRPr="00B00499" w:rsidTr="00D03349">
        <w:trPr>
          <w:gridAfter w:val="1"/>
          <w:wAfter w:w="180" w:type="dxa"/>
          <w:trHeight w:val="214"/>
        </w:trPr>
        <w:tc>
          <w:tcPr>
            <w:tcW w:w="3830" w:type="dxa"/>
            <w:shd w:val="clear" w:color="auto" w:fill="auto"/>
            <w:vAlign w:val="center"/>
            <w:hideMark/>
          </w:tcPr>
          <w:p w:rsidR="00B446B4" w:rsidRPr="00B00499" w:rsidRDefault="00B446B4" w:rsidP="00B446B4">
            <w:pPr>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Total </w:t>
            </w:r>
          </w:p>
        </w:tc>
        <w:tc>
          <w:tcPr>
            <w:tcW w:w="5620" w:type="dxa"/>
            <w:shd w:val="clear" w:color="auto" w:fill="auto"/>
            <w:vAlign w:val="center"/>
            <w:hideMark/>
          </w:tcPr>
          <w:p w:rsidR="00B446B4" w:rsidRPr="00B00499" w:rsidRDefault="00D03349" w:rsidP="00D03349">
            <w:pPr>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w:t>
            </w:r>
            <w:r w:rsidR="00B446B4" w:rsidRPr="00B00499">
              <w:rPr>
                <w:rFonts w:ascii="Times New Roman" w:hAnsi="Times New Roman"/>
                <w:color w:val="000000" w:themeColor="text1"/>
                <w:sz w:val="18"/>
                <w:szCs w:val="18"/>
              </w:rPr>
              <w:t>48</w:t>
            </w:r>
            <w:r w:rsidRPr="00B00499">
              <w:rPr>
                <w:rFonts w:ascii="Times New Roman" w:hAnsi="Times New Roman"/>
                <w:color w:val="000000" w:themeColor="text1"/>
                <w:sz w:val="18"/>
                <w:szCs w:val="18"/>
              </w:rPr>
              <w:t xml:space="preserve"> hrs)</w:t>
            </w:r>
          </w:p>
        </w:tc>
      </w:tr>
      <w:tr w:rsidR="00171DB6" w:rsidRPr="00B00499" w:rsidTr="00D03349">
        <w:trPr>
          <w:trHeight w:val="214"/>
        </w:trPr>
        <w:tc>
          <w:tcPr>
            <w:tcW w:w="3830" w:type="dxa"/>
            <w:shd w:val="clear" w:color="auto" w:fill="auto"/>
            <w:vAlign w:val="center"/>
            <w:hideMark/>
          </w:tcPr>
          <w:p w:rsidR="00171DB6" w:rsidRPr="00B00499" w:rsidRDefault="00171DB6" w:rsidP="00B446B4">
            <w:pPr>
              <w:spacing w:after="0"/>
              <w:ind w:firstLine="0"/>
              <w:rPr>
                <w:rFonts w:ascii="Times New Roman" w:hAnsi="Times New Roman"/>
                <w:color w:val="000000" w:themeColor="text1"/>
                <w:sz w:val="18"/>
                <w:szCs w:val="18"/>
              </w:rPr>
            </w:pPr>
          </w:p>
        </w:tc>
        <w:tc>
          <w:tcPr>
            <w:tcW w:w="5800" w:type="dxa"/>
            <w:gridSpan w:val="2"/>
            <w:shd w:val="clear" w:color="auto" w:fill="auto"/>
            <w:vAlign w:val="center"/>
            <w:hideMark/>
          </w:tcPr>
          <w:p w:rsidR="00171DB6" w:rsidRPr="00B00499" w:rsidRDefault="00171DB6" w:rsidP="00B446B4">
            <w:pPr>
              <w:spacing w:after="0"/>
              <w:ind w:firstLine="0"/>
              <w:jc w:val="center"/>
              <w:rPr>
                <w:rFonts w:ascii="Times New Roman" w:hAnsi="Times New Roman"/>
                <w:color w:val="000000" w:themeColor="text1"/>
                <w:sz w:val="18"/>
                <w:szCs w:val="18"/>
              </w:rPr>
            </w:pPr>
          </w:p>
        </w:tc>
      </w:tr>
    </w:tbl>
    <w:p w:rsidR="00175787" w:rsidRPr="00B00499" w:rsidRDefault="00175787" w:rsidP="0071188B">
      <w:pPr>
        <w:pStyle w:val="Heading2"/>
        <w:spacing w:before="0"/>
        <w:ind w:left="187" w:firstLine="0"/>
        <w:rPr>
          <w:rFonts w:ascii="Times New Roman" w:hAnsi="Times New Roman"/>
          <w:color w:val="000000" w:themeColor="text1"/>
          <w:sz w:val="36"/>
          <w:szCs w:val="36"/>
        </w:rPr>
      </w:pPr>
      <w:bookmarkStart w:id="52" w:name="_Toc295333415"/>
      <w:bookmarkStart w:id="53" w:name="_Toc295602072"/>
      <w:r w:rsidRPr="00B00499">
        <w:rPr>
          <w:rFonts w:ascii="Times New Roman" w:hAnsi="Times New Roman"/>
          <w:color w:val="000000" w:themeColor="text1"/>
          <w:sz w:val="48"/>
          <w:szCs w:val="48"/>
        </w:rPr>
        <w:t>D</w:t>
      </w:r>
      <w:r w:rsidRPr="00B00499">
        <w:rPr>
          <w:rFonts w:ascii="Times New Roman" w:hAnsi="Times New Roman"/>
          <w:color w:val="000000" w:themeColor="text1"/>
          <w:sz w:val="36"/>
          <w:szCs w:val="36"/>
        </w:rPr>
        <w:t>E</w:t>
      </w:r>
      <w:r w:rsidRPr="00B00499">
        <w:rPr>
          <w:rFonts w:ascii="Times New Roman" w:hAnsi="Times New Roman"/>
          <w:color w:val="000000" w:themeColor="text1"/>
          <w:spacing w:val="-50"/>
          <w:sz w:val="36"/>
          <w:szCs w:val="36"/>
        </w:rPr>
        <w:t>P</w:t>
      </w:r>
      <w:r w:rsidRPr="00B00499">
        <w:rPr>
          <w:rFonts w:ascii="Times New Roman" w:hAnsi="Times New Roman"/>
          <w:color w:val="000000" w:themeColor="text1"/>
          <w:sz w:val="36"/>
          <w:szCs w:val="36"/>
        </w:rPr>
        <w:t>A</w:t>
      </w:r>
      <w:r w:rsidRPr="00B00499">
        <w:rPr>
          <w:rFonts w:ascii="Times New Roman" w:hAnsi="Times New Roman"/>
          <w:color w:val="000000" w:themeColor="text1"/>
          <w:spacing w:val="-32"/>
          <w:sz w:val="36"/>
          <w:szCs w:val="36"/>
        </w:rPr>
        <w:t>R</w:t>
      </w:r>
      <w:r w:rsidRPr="00B00499">
        <w:rPr>
          <w:rFonts w:ascii="Times New Roman" w:hAnsi="Times New Roman"/>
          <w:color w:val="000000" w:themeColor="text1"/>
          <w:sz w:val="36"/>
          <w:szCs w:val="36"/>
        </w:rPr>
        <w:t>TMENT</w:t>
      </w:r>
      <w:r w:rsidRPr="00B00499">
        <w:rPr>
          <w:rFonts w:ascii="Times New Roman" w:hAnsi="Times New Roman"/>
          <w:color w:val="000000" w:themeColor="text1"/>
          <w:spacing w:val="35"/>
          <w:sz w:val="36"/>
          <w:szCs w:val="36"/>
        </w:rPr>
        <w:t xml:space="preserve"> </w:t>
      </w:r>
      <w:r w:rsidRPr="00B00499">
        <w:rPr>
          <w:rFonts w:ascii="Times New Roman" w:hAnsi="Times New Roman"/>
          <w:color w:val="000000" w:themeColor="text1"/>
          <w:sz w:val="36"/>
          <w:szCs w:val="36"/>
        </w:rPr>
        <w:t>OF</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THEM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TICS</w:t>
      </w:r>
      <w:bookmarkEnd w:id="52"/>
      <w:bookmarkEnd w:id="53"/>
      <w:r w:rsidR="0071188B" w:rsidRPr="00B00499">
        <w:rPr>
          <w:rFonts w:ascii="Times New Roman" w:hAnsi="Times New Roman"/>
          <w:color w:val="000000" w:themeColor="text1"/>
          <w:sz w:val="36"/>
          <w:szCs w:val="36"/>
        </w:rPr>
        <w:t xml:space="preserve"> </w:t>
      </w:r>
    </w:p>
    <w:p w:rsidR="00175787" w:rsidRPr="00B00499" w:rsidRDefault="00175787" w:rsidP="0071188B">
      <w:pPr>
        <w:pStyle w:val="Heading2"/>
        <w:spacing w:before="0"/>
        <w:ind w:left="187" w:firstLine="0"/>
        <w:rPr>
          <w:rFonts w:ascii="Times New Roman" w:hAnsi="Times New Roman"/>
          <w:color w:val="000000" w:themeColor="text1"/>
          <w:sz w:val="54"/>
          <w:szCs w:val="54"/>
        </w:rPr>
      </w:pPr>
      <w:bookmarkStart w:id="54" w:name="_Toc295333416"/>
      <w:bookmarkStart w:id="55" w:name="_Toc295602073"/>
      <w:r w:rsidRPr="00B00499">
        <w:rPr>
          <w:rFonts w:ascii="Times New Roman" w:hAnsi="Times New Roman"/>
          <w:color w:val="000000" w:themeColor="text1"/>
          <w:sz w:val="36"/>
          <w:szCs w:val="36"/>
        </w:rPr>
        <w:t>AND</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C</w:t>
      </w:r>
      <w:r w:rsidRPr="00B00499">
        <w:rPr>
          <w:rFonts w:ascii="Times New Roman" w:hAnsi="Times New Roman"/>
          <w:color w:val="000000" w:themeColor="text1"/>
          <w:sz w:val="36"/>
          <w:szCs w:val="36"/>
        </w:rPr>
        <w:t>OMPUTER</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S</w:t>
      </w:r>
      <w:r w:rsidRPr="00B00499">
        <w:rPr>
          <w:rFonts w:ascii="Times New Roman" w:hAnsi="Times New Roman"/>
          <w:color w:val="000000" w:themeColor="text1"/>
          <w:sz w:val="36"/>
          <w:szCs w:val="36"/>
        </w:rPr>
        <w:t>CIENCE</w:t>
      </w:r>
      <w:bookmarkEnd w:id="54"/>
      <w:bookmarkEnd w:id="55"/>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 Department of Mathematics and Computer Science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fers programs of study leading to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 degree in Mathemat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cs, the Bachelor of Science degree in Computer Science with emphasis in mathematics, Bachelor of Science degree in Computer Science wi</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 emphasis in business and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 xml:space="preserve">fers graduate courses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 support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Master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Education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concentration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also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support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curri</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ulums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 other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are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designed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those students interested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pursuing graduate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study or the wide variety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 careers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the fields of 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and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 Students in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choose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concentrate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admitted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w:t>
      </w:r>
      <w:r w:rsidRPr="00B00499">
        <w:rPr>
          <w:rFonts w:ascii="Times New Roman" w:hAnsi="Times New Roman"/>
          <w:color w:val="000000" w:themeColor="text1"/>
          <w:spacing w:val="-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must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have a cumulative grade point average of 2.25 or highe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work</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leads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Arts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mathematics.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w:t>
      </w:r>
      <w:r w:rsidRPr="00B00499">
        <w:rPr>
          <w:rFonts w:ascii="Times New Roman" w:hAnsi="Times New Roman"/>
          <w:color w:val="000000" w:themeColor="text1"/>
          <w:spacing w:val="-1"/>
          <w:sz w:val="18"/>
          <w:szCs w:val="18"/>
        </w:rPr>
        <w:t>n</w:t>
      </w:r>
      <w:r w:rsidRPr="00B00499">
        <w:rPr>
          <w:rFonts w:ascii="Times New Roman" w:hAnsi="Times New Roman"/>
          <w:color w:val="000000" w:themeColor="text1"/>
          <w:sz w:val="18"/>
          <w:szCs w:val="18"/>
        </w:rPr>
        <w:t>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six</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fo</w:t>
      </w:r>
      <w:r w:rsidRPr="00B00499">
        <w:rPr>
          <w:rFonts w:ascii="Times New Roman" w:hAnsi="Times New Roman"/>
          <w:color w:val="000000" w:themeColor="text1"/>
          <w:spacing w:val="-4"/>
          <w:sz w:val="18"/>
          <w:szCs w:val="18"/>
        </w:rPr>
        <w:t>r</w:t>
      </w:r>
      <w:r w:rsidRPr="00B00499">
        <w:rPr>
          <w:rFonts w:ascii="Times New Roman" w:hAnsi="Times New Roman"/>
          <w:color w:val="000000" w:themeColor="text1"/>
          <w:sz w:val="18"/>
          <w:szCs w:val="18"/>
        </w:rPr>
        <w:t xml:space="preserve">eign language and 15 semester hours </w:t>
      </w:r>
      <w:r w:rsidR="00CC7D07" w:rsidRPr="00B00499">
        <w:rPr>
          <w:rFonts w:ascii="Times New Roman" w:hAnsi="Times New Roman"/>
          <w:color w:val="000000" w:themeColor="text1"/>
          <w:sz w:val="18"/>
          <w:szCs w:val="18"/>
        </w:rPr>
        <w:t xml:space="preserve">of </w:t>
      </w:r>
      <w:r w:rsidRPr="00B00499">
        <w:rPr>
          <w:rFonts w:ascii="Times New Roman" w:hAnsi="Times New Roman"/>
          <w:color w:val="000000" w:themeColor="text1"/>
          <w:sz w:val="18"/>
          <w:szCs w:val="18"/>
        </w:rPr>
        <w:t>general electives.</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F430A0"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sectPr w:rsidR="00F430A0" w:rsidSect="00DB4176">
          <w:headerReference w:type="even" r:id="rId16"/>
          <w:type w:val="continuous"/>
          <w:pgSz w:w="12240" w:h="15840" w:code="1"/>
          <w:pgMar w:top="504" w:right="1123" w:bottom="274" w:left="547" w:header="720" w:footer="288" w:gutter="0"/>
          <w:cols w:space="720"/>
          <w:docGrid w:linePitch="360"/>
        </w:sectPr>
      </w:pPr>
      <w:r w:rsidRPr="00B00499">
        <w:rPr>
          <w:rFonts w:ascii="Times New Roman" w:hAnsi="Times New Roman"/>
          <w:color w:val="000000" w:themeColor="text1"/>
          <w:sz w:val="18"/>
          <w:szCs w:val="18"/>
        </w:rPr>
        <w:t>The Bachelor of Science degree in computer science with mathematics emphasis is for those students who want to combine mathematics and computer 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In addition to the general institutional requirements, the major completes 60 semester hours in major courses which include 33 hours </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n computer science</w:t>
      </w:r>
      <w:proofErr w:type="gramStart"/>
      <w:r w:rsidRPr="00B00499">
        <w:rPr>
          <w:rFonts w:ascii="Times New Roman" w:hAnsi="Times New Roman"/>
          <w:color w:val="000000" w:themeColor="text1"/>
          <w:sz w:val="18"/>
          <w:szCs w:val="18"/>
        </w:rPr>
        <w:t>,  20</w:t>
      </w:r>
      <w:proofErr w:type="gramEnd"/>
      <w:r w:rsidRPr="00B00499">
        <w:rPr>
          <w:rFonts w:ascii="Times New Roman" w:hAnsi="Times New Roman"/>
          <w:color w:val="000000" w:themeColor="text1"/>
          <w:sz w:val="18"/>
          <w:szCs w:val="18"/>
        </w:rPr>
        <w:t xml:space="preserve"> hours in mathematics courses, including  Calculus II, and Calculus III, 6 semester hours in major electives  </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and</w:t>
      </w:r>
      <w:proofErr w:type="gramEnd"/>
      <w:r w:rsidRPr="00B00499">
        <w:rPr>
          <w:rFonts w:ascii="Times New Roman" w:hAnsi="Times New Roman"/>
          <w:color w:val="000000" w:themeColor="text1"/>
          <w:sz w:val="18"/>
          <w:szCs w:val="18"/>
        </w:rPr>
        <w:t xml:space="preserve"> 1 hour in general electives.</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7D77D2"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those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who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want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combine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and 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general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 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39 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and mathematics </w:t>
      </w:r>
      <w:r w:rsidRPr="00B00499">
        <w:rPr>
          <w:rFonts w:ascii="Times New Roman" w:hAnsi="Times New Roman"/>
          <w:color w:val="000000" w:themeColor="text1"/>
          <w:sz w:val="18"/>
          <w:szCs w:val="18"/>
        </w:rPr>
        <w:t xml:space="preserve">courses, </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12</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 xml:space="preserve">courses, 6 semester hours in major electives and 3 semester hours in general electives.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in computer science with business emphasis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cooperative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1"/>
          <w:sz w:val="18"/>
          <w:szCs w:val="18"/>
        </w:rPr>
        <w:t>r</w:t>
      </w:r>
      <w:r w:rsidRPr="00B00499">
        <w:rPr>
          <w:rFonts w:ascii="Times New Roman" w:hAnsi="Times New Roman"/>
          <w:color w:val="000000" w:themeColor="text1"/>
          <w:sz w:val="18"/>
          <w:szCs w:val="18"/>
        </w:rPr>
        <w:t>ogram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between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allows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qualified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earn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quarter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 and then transfer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Albany State University to complete the requirements for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7"/>
          <w:sz w:val="18"/>
          <w:szCs w:val="18"/>
        </w:rPr>
        <w:t xml:space="preserve"> business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Upon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admission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transfer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up</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credit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sfy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Areas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 D, and E of the Core Curriculum.</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All majors must complete a minimum of 126 semester hours.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All majors and minors in the department must achieve a grade of "C" </w:t>
      </w:r>
      <w:r w:rsidRPr="00B00499">
        <w:rPr>
          <w:rFonts w:ascii="Times New Roman" w:hAnsi="Times New Roman"/>
          <w:color w:val="000000" w:themeColor="text1"/>
          <w:spacing w:val="-1"/>
          <w:sz w:val="18"/>
          <w:szCs w:val="18"/>
        </w:rPr>
        <w:t>o</w:t>
      </w:r>
      <w:r w:rsidRPr="00B00499">
        <w:rPr>
          <w:rFonts w:ascii="Times New Roman" w:hAnsi="Times New Roman"/>
          <w:color w:val="000000" w:themeColor="text1"/>
          <w:sz w:val="18"/>
          <w:szCs w:val="18"/>
        </w:rPr>
        <w:t>r better in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all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cumulative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point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average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least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2.25</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quired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graduation.</w:t>
      </w:r>
      <w:r w:rsidRPr="00B00499">
        <w:rPr>
          <w:rFonts w:ascii="Times New Roman" w:hAnsi="Times New Roman"/>
          <w:color w:val="000000" w:themeColor="text1"/>
          <w:spacing w:val="-3"/>
          <w:sz w:val="18"/>
          <w:szCs w:val="18"/>
        </w:rPr>
        <w:t xml:space="preserve"> </w:t>
      </w:r>
    </w:p>
    <w:p w:rsidR="00175787" w:rsidRPr="00B00499" w:rsidRDefault="00175787" w:rsidP="0071188B">
      <w:pPr>
        <w:pStyle w:val="Heading2"/>
        <w:spacing w:before="0"/>
        <w:ind w:left="274" w:firstLine="0"/>
        <w:rPr>
          <w:rFonts w:ascii="Times New Roman" w:hAnsi="Times New Roman"/>
          <w:color w:val="000000" w:themeColor="text1"/>
          <w:sz w:val="28"/>
          <w:szCs w:val="28"/>
        </w:rPr>
      </w:pPr>
      <w:bookmarkStart w:id="56" w:name="_Toc295333417"/>
      <w:bookmarkStart w:id="57" w:name="_Toc295602074"/>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w:t>
      </w:r>
      <w:bookmarkEnd w:id="56"/>
      <w:bookmarkEnd w:id="57"/>
    </w:p>
    <w:p w:rsidR="007D77D2" w:rsidRPr="00B00499" w:rsidRDefault="00175787" w:rsidP="0071188B">
      <w:pPr>
        <w:pStyle w:val="Heading2"/>
        <w:spacing w:before="0"/>
        <w:ind w:left="274" w:firstLine="0"/>
        <w:rPr>
          <w:color w:val="000000" w:themeColor="text1"/>
        </w:rPr>
      </w:pPr>
      <w:bookmarkStart w:id="58" w:name="_Toc295333418"/>
      <w:bookmarkStart w:id="59" w:name="_Toc295602075"/>
      <w:r w:rsidRPr="00B00499">
        <w:rPr>
          <w:rFonts w:ascii="Times New Roman" w:hAnsi="Times New Roman"/>
          <w:color w:val="000000" w:themeColor="text1"/>
          <w:sz w:val="28"/>
          <w:szCs w:val="28"/>
        </w:rPr>
        <w:t>(M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THEM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TICS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58"/>
      <w:bookmarkEnd w:id="59"/>
    </w:p>
    <w:tbl>
      <w:tblPr>
        <w:tblW w:w="0" w:type="auto"/>
        <w:tblInd w:w="180" w:type="dxa"/>
        <w:tblLayout w:type="fixed"/>
        <w:tblCellMar>
          <w:left w:w="0" w:type="dxa"/>
          <w:right w:w="0" w:type="dxa"/>
        </w:tblCellMar>
        <w:tblLook w:val="0000"/>
      </w:tblPr>
      <w:tblGrid>
        <w:gridCol w:w="905"/>
        <w:gridCol w:w="935"/>
        <w:gridCol w:w="4736"/>
        <w:gridCol w:w="3224"/>
      </w:tblGrid>
      <w:tr w:rsidR="00175787" w:rsidRPr="00B00499" w:rsidTr="00175787">
        <w:trPr>
          <w:trHeight w:hRule="exact" w:val="300"/>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360"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3224"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175787" w:rsidRPr="00B00499" w:rsidTr="00175787">
        <w:trPr>
          <w:trHeight w:hRule="exact" w:val="218"/>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D906F5" w:rsidP="00175787">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00175787" w:rsidRPr="00B00499">
              <w:rPr>
                <w:rFonts w:ascii="Times New Roman" w:hAnsi="Times New Roman"/>
                <w:color w:val="000000" w:themeColor="text1"/>
                <w:sz w:val="18"/>
                <w:szCs w:val="18"/>
              </w:rPr>
              <w:t>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Computer Science</w:t>
            </w:r>
          </w:p>
        </w:tc>
        <w:tc>
          <w:tcPr>
            <w:tcW w:w="3224"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2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1302</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II</w:t>
            </w:r>
          </w:p>
        </w:tc>
        <w:tc>
          <w:tcPr>
            <w:tcW w:w="32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1</w:t>
            </w:r>
          </w:p>
        </w:tc>
        <w:tc>
          <w:tcPr>
            <w:tcW w:w="32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2411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Basic Statistics</w:t>
            </w:r>
          </w:p>
        </w:tc>
        <w:tc>
          <w:tcPr>
            <w:tcW w:w="32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175787" w:rsidRPr="00B00499" w:rsidTr="00175787">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3224"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18</w:t>
            </w:r>
            <w:r w:rsidRPr="00B00499">
              <w:rPr>
                <w:rFonts w:ascii="Times New Roman" w:hAnsi="Times New Roman"/>
                <w:b/>
                <w:bCs/>
                <w:color w:val="000000" w:themeColor="text1"/>
                <w:sz w:val="18"/>
                <w:szCs w:val="18"/>
              </w:rPr>
              <w:t xml:space="preserve"> hours)</w:t>
            </w:r>
          </w:p>
        </w:tc>
      </w:tr>
    </w:tbl>
    <w:p w:rsidR="00175787" w:rsidRPr="00B00499" w:rsidRDefault="00175787" w:rsidP="00175787">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935"/>
        <w:gridCol w:w="5521"/>
        <w:gridCol w:w="2439"/>
      </w:tblGrid>
      <w:tr w:rsidR="00175787" w:rsidRPr="00B00499" w:rsidTr="00175787">
        <w:trPr>
          <w:trHeight w:hRule="exact" w:val="237"/>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 &amp;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4151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 Simulation</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Software Engineering</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Introductions to Operations Research</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2439"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53</w:t>
            </w:r>
            <w:r w:rsidRPr="00B00499">
              <w:rPr>
                <w:rFonts w:ascii="Times New Roman" w:hAnsi="Times New Roman"/>
                <w:b/>
                <w:bCs/>
                <w:color w:val="000000" w:themeColor="text1"/>
                <w:sz w:val="18"/>
                <w:szCs w:val="18"/>
              </w:rPr>
              <w:t xml:space="preserve"> hours)</w:t>
            </w:r>
          </w:p>
        </w:tc>
      </w:tr>
    </w:tbl>
    <w:p w:rsidR="000158CB" w:rsidRPr="00B00499" w:rsidRDefault="000158CB"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sectPr w:rsidR="000158CB" w:rsidRPr="00B00499" w:rsidSect="00F430A0">
          <w:headerReference w:type="even" r:id="rId17"/>
          <w:type w:val="continuous"/>
          <w:pgSz w:w="12240" w:h="15840" w:code="1"/>
          <w:pgMar w:top="504" w:right="1123" w:bottom="274" w:left="547" w:header="720" w:footer="288" w:gutter="0"/>
          <w:cols w:space="720"/>
          <w:docGrid w:linePitch="360"/>
        </w:sectPr>
      </w:pPr>
    </w:p>
    <w:p w:rsidR="00175787" w:rsidRPr="00B00499" w:rsidRDefault="00175787"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Major Electives</w:t>
      </w:r>
      <w:r w:rsidRPr="00B00499">
        <w:rPr>
          <w:rFonts w:ascii="Times New Roman" w:hAnsi="Times New Roman"/>
          <w:color w:val="000000" w:themeColor="text1"/>
          <w:sz w:val="18"/>
          <w:szCs w:val="18"/>
        </w:rPr>
        <w:tab/>
        <w:t>6</w:t>
      </w:r>
    </w:p>
    <w:p w:rsidR="00175787" w:rsidRPr="00B00499"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1</w:t>
      </w:r>
    </w:p>
    <w:p w:rsidR="00175787" w:rsidRPr="00B00499"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175787" w:rsidRPr="00B00499" w:rsidRDefault="00D906F5" w:rsidP="00D03349">
      <w:pPr>
        <w:widowControl w:val="0"/>
        <w:tabs>
          <w:tab w:val="left" w:pos="9180"/>
          <w:tab w:val="left" w:pos="10640"/>
        </w:tabs>
        <w:autoSpaceDE w:val="0"/>
        <w:autoSpaceDN w:val="0"/>
        <w:adjustRightInd w:val="0"/>
        <w:spacing w:before="6"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175787" w:rsidRPr="00B00499">
        <w:rPr>
          <w:rFonts w:ascii="Times New Roman" w:hAnsi="Times New Roman"/>
          <w:b/>
          <w:bCs/>
          <w:color w:val="000000" w:themeColor="text1"/>
          <w:sz w:val="18"/>
          <w:szCs w:val="18"/>
        </w:rPr>
        <w:t>0</w:t>
      </w:r>
      <w:r w:rsidR="00D03349" w:rsidRPr="00B00499">
        <w:rPr>
          <w:rFonts w:ascii="Times New Roman" w:hAnsi="Times New Roman"/>
          <w:b/>
          <w:bCs/>
          <w:color w:val="000000" w:themeColor="text1"/>
          <w:sz w:val="18"/>
          <w:szCs w:val="18"/>
        </w:rPr>
        <w:t xml:space="preserve"> hours)</w:t>
      </w:r>
    </w:p>
    <w:p w:rsidR="00175787" w:rsidRPr="00B00499" w:rsidRDefault="00175787" w:rsidP="00D03349">
      <w:pPr>
        <w:widowControl w:val="0"/>
        <w:tabs>
          <w:tab w:val="left" w:pos="9180"/>
          <w:tab w:val="left" w:pos="1056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Graduation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7D77D2" w:rsidRPr="00B00499" w:rsidRDefault="007D77D2" w:rsidP="00175787">
      <w:pPr>
        <w:ind w:firstLine="0"/>
        <w:rPr>
          <w:color w:val="000000" w:themeColor="text1"/>
        </w:rPr>
      </w:pPr>
    </w:p>
    <w:p w:rsidR="00175787" w:rsidRPr="00B00499" w:rsidRDefault="00175787" w:rsidP="00175787">
      <w:pPr>
        <w:widowControl w:val="0"/>
        <w:autoSpaceDE w:val="0"/>
        <w:autoSpaceDN w:val="0"/>
        <w:adjustRightInd w:val="0"/>
        <w:spacing w:before="83" w:after="0" w:line="250" w:lineRule="auto"/>
        <w:ind w:left="180" w:right="175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THEM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TICS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otal number of hours= 126</w:t>
      </w:r>
    </w:p>
    <w:p w:rsidR="00175787" w:rsidRPr="00B00499" w:rsidRDefault="00175787"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D03349" w:rsidRPr="00B00499" w:rsidRDefault="00D03349"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D03349" w:rsidRPr="00B00499" w:rsidRDefault="00D03349"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D03349" w:rsidRPr="00B00499" w:rsidRDefault="00D03349"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D03349" w:rsidRPr="00B00499" w:rsidRDefault="00D03349"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D03349" w:rsidRPr="00B00499" w:rsidRDefault="00D03349"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D03349" w:rsidRPr="00B00499" w:rsidRDefault="00D03349"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175787" w:rsidRPr="00B00499"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Fall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z w:val="18"/>
          <w:szCs w:val="18"/>
        </w:rPr>
        <w:t>Spring</w:t>
      </w:r>
      <w:proofErr w:type="gramEnd"/>
    </w:p>
    <w:p w:rsidR="00175787" w:rsidRPr="00B00499"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12" w:after="0"/>
        <w:ind w:left="18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r w:rsidRPr="00B00499">
        <w:rPr>
          <w:rFonts w:ascii="Times New Roman" w:hAnsi="Times New Roman"/>
          <w:color w:val="000000" w:themeColor="text1"/>
          <w:sz w:val="18"/>
          <w:szCs w:val="18"/>
        </w:rPr>
        <w:tab/>
        <w:t>English Comp.</w:t>
      </w:r>
      <w:proofErr w:type="gramEnd"/>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ENGL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r w:rsidRPr="00B00499">
        <w:rPr>
          <w:rFonts w:ascii="Times New Roman" w:hAnsi="Times New Roman"/>
          <w:color w:val="000000" w:themeColor="text1"/>
          <w:sz w:val="18"/>
          <w:szCs w:val="18"/>
        </w:rPr>
        <w:tab/>
        <w:t xml:space="preserve">English Comp.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3</w:t>
      </w:r>
    </w:p>
    <w:p w:rsidR="00175787" w:rsidRPr="00B00499"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1201</w:t>
      </w:r>
      <w:r w:rsidRPr="00B00499">
        <w:rPr>
          <w:rFonts w:ascii="Times New Roman" w:hAnsi="Times New Roman"/>
          <w:color w:val="000000" w:themeColor="text1"/>
          <w:sz w:val="18"/>
          <w:szCs w:val="18"/>
        </w:rPr>
        <w:tab/>
        <w:t>Intro to Computer Science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p>
    <w:p w:rsidR="00175787" w:rsidRPr="00B00499"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ASU</w:t>
      </w:r>
      <w:r w:rsidRPr="00B00499">
        <w:rPr>
          <w:rFonts w:ascii="Times New Roman" w:hAnsi="Times New Roman"/>
          <w:color w:val="000000" w:themeColor="text1"/>
          <w:sz w:val="18"/>
          <w:szCs w:val="18"/>
        </w:rPr>
        <w:tab/>
        <w:t>1200</w:t>
      </w:r>
      <w:r w:rsidRPr="00B00499">
        <w:rPr>
          <w:rFonts w:ascii="Times New Roman" w:hAnsi="Times New Roman"/>
          <w:color w:val="000000" w:themeColor="text1"/>
          <w:sz w:val="18"/>
          <w:szCs w:val="18"/>
        </w:rPr>
        <w:tab/>
        <w:t>Service to Leadership</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MATH    1113</w:t>
      </w:r>
      <w:r w:rsidRPr="00B00499">
        <w:rPr>
          <w:rFonts w:ascii="Times New Roman" w:hAnsi="Times New Roman"/>
          <w:color w:val="000000" w:themeColor="text1"/>
          <w:sz w:val="18"/>
          <w:szCs w:val="18"/>
        </w:rPr>
        <w:tab/>
        <w:t>Pre-Calculus</w:t>
      </w:r>
      <w:r w:rsidRPr="00B00499">
        <w:rPr>
          <w:rFonts w:ascii="Times New Roman" w:hAnsi="Times New Roman"/>
          <w:color w:val="000000" w:themeColor="text1"/>
          <w:sz w:val="18"/>
          <w:szCs w:val="18"/>
        </w:rPr>
        <w:tab/>
        <w:t>3</w:t>
      </w:r>
    </w:p>
    <w:p w:rsidR="00175787" w:rsidRPr="00B00499"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College Algebra</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MUSC   1100</w:t>
      </w:r>
      <w:r w:rsidRPr="00B00499">
        <w:rPr>
          <w:rFonts w:ascii="Times New Roman" w:hAnsi="Times New Roman"/>
          <w:color w:val="000000" w:themeColor="text1"/>
          <w:sz w:val="18"/>
          <w:szCs w:val="18"/>
        </w:rPr>
        <w:tab/>
        <w:t>Music</w:t>
      </w:r>
      <w:r w:rsidRPr="00B00499">
        <w:rPr>
          <w:rFonts w:ascii="Times New Roman" w:hAnsi="Times New Roman"/>
          <w:color w:val="000000" w:themeColor="text1"/>
          <w:sz w:val="18"/>
          <w:szCs w:val="18"/>
        </w:rPr>
        <w:tab/>
        <w:t>3</w:t>
      </w:r>
    </w:p>
    <w:p w:rsidR="00175787" w:rsidRPr="00B00499"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History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CSCI     1301</w:t>
      </w:r>
      <w:r w:rsidRPr="00B00499">
        <w:rPr>
          <w:rFonts w:ascii="Times New Roman" w:hAnsi="Times New Roman"/>
          <w:color w:val="000000" w:themeColor="text1"/>
          <w:sz w:val="18"/>
          <w:szCs w:val="18"/>
        </w:rPr>
        <w:tab/>
        <w:t>Computer Science I</w:t>
      </w:r>
      <w:r w:rsidRPr="00B00499">
        <w:rPr>
          <w:rFonts w:ascii="Times New Roman" w:hAnsi="Times New Roman"/>
          <w:color w:val="000000" w:themeColor="text1"/>
          <w:sz w:val="18"/>
          <w:szCs w:val="18"/>
        </w:rPr>
        <w:tab/>
        <w:t>4</w:t>
      </w:r>
    </w:p>
    <w:p w:rsidR="00175787" w:rsidRPr="00B00499"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D03349"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COMM   1100</w:t>
      </w:r>
      <w:r w:rsidRPr="00B00499">
        <w:rPr>
          <w:rFonts w:ascii="Times New Roman" w:hAnsi="Times New Roman"/>
          <w:color w:val="000000" w:themeColor="text1"/>
          <w:sz w:val="18"/>
          <w:szCs w:val="18"/>
        </w:rPr>
        <w:tab/>
        <w:t>Public Speaking</w:t>
      </w:r>
      <w:r w:rsidRPr="00B00499">
        <w:rPr>
          <w:rFonts w:ascii="Times New Roman" w:hAnsi="Times New Roman"/>
          <w:color w:val="000000" w:themeColor="text1"/>
          <w:sz w:val="18"/>
          <w:szCs w:val="18"/>
        </w:rPr>
        <w:tab/>
        <w:t>3</w:t>
      </w:r>
    </w:p>
    <w:p w:rsidR="00175787" w:rsidRPr="00B00499" w:rsidRDefault="00175787" w:rsidP="00D03349">
      <w:pPr>
        <w:widowControl w:val="0"/>
        <w:autoSpaceDE w:val="0"/>
        <w:autoSpaceDN w:val="0"/>
        <w:adjustRightInd w:val="0"/>
        <w:spacing w:before="6"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w:t>
      </w:r>
      <w:r w:rsidRPr="00B00499">
        <w:rPr>
          <w:rFonts w:ascii="Times New Roman" w:hAnsi="Times New Roman"/>
          <w:b/>
          <w:bCs/>
          <w:color w:val="000000" w:themeColor="text1"/>
          <w:sz w:val="18"/>
          <w:szCs w:val="18"/>
        </w:rPr>
        <w:t>16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w:t>
      </w:r>
      <w:r w:rsidRPr="00B00499">
        <w:rPr>
          <w:rFonts w:ascii="Times New Roman" w:hAnsi="Times New Roman"/>
          <w:b/>
          <w:bCs/>
          <w:color w:val="000000" w:themeColor="text1"/>
          <w:sz w:val="18"/>
          <w:szCs w:val="18"/>
        </w:rPr>
        <w:t>16</w:t>
      </w:r>
      <w:r w:rsidR="00D03349" w:rsidRPr="00B00499">
        <w:rPr>
          <w:rFonts w:ascii="Times New Roman" w:hAnsi="Times New Roman"/>
          <w:b/>
          <w:bCs/>
          <w:color w:val="000000" w:themeColor="text1"/>
          <w:sz w:val="18"/>
          <w:szCs w:val="18"/>
        </w:rPr>
        <w:t xml:space="preserve"> hrs)</w:t>
      </w:r>
    </w:p>
    <w:p w:rsidR="00D03349" w:rsidRPr="00B00499" w:rsidRDefault="00D03349" w:rsidP="00175787">
      <w:pPr>
        <w:widowControl w:val="0"/>
        <w:autoSpaceDE w:val="0"/>
        <w:autoSpaceDN w:val="0"/>
        <w:adjustRightInd w:val="0"/>
        <w:spacing w:before="30" w:after="0"/>
        <w:ind w:left="180" w:firstLine="0"/>
        <w:rPr>
          <w:rFonts w:ascii="Times New Roman" w:hAnsi="Times New Roman"/>
          <w:b/>
          <w:bCs/>
          <w:color w:val="000000" w:themeColor="text1"/>
          <w:sz w:val="18"/>
          <w:szCs w:val="18"/>
        </w:rPr>
      </w:pPr>
    </w:p>
    <w:p w:rsidR="00175787" w:rsidRPr="00B00499" w:rsidRDefault="00175787" w:rsidP="00175787">
      <w:pPr>
        <w:widowControl w:val="0"/>
        <w:autoSpaceDE w:val="0"/>
        <w:autoSpaceDN w:val="0"/>
        <w:adjustRightInd w:val="0"/>
        <w:spacing w:before="30"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175787" w:rsidRPr="00B00499" w:rsidRDefault="00175787" w:rsidP="00175787">
      <w:pPr>
        <w:widowControl w:val="0"/>
        <w:tabs>
          <w:tab w:val="left" w:pos="504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Fall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z w:val="18"/>
          <w:szCs w:val="18"/>
        </w:rPr>
        <w:t>Spring</w:t>
      </w:r>
      <w:proofErr w:type="gramEnd"/>
    </w:p>
    <w:p w:rsidR="00175787" w:rsidRPr="00B00499" w:rsidRDefault="00175787" w:rsidP="00D03349">
      <w:pPr>
        <w:widowControl w:val="0"/>
        <w:tabs>
          <w:tab w:val="left" w:pos="1080"/>
          <w:tab w:val="left" w:pos="2160"/>
          <w:tab w:val="left" w:pos="4680"/>
          <w:tab w:val="left" w:pos="5040"/>
          <w:tab w:val="left" w:pos="5760"/>
          <w:tab w:val="left" w:pos="6480"/>
          <w:tab w:val="left" w:pos="9720"/>
        </w:tabs>
        <w:autoSpaceDE w:val="0"/>
        <w:autoSpaceDN w:val="0"/>
        <w:adjustRightInd w:val="0"/>
        <w:spacing w:before="12"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POLS    1101</w:t>
      </w:r>
      <w:r w:rsidRPr="00B00499">
        <w:rPr>
          <w:rFonts w:ascii="Times New Roman" w:hAnsi="Times New Roman"/>
          <w:color w:val="000000" w:themeColor="text1"/>
          <w:sz w:val="18"/>
          <w:szCs w:val="18"/>
        </w:rPr>
        <w:tab/>
        <w:t xml:space="preserve">US &amp; Georgia </w:t>
      </w:r>
      <w:proofErr w:type="spellStart"/>
      <w:r w:rsidRPr="00B00499">
        <w:rPr>
          <w:rFonts w:ascii="Times New Roman" w:hAnsi="Times New Roman"/>
          <w:color w:val="000000" w:themeColor="text1"/>
          <w:sz w:val="18"/>
          <w:szCs w:val="18"/>
        </w:rPr>
        <w:t>Govt</w:t>
      </w:r>
      <w:proofErr w:type="spellEnd"/>
      <w:r w:rsidRPr="00B00499">
        <w:rPr>
          <w:rFonts w:ascii="Times New Roman" w:hAnsi="Times New Roman"/>
          <w:color w:val="000000" w:themeColor="text1"/>
          <w:sz w:val="18"/>
          <w:szCs w:val="18"/>
        </w:rPr>
        <w:tab/>
        <w:t>3</w:t>
      </w:r>
    </w:p>
    <w:p w:rsidR="00175787" w:rsidRPr="00B00499" w:rsidRDefault="00175787" w:rsidP="00D03349">
      <w:pPr>
        <w:widowControl w:val="0"/>
        <w:tabs>
          <w:tab w:val="left" w:pos="1060"/>
          <w:tab w:val="left" w:pos="2140"/>
          <w:tab w:val="left" w:pos="4680"/>
          <w:tab w:val="left" w:pos="5040"/>
          <w:tab w:val="left" w:pos="5740"/>
          <w:tab w:val="left" w:pos="646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1302</w:t>
      </w:r>
      <w:r w:rsidRPr="00B00499">
        <w:rPr>
          <w:rFonts w:ascii="Times New Roman" w:hAnsi="Times New Roman"/>
          <w:color w:val="000000" w:themeColor="text1"/>
          <w:sz w:val="18"/>
          <w:szCs w:val="18"/>
        </w:rPr>
        <w:tab/>
        <w:t>Computer Science 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MATH 2411</w:t>
      </w:r>
      <w:r w:rsidRPr="00B00499">
        <w:rPr>
          <w:rFonts w:ascii="Times New Roman" w:hAnsi="Times New Roman"/>
          <w:color w:val="000000" w:themeColor="text1"/>
          <w:sz w:val="18"/>
          <w:szCs w:val="18"/>
        </w:rPr>
        <w:tab/>
        <w:t>Basis Statistics</w:t>
      </w:r>
      <w:r w:rsidRPr="00B00499">
        <w:rPr>
          <w:rFonts w:ascii="Times New Roman" w:hAnsi="Times New Roman"/>
          <w:color w:val="000000" w:themeColor="text1"/>
          <w:sz w:val="18"/>
          <w:szCs w:val="18"/>
        </w:rPr>
        <w:tab/>
        <w:t>3</w:t>
      </w:r>
    </w:p>
    <w:p w:rsidR="00175787" w:rsidRPr="00B00499" w:rsidRDefault="00175787" w:rsidP="00D03349">
      <w:pPr>
        <w:widowControl w:val="0"/>
        <w:tabs>
          <w:tab w:val="left" w:pos="1060"/>
          <w:tab w:val="left" w:pos="2140"/>
          <w:tab w:val="left" w:pos="4680"/>
          <w:tab w:val="left" w:pos="5040"/>
          <w:tab w:val="left" w:pos="5740"/>
          <w:tab w:val="left" w:pos="646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MATH </w:t>
      </w:r>
      <w:r w:rsidRPr="00B00499">
        <w:rPr>
          <w:rFonts w:ascii="Times New Roman" w:hAnsi="Times New Roman"/>
          <w:color w:val="000000" w:themeColor="text1"/>
          <w:sz w:val="18"/>
          <w:szCs w:val="18"/>
        </w:rPr>
        <w:tab/>
        <w:t>1211</w:t>
      </w:r>
      <w:r w:rsidRPr="00B00499">
        <w:rPr>
          <w:rFonts w:ascii="Times New Roman" w:hAnsi="Times New Roman"/>
          <w:color w:val="000000" w:themeColor="text1"/>
          <w:sz w:val="18"/>
          <w:szCs w:val="18"/>
        </w:rPr>
        <w:tab/>
        <w:t>Calculus 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PHYS   2221</w:t>
      </w:r>
      <w:r w:rsidRPr="00B00499">
        <w:rPr>
          <w:rFonts w:ascii="Times New Roman" w:hAnsi="Times New Roman"/>
          <w:color w:val="000000" w:themeColor="text1"/>
          <w:sz w:val="18"/>
          <w:szCs w:val="18"/>
        </w:rPr>
        <w:tab/>
        <w:t xml:space="preserve">Principles of </w:t>
      </w:r>
      <w:r w:rsidR="00CC7D07" w:rsidRPr="00B00499">
        <w:rPr>
          <w:rFonts w:ascii="Times New Roman" w:hAnsi="Times New Roman"/>
          <w:color w:val="000000" w:themeColor="text1"/>
          <w:sz w:val="18"/>
          <w:szCs w:val="18"/>
        </w:rPr>
        <w:t>Physics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4</w:t>
      </w:r>
    </w:p>
    <w:p w:rsidR="00175787" w:rsidRPr="00B00499" w:rsidRDefault="00175787" w:rsidP="00D03349">
      <w:pPr>
        <w:widowControl w:val="0"/>
        <w:tabs>
          <w:tab w:val="left" w:pos="1060"/>
          <w:tab w:val="left" w:pos="2140"/>
          <w:tab w:val="left" w:pos="4680"/>
          <w:tab w:val="left" w:pos="5040"/>
          <w:tab w:val="left" w:pos="5740"/>
          <w:tab w:val="left" w:pos="646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1002</w:t>
      </w:r>
      <w:r w:rsidRPr="00B00499">
        <w:rPr>
          <w:rFonts w:ascii="Times New Roman" w:hAnsi="Times New Roman"/>
          <w:color w:val="000000" w:themeColor="text1"/>
          <w:sz w:val="18"/>
          <w:szCs w:val="18"/>
        </w:rPr>
        <w:tab/>
        <w:t>Intro to African Diaspora</w:t>
      </w:r>
      <w:r w:rsidRPr="00B00499">
        <w:rPr>
          <w:rFonts w:ascii="Times New Roman" w:hAnsi="Times New Roman"/>
          <w:color w:val="000000" w:themeColor="text1"/>
          <w:sz w:val="18"/>
          <w:szCs w:val="18"/>
        </w:rPr>
        <w:tab/>
        <w:t>2</w:t>
      </w:r>
      <w:r w:rsidRPr="00B00499">
        <w:rPr>
          <w:rFonts w:ascii="Times New Roman" w:hAnsi="Times New Roman"/>
          <w:color w:val="000000" w:themeColor="text1"/>
          <w:sz w:val="18"/>
          <w:szCs w:val="18"/>
        </w:rPr>
        <w:tab/>
        <w:t>CSCI   3122</w:t>
      </w:r>
      <w:r w:rsidRPr="00B00499">
        <w:rPr>
          <w:rFonts w:ascii="Times New Roman" w:hAnsi="Times New Roman"/>
          <w:color w:val="000000" w:themeColor="text1"/>
          <w:sz w:val="18"/>
          <w:szCs w:val="18"/>
        </w:rPr>
        <w:tab/>
        <w:t xml:space="preserve">Data </w:t>
      </w:r>
      <w:r w:rsidR="00CC7D07" w:rsidRPr="00B00499">
        <w:rPr>
          <w:rFonts w:ascii="Times New Roman" w:hAnsi="Times New Roman"/>
          <w:color w:val="000000" w:themeColor="text1"/>
          <w:sz w:val="18"/>
          <w:szCs w:val="18"/>
        </w:rPr>
        <w:t>Structures</w:t>
      </w:r>
      <w:r w:rsidRPr="00B00499">
        <w:rPr>
          <w:rFonts w:ascii="Times New Roman" w:hAnsi="Times New Roman"/>
          <w:color w:val="000000" w:themeColor="text1"/>
          <w:sz w:val="18"/>
          <w:szCs w:val="18"/>
        </w:rPr>
        <w:tab/>
        <w:t>3</w:t>
      </w:r>
    </w:p>
    <w:p w:rsidR="00175787" w:rsidRPr="00B00499" w:rsidRDefault="00175787" w:rsidP="00D03349">
      <w:pPr>
        <w:widowControl w:val="0"/>
        <w:tabs>
          <w:tab w:val="left" w:pos="1060"/>
          <w:tab w:val="left" w:pos="2140"/>
          <w:tab w:val="left" w:pos="4680"/>
          <w:tab w:val="left" w:pos="5040"/>
          <w:tab w:val="left" w:pos="5740"/>
          <w:tab w:val="left" w:pos="6460"/>
          <w:tab w:val="left" w:pos="972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t>MATH    2212</w:t>
      </w:r>
      <w:r w:rsidRPr="00B00499">
        <w:rPr>
          <w:rFonts w:ascii="Times New Roman" w:hAnsi="Times New Roman"/>
          <w:color w:val="000000" w:themeColor="text1"/>
          <w:sz w:val="18"/>
          <w:szCs w:val="18"/>
        </w:rPr>
        <w:tab/>
        <w:t>Calculus II</w:t>
      </w:r>
      <w:r w:rsidRPr="00B00499">
        <w:rPr>
          <w:rFonts w:ascii="Times New Roman" w:hAnsi="Times New Roman"/>
          <w:color w:val="000000" w:themeColor="text1"/>
          <w:sz w:val="18"/>
          <w:szCs w:val="18"/>
        </w:rPr>
        <w:tab/>
        <w:t>4</w:t>
      </w:r>
    </w:p>
    <w:p w:rsidR="00175787" w:rsidRPr="00B00499" w:rsidRDefault="00175787" w:rsidP="00175787">
      <w:pPr>
        <w:widowControl w:val="0"/>
        <w:tabs>
          <w:tab w:val="left" w:pos="4680"/>
          <w:tab w:val="left" w:pos="9540"/>
        </w:tabs>
        <w:autoSpaceDE w:val="0"/>
        <w:autoSpaceDN w:val="0"/>
        <w:adjustRightInd w:val="0"/>
        <w:spacing w:before="6" w:after="0"/>
        <w:ind w:left="180" w:firstLine="0"/>
        <w:rPr>
          <w:rFonts w:ascii="Times New Roman" w:hAnsi="Times New Roman"/>
          <w:b/>
          <w:bCs/>
          <w:color w:val="000000" w:themeColor="text1"/>
          <w:spacing w:val="-17"/>
          <w:sz w:val="18"/>
          <w:szCs w:val="18"/>
        </w:rPr>
      </w:pPr>
    </w:p>
    <w:p w:rsidR="00175787" w:rsidRPr="00B00499" w:rsidRDefault="00175787" w:rsidP="00D03349">
      <w:pPr>
        <w:widowControl w:val="0"/>
        <w:autoSpaceDE w:val="0"/>
        <w:autoSpaceDN w:val="0"/>
        <w:adjustRightInd w:val="0"/>
        <w:spacing w:before="6"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14</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w:t>
      </w:r>
      <w:r w:rsidRPr="00B00499">
        <w:rPr>
          <w:rFonts w:ascii="Times New Roman" w:hAnsi="Times New Roman"/>
          <w:b/>
          <w:bCs/>
          <w:color w:val="000000" w:themeColor="text1"/>
          <w:sz w:val="18"/>
          <w:szCs w:val="18"/>
        </w:rPr>
        <w:t>17</w:t>
      </w:r>
      <w:r w:rsidR="00D03349" w:rsidRPr="00B00499">
        <w:rPr>
          <w:rFonts w:ascii="Times New Roman" w:hAnsi="Times New Roman"/>
          <w:b/>
          <w:bCs/>
          <w:color w:val="000000" w:themeColor="text1"/>
          <w:sz w:val="18"/>
          <w:szCs w:val="18"/>
        </w:rPr>
        <w:t xml:space="preserve"> hours)</w:t>
      </w:r>
    </w:p>
    <w:p w:rsidR="007D77D2" w:rsidRPr="00B00499" w:rsidRDefault="007D77D2">
      <w:pPr>
        <w:rPr>
          <w:color w:val="000000" w:themeColor="text1"/>
        </w:rPr>
      </w:pPr>
    </w:p>
    <w:p w:rsidR="00175787" w:rsidRPr="00B00499" w:rsidRDefault="00175787" w:rsidP="00175787">
      <w:pPr>
        <w:widowControl w:val="0"/>
        <w:autoSpaceDE w:val="0"/>
        <w:autoSpaceDN w:val="0"/>
        <w:adjustRightInd w:val="0"/>
        <w:spacing w:before="30"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175787" w:rsidRPr="00B00499" w:rsidRDefault="00175787" w:rsidP="00175787">
      <w:pPr>
        <w:widowControl w:val="0"/>
        <w:tabs>
          <w:tab w:val="left" w:pos="5180"/>
        </w:tabs>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Fall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z w:val="18"/>
          <w:szCs w:val="18"/>
        </w:rPr>
        <w:t>Spring</w:t>
      </w:r>
      <w:proofErr w:type="gramEnd"/>
    </w:p>
    <w:p w:rsidR="00175787" w:rsidRPr="00B00499"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PHYS</w:t>
      </w:r>
      <w:r w:rsidRPr="00B00499">
        <w:rPr>
          <w:rFonts w:ascii="Times New Roman" w:hAnsi="Times New Roman"/>
          <w:color w:val="000000" w:themeColor="text1"/>
          <w:sz w:val="18"/>
          <w:szCs w:val="18"/>
        </w:rPr>
        <w:tab/>
        <w:t>2222</w:t>
      </w:r>
      <w:r w:rsidRPr="00B00499">
        <w:rPr>
          <w:rFonts w:ascii="Times New Roman" w:hAnsi="Times New Roman"/>
          <w:color w:val="000000" w:themeColor="text1"/>
          <w:sz w:val="18"/>
          <w:szCs w:val="18"/>
        </w:rPr>
        <w:tab/>
        <w:t>Principles of Physics</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HIST</w:t>
      </w:r>
      <w:r w:rsidRPr="00B00499">
        <w:rPr>
          <w:rFonts w:ascii="Times New Roman" w:hAnsi="Times New Roman"/>
          <w:color w:val="000000" w:themeColor="text1"/>
          <w:sz w:val="18"/>
          <w:szCs w:val="18"/>
        </w:rPr>
        <w:tab/>
        <w:t>1112</w:t>
      </w:r>
      <w:r w:rsidRPr="00B00499">
        <w:rPr>
          <w:rFonts w:ascii="Times New Roman" w:hAnsi="Times New Roman"/>
          <w:color w:val="000000" w:themeColor="text1"/>
          <w:sz w:val="18"/>
          <w:szCs w:val="18"/>
        </w:rPr>
        <w:tab/>
        <w:t>World History II</w:t>
      </w:r>
      <w:r w:rsidRPr="00B00499">
        <w:rPr>
          <w:rFonts w:ascii="Times New Roman" w:hAnsi="Times New Roman"/>
          <w:color w:val="000000" w:themeColor="text1"/>
          <w:sz w:val="18"/>
          <w:szCs w:val="18"/>
        </w:rPr>
        <w:tab/>
        <w:t>3</w:t>
      </w:r>
    </w:p>
    <w:p w:rsidR="00175787" w:rsidRPr="00B00499" w:rsidRDefault="00175787" w:rsidP="00175787">
      <w:pPr>
        <w:widowControl w:val="0"/>
        <w:tabs>
          <w:tab w:val="left" w:pos="1200"/>
          <w:tab w:val="left" w:pos="2280"/>
          <w:tab w:val="left" w:pos="4820"/>
          <w:tab w:val="left" w:pos="5180"/>
          <w:tab w:val="left" w:pos="5880"/>
          <w:tab w:val="left" w:pos="6600"/>
          <w:tab w:val="left" w:pos="9760"/>
        </w:tabs>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Comp.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 &amp;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 1</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4311</w:t>
      </w:r>
      <w:r w:rsidRPr="00B00499">
        <w:rPr>
          <w:rFonts w:ascii="Times New Roman" w:hAnsi="Times New Roman"/>
          <w:color w:val="000000" w:themeColor="text1"/>
          <w:sz w:val="18"/>
          <w:szCs w:val="18"/>
        </w:rPr>
        <w:tab/>
        <w:t>Computer Graphics</w:t>
      </w:r>
      <w:r w:rsidRPr="00B00499">
        <w:rPr>
          <w:rFonts w:ascii="Times New Roman" w:hAnsi="Times New Roman"/>
          <w:color w:val="000000" w:themeColor="text1"/>
          <w:sz w:val="18"/>
          <w:szCs w:val="18"/>
        </w:rPr>
        <w:tab/>
        <w:t>3</w:t>
      </w:r>
    </w:p>
    <w:p w:rsidR="00175787" w:rsidRPr="00B00499" w:rsidRDefault="00175787" w:rsidP="00175787">
      <w:pPr>
        <w:widowControl w:val="0"/>
        <w:tabs>
          <w:tab w:val="left" w:pos="1200"/>
          <w:tab w:val="left" w:pos="2280"/>
          <w:tab w:val="left" w:pos="4800"/>
          <w:tab w:val="left" w:pos="5160"/>
          <w:tab w:val="left" w:pos="5880"/>
          <w:tab w:val="left" w:pos="6600"/>
          <w:tab w:val="left" w:pos="9760"/>
        </w:tabs>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Discrete Structures</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4211</w:t>
      </w:r>
      <w:r w:rsidRPr="00B00499">
        <w:rPr>
          <w:rFonts w:ascii="Times New Roman" w:hAnsi="Times New Roman"/>
          <w:color w:val="000000" w:themeColor="text1"/>
          <w:sz w:val="18"/>
          <w:szCs w:val="18"/>
        </w:rPr>
        <w:tab/>
        <w:t xml:space="preserve">System </w:t>
      </w:r>
      <w:r w:rsidR="00CC7D07" w:rsidRPr="00B00499">
        <w:rPr>
          <w:rFonts w:ascii="Times New Roman" w:hAnsi="Times New Roman"/>
          <w:color w:val="000000" w:themeColor="text1"/>
          <w:sz w:val="18"/>
          <w:szCs w:val="18"/>
        </w:rPr>
        <w:t>Analysis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p>
    <w:p w:rsidR="00175787" w:rsidRPr="00B00499" w:rsidRDefault="00D906F5"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r w:rsidRPr="00B00499">
        <w:rPr>
          <w:rFonts w:ascii="Times New Roman" w:hAnsi="Times New Roman"/>
          <w:color w:val="000000" w:themeColor="text1"/>
          <w:sz w:val="18"/>
          <w:szCs w:val="18"/>
        </w:rPr>
        <w:tab/>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r w:rsidRPr="00B00499">
        <w:rPr>
          <w:rFonts w:ascii="Times New Roman" w:hAnsi="Times New Roman"/>
          <w:color w:val="000000" w:themeColor="text1"/>
          <w:sz w:val="18"/>
          <w:szCs w:val="18"/>
        </w:rPr>
        <w:tab/>
        <w:t>3</w:t>
      </w:r>
      <w:r w:rsidR="00175787" w:rsidRPr="00B00499">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ab/>
        <w:t>CSCI</w:t>
      </w:r>
      <w:r w:rsidR="00175787" w:rsidRPr="00B00499">
        <w:rPr>
          <w:rFonts w:ascii="Times New Roman" w:hAnsi="Times New Roman"/>
          <w:color w:val="000000" w:themeColor="text1"/>
          <w:sz w:val="18"/>
          <w:szCs w:val="18"/>
        </w:rPr>
        <w:tab/>
        <w:t>3212</w:t>
      </w:r>
      <w:r w:rsidR="00175787" w:rsidRPr="00B00499">
        <w:rPr>
          <w:rFonts w:ascii="Times New Roman" w:hAnsi="Times New Roman"/>
          <w:color w:val="000000" w:themeColor="text1"/>
          <w:sz w:val="18"/>
          <w:szCs w:val="18"/>
        </w:rPr>
        <w:tab/>
        <w:t>Comp. O</w:t>
      </w:r>
      <w:r w:rsidR="00175787" w:rsidRPr="00B00499">
        <w:rPr>
          <w:rFonts w:ascii="Times New Roman" w:hAnsi="Times New Roman"/>
          <w:color w:val="000000" w:themeColor="text1"/>
          <w:spacing w:val="-3"/>
          <w:sz w:val="18"/>
          <w:szCs w:val="18"/>
        </w:rPr>
        <w:t>r</w:t>
      </w:r>
      <w:r w:rsidR="00175787" w:rsidRPr="00B00499">
        <w:rPr>
          <w:rFonts w:ascii="Times New Roman" w:hAnsi="Times New Roman"/>
          <w:color w:val="000000" w:themeColor="text1"/>
          <w:sz w:val="18"/>
          <w:szCs w:val="18"/>
        </w:rPr>
        <w:t>g. &amp;</w:t>
      </w:r>
      <w:r w:rsidR="00175787" w:rsidRPr="00B00499">
        <w:rPr>
          <w:rFonts w:ascii="Times New Roman" w:hAnsi="Times New Roman"/>
          <w:color w:val="000000" w:themeColor="text1"/>
          <w:spacing w:val="-10"/>
          <w:sz w:val="18"/>
          <w:szCs w:val="18"/>
        </w:rPr>
        <w:t xml:space="preserve"> </w:t>
      </w:r>
      <w:r w:rsidR="00175787" w:rsidRPr="00B00499">
        <w:rPr>
          <w:rFonts w:ascii="Times New Roman" w:hAnsi="Times New Roman"/>
          <w:color w:val="000000" w:themeColor="text1"/>
          <w:sz w:val="18"/>
          <w:szCs w:val="18"/>
        </w:rPr>
        <w:t xml:space="preserve">Arch </w:t>
      </w:r>
      <w:r w:rsidR="00175787" w:rsidRPr="00B00499">
        <w:rPr>
          <w:rFonts w:ascii="Times New Roman" w:hAnsi="Times New Roman"/>
          <w:color w:val="000000" w:themeColor="text1"/>
          <w:spacing w:val="-7"/>
          <w:sz w:val="18"/>
          <w:szCs w:val="18"/>
        </w:rPr>
        <w:t>1</w:t>
      </w:r>
      <w:r w:rsidR="00175787" w:rsidRPr="00B00499">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ab/>
        <w:t>3</w:t>
      </w:r>
    </w:p>
    <w:p w:rsidR="00175787" w:rsidRPr="00B00499" w:rsidRDefault="00175787" w:rsidP="00175787">
      <w:pPr>
        <w:widowControl w:val="0"/>
        <w:tabs>
          <w:tab w:val="left" w:pos="1200"/>
          <w:tab w:val="left" w:pos="2280"/>
          <w:tab w:val="left" w:pos="4820"/>
          <w:tab w:val="left" w:pos="5180"/>
          <w:tab w:val="left" w:pos="5880"/>
          <w:tab w:val="left" w:pos="6600"/>
          <w:tab w:val="left" w:pos="9760"/>
        </w:tabs>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2213</w:t>
      </w:r>
      <w:r w:rsidRPr="00B00499">
        <w:rPr>
          <w:rFonts w:ascii="Times New Roman" w:hAnsi="Times New Roman"/>
          <w:color w:val="000000" w:themeColor="text1"/>
          <w:sz w:val="18"/>
          <w:szCs w:val="18"/>
        </w:rPr>
        <w:tab/>
        <w:t>Calculus III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MATH</w:t>
      </w:r>
      <w:r w:rsidR="00D906F5" w:rsidRPr="00B00499">
        <w:rPr>
          <w:rFonts w:ascii="Times New Roman" w:hAnsi="Times New Roman"/>
          <w:color w:val="000000" w:themeColor="text1"/>
          <w:sz w:val="18"/>
          <w:szCs w:val="18"/>
        </w:rPr>
        <w:tab/>
        <w:t>3211</w:t>
      </w:r>
      <w:r w:rsidR="00D906F5" w:rsidRPr="00B00499">
        <w:rPr>
          <w:rFonts w:ascii="Times New Roman" w:hAnsi="Times New Roman"/>
          <w:color w:val="000000" w:themeColor="text1"/>
          <w:sz w:val="18"/>
          <w:szCs w:val="18"/>
        </w:rPr>
        <w:tab/>
        <w:t>Differential Equations</w:t>
      </w:r>
      <w:r w:rsidR="00D906F5" w:rsidRPr="00B00499">
        <w:rPr>
          <w:rFonts w:ascii="Times New Roman" w:hAnsi="Times New Roman"/>
          <w:color w:val="000000" w:themeColor="text1"/>
          <w:sz w:val="18"/>
          <w:szCs w:val="18"/>
        </w:rPr>
        <w:tab/>
        <w:t>3</w:t>
      </w:r>
    </w:p>
    <w:p w:rsidR="00175787" w:rsidRPr="00B00499"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ab/>
        <w:t>PEDH</w:t>
      </w:r>
      <w:r w:rsidR="00D906F5"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ab/>
        <w:t>1</w:t>
      </w:r>
      <w:r w:rsidR="00D906F5" w:rsidRPr="00B00499">
        <w:rPr>
          <w:rFonts w:ascii="Times New Roman" w:hAnsi="Times New Roman"/>
          <w:color w:val="000000" w:themeColor="text1"/>
          <w:sz w:val="18"/>
          <w:szCs w:val="18"/>
        </w:rPr>
        <w:tab/>
      </w:r>
    </w:p>
    <w:p w:rsidR="00D906F5" w:rsidRPr="00B00499"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p>
    <w:p w:rsidR="00175787" w:rsidRPr="00B00499" w:rsidRDefault="00175787" w:rsidP="00D03349">
      <w:pPr>
        <w:widowControl w:val="0"/>
        <w:autoSpaceDE w:val="0"/>
        <w:autoSpaceDN w:val="0"/>
        <w:adjustRightInd w:val="0"/>
        <w:spacing w:before="6"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w:t>
      </w:r>
      <w:r w:rsidRPr="00B00499">
        <w:rPr>
          <w:rFonts w:ascii="Times New Roman" w:hAnsi="Times New Roman"/>
          <w:b/>
          <w:bCs/>
          <w:color w:val="000000" w:themeColor="text1"/>
          <w:sz w:val="18"/>
          <w:szCs w:val="18"/>
        </w:rPr>
        <w:t>17</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w:t>
      </w:r>
      <w:r w:rsidRPr="00B00499">
        <w:rPr>
          <w:rFonts w:ascii="Times New Roman" w:hAnsi="Times New Roman"/>
          <w:b/>
          <w:bCs/>
          <w:color w:val="000000" w:themeColor="text1"/>
          <w:sz w:val="18"/>
          <w:szCs w:val="18"/>
        </w:rPr>
        <w:t>16</w:t>
      </w:r>
      <w:r w:rsidR="00D03349" w:rsidRPr="00B00499">
        <w:rPr>
          <w:rFonts w:ascii="Times New Roman" w:hAnsi="Times New Roman"/>
          <w:b/>
          <w:bCs/>
          <w:color w:val="000000" w:themeColor="text1"/>
          <w:sz w:val="18"/>
          <w:szCs w:val="18"/>
        </w:rPr>
        <w:t xml:space="preserve"> hrs)</w:t>
      </w:r>
    </w:p>
    <w:p w:rsidR="007D77D2" w:rsidRPr="00B00499" w:rsidRDefault="007D77D2">
      <w:pPr>
        <w:rPr>
          <w:color w:val="000000" w:themeColor="text1"/>
        </w:rPr>
      </w:pPr>
    </w:p>
    <w:tbl>
      <w:tblPr>
        <w:tblW w:w="0" w:type="auto"/>
        <w:tblInd w:w="100" w:type="dxa"/>
        <w:tblLayout w:type="fixed"/>
        <w:tblCellMar>
          <w:left w:w="0" w:type="dxa"/>
          <w:right w:w="0" w:type="dxa"/>
        </w:tblCellMar>
        <w:tblLook w:val="0000"/>
      </w:tblPr>
      <w:tblGrid>
        <w:gridCol w:w="1010"/>
        <w:gridCol w:w="830"/>
        <w:gridCol w:w="2470"/>
        <w:gridCol w:w="630"/>
        <w:gridCol w:w="710"/>
        <w:gridCol w:w="737"/>
        <w:gridCol w:w="2345"/>
        <w:gridCol w:w="1019"/>
      </w:tblGrid>
      <w:tr w:rsidR="00175787" w:rsidRPr="00B00499" w:rsidTr="00D03349">
        <w:trPr>
          <w:trHeight w:hRule="exact" w:val="298"/>
        </w:trPr>
        <w:tc>
          <w:tcPr>
            <w:tcW w:w="1010"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 xml:space="preserve">Senior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8741" w:type="dxa"/>
            <w:gridSpan w:val="7"/>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r>
      <w:tr w:rsidR="00175787" w:rsidRPr="00B00499" w:rsidTr="00D03349">
        <w:trPr>
          <w:trHeight w:hRule="exact" w:val="218"/>
        </w:trPr>
        <w:tc>
          <w:tcPr>
            <w:tcW w:w="1010" w:type="dxa"/>
            <w:tcBorders>
              <w:top w:val="nil"/>
              <w:left w:val="nil"/>
              <w:bottom w:val="nil"/>
              <w:right w:val="nil"/>
            </w:tcBorders>
          </w:tcPr>
          <w:p w:rsidR="00175787" w:rsidRPr="00B00499" w:rsidRDefault="00175787" w:rsidP="00175787">
            <w:pPr>
              <w:widowControl w:val="0"/>
              <w:autoSpaceDE w:val="0"/>
              <w:autoSpaceDN w:val="0"/>
              <w:adjustRightInd w:val="0"/>
              <w:spacing w:after="0" w:line="196"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830"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c>
          <w:tcPr>
            <w:tcW w:w="2470"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c>
          <w:tcPr>
            <w:tcW w:w="630"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c>
          <w:tcPr>
            <w:tcW w:w="710" w:type="dxa"/>
            <w:tcBorders>
              <w:top w:val="nil"/>
              <w:left w:val="nil"/>
              <w:bottom w:val="nil"/>
              <w:right w:val="nil"/>
            </w:tcBorders>
          </w:tcPr>
          <w:p w:rsidR="00175787" w:rsidRPr="00B00499" w:rsidRDefault="00175787" w:rsidP="00175787">
            <w:pPr>
              <w:widowControl w:val="0"/>
              <w:autoSpaceDE w:val="0"/>
              <w:autoSpaceDN w:val="0"/>
              <w:adjustRightInd w:val="0"/>
              <w:spacing w:after="0" w:line="196" w:lineRule="exact"/>
              <w:ind w:left="9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c>
          <w:tcPr>
            <w:tcW w:w="737"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c>
          <w:tcPr>
            <w:tcW w:w="234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c>
          <w:tcPr>
            <w:tcW w:w="1019"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r>
      <w:tr w:rsidR="00175787" w:rsidRPr="00B00499" w:rsidTr="00D03349">
        <w:trPr>
          <w:trHeight w:hRule="exact" w:val="218"/>
        </w:trPr>
        <w:tc>
          <w:tcPr>
            <w:tcW w:w="101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83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11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247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63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293"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9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737"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10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234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83"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1019"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D03349">
        <w:trPr>
          <w:trHeight w:hRule="exact" w:val="218"/>
        </w:trPr>
        <w:tc>
          <w:tcPr>
            <w:tcW w:w="101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CSCI </w:t>
            </w:r>
          </w:p>
        </w:tc>
        <w:tc>
          <w:tcPr>
            <w:tcW w:w="83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11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247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63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293"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c>
          <w:tcPr>
            <w:tcW w:w="71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9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737"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10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4215</w:t>
            </w:r>
          </w:p>
        </w:tc>
        <w:tc>
          <w:tcPr>
            <w:tcW w:w="234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83"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Numerical Analysis </w:t>
            </w:r>
          </w:p>
        </w:tc>
        <w:tc>
          <w:tcPr>
            <w:tcW w:w="1019"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175787" w:rsidRPr="00B00499" w:rsidTr="00D03349">
        <w:trPr>
          <w:trHeight w:hRule="exact" w:val="218"/>
        </w:trPr>
        <w:tc>
          <w:tcPr>
            <w:tcW w:w="101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83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11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4151</w:t>
            </w:r>
          </w:p>
        </w:tc>
        <w:tc>
          <w:tcPr>
            <w:tcW w:w="247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Systems Simulation</w:t>
            </w:r>
          </w:p>
        </w:tc>
        <w:tc>
          <w:tcPr>
            <w:tcW w:w="63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293"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90" w:firstLine="40"/>
              <w:rPr>
                <w:rFonts w:ascii="Times New Roman" w:hAnsi="Times New Roman"/>
                <w:color w:val="000000" w:themeColor="text1"/>
                <w:sz w:val="18"/>
                <w:szCs w:val="18"/>
              </w:rPr>
            </w:pPr>
          </w:p>
        </w:tc>
        <w:tc>
          <w:tcPr>
            <w:tcW w:w="737"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100" w:firstLine="40"/>
              <w:rPr>
                <w:rFonts w:ascii="Times New Roman" w:hAnsi="Times New Roman"/>
                <w:color w:val="000000" w:themeColor="text1"/>
                <w:sz w:val="18"/>
                <w:szCs w:val="18"/>
              </w:rPr>
            </w:pPr>
          </w:p>
        </w:tc>
        <w:tc>
          <w:tcPr>
            <w:tcW w:w="234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83"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AREA E Elective</w:t>
            </w:r>
          </w:p>
        </w:tc>
        <w:tc>
          <w:tcPr>
            <w:tcW w:w="1019"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D906F5" w:rsidRPr="00B00499" w:rsidTr="00D03349">
        <w:trPr>
          <w:trHeight w:hRule="exact" w:val="216"/>
        </w:trPr>
        <w:tc>
          <w:tcPr>
            <w:tcW w:w="1010" w:type="dxa"/>
            <w:tcBorders>
              <w:top w:val="nil"/>
              <w:left w:val="nil"/>
              <w:bottom w:val="nil"/>
              <w:right w:val="nil"/>
            </w:tcBorders>
          </w:tcPr>
          <w:p w:rsidR="00D906F5" w:rsidRPr="00B00499" w:rsidRDefault="00D906F5" w:rsidP="00347884">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830" w:type="dxa"/>
            <w:tcBorders>
              <w:top w:val="nil"/>
              <w:left w:val="nil"/>
              <w:bottom w:val="nil"/>
              <w:right w:val="nil"/>
            </w:tcBorders>
          </w:tcPr>
          <w:p w:rsidR="00D906F5" w:rsidRPr="00B00499" w:rsidRDefault="00D906F5" w:rsidP="00347884">
            <w:pPr>
              <w:widowControl w:val="0"/>
              <w:autoSpaceDE w:val="0"/>
              <w:autoSpaceDN w:val="0"/>
              <w:adjustRightInd w:val="0"/>
              <w:spacing w:after="0" w:line="195" w:lineRule="exact"/>
              <w:ind w:left="11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2470" w:type="dxa"/>
            <w:tcBorders>
              <w:top w:val="nil"/>
              <w:left w:val="nil"/>
              <w:bottom w:val="nil"/>
              <w:right w:val="nil"/>
            </w:tcBorders>
          </w:tcPr>
          <w:p w:rsidR="00D906F5" w:rsidRPr="00B00499" w:rsidRDefault="00D906F5" w:rsidP="00347884">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Intro. Operations Research</w:t>
            </w:r>
          </w:p>
        </w:tc>
        <w:tc>
          <w:tcPr>
            <w:tcW w:w="630" w:type="dxa"/>
            <w:tcBorders>
              <w:top w:val="nil"/>
              <w:left w:val="nil"/>
              <w:bottom w:val="nil"/>
              <w:right w:val="nil"/>
            </w:tcBorders>
          </w:tcPr>
          <w:p w:rsidR="00D906F5" w:rsidRPr="00B00499" w:rsidRDefault="00D906F5" w:rsidP="00347884">
            <w:pPr>
              <w:widowControl w:val="0"/>
              <w:autoSpaceDE w:val="0"/>
              <w:autoSpaceDN w:val="0"/>
              <w:adjustRightInd w:val="0"/>
              <w:spacing w:after="0" w:line="195" w:lineRule="exact"/>
              <w:ind w:left="293"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D906F5" w:rsidRPr="00B00499" w:rsidRDefault="00D906F5" w:rsidP="00175787">
            <w:pPr>
              <w:widowControl w:val="0"/>
              <w:autoSpaceDE w:val="0"/>
              <w:autoSpaceDN w:val="0"/>
              <w:adjustRightInd w:val="0"/>
              <w:spacing w:after="0" w:line="195" w:lineRule="exact"/>
              <w:ind w:left="9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737" w:type="dxa"/>
            <w:tcBorders>
              <w:top w:val="nil"/>
              <w:left w:val="nil"/>
              <w:bottom w:val="nil"/>
              <w:right w:val="nil"/>
            </w:tcBorders>
          </w:tcPr>
          <w:p w:rsidR="00D906F5" w:rsidRPr="00B00499" w:rsidRDefault="00D906F5" w:rsidP="00175787">
            <w:pPr>
              <w:widowControl w:val="0"/>
              <w:autoSpaceDE w:val="0"/>
              <w:autoSpaceDN w:val="0"/>
              <w:adjustRightInd w:val="0"/>
              <w:spacing w:after="0" w:line="195" w:lineRule="exact"/>
              <w:ind w:left="100" w:firstLine="40"/>
              <w:rPr>
                <w:rFonts w:ascii="Times New Roman" w:hAnsi="Times New Roman"/>
                <w:color w:val="000000" w:themeColor="text1"/>
                <w:sz w:val="24"/>
                <w:szCs w:val="24"/>
              </w:rPr>
            </w:pPr>
          </w:p>
        </w:tc>
        <w:tc>
          <w:tcPr>
            <w:tcW w:w="2345" w:type="dxa"/>
            <w:tcBorders>
              <w:top w:val="nil"/>
              <w:left w:val="nil"/>
              <w:bottom w:val="nil"/>
              <w:right w:val="nil"/>
            </w:tcBorders>
          </w:tcPr>
          <w:p w:rsidR="00D906F5" w:rsidRPr="00B00499" w:rsidRDefault="00D906F5" w:rsidP="00175787">
            <w:pPr>
              <w:widowControl w:val="0"/>
              <w:autoSpaceDE w:val="0"/>
              <w:autoSpaceDN w:val="0"/>
              <w:adjustRightInd w:val="0"/>
              <w:spacing w:after="0" w:line="195" w:lineRule="exact"/>
              <w:ind w:left="83"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Major Elective</w:t>
            </w:r>
          </w:p>
        </w:tc>
        <w:tc>
          <w:tcPr>
            <w:tcW w:w="1019" w:type="dxa"/>
            <w:tcBorders>
              <w:top w:val="nil"/>
              <w:left w:val="nil"/>
              <w:bottom w:val="nil"/>
              <w:right w:val="nil"/>
            </w:tcBorders>
          </w:tcPr>
          <w:p w:rsidR="00D906F5" w:rsidRPr="00B00499" w:rsidRDefault="00D906F5" w:rsidP="00175787">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D03349">
        <w:trPr>
          <w:trHeight w:hRule="exact" w:val="216"/>
        </w:trPr>
        <w:tc>
          <w:tcPr>
            <w:tcW w:w="101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CSCI </w:t>
            </w:r>
          </w:p>
        </w:tc>
        <w:tc>
          <w:tcPr>
            <w:tcW w:w="83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11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4221</w:t>
            </w:r>
          </w:p>
        </w:tc>
        <w:tc>
          <w:tcPr>
            <w:tcW w:w="247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Software Engineering</w:t>
            </w:r>
          </w:p>
        </w:tc>
        <w:tc>
          <w:tcPr>
            <w:tcW w:w="63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93"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9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 4922</w:t>
            </w:r>
          </w:p>
        </w:tc>
        <w:tc>
          <w:tcPr>
            <w:tcW w:w="737"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10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234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83"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101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175787" w:rsidRPr="00B00499" w:rsidTr="00D03349">
        <w:trPr>
          <w:trHeight w:hRule="exact" w:val="216"/>
        </w:trPr>
        <w:tc>
          <w:tcPr>
            <w:tcW w:w="101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83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110" w:firstLine="40"/>
              <w:rPr>
                <w:rFonts w:ascii="Times New Roman" w:hAnsi="Times New Roman"/>
                <w:color w:val="000000" w:themeColor="text1"/>
                <w:sz w:val="24"/>
                <w:szCs w:val="24"/>
              </w:rPr>
            </w:pPr>
          </w:p>
        </w:tc>
        <w:tc>
          <w:tcPr>
            <w:tcW w:w="247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p>
        </w:tc>
        <w:tc>
          <w:tcPr>
            <w:tcW w:w="63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93" w:firstLine="40"/>
              <w:rPr>
                <w:rFonts w:ascii="Times New Roman" w:hAnsi="Times New Roman"/>
                <w:color w:val="000000" w:themeColor="text1"/>
                <w:sz w:val="24"/>
                <w:szCs w:val="24"/>
              </w:rPr>
            </w:pPr>
          </w:p>
        </w:tc>
        <w:tc>
          <w:tcPr>
            <w:tcW w:w="710"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90" w:firstLine="40"/>
              <w:rPr>
                <w:rFonts w:ascii="Times New Roman" w:hAnsi="Times New Roman"/>
                <w:color w:val="000000" w:themeColor="text1"/>
                <w:sz w:val="24"/>
                <w:szCs w:val="24"/>
              </w:rPr>
            </w:pPr>
          </w:p>
        </w:tc>
        <w:tc>
          <w:tcPr>
            <w:tcW w:w="737"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100" w:firstLine="40"/>
              <w:rPr>
                <w:rFonts w:ascii="Times New Roman" w:hAnsi="Times New Roman"/>
                <w:color w:val="000000" w:themeColor="text1"/>
                <w:sz w:val="24"/>
                <w:szCs w:val="24"/>
              </w:rPr>
            </w:pPr>
          </w:p>
        </w:tc>
        <w:tc>
          <w:tcPr>
            <w:tcW w:w="234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83" w:firstLine="40"/>
              <w:rPr>
                <w:rFonts w:ascii="Times New Roman" w:hAnsi="Times New Roman"/>
                <w:color w:val="000000" w:themeColor="text1"/>
                <w:sz w:val="24"/>
                <w:szCs w:val="24"/>
              </w:rPr>
            </w:pPr>
          </w:p>
        </w:tc>
        <w:tc>
          <w:tcPr>
            <w:tcW w:w="101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175787" w:rsidRPr="00B00499" w:rsidTr="00D03349">
        <w:trPr>
          <w:trHeight w:hRule="exact" w:val="214"/>
        </w:trPr>
        <w:tc>
          <w:tcPr>
            <w:tcW w:w="1840" w:type="dxa"/>
            <w:gridSpan w:val="2"/>
            <w:tcBorders>
              <w:top w:val="nil"/>
              <w:left w:val="nil"/>
              <w:bottom w:val="nil"/>
              <w:right w:val="nil"/>
            </w:tcBorders>
          </w:tcPr>
          <w:p w:rsidR="00175787" w:rsidRPr="00B00499" w:rsidRDefault="00175787" w:rsidP="00175787">
            <w:pPr>
              <w:widowControl w:val="0"/>
              <w:autoSpaceDE w:val="0"/>
              <w:autoSpaceDN w:val="0"/>
              <w:adjustRightInd w:val="0"/>
              <w:spacing w:after="0" w:line="177"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Major Electives</w:t>
            </w:r>
          </w:p>
        </w:tc>
        <w:tc>
          <w:tcPr>
            <w:tcW w:w="2470"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c>
          <w:tcPr>
            <w:tcW w:w="630" w:type="dxa"/>
            <w:tcBorders>
              <w:top w:val="nil"/>
              <w:left w:val="nil"/>
              <w:bottom w:val="nil"/>
              <w:right w:val="nil"/>
            </w:tcBorders>
          </w:tcPr>
          <w:p w:rsidR="00175787" w:rsidRPr="00B00499" w:rsidRDefault="00175787" w:rsidP="00175787">
            <w:pPr>
              <w:widowControl w:val="0"/>
              <w:autoSpaceDE w:val="0"/>
              <w:autoSpaceDN w:val="0"/>
              <w:adjustRightInd w:val="0"/>
              <w:spacing w:after="0" w:line="177" w:lineRule="exact"/>
              <w:ind w:left="293"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447" w:type="dxa"/>
            <w:gridSpan w:val="2"/>
            <w:tcBorders>
              <w:top w:val="nil"/>
              <w:left w:val="nil"/>
              <w:bottom w:val="nil"/>
              <w:right w:val="nil"/>
            </w:tcBorders>
          </w:tcPr>
          <w:p w:rsidR="00175787" w:rsidRPr="00B00499" w:rsidRDefault="00175787" w:rsidP="00175787">
            <w:pPr>
              <w:widowControl w:val="0"/>
              <w:autoSpaceDE w:val="0"/>
              <w:autoSpaceDN w:val="0"/>
              <w:adjustRightInd w:val="0"/>
              <w:spacing w:after="0" w:line="177" w:lineRule="exact"/>
              <w:ind w:left="9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General Electives</w:t>
            </w:r>
          </w:p>
        </w:tc>
        <w:tc>
          <w:tcPr>
            <w:tcW w:w="234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c>
          <w:tcPr>
            <w:tcW w:w="1019" w:type="dxa"/>
            <w:tcBorders>
              <w:top w:val="nil"/>
              <w:left w:val="nil"/>
              <w:bottom w:val="nil"/>
              <w:right w:val="nil"/>
            </w:tcBorders>
          </w:tcPr>
          <w:p w:rsidR="00175787" w:rsidRPr="00B00499" w:rsidRDefault="00D906F5" w:rsidP="00D03349">
            <w:pPr>
              <w:widowControl w:val="0"/>
              <w:autoSpaceDE w:val="0"/>
              <w:autoSpaceDN w:val="0"/>
              <w:adjustRightInd w:val="0"/>
              <w:spacing w:after="0" w:line="177" w:lineRule="exact"/>
              <w:ind w:right="41"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p w:rsidR="00175787" w:rsidRPr="00B00499" w:rsidRDefault="00175787" w:rsidP="00175787">
            <w:pPr>
              <w:widowControl w:val="0"/>
              <w:autoSpaceDE w:val="0"/>
              <w:autoSpaceDN w:val="0"/>
              <w:adjustRightInd w:val="0"/>
              <w:spacing w:after="0" w:line="177" w:lineRule="exact"/>
              <w:ind w:right="40" w:firstLine="40"/>
              <w:jc w:val="right"/>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after="0" w:line="177"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175787" w:rsidRPr="00B00499" w:rsidTr="00D03349">
        <w:trPr>
          <w:trHeight w:hRule="exact" w:val="296"/>
        </w:trPr>
        <w:tc>
          <w:tcPr>
            <w:tcW w:w="1840" w:type="dxa"/>
            <w:gridSpan w:val="2"/>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2470" w:type="dxa"/>
            <w:tcBorders>
              <w:top w:val="nil"/>
              <w:left w:val="nil"/>
              <w:bottom w:val="nil"/>
              <w:right w:val="nil"/>
            </w:tcBorders>
          </w:tcPr>
          <w:p w:rsidR="00175787" w:rsidRPr="00B00499" w:rsidRDefault="00175787" w:rsidP="00D03349">
            <w:pPr>
              <w:widowControl w:val="0"/>
              <w:autoSpaceDE w:val="0"/>
              <w:autoSpaceDN w:val="0"/>
              <w:adjustRightInd w:val="0"/>
              <w:spacing w:before="6" w:after="0"/>
              <w:ind w:left="180" w:firstLine="0"/>
              <w:rPr>
                <w:rFonts w:ascii="Times New Roman" w:hAnsi="Times New Roman"/>
                <w:color w:val="000000" w:themeColor="text1"/>
                <w:sz w:val="24"/>
                <w:szCs w:val="24"/>
              </w:rPr>
            </w:pPr>
          </w:p>
        </w:tc>
        <w:tc>
          <w:tcPr>
            <w:tcW w:w="630" w:type="dxa"/>
            <w:tcBorders>
              <w:top w:val="nil"/>
              <w:left w:val="nil"/>
              <w:bottom w:val="nil"/>
              <w:right w:val="nil"/>
            </w:tcBorders>
          </w:tcPr>
          <w:p w:rsidR="00175787" w:rsidRPr="00B00499" w:rsidRDefault="00D03349"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447" w:type="dxa"/>
            <w:gridSpan w:val="2"/>
            <w:tcBorders>
              <w:top w:val="nil"/>
              <w:left w:val="nil"/>
              <w:bottom w:val="nil"/>
              <w:right w:val="nil"/>
            </w:tcBorders>
          </w:tcPr>
          <w:p w:rsidR="00175787" w:rsidRPr="00B00499" w:rsidRDefault="00175787" w:rsidP="00175787">
            <w:pPr>
              <w:widowControl w:val="0"/>
              <w:autoSpaceDE w:val="0"/>
              <w:autoSpaceDN w:val="0"/>
              <w:adjustRightInd w:val="0"/>
              <w:spacing w:after="0"/>
              <w:ind w:firstLine="40"/>
              <w:rPr>
                <w:rFonts w:ascii="Times New Roman" w:hAnsi="Times New Roman"/>
                <w:color w:val="000000" w:themeColor="text1"/>
                <w:sz w:val="24"/>
                <w:szCs w:val="24"/>
              </w:rPr>
            </w:pPr>
          </w:p>
        </w:tc>
        <w:tc>
          <w:tcPr>
            <w:tcW w:w="2345" w:type="dxa"/>
            <w:tcBorders>
              <w:top w:val="nil"/>
              <w:left w:val="nil"/>
              <w:bottom w:val="nil"/>
              <w:right w:val="nil"/>
            </w:tcBorders>
          </w:tcPr>
          <w:p w:rsidR="00175787" w:rsidRPr="00B00499" w:rsidRDefault="00175787" w:rsidP="00D03349">
            <w:pPr>
              <w:widowControl w:val="0"/>
              <w:autoSpaceDE w:val="0"/>
              <w:autoSpaceDN w:val="0"/>
              <w:adjustRightInd w:val="0"/>
              <w:spacing w:before="6" w:after="0"/>
              <w:ind w:left="180" w:firstLine="0"/>
              <w:rPr>
                <w:rFonts w:ascii="Times New Roman" w:hAnsi="Times New Roman"/>
                <w:color w:val="000000" w:themeColor="text1"/>
                <w:sz w:val="24"/>
                <w:szCs w:val="24"/>
              </w:rPr>
            </w:pPr>
          </w:p>
        </w:tc>
        <w:tc>
          <w:tcPr>
            <w:tcW w:w="1019" w:type="dxa"/>
            <w:tcBorders>
              <w:top w:val="nil"/>
              <w:left w:val="nil"/>
              <w:bottom w:val="nil"/>
              <w:right w:val="nil"/>
            </w:tcBorders>
          </w:tcPr>
          <w:p w:rsidR="00175787" w:rsidRPr="00B00499" w:rsidRDefault="00D03349" w:rsidP="00D03349">
            <w:pPr>
              <w:widowControl w:val="0"/>
              <w:autoSpaceDE w:val="0"/>
              <w:autoSpaceDN w:val="0"/>
              <w:adjustRightInd w:val="0"/>
              <w:spacing w:after="0" w:line="194" w:lineRule="exact"/>
              <w:ind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r>
    </w:tbl>
    <w:p w:rsidR="007D77D2" w:rsidRPr="00B00499" w:rsidRDefault="007D77D2">
      <w:pPr>
        <w:rPr>
          <w:color w:val="000000" w:themeColor="text1"/>
        </w:rPr>
      </w:pPr>
    </w:p>
    <w:p w:rsidR="007D77D2" w:rsidRPr="00B00499" w:rsidRDefault="007D77D2">
      <w:pPr>
        <w:rPr>
          <w:color w:val="000000" w:themeColor="text1"/>
        </w:rPr>
      </w:pPr>
    </w:p>
    <w:p w:rsidR="00911DC2" w:rsidRPr="00B00499" w:rsidRDefault="00911DC2" w:rsidP="0071188B">
      <w:pPr>
        <w:pStyle w:val="Heading2"/>
        <w:ind w:left="180" w:firstLine="0"/>
        <w:rPr>
          <w:rFonts w:ascii="Times New Roman" w:hAnsi="Times New Roman"/>
          <w:color w:val="000000" w:themeColor="text1"/>
          <w:sz w:val="28"/>
          <w:szCs w:val="28"/>
        </w:rPr>
      </w:pPr>
      <w:bookmarkStart w:id="60" w:name="_Toc295333419"/>
      <w:bookmarkStart w:id="61" w:name="_Toc295602076"/>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 (BUSINESS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60"/>
      <w:bookmarkEnd w:id="61"/>
    </w:p>
    <w:tbl>
      <w:tblPr>
        <w:tblW w:w="0" w:type="auto"/>
        <w:tblInd w:w="100" w:type="dxa"/>
        <w:tblLayout w:type="fixed"/>
        <w:tblCellMar>
          <w:left w:w="0" w:type="dxa"/>
          <w:right w:w="0" w:type="dxa"/>
        </w:tblCellMar>
        <w:tblLook w:val="0000"/>
      </w:tblPr>
      <w:tblGrid>
        <w:gridCol w:w="905"/>
        <w:gridCol w:w="968"/>
        <w:gridCol w:w="4891"/>
        <w:gridCol w:w="3036"/>
      </w:tblGrid>
      <w:tr w:rsidR="00911DC2" w:rsidRPr="00B00499" w:rsidTr="00347884">
        <w:trPr>
          <w:trHeight w:hRule="exact" w:val="27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215" w:firstLine="4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911DC2" w:rsidRPr="00B00499" w:rsidTr="00347884">
        <w:trPr>
          <w:trHeight w:hRule="exact" w:val="218"/>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ACCT</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2101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Accounting Principles I</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1201</w:t>
            </w:r>
          </w:p>
        </w:tc>
        <w:tc>
          <w:tcPr>
            <w:tcW w:w="4891" w:type="dxa"/>
            <w:tcBorders>
              <w:top w:val="nil"/>
              <w:left w:val="nil"/>
              <w:bottom w:val="nil"/>
              <w:right w:val="nil"/>
            </w:tcBorders>
          </w:tcPr>
          <w:p w:rsidR="00911DC2" w:rsidRPr="00B00499" w:rsidRDefault="00CC7D07"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Introduction</w:t>
            </w:r>
            <w:r w:rsidR="00911DC2" w:rsidRPr="00B00499">
              <w:rPr>
                <w:rFonts w:ascii="Times New Roman" w:hAnsi="Times New Roman"/>
                <w:color w:val="000000" w:themeColor="text1"/>
                <w:sz w:val="18"/>
                <w:szCs w:val="18"/>
              </w:rPr>
              <w:t xml:space="preserve"> to Computer Science</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036" w:type="dxa"/>
            <w:tcBorders>
              <w:top w:val="nil"/>
              <w:left w:val="nil"/>
              <w:bottom w:val="nil"/>
              <w:right w:val="nil"/>
            </w:tcBorders>
          </w:tcPr>
          <w:p w:rsidR="00911DC2" w:rsidRPr="00B00499" w:rsidRDefault="00D35659" w:rsidP="00D3565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1302</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II</w:t>
            </w:r>
          </w:p>
        </w:tc>
        <w:tc>
          <w:tcPr>
            <w:tcW w:w="3036" w:type="dxa"/>
            <w:tcBorders>
              <w:top w:val="nil"/>
              <w:left w:val="nil"/>
              <w:bottom w:val="nil"/>
              <w:right w:val="nil"/>
            </w:tcBorders>
          </w:tcPr>
          <w:p w:rsidR="00911DC2" w:rsidRPr="00B00499" w:rsidRDefault="00D35659"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D03349" w:rsidP="00D35659">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w:t>
            </w:r>
            <w:r w:rsidR="00D35659" w:rsidRPr="00B00499">
              <w:rPr>
                <w:rFonts w:ascii="Times New Roman" w:hAnsi="Times New Roman"/>
                <w:b/>
                <w:bCs/>
                <w:color w:val="000000" w:themeColor="text1"/>
                <w:sz w:val="18"/>
                <w:szCs w:val="18"/>
              </w:rPr>
              <w:t>8</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088"/>
      </w:tblGrid>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Visual Basic Programming</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3132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Database Management</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52"/>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1</w:t>
            </w:r>
          </w:p>
        </w:tc>
      </w:tr>
      <w:tr w:rsidR="00911DC2" w:rsidRPr="00B00499" w:rsidTr="00911DC2">
        <w:trPr>
          <w:trHeight w:hRule="exact" w:val="261"/>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2</w:t>
            </w:r>
          </w:p>
        </w:tc>
      </w:tr>
      <w:tr w:rsidR="00911DC2" w:rsidRPr="00B00499" w:rsidTr="00911DC2">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08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30</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rPr>
          <w:rFonts w:ascii="Times New Roman" w:hAnsi="Times New Roman"/>
          <w:b/>
          <w:bCs/>
          <w:color w:val="000000" w:themeColor="text1"/>
          <w:sz w:val="18"/>
          <w:szCs w:val="18"/>
        </w:rPr>
      </w:pPr>
    </w:p>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118"/>
      </w:tblGrid>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 I</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Operations Research</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9</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b/>
          <w:bCs/>
          <w:color w:val="000000" w:themeColor="text1"/>
          <w:sz w:val="18"/>
          <w:szCs w:val="18"/>
        </w:rPr>
      </w:pPr>
      <w:r w:rsidRPr="00B00499">
        <w:rPr>
          <w:rFonts w:ascii="Times New Roman" w:hAnsi="Times New Roman"/>
          <w:b/>
          <w:bCs/>
          <w:color w:val="000000" w:themeColor="text1"/>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2698"/>
      </w:tblGrid>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2102</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Accounting Principles II</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ECON</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2106</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Microeconomics</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MGMT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3105</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Legal Environment for Business</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MKTG</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3120</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Marketing</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269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12</w:t>
            </w:r>
            <w:r w:rsidRPr="00B00499">
              <w:rPr>
                <w:rFonts w:ascii="Times New Roman" w:hAnsi="Times New Roman"/>
                <w:b/>
                <w:bCs/>
                <w:color w:val="000000" w:themeColor="text1"/>
                <w:sz w:val="18"/>
                <w:szCs w:val="18"/>
              </w:rPr>
              <w:t xml:space="preserve"> hours)</w:t>
            </w:r>
          </w:p>
        </w:tc>
      </w:tr>
    </w:tbl>
    <w:p w:rsidR="00911DC2" w:rsidRPr="00B00499" w:rsidRDefault="00911DC2" w:rsidP="00D03349">
      <w:pPr>
        <w:widowControl w:val="0"/>
        <w:tabs>
          <w:tab w:val="right" w:pos="990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Electives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Six hours from the following courses:</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 2000 Level or higher</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Management Courses 3000 Level or above</w:t>
      </w:r>
    </w:p>
    <w:p w:rsidR="00911DC2" w:rsidRPr="00B00499" w:rsidRDefault="00911DC2" w:rsidP="00911DC2">
      <w:pPr>
        <w:widowControl w:val="0"/>
        <w:tabs>
          <w:tab w:val="left" w:pos="9760"/>
        </w:tabs>
        <w:autoSpaceDE w:val="0"/>
        <w:autoSpaceDN w:val="0"/>
        <w:adjustRightInd w:val="0"/>
        <w:spacing w:before="9" w:after="0"/>
        <w:ind w:left="140" w:right="-4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3</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911DC2" w:rsidRPr="00B00499" w:rsidRDefault="00911DC2" w:rsidP="00D03349">
      <w:pPr>
        <w:widowControl w:val="0"/>
        <w:tabs>
          <w:tab w:val="right" w:pos="990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00D03349" w:rsidRPr="00B00499">
        <w:rPr>
          <w:rFonts w:ascii="Times New Roman" w:hAnsi="Times New Roman"/>
          <w:b/>
          <w:bCs/>
          <w:color w:val="000000" w:themeColor="text1"/>
          <w:sz w:val="18"/>
          <w:szCs w:val="18"/>
        </w:rPr>
        <w:t>Graduation</w:t>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p>
    <w:p w:rsidR="005952CB" w:rsidRPr="00B00499" w:rsidRDefault="005952CB" w:rsidP="005952CB">
      <w:pPr>
        <w:widowControl w:val="0"/>
        <w:autoSpaceDE w:val="0"/>
        <w:autoSpaceDN w:val="0"/>
        <w:adjustRightInd w:val="0"/>
        <w:spacing w:before="7" w:after="0" w:line="250" w:lineRule="auto"/>
        <w:ind w:left="180" w:right="207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USINESS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5952CB" w:rsidRPr="00B00499" w:rsidRDefault="005952CB"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125 Semester Hours</w:t>
      </w:r>
    </w:p>
    <w:p w:rsidR="005952CB" w:rsidRPr="00B00499" w:rsidRDefault="005952CB" w:rsidP="005952CB">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Fall Spring</w:t>
      </w:r>
    </w:p>
    <w:tbl>
      <w:tblPr>
        <w:tblW w:w="0" w:type="auto"/>
        <w:tblInd w:w="180" w:type="dxa"/>
        <w:tblLayout w:type="fixed"/>
        <w:tblCellMar>
          <w:left w:w="0" w:type="dxa"/>
          <w:right w:w="0" w:type="dxa"/>
        </w:tblCellMar>
        <w:tblLook w:val="0000"/>
      </w:tblPr>
      <w:tblGrid>
        <w:gridCol w:w="865"/>
        <w:gridCol w:w="1040"/>
        <w:gridCol w:w="2415"/>
        <w:gridCol w:w="720"/>
        <w:gridCol w:w="710"/>
        <w:gridCol w:w="705"/>
        <w:gridCol w:w="2545"/>
        <w:gridCol w:w="720"/>
      </w:tblGrid>
      <w:tr w:rsidR="005952CB" w:rsidRPr="00B00499" w:rsidTr="00D03349">
        <w:trPr>
          <w:trHeight w:hRule="exact" w:val="237"/>
        </w:trPr>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40"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255"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2415"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 I</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189" w:right="146"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9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705"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10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p>
        </w:tc>
        <w:tc>
          <w:tcPr>
            <w:tcW w:w="2545"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1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 II</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D03349">
        <w:trPr>
          <w:trHeight w:hRule="exact" w:val="216"/>
        </w:trPr>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04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55"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w:t>
            </w:r>
          </w:p>
        </w:tc>
        <w:tc>
          <w:tcPr>
            <w:tcW w:w="241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College Algebra</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7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00" w:firstLine="5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13</w:t>
            </w:r>
          </w:p>
        </w:tc>
        <w:tc>
          <w:tcPr>
            <w:tcW w:w="254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15" w:firstLine="5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Precalculus</w:t>
            </w:r>
            <w:proofErr w:type="spellEnd"/>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D03349">
        <w:trPr>
          <w:trHeight w:hRule="exact" w:val="216"/>
        </w:trPr>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ASU</w:t>
            </w:r>
          </w:p>
        </w:tc>
        <w:tc>
          <w:tcPr>
            <w:tcW w:w="104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5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1200</w:t>
            </w:r>
          </w:p>
        </w:tc>
        <w:tc>
          <w:tcPr>
            <w:tcW w:w="241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Services to Leadership</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COMM</w:t>
            </w:r>
          </w:p>
        </w:tc>
        <w:tc>
          <w:tcPr>
            <w:tcW w:w="7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1100</w:t>
            </w:r>
          </w:p>
        </w:tc>
        <w:tc>
          <w:tcPr>
            <w:tcW w:w="254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Public Speaking</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D03349">
        <w:trPr>
          <w:trHeight w:hRule="exact" w:val="216"/>
        </w:trPr>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CSCI </w:t>
            </w:r>
          </w:p>
        </w:tc>
        <w:tc>
          <w:tcPr>
            <w:tcW w:w="104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5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1201</w:t>
            </w:r>
          </w:p>
        </w:tc>
        <w:tc>
          <w:tcPr>
            <w:tcW w:w="241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proofErr w:type="spellStart"/>
            <w:r w:rsidRPr="00B00499">
              <w:rPr>
                <w:rFonts w:ascii="Times New Roman" w:hAnsi="Times New Roman"/>
                <w:color w:val="000000" w:themeColor="text1"/>
                <w:sz w:val="18"/>
                <w:szCs w:val="18"/>
              </w:rPr>
              <w:t>Intr</w:t>
            </w:r>
            <w:proofErr w:type="spellEnd"/>
            <w:r w:rsidRPr="00B00499">
              <w:rPr>
                <w:rFonts w:ascii="Times New Roman" w:hAnsi="Times New Roman"/>
                <w:color w:val="000000" w:themeColor="text1"/>
                <w:sz w:val="18"/>
                <w:szCs w:val="18"/>
              </w:rPr>
              <w:t xml:space="preserve"> to Comp Science</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CSCI </w:t>
            </w:r>
          </w:p>
        </w:tc>
        <w:tc>
          <w:tcPr>
            <w:tcW w:w="7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1301</w:t>
            </w:r>
          </w:p>
        </w:tc>
        <w:tc>
          <w:tcPr>
            <w:tcW w:w="254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I</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952CB" w:rsidRPr="00B00499" w:rsidTr="00D03349">
        <w:trPr>
          <w:trHeight w:hRule="exact" w:val="216"/>
        </w:trPr>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p>
        </w:tc>
        <w:tc>
          <w:tcPr>
            <w:tcW w:w="104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5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1111</w:t>
            </w:r>
          </w:p>
        </w:tc>
        <w:tc>
          <w:tcPr>
            <w:tcW w:w="241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History I</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71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MUSC</w:t>
            </w:r>
          </w:p>
        </w:tc>
        <w:tc>
          <w:tcPr>
            <w:tcW w:w="7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1100</w:t>
            </w:r>
          </w:p>
        </w:tc>
        <w:tc>
          <w:tcPr>
            <w:tcW w:w="254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Music</w:t>
            </w: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D03349">
        <w:trPr>
          <w:trHeight w:hRule="exact" w:val="214"/>
        </w:trPr>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1040"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415" w:type="dxa"/>
            <w:tcBorders>
              <w:top w:val="nil"/>
              <w:left w:val="nil"/>
              <w:bottom w:val="nil"/>
              <w:right w:val="nil"/>
            </w:tcBorders>
          </w:tcPr>
          <w:p w:rsidR="005952CB" w:rsidRPr="00B00499" w:rsidDel="00380651" w:rsidRDefault="005952CB" w:rsidP="005952CB">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p>
        </w:tc>
        <w:tc>
          <w:tcPr>
            <w:tcW w:w="720" w:type="dxa"/>
            <w:tcBorders>
              <w:top w:val="nil"/>
              <w:left w:val="nil"/>
              <w:bottom w:val="nil"/>
              <w:right w:val="nil"/>
            </w:tcBorders>
          </w:tcPr>
          <w:p w:rsidR="005952CB" w:rsidRPr="00B00499" w:rsidDel="00380651"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c>
          <w:tcPr>
            <w:tcW w:w="710"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705"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545"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720"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D03349">
        <w:trPr>
          <w:trHeight w:hRule="exact" w:val="296"/>
        </w:trPr>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40"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415"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720" w:type="dxa"/>
            <w:tcBorders>
              <w:top w:val="nil"/>
              <w:left w:val="nil"/>
              <w:bottom w:val="nil"/>
              <w:right w:val="nil"/>
            </w:tcBorders>
          </w:tcPr>
          <w:p w:rsidR="005952CB" w:rsidRPr="00B00499" w:rsidRDefault="00D03349"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710"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705"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545"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720" w:type="dxa"/>
            <w:tcBorders>
              <w:top w:val="nil"/>
              <w:left w:val="nil"/>
              <w:bottom w:val="nil"/>
              <w:right w:val="nil"/>
            </w:tcBorders>
          </w:tcPr>
          <w:p w:rsidR="005952CB" w:rsidRPr="00B00499" w:rsidRDefault="00D03349" w:rsidP="005952CB">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952CB" w:rsidRPr="00B00499" w:rsidRDefault="005952CB" w:rsidP="005952CB">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bl>
      <w:tblPr>
        <w:tblW w:w="0" w:type="auto"/>
        <w:tblInd w:w="180" w:type="dxa"/>
        <w:tblLayout w:type="fixed"/>
        <w:tblCellMar>
          <w:left w:w="0" w:type="dxa"/>
          <w:right w:w="0" w:type="dxa"/>
        </w:tblCellMar>
        <w:tblLook w:val="0000"/>
      </w:tblPr>
      <w:tblGrid>
        <w:gridCol w:w="820"/>
        <w:gridCol w:w="1020"/>
        <w:gridCol w:w="2335"/>
        <w:gridCol w:w="865"/>
        <w:gridCol w:w="703"/>
        <w:gridCol w:w="597"/>
        <w:gridCol w:w="2662"/>
        <w:gridCol w:w="799"/>
      </w:tblGrid>
      <w:tr w:rsidR="005952CB" w:rsidRPr="00B00499" w:rsidTr="005952CB">
        <w:trPr>
          <w:trHeight w:hRule="exact" w:val="237"/>
        </w:trPr>
        <w:tc>
          <w:tcPr>
            <w:tcW w:w="820"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MMATH</w:t>
            </w:r>
          </w:p>
        </w:tc>
        <w:tc>
          <w:tcPr>
            <w:tcW w:w="1020"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3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1211</w:t>
            </w:r>
          </w:p>
        </w:tc>
        <w:tc>
          <w:tcPr>
            <w:tcW w:w="2335"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360" w:firstLine="50"/>
              <w:rPr>
                <w:rFonts w:ascii="Times New Roman" w:hAnsi="Times New Roman"/>
                <w:color w:val="000000" w:themeColor="text1"/>
                <w:spacing w:val="-14"/>
                <w:sz w:val="18"/>
                <w:szCs w:val="18"/>
              </w:rPr>
            </w:pPr>
            <w:r w:rsidRPr="00B00499">
              <w:rPr>
                <w:rFonts w:ascii="Times New Roman" w:hAnsi="Times New Roman"/>
                <w:color w:val="000000" w:themeColor="text1"/>
                <w:spacing w:val="-14"/>
                <w:sz w:val="18"/>
                <w:szCs w:val="18"/>
              </w:rPr>
              <w:t>Calculus I</w:t>
            </w:r>
          </w:p>
        </w:tc>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54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c>
          <w:tcPr>
            <w:tcW w:w="703"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597"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5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2411</w:t>
            </w:r>
          </w:p>
        </w:tc>
        <w:tc>
          <w:tcPr>
            <w:tcW w:w="2662"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Basic Statistics</w:t>
            </w:r>
          </w:p>
        </w:tc>
        <w:tc>
          <w:tcPr>
            <w:tcW w:w="799"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5952CB">
        <w:trPr>
          <w:trHeight w:hRule="exact" w:val="237"/>
        </w:trPr>
        <w:tc>
          <w:tcPr>
            <w:tcW w:w="820"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20"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30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2335"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36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 I</w:t>
            </w:r>
          </w:p>
        </w:tc>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54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03"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40" w:firstLine="50"/>
              <w:rPr>
                <w:rFonts w:ascii="Times New Roman" w:hAnsi="Times New Roman"/>
                <w:color w:val="000000" w:themeColor="text1"/>
                <w:sz w:val="24"/>
                <w:szCs w:val="24"/>
              </w:rPr>
            </w:pPr>
          </w:p>
        </w:tc>
        <w:tc>
          <w:tcPr>
            <w:tcW w:w="597"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57" w:firstLine="50"/>
              <w:rPr>
                <w:rFonts w:ascii="Times New Roman" w:hAnsi="Times New Roman"/>
                <w:color w:val="000000" w:themeColor="text1"/>
                <w:sz w:val="24"/>
                <w:szCs w:val="24"/>
              </w:rPr>
            </w:pPr>
          </w:p>
        </w:tc>
        <w:tc>
          <w:tcPr>
            <w:tcW w:w="2662"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left="180" w:firstLine="50"/>
              <w:rPr>
                <w:rFonts w:ascii="Times New Roman" w:hAnsi="Times New Roman"/>
                <w:color w:val="000000" w:themeColor="text1"/>
                <w:sz w:val="24"/>
                <w:szCs w:val="24"/>
              </w:rPr>
            </w:pPr>
          </w:p>
        </w:tc>
        <w:tc>
          <w:tcPr>
            <w:tcW w:w="799" w:type="dxa"/>
            <w:tcBorders>
              <w:top w:val="nil"/>
              <w:left w:val="nil"/>
              <w:bottom w:val="nil"/>
              <w:right w:val="nil"/>
            </w:tcBorders>
          </w:tcPr>
          <w:p w:rsidR="005952CB" w:rsidRPr="00B00499" w:rsidRDefault="005952CB" w:rsidP="005952C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5952CB" w:rsidRPr="00B00499" w:rsidTr="005952CB">
        <w:trPr>
          <w:trHeight w:hRule="exact" w:val="216"/>
        </w:trPr>
        <w:tc>
          <w:tcPr>
            <w:tcW w:w="8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10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0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1302</w:t>
            </w:r>
          </w:p>
        </w:tc>
        <w:tc>
          <w:tcPr>
            <w:tcW w:w="233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II</w:t>
            </w:r>
          </w:p>
        </w:tc>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54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703"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597"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57" w:firstLine="50"/>
              <w:rPr>
                <w:rFonts w:ascii="Times New Roman" w:hAnsi="Times New Roman"/>
                <w:color w:val="000000" w:themeColor="text1"/>
                <w:sz w:val="24"/>
                <w:szCs w:val="24"/>
              </w:rPr>
            </w:pPr>
          </w:p>
        </w:tc>
        <w:tc>
          <w:tcPr>
            <w:tcW w:w="2662"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p>
        </w:tc>
        <w:tc>
          <w:tcPr>
            <w:tcW w:w="799"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5952CB">
        <w:trPr>
          <w:trHeight w:hRule="exact" w:val="216"/>
        </w:trPr>
        <w:tc>
          <w:tcPr>
            <w:tcW w:w="8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p>
        </w:tc>
        <w:tc>
          <w:tcPr>
            <w:tcW w:w="10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1002</w:t>
            </w:r>
          </w:p>
        </w:tc>
        <w:tc>
          <w:tcPr>
            <w:tcW w:w="233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Intro.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African Diaspora</w:t>
            </w:r>
          </w:p>
        </w:tc>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54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c>
          <w:tcPr>
            <w:tcW w:w="703"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CSCI </w:t>
            </w:r>
          </w:p>
        </w:tc>
        <w:tc>
          <w:tcPr>
            <w:tcW w:w="597"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5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3122</w:t>
            </w:r>
          </w:p>
        </w:tc>
        <w:tc>
          <w:tcPr>
            <w:tcW w:w="2662"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Data Structures</w:t>
            </w:r>
          </w:p>
        </w:tc>
        <w:tc>
          <w:tcPr>
            <w:tcW w:w="799"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5952CB">
        <w:trPr>
          <w:trHeight w:hRule="exact" w:val="216"/>
        </w:trPr>
        <w:tc>
          <w:tcPr>
            <w:tcW w:w="8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ACCT</w:t>
            </w:r>
          </w:p>
        </w:tc>
        <w:tc>
          <w:tcPr>
            <w:tcW w:w="10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2101</w:t>
            </w:r>
          </w:p>
        </w:tc>
        <w:tc>
          <w:tcPr>
            <w:tcW w:w="233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Accounting I</w:t>
            </w:r>
          </w:p>
        </w:tc>
        <w:tc>
          <w:tcPr>
            <w:tcW w:w="8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54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703"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597"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5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1111</w:t>
            </w:r>
          </w:p>
        </w:tc>
        <w:tc>
          <w:tcPr>
            <w:tcW w:w="2662"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Intro to Biological Science</w:t>
            </w:r>
          </w:p>
        </w:tc>
        <w:tc>
          <w:tcPr>
            <w:tcW w:w="799"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p>
        </w:tc>
      </w:tr>
      <w:tr w:rsidR="005952CB" w:rsidRPr="00B00499" w:rsidTr="005952CB">
        <w:trPr>
          <w:trHeight w:hRule="exact" w:val="198"/>
        </w:trPr>
        <w:tc>
          <w:tcPr>
            <w:tcW w:w="5743" w:type="dxa"/>
            <w:gridSpan w:val="5"/>
            <w:tcBorders>
              <w:top w:val="nil"/>
              <w:left w:val="nil"/>
              <w:bottom w:val="nil"/>
              <w:right w:val="nil"/>
            </w:tcBorders>
          </w:tcPr>
          <w:p w:rsidR="005952CB" w:rsidRPr="00B00499" w:rsidRDefault="005952CB" w:rsidP="005952CB">
            <w:pPr>
              <w:widowControl w:val="0"/>
              <w:tabs>
                <w:tab w:val="left" w:pos="5080"/>
              </w:tabs>
              <w:autoSpaceDE w:val="0"/>
              <w:autoSpaceDN w:val="0"/>
              <w:adjustRightInd w:val="0"/>
              <w:spacing w:after="0" w:line="17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ACCT</w:t>
            </w:r>
          </w:p>
        </w:tc>
        <w:tc>
          <w:tcPr>
            <w:tcW w:w="597"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5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2102</w:t>
            </w:r>
          </w:p>
        </w:tc>
        <w:tc>
          <w:tcPr>
            <w:tcW w:w="2662"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Accounting Principles II</w:t>
            </w:r>
          </w:p>
        </w:tc>
        <w:tc>
          <w:tcPr>
            <w:tcW w:w="799"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5952CB">
        <w:trPr>
          <w:trHeight w:hRule="exact" w:val="214"/>
        </w:trPr>
        <w:tc>
          <w:tcPr>
            <w:tcW w:w="1840" w:type="dxa"/>
            <w:gridSpan w:val="2"/>
            <w:tcBorders>
              <w:top w:val="nil"/>
              <w:left w:val="nil"/>
              <w:bottom w:val="nil"/>
              <w:right w:val="nil"/>
            </w:tcBorders>
          </w:tcPr>
          <w:p w:rsidR="005952CB" w:rsidRPr="00B00499" w:rsidDel="00380651"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p>
        </w:tc>
        <w:tc>
          <w:tcPr>
            <w:tcW w:w="2335"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865" w:type="dxa"/>
            <w:tcBorders>
              <w:top w:val="nil"/>
              <w:left w:val="nil"/>
              <w:bottom w:val="nil"/>
              <w:right w:val="nil"/>
            </w:tcBorders>
          </w:tcPr>
          <w:p w:rsidR="005952CB" w:rsidRPr="00B00499" w:rsidDel="00380651" w:rsidRDefault="005952CB" w:rsidP="005952CB">
            <w:pPr>
              <w:widowControl w:val="0"/>
              <w:autoSpaceDE w:val="0"/>
              <w:autoSpaceDN w:val="0"/>
              <w:adjustRightInd w:val="0"/>
              <w:spacing w:after="0" w:line="195" w:lineRule="exact"/>
              <w:ind w:left="545" w:firstLine="50"/>
              <w:rPr>
                <w:rFonts w:ascii="Times New Roman" w:hAnsi="Times New Roman"/>
                <w:color w:val="000000" w:themeColor="text1"/>
                <w:sz w:val="18"/>
                <w:szCs w:val="18"/>
              </w:rPr>
            </w:pPr>
          </w:p>
        </w:tc>
        <w:tc>
          <w:tcPr>
            <w:tcW w:w="703" w:type="dxa"/>
            <w:tcBorders>
              <w:top w:val="nil"/>
              <w:left w:val="nil"/>
              <w:bottom w:val="nil"/>
              <w:right w:val="nil"/>
            </w:tcBorders>
          </w:tcPr>
          <w:p w:rsidR="005952CB" w:rsidRPr="00B00499" w:rsidDel="00380651"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POLS</w:t>
            </w:r>
          </w:p>
        </w:tc>
        <w:tc>
          <w:tcPr>
            <w:tcW w:w="597" w:type="dxa"/>
            <w:tcBorders>
              <w:top w:val="nil"/>
              <w:left w:val="nil"/>
              <w:bottom w:val="nil"/>
              <w:right w:val="nil"/>
            </w:tcBorders>
          </w:tcPr>
          <w:p w:rsidR="005952CB" w:rsidRPr="00B00499" w:rsidDel="00380651" w:rsidRDefault="005952CB" w:rsidP="005952CB">
            <w:pPr>
              <w:widowControl w:val="0"/>
              <w:autoSpaceDE w:val="0"/>
              <w:autoSpaceDN w:val="0"/>
              <w:adjustRightInd w:val="0"/>
              <w:spacing w:after="0" w:line="195" w:lineRule="exact"/>
              <w:ind w:left="58"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1101</w:t>
            </w:r>
          </w:p>
        </w:tc>
        <w:tc>
          <w:tcPr>
            <w:tcW w:w="2662" w:type="dxa"/>
            <w:tcBorders>
              <w:top w:val="nil"/>
              <w:left w:val="nil"/>
              <w:bottom w:val="nil"/>
              <w:right w:val="nil"/>
            </w:tcBorders>
          </w:tcPr>
          <w:p w:rsidR="005952CB" w:rsidRPr="00B00499" w:rsidDel="00380651"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U.S. &amp; Georgia </w:t>
            </w:r>
            <w:proofErr w:type="spellStart"/>
            <w:r w:rsidRPr="00B00499">
              <w:rPr>
                <w:rFonts w:ascii="Times New Roman" w:hAnsi="Times New Roman"/>
                <w:color w:val="000000" w:themeColor="text1"/>
                <w:sz w:val="18"/>
                <w:szCs w:val="18"/>
              </w:rPr>
              <w:t>Govt</w:t>
            </w:r>
            <w:proofErr w:type="spellEnd"/>
          </w:p>
        </w:tc>
        <w:tc>
          <w:tcPr>
            <w:tcW w:w="799" w:type="dxa"/>
            <w:tcBorders>
              <w:top w:val="nil"/>
              <w:left w:val="nil"/>
              <w:bottom w:val="nil"/>
              <w:right w:val="nil"/>
            </w:tcBorders>
          </w:tcPr>
          <w:p w:rsidR="005952CB" w:rsidRPr="00B00499" w:rsidDel="00380651"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5952CB">
        <w:trPr>
          <w:trHeight w:hRule="exact" w:val="296"/>
        </w:trPr>
        <w:tc>
          <w:tcPr>
            <w:tcW w:w="1840" w:type="dxa"/>
            <w:gridSpan w:val="2"/>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2335"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865" w:type="dxa"/>
            <w:tcBorders>
              <w:top w:val="nil"/>
              <w:left w:val="nil"/>
              <w:bottom w:val="nil"/>
              <w:right w:val="nil"/>
            </w:tcBorders>
          </w:tcPr>
          <w:p w:rsidR="005952CB" w:rsidRPr="00B00499" w:rsidRDefault="00D03349" w:rsidP="00D03349">
            <w:pPr>
              <w:widowControl w:val="0"/>
              <w:autoSpaceDE w:val="0"/>
              <w:autoSpaceDN w:val="0"/>
              <w:adjustRightInd w:val="0"/>
              <w:spacing w:after="0" w:line="194" w:lineRule="exact"/>
              <w:ind w:left="45"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703"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597"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662"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799" w:type="dxa"/>
            <w:tcBorders>
              <w:top w:val="nil"/>
              <w:left w:val="nil"/>
              <w:bottom w:val="nil"/>
              <w:right w:val="nil"/>
            </w:tcBorders>
          </w:tcPr>
          <w:p w:rsidR="005952CB" w:rsidRPr="00B00499" w:rsidRDefault="00D03349" w:rsidP="005952CB">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952CB" w:rsidRPr="00B00499" w:rsidRDefault="005952CB" w:rsidP="005952CB">
      <w:pPr>
        <w:widowControl w:val="0"/>
        <w:autoSpaceDE w:val="0"/>
        <w:autoSpaceDN w:val="0"/>
        <w:adjustRightInd w:val="0"/>
        <w:spacing w:before="4" w:after="0" w:line="50" w:lineRule="exact"/>
        <w:ind w:firstLine="50"/>
        <w:rPr>
          <w:rFonts w:ascii="Times New Roman" w:hAnsi="Times New Roman"/>
          <w:color w:val="000000" w:themeColor="text1"/>
          <w:sz w:val="5"/>
          <w:szCs w:val="5"/>
        </w:rPr>
      </w:pPr>
    </w:p>
    <w:tbl>
      <w:tblPr>
        <w:tblW w:w="0" w:type="auto"/>
        <w:tblInd w:w="180" w:type="dxa"/>
        <w:tblLayout w:type="fixed"/>
        <w:tblCellMar>
          <w:left w:w="0" w:type="dxa"/>
          <w:right w:w="0" w:type="dxa"/>
        </w:tblCellMar>
        <w:tblLook w:val="0000"/>
      </w:tblPr>
      <w:tblGrid>
        <w:gridCol w:w="1032"/>
        <w:gridCol w:w="808"/>
        <w:gridCol w:w="2390"/>
        <w:gridCol w:w="810"/>
        <w:gridCol w:w="730"/>
        <w:gridCol w:w="620"/>
        <w:gridCol w:w="2565"/>
        <w:gridCol w:w="716"/>
        <w:gridCol w:w="180"/>
      </w:tblGrid>
      <w:tr w:rsidR="005952CB" w:rsidRPr="00B00499" w:rsidTr="00D03349">
        <w:trPr>
          <w:gridAfter w:val="1"/>
          <w:wAfter w:w="180" w:type="dxa"/>
          <w:trHeight w:hRule="exact" w:val="300"/>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8639" w:type="dxa"/>
            <w:gridSpan w:val="7"/>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D03349">
        <w:trPr>
          <w:trHeight w:hRule="exact" w:val="218"/>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808"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88"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3111</w:t>
            </w:r>
          </w:p>
        </w:tc>
        <w:tc>
          <w:tcPr>
            <w:tcW w:w="2390"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810" w:type="dxa"/>
            <w:tcBorders>
              <w:top w:val="nil"/>
              <w:left w:val="nil"/>
              <w:bottom w:val="nil"/>
              <w:right w:val="nil"/>
            </w:tcBorders>
          </w:tcPr>
          <w:p w:rsidR="005952CB" w:rsidRPr="00B00499" w:rsidRDefault="005952CB" w:rsidP="00D03349">
            <w:pPr>
              <w:widowControl w:val="0"/>
              <w:autoSpaceDE w:val="0"/>
              <w:autoSpaceDN w:val="0"/>
              <w:adjustRightInd w:val="0"/>
              <w:spacing w:after="0" w:line="197" w:lineRule="exact"/>
              <w:ind w:left="142" w:right="146"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30"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90" w:firstLine="50"/>
              <w:rPr>
                <w:rFonts w:ascii="Times New Roman" w:hAnsi="Times New Roman"/>
                <w:color w:val="000000" w:themeColor="text1"/>
                <w:sz w:val="24"/>
                <w:szCs w:val="24"/>
              </w:rPr>
            </w:pPr>
          </w:p>
        </w:tc>
        <w:tc>
          <w:tcPr>
            <w:tcW w:w="620"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80" w:firstLine="50"/>
              <w:rPr>
                <w:rFonts w:ascii="Times New Roman" w:hAnsi="Times New Roman"/>
                <w:color w:val="000000" w:themeColor="text1"/>
                <w:sz w:val="24"/>
                <w:szCs w:val="24"/>
              </w:rPr>
            </w:pPr>
          </w:p>
        </w:tc>
        <w:tc>
          <w:tcPr>
            <w:tcW w:w="256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180" w:firstLine="50"/>
              <w:rPr>
                <w:rFonts w:ascii="Times New Roman" w:hAnsi="Times New Roman"/>
                <w:color w:val="000000" w:themeColor="text1"/>
                <w:sz w:val="24"/>
                <w:szCs w:val="24"/>
              </w:rPr>
            </w:pPr>
          </w:p>
        </w:tc>
        <w:tc>
          <w:tcPr>
            <w:tcW w:w="896" w:type="dxa"/>
            <w:gridSpan w:val="2"/>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p>
        </w:tc>
      </w:tr>
      <w:tr w:rsidR="005952CB" w:rsidRPr="00B00499" w:rsidTr="00D03349">
        <w:trPr>
          <w:trHeight w:hRule="exact" w:val="216"/>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80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8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239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810" w:type="dxa"/>
            <w:tcBorders>
              <w:top w:val="nil"/>
              <w:left w:val="nil"/>
              <w:bottom w:val="nil"/>
              <w:right w:val="nil"/>
            </w:tcBorders>
          </w:tcPr>
          <w:p w:rsidR="005952CB" w:rsidRPr="00B00499" w:rsidRDefault="005952CB" w:rsidP="00D03349">
            <w:pPr>
              <w:widowControl w:val="0"/>
              <w:autoSpaceDE w:val="0"/>
              <w:autoSpaceDN w:val="0"/>
              <w:adjustRightInd w:val="0"/>
              <w:spacing w:after="0" w:line="195" w:lineRule="exact"/>
              <w:ind w:left="142" w:right="146"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3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0" w:firstLine="50"/>
              <w:rPr>
                <w:rFonts w:ascii="Times New Roman" w:hAnsi="Times New Roman"/>
                <w:color w:val="000000" w:themeColor="text1"/>
                <w:sz w:val="24"/>
                <w:szCs w:val="24"/>
              </w:rPr>
            </w:pPr>
          </w:p>
        </w:tc>
        <w:tc>
          <w:tcPr>
            <w:tcW w:w="6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80" w:firstLine="50"/>
              <w:rPr>
                <w:rFonts w:ascii="Times New Roman" w:hAnsi="Times New Roman"/>
                <w:color w:val="000000" w:themeColor="text1"/>
                <w:sz w:val="24"/>
                <w:szCs w:val="24"/>
              </w:rPr>
            </w:pPr>
          </w:p>
        </w:tc>
        <w:tc>
          <w:tcPr>
            <w:tcW w:w="25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p>
        </w:tc>
        <w:tc>
          <w:tcPr>
            <w:tcW w:w="896" w:type="dxa"/>
            <w:gridSpan w:val="2"/>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D03349">
        <w:trPr>
          <w:trHeight w:hRule="exact" w:val="216"/>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p>
        </w:tc>
        <w:tc>
          <w:tcPr>
            <w:tcW w:w="80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87" w:firstLine="50"/>
              <w:rPr>
                <w:rFonts w:ascii="Times New Roman" w:hAnsi="Times New Roman"/>
                <w:color w:val="000000" w:themeColor="text1"/>
                <w:sz w:val="18"/>
                <w:szCs w:val="18"/>
              </w:rPr>
            </w:pPr>
          </w:p>
        </w:tc>
        <w:tc>
          <w:tcPr>
            <w:tcW w:w="239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p>
        </w:tc>
        <w:tc>
          <w:tcPr>
            <w:tcW w:w="810" w:type="dxa"/>
            <w:tcBorders>
              <w:top w:val="nil"/>
              <w:left w:val="nil"/>
              <w:bottom w:val="nil"/>
              <w:right w:val="nil"/>
            </w:tcBorders>
          </w:tcPr>
          <w:p w:rsidR="005952CB" w:rsidRPr="00B00499" w:rsidRDefault="005952CB" w:rsidP="00D03349">
            <w:pPr>
              <w:widowControl w:val="0"/>
              <w:autoSpaceDE w:val="0"/>
              <w:autoSpaceDN w:val="0"/>
              <w:adjustRightInd w:val="0"/>
              <w:spacing w:after="0" w:line="195" w:lineRule="exact"/>
              <w:ind w:left="142" w:right="146" w:firstLine="50"/>
              <w:jc w:val="right"/>
              <w:rPr>
                <w:rFonts w:ascii="Times New Roman" w:hAnsi="Times New Roman"/>
                <w:color w:val="000000" w:themeColor="text1"/>
                <w:sz w:val="18"/>
                <w:szCs w:val="18"/>
              </w:rPr>
            </w:pPr>
          </w:p>
        </w:tc>
        <w:tc>
          <w:tcPr>
            <w:tcW w:w="730" w:type="dxa"/>
            <w:tcBorders>
              <w:top w:val="nil"/>
              <w:left w:val="nil"/>
              <w:bottom w:val="nil"/>
              <w:right w:val="nil"/>
            </w:tcBorders>
          </w:tcPr>
          <w:p w:rsidR="005952CB" w:rsidRPr="00B00499" w:rsidDel="009A759B" w:rsidRDefault="005952CB" w:rsidP="005952CB">
            <w:pPr>
              <w:widowControl w:val="0"/>
              <w:autoSpaceDE w:val="0"/>
              <w:autoSpaceDN w:val="0"/>
              <w:adjustRightInd w:val="0"/>
              <w:spacing w:after="0" w:line="195"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620" w:type="dxa"/>
            <w:tcBorders>
              <w:top w:val="nil"/>
              <w:left w:val="nil"/>
              <w:bottom w:val="nil"/>
              <w:right w:val="nil"/>
            </w:tcBorders>
          </w:tcPr>
          <w:p w:rsidR="005952CB" w:rsidRPr="00B00499" w:rsidDel="009A759B" w:rsidRDefault="005952CB" w:rsidP="005952CB">
            <w:pPr>
              <w:widowControl w:val="0"/>
              <w:autoSpaceDE w:val="0"/>
              <w:autoSpaceDN w:val="0"/>
              <w:adjustRightInd w:val="0"/>
              <w:spacing w:after="0" w:line="195" w:lineRule="exact"/>
              <w:ind w:left="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2565" w:type="dxa"/>
            <w:tcBorders>
              <w:top w:val="nil"/>
              <w:left w:val="nil"/>
              <w:bottom w:val="nil"/>
              <w:right w:val="nil"/>
            </w:tcBorders>
          </w:tcPr>
          <w:p w:rsidR="005952CB" w:rsidRPr="00B00499" w:rsidDel="009A759B"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System</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896" w:type="dxa"/>
            <w:gridSpan w:val="2"/>
            <w:tcBorders>
              <w:top w:val="nil"/>
              <w:left w:val="nil"/>
              <w:bottom w:val="nil"/>
              <w:right w:val="nil"/>
            </w:tcBorders>
          </w:tcPr>
          <w:p w:rsidR="005952CB" w:rsidRPr="00B00499" w:rsidDel="009A759B"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D03349">
        <w:trPr>
          <w:trHeight w:hRule="exact" w:val="216"/>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80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8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3132</w:t>
            </w:r>
          </w:p>
        </w:tc>
        <w:tc>
          <w:tcPr>
            <w:tcW w:w="239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Database Management</w:t>
            </w:r>
          </w:p>
        </w:tc>
        <w:tc>
          <w:tcPr>
            <w:tcW w:w="810" w:type="dxa"/>
            <w:tcBorders>
              <w:top w:val="nil"/>
              <w:left w:val="nil"/>
              <w:bottom w:val="nil"/>
              <w:right w:val="nil"/>
            </w:tcBorders>
          </w:tcPr>
          <w:p w:rsidR="005952CB" w:rsidRPr="00B00499" w:rsidRDefault="005952CB" w:rsidP="00D03349">
            <w:pPr>
              <w:widowControl w:val="0"/>
              <w:autoSpaceDE w:val="0"/>
              <w:autoSpaceDN w:val="0"/>
              <w:adjustRightInd w:val="0"/>
              <w:spacing w:after="0" w:line="195" w:lineRule="exact"/>
              <w:ind w:left="142" w:right="146"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73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ECON</w:t>
            </w:r>
          </w:p>
        </w:tc>
        <w:tc>
          <w:tcPr>
            <w:tcW w:w="6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2106</w:t>
            </w:r>
          </w:p>
        </w:tc>
        <w:tc>
          <w:tcPr>
            <w:tcW w:w="25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Principles of Microeconomics</w:t>
            </w:r>
          </w:p>
        </w:tc>
        <w:tc>
          <w:tcPr>
            <w:tcW w:w="896" w:type="dxa"/>
            <w:gridSpan w:val="2"/>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D03349">
        <w:trPr>
          <w:trHeight w:hRule="exact" w:val="216"/>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p>
        </w:tc>
        <w:tc>
          <w:tcPr>
            <w:tcW w:w="80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87" w:firstLine="50"/>
              <w:rPr>
                <w:rFonts w:ascii="Times New Roman" w:hAnsi="Times New Roman"/>
                <w:color w:val="000000" w:themeColor="text1"/>
                <w:sz w:val="18"/>
                <w:szCs w:val="18"/>
              </w:rPr>
            </w:pPr>
          </w:p>
        </w:tc>
        <w:tc>
          <w:tcPr>
            <w:tcW w:w="239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p>
        </w:tc>
        <w:tc>
          <w:tcPr>
            <w:tcW w:w="810" w:type="dxa"/>
            <w:tcBorders>
              <w:top w:val="nil"/>
              <w:left w:val="nil"/>
              <w:bottom w:val="nil"/>
              <w:right w:val="nil"/>
            </w:tcBorders>
          </w:tcPr>
          <w:p w:rsidR="005952CB" w:rsidRPr="00B00499" w:rsidRDefault="005952CB" w:rsidP="00D03349">
            <w:pPr>
              <w:widowControl w:val="0"/>
              <w:autoSpaceDE w:val="0"/>
              <w:autoSpaceDN w:val="0"/>
              <w:adjustRightInd w:val="0"/>
              <w:spacing w:after="0" w:line="195" w:lineRule="exact"/>
              <w:ind w:left="142" w:right="146" w:firstLine="50"/>
              <w:jc w:val="right"/>
              <w:rPr>
                <w:rFonts w:ascii="Times New Roman" w:hAnsi="Times New Roman"/>
                <w:color w:val="000000" w:themeColor="text1"/>
                <w:sz w:val="18"/>
                <w:szCs w:val="18"/>
              </w:rPr>
            </w:pPr>
          </w:p>
        </w:tc>
        <w:tc>
          <w:tcPr>
            <w:tcW w:w="73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62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4311</w:t>
            </w:r>
          </w:p>
        </w:tc>
        <w:tc>
          <w:tcPr>
            <w:tcW w:w="256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Graphics</w:t>
            </w:r>
          </w:p>
        </w:tc>
        <w:tc>
          <w:tcPr>
            <w:tcW w:w="896" w:type="dxa"/>
            <w:gridSpan w:val="2"/>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D03349">
        <w:trPr>
          <w:trHeight w:hRule="exact" w:val="252"/>
        </w:trPr>
        <w:tc>
          <w:tcPr>
            <w:tcW w:w="1032" w:type="dxa"/>
            <w:tcBorders>
              <w:top w:val="nil"/>
              <w:left w:val="nil"/>
              <w:bottom w:val="nil"/>
              <w:right w:val="nil"/>
            </w:tcBorders>
          </w:tcPr>
          <w:p w:rsidR="005952CB" w:rsidRPr="00B00499" w:rsidDel="009A759B" w:rsidRDefault="005952CB" w:rsidP="005952CB">
            <w:pPr>
              <w:widowControl w:val="0"/>
              <w:autoSpaceDE w:val="0"/>
              <w:autoSpaceDN w:val="0"/>
              <w:adjustRightInd w:val="0"/>
              <w:spacing w:after="0" w:line="177"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ECON</w:t>
            </w:r>
          </w:p>
        </w:tc>
        <w:tc>
          <w:tcPr>
            <w:tcW w:w="808" w:type="dxa"/>
            <w:tcBorders>
              <w:top w:val="nil"/>
              <w:left w:val="nil"/>
              <w:bottom w:val="nil"/>
              <w:right w:val="nil"/>
            </w:tcBorders>
          </w:tcPr>
          <w:p w:rsidR="005952CB" w:rsidRPr="00B00499" w:rsidDel="009A759B" w:rsidRDefault="005952CB" w:rsidP="005952CB">
            <w:pPr>
              <w:widowControl w:val="0"/>
              <w:autoSpaceDE w:val="0"/>
              <w:autoSpaceDN w:val="0"/>
              <w:adjustRightInd w:val="0"/>
              <w:spacing w:after="0" w:line="177" w:lineRule="exact"/>
              <w:ind w:left="88"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2105</w:t>
            </w:r>
          </w:p>
        </w:tc>
        <w:tc>
          <w:tcPr>
            <w:tcW w:w="2390" w:type="dxa"/>
            <w:tcBorders>
              <w:top w:val="nil"/>
              <w:left w:val="nil"/>
              <w:bottom w:val="nil"/>
              <w:right w:val="nil"/>
            </w:tcBorders>
          </w:tcPr>
          <w:p w:rsidR="005952CB" w:rsidRPr="00B00499" w:rsidDel="009A759B" w:rsidRDefault="005952CB" w:rsidP="005952CB">
            <w:pPr>
              <w:widowControl w:val="0"/>
              <w:autoSpaceDE w:val="0"/>
              <w:autoSpaceDN w:val="0"/>
              <w:adjustRightInd w:val="0"/>
              <w:spacing w:after="0" w:line="177"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Macroeconomics</w:t>
            </w:r>
          </w:p>
        </w:tc>
        <w:tc>
          <w:tcPr>
            <w:tcW w:w="810" w:type="dxa"/>
            <w:tcBorders>
              <w:top w:val="nil"/>
              <w:left w:val="nil"/>
              <w:bottom w:val="nil"/>
              <w:right w:val="nil"/>
            </w:tcBorders>
          </w:tcPr>
          <w:p w:rsidR="005952CB" w:rsidRPr="00B00499" w:rsidDel="009A759B" w:rsidRDefault="005952CB" w:rsidP="00D03349">
            <w:pPr>
              <w:widowControl w:val="0"/>
              <w:autoSpaceDE w:val="0"/>
              <w:autoSpaceDN w:val="0"/>
              <w:adjustRightInd w:val="0"/>
              <w:spacing w:after="0" w:line="177" w:lineRule="exact"/>
              <w:ind w:left="142" w:right="146"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3915" w:type="dxa"/>
            <w:gridSpan w:val="3"/>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HIST      1112      Survey of World History II         </w:t>
            </w:r>
          </w:p>
        </w:tc>
        <w:tc>
          <w:tcPr>
            <w:tcW w:w="896" w:type="dxa"/>
            <w:gridSpan w:val="2"/>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14"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D03349">
        <w:trPr>
          <w:trHeight w:hRule="exact" w:val="214"/>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808"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88"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1112</w:t>
            </w:r>
          </w:p>
        </w:tc>
        <w:tc>
          <w:tcPr>
            <w:tcW w:w="2390"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Intro to Biological Science</w:t>
            </w:r>
          </w:p>
        </w:tc>
        <w:tc>
          <w:tcPr>
            <w:tcW w:w="810" w:type="dxa"/>
            <w:tcBorders>
              <w:top w:val="nil"/>
              <w:left w:val="nil"/>
              <w:bottom w:val="nil"/>
              <w:right w:val="nil"/>
            </w:tcBorders>
          </w:tcPr>
          <w:p w:rsidR="005952CB" w:rsidRPr="00B00499" w:rsidRDefault="005952CB" w:rsidP="00D03349">
            <w:pPr>
              <w:widowControl w:val="0"/>
              <w:autoSpaceDE w:val="0"/>
              <w:autoSpaceDN w:val="0"/>
              <w:adjustRightInd w:val="0"/>
              <w:spacing w:after="0" w:line="177" w:lineRule="exact"/>
              <w:ind w:left="142" w:right="146"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c>
          <w:tcPr>
            <w:tcW w:w="3915" w:type="dxa"/>
            <w:gridSpan w:val="3"/>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CSCI      2211    Visual Basic Programming            </w:t>
            </w:r>
          </w:p>
        </w:tc>
        <w:tc>
          <w:tcPr>
            <w:tcW w:w="896" w:type="dxa"/>
            <w:gridSpan w:val="2"/>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D03349">
        <w:trPr>
          <w:trHeight w:hRule="exact" w:val="214"/>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40" w:firstLine="50"/>
              <w:rPr>
                <w:rFonts w:ascii="Times New Roman" w:hAnsi="Times New Roman"/>
                <w:color w:val="000000" w:themeColor="text1"/>
                <w:sz w:val="18"/>
                <w:szCs w:val="18"/>
              </w:rPr>
            </w:pPr>
          </w:p>
        </w:tc>
        <w:tc>
          <w:tcPr>
            <w:tcW w:w="808"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88" w:firstLine="50"/>
              <w:rPr>
                <w:rFonts w:ascii="Times New Roman" w:hAnsi="Times New Roman"/>
                <w:color w:val="000000" w:themeColor="text1"/>
                <w:sz w:val="18"/>
                <w:szCs w:val="18"/>
              </w:rPr>
            </w:pPr>
          </w:p>
        </w:tc>
        <w:tc>
          <w:tcPr>
            <w:tcW w:w="2390" w:type="dxa"/>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360" w:firstLine="50"/>
              <w:rPr>
                <w:rFonts w:ascii="Times New Roman" w:hAnsi="Times New Roman"/>
                <w:color w:val="000000" w:themeColor="text1"/>
                <w:sz w:val="18"/>
                <w:szCs w:val="18"/>
              </w:rPr>
            </w:pPr>
          </w:p>
        </w:tc>
        <w:tc>
          <w:tcPr>
            <w:tcW w:w="810" w:type="dxa"/>
            <w:tcBorders>
              <w:top w:val="nil"/>
              <w:left w:val="nil"/>
              <w:bottom w:val="nil"/>
              <w:right w:val="nil"/>
            </w:tcBorders>
          </w:tcPr>
          <w:p w:rsidR="005952CB" w:rsidRPr="00B00499" w:rsidRDefault="005952CB" w:rsidP="00D03349">
            <w:pPr>
              <w:widowControl w:val="0"/>
              <w:autoSpaceDE w:val="0"/>
              <w:autoSpaceDN w:val="0"/>
              <w:adjustRightInd w:val="0"/>
              <w:spacing w:after="0" w:line="177" w:lineRule="exact"/>
              <w:ind w:left="142" w:right="146" w:firstLine="50"/>
              <w:jc w:val="right"/>
              <w:rPr>
                <w:rFonts w:ascii="Times New Roman" w:hAnsi="Times New Roman"/>
                <w:color w:val="000000" w:themeColor="text1"/>
                <w:sz w:val="18"/>
                <w:szCs w:val="18"/>
              </w:rPr>
            </w:pPr>
          </w:p>
        </w:tc>
        <w:tc>
          <w:tcPr>
            <w:tcW w:w="3915" w:type="dxa"/>
            <w:gridSpan w:val="3"/>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left="9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PEDH                                            </w:t>
            </w:r>
          </w:p>
        </w:tc>
        <w:tc>
          <w:tcPr>
            <w:tcW w:w="896" w:type="dxa"/>
            <w:gridSpan w:val="2"/>
            <w:tcBorders>
              <w:top w:val="nil"/>
              <w:left w:val="nil"/>
              <w:bottom w:val="nil"/>
              <w:right w:val="nil"/>
            </w:tcBorders>
          </w:tcPr>
          <w:p w:rsidR="005952CB" w:rsidRPr="00B00499" w:rsidRDefault="005952CB" w:rsidP="005952CB">
            <w:pPr>
              <w:widowControl w:val="0"/>
              <w:autoSpaceDE w:val="0"/>
              <w:autoSpaceDN w:val="0"/>
              <w:adjustRightInd w:val="0"/>
              <w:spacing w:after="0" w:line="177"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5952CB" w:rsidRPr="00B00499" w:rsidTr="00D03349">
        <w:trPr>
          <w:trHeight w:hRule="exact" w:val="296"/>
        </w:trPr>
        <w:tc>
          <w:tcPr>
            <w:tcW w:w="1032" w:type="dxa"/>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808"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390"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810" w:type="dxa"/>
            <w:tcBorders>
              <w:top w:val="nil"/>
              <w:left w:val="nil"/>
              <w:bottom w:val="nil"/>
              <w:right w:val="nil"/>
            </w:tcBorders>
          </w:tcPr>
          <w:p w:rsidR="005952CB" w:rsidRPr="00B00499" w:rsidRDefault="00D03349" w:rsidP="00D03349">
            <w:pPr>
              <w:widowControl w:val="0"/>
              <w:autoSpaceDE w:val="0"/>
              <w:autoSpaceDN w:val="0"/>
              <w:adjustRightInd w:val="0"/>
              <w:spacing w:after="0" w:line="194" w:lineRule="exact"/>
              <w:ind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3915" w:type="dxa"/>
            <w:gridSpan w:val="3"/>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896" w:type="dxa"/>
            <w:gridSpan w:val="2"/>
            <w:tcBorders>
              <w:top w:val="nil"/>
              <w:left w:val="nil"/>
              <w:bottom w:val="nil"/>
              <w:right w:val="nil"/>
            </w:tcBorders>
          </w:tcPr>
          <w:p w:rsidR="005952CB" w:rsidRPr="00B00499" w:rsidRDefault="00D03349" w:rsidP="005952CB">
            <w:pPr>
              <w:widowControl w:val="0"/>
              <w:autoSpaceDE w:val="0"/>
              <w:autoSpaceDN w:val="0"/>
              <w:adjustRightInd w:val="0"/>
              <w:spacing w:after="0" w:line="194"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952CB" w:rsidRPr="00B00499" w:rsidRDefault="005952CB" w:rsidP="005952CB">
      <w:pPr>
        <w:widowControl w:val="0"/>
        <w:autoSpaceDE w:val="0"/>
        <w:autoSpaceDN w:val="0"/>
        <w:adjustRightInd w:val="0"/>
        <w:spacing w:before="2" w:after="0" w:line="50" w:lineRule="exact"/>
        <w:ind w:firstLine="50"/>
        <w:rPr>
          <w:rFonts w:ascii="Times New Roman" w:hAnsi="Times New Roman"/>
          <w:color w:val="000000" w:themeColor="text1"/>
          <w:sz w:val="5"/>
          <w:szCs w:val="5"/>
        </w:rPr>
      </w:pPr>
    </w:p>
    <w:tbl>
      <w:tblPr>
        <w:tblW w:w="0" w:type="auto"/>
        <w:tblInd w:w="180" w:type="dxa"/>
        <w:tblLayout w:type="fixed"/>
        <w:tblCellMar>
          <w:left w:w="0" w:type="dxa"/>
          <w:right w:w="0" w:type="dxa"/>
        </w:tblCellMar>
        <w:tblLook w:val="0000"/>
      </w:tblPr>
      <w:tblGrid>
        <w:gridCol w:w="1027"/>
        <w:gridCol w:w="813"/>
        <w:gridCol w:w="2750"/>
        <w:gridCol w:w="425"/>
        <w:gridCol w:w="695"/>
        <w:gridCol w:w="700"/>
        <w:gridCol w:w="2555"/>
        <w:gridCol w:w="905"/>
      </w:tblGrid>
      <w:tr w:rsidR="005952CB" w:rsidRPr="00B00499" w:rsidTr="005952CB">
        <w:trPr>
          <w:trHeight w:hRule="exact" w:val="300"/>
        </w:trPr>
        <w:tc>
          <w:tcPr>
            <w:tcW w:w="1027" w:type="dxa"/>
            <w:tcBorders>
              <w:top w:val="nil"/>
              <w:left w:val="nil"/>
              <w:bottom w:val="nil"/>
              <w:right w:val="nil"/>
            </w:tcBorders>
          </w:tcPr>
          <w:p w:rsidR="005952CB" w:rsidRPr="00B00499" w:rsidRDefault="005952CB" w:rsidP="005952CB">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8843" w:type="dxa"/>
            <w:gridSpan w:val="7"/>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5952CB">
        <w:trPr>
          <w:trHeight w:hRule="exact" w:val="218"/>
        </w:trPr>
        <w:tc>
          <w:tcPr>
            <w:tcW w:w="1027"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813"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9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2750"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42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20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69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13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700"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1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255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5952CB">
        <w:trPr>
          <w:trHeight w:hRule="exact" w:val="218"/>
        </w:trPr>
        <w:tc>
          <w:tcPr>
            <w:tcW w:w="1027"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813"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93"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4212</w:t>
            </w:r>
          </w:p>
        </w:tc>
        <w:tc>
          <w:tcPr>
            <w:tcW w:w="2750"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System </w:t>
            </w:r>
            <w:proofErr w:type="spellStart"/>
            <w:r w:rsidRPr="00B00499">
              <w:rPr>
                <w:rFonts w:ascii="Times New Roman" w:hAnsi="Times New Roman"/>
                <w:color w:val="000000" w:themeColor="text1"/>
                <w:sz w:val="18"/>
                <w:szCs w:val="18"/>
              </w:rPr>
              <w:t>Analyis</w:t>
            </w:r>
            <w:proofErr w:type="spellEnd"/>
            <w:r w:rsidRPr="00B00499">
              <w:rPr>
                <w:rFonts w:ascii="Times New Roman" w:hAnsi="Times New Roman"/>
                <w:color w:val="000000" w:themeColor="text1"/>
                <w:sz w:val="18"/>
                <w:szCs w:val="18"/>
              </w:rPr>
              <w:t xml:space="preserve"> II</w:t>
            </w:r>
          </w:p>
        </w:tc>
        <w:tc>
          <w:tcPr>
            <w:tcW w:w="42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2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69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13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MGMTT</w:t>
            </w:r>
          </w:p>
        </w:tc>
        <w:tc>
          <w:tcPr>
            <w:tcW w:w="700"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1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3120</w:t>
            </w:r>
          </w:p>
        </w:tc>
        <w:tc>
          <w:tcPr>
            <w:tcW w:w="255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Principle of Marketing</w:t>
            </w:r>
          </w:p>
        </w:tc>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5952CB">
        <w:trPr>
          <w:trHeight w:hRule="exact" w:val="234"/>
        </w:trPr>
        <w:tc>
          <w:tcPr>
            <w:tcW w:w="1027"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813"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275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Operations Research</w:t>
            </w:r>
          </w:p>
        </w:tc>
        <w:tc>
          <w:tcPr>
            <w:tcW w:w="42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0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69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35" w:firstLine="50"/>
              <w:rPr>
                <w:rFonts w:ascii="Times New Roman" w:hAnsi="Times New Roman"/>
                <w:color w:val="000000" w:themeColor="text1"/>
                <w:sz w:val="24"/>
                <w:szCs w:val="24"/>
              </w:rPr>
            </w:pPr>
          </w:p>
        </w:tc>
        <w:tc>
          <w:tcPr>
            <w:tcW w:w="70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60" w:firstLine="50"/>
              <w:rPr>
                <w:rFonts w:ascii="Times New Roman" w:hAnsi="Times New Roman"/>
                <w:color w:val="000000" w:themeColor="text1"/>
                <w:sz w:val="24"/>
                <w:szCs w:val="24"/>
              </w:rPr>
            </w:pPr>
          </w:p>
        </w:tc>
        <w:tc>
          <w:tcPr>
            <w:tcW w:w="255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p>
        </w:tc>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5952CB">
        <w:trPr>
          <w:trHeight w:hRule="exact" w:val="234"/>
        </w:trPr>
        <w:tc>
          <w:tcPr>
            <w:tcW w:w="1027"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MGMT</w:t>
            </w:r>
          </w:p>
        </w:tc>
        <w:tc>
          <w:tcPr>
            <w:tcW w:w="813"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3"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3105</w:t>
            </w:r>
          </w:p>
        </w:tc>
        <w:tc>
          <w:tcPr>
            <w:tcW w:w="275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Legal Environment of Business</w:t>
            </w:r>
          </w:p>
        </w:tc>
        <w:tc>
          <w:tcPr>
            <w:tcW w:w="42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c>
          <w:tcPr>
            <w:tcW w:w="69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35" w:firstLine="50"/>
              <w:rPr>
                <w:rFonts w:ascii="Times New Roman" w:hAnsi="Times New Roman"/>
                <w:color w:val="000000" w:themeColor="text1"/>
                <w:sz w:val="18"/>
                <w:szCs w:val="18"/>
              </w:rPr>
            </w:pPr>
          </w:p>
        </w:tc>
        <w:tc>
          <w:tcPr>
            <w:tcW w:w="70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60" w:firstLine="50"/>
              <w:rPr>
                <w:rFonts w:ascii="Times New Roman" w:hAnsi="Times New Roman"/>
                <w:color w:val="000000" w:themeColor="text1"/>
                <w:sz w:val="18"/>
                <w:szCs w:val="18"/>
              </w:rPr>
            </w:pPr>
          </w:p>
        </w:tc>
        <w:tc>
          <w:tcPr>
            <w:tcW w:w="255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p>
        </w:tc>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952CB" w:rsidRPr="00B00499" w:rsidTr="005952CB">
        <w:trPr>
          <w:trHeight w:hRule="exact" w:val="234"/>
        </w:trPr>
        <w:tc>
          <w:tcPr>
            <w:tcW w:w="1027"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813"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93"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275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42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0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c>
          <w:tcPr>
            <w:tcW w:w="69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3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CSCI </w:t>
            </w:r>
          </w:p>
        </w:tc>
        <w:tc>
          <w:tcPr>
            <w:tcW w:w="700"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255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18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bl>
    <w:p w:rsidR="005952CB" w:rsidRPr="00B00499" w:rsidRDefault="005952CB" w:rsidP="00D03349">
      <w:pPr>
        <w:widowControl w:val="0"/>
        <w:tabs>
          <w:tab w:val="left" w:pos="2430"/>
          <w:tab w:val="left" w:pos="3260"/>
          <w:tab w:val="left" w:pos="5040"/>
          <w:tab w:val="left" w:pos="6160"/>
          <w:tab w:val="left" w:pos="10740"/>
        </w:tabs>
        <w:autoSpaceDE w:val="0"/>
        <w:autoSpaceDN w:val="0"/>
        <w:adjustRightInd w:val="0"/>
        <w:spacing w:after="0" w:line="177" w:lineRule="exact"/>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b/>
        <w:t>Major Electives</w:t>
      </w:r>
      <w:r w:rsidRPr="00B00499">
        <w:rPr>
          <w:rFonts w:ascii="Times New Roman" w:hAnsi="Times New Roman"/>
          <w:color w:val="000000" w:themeColor="text1"/>
          <w:sz w:val="18"/>
          <w:szCs w:val="18"/>
        </w:rPr>
        <w:tab/>
        <w:t>3</w:t>
      </w:r>
    </w:p>
    <w:p w:rsidR="005952CB" w:rsidRPr="00B00499" w:rsidRDefault="005952CB" w:rsidP="00D03349">
      <w:pPr>
        <w:widowControl w:val="0"/>
        <w:tabs>
          <w:tab w:val="left" w:pos="504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Major Electives</w:t>
      </w:r>
      <w:r w:rsidRPr="00B00499">
        <w:rPr>
          <w:rFonts w:ascii="Times New Roman" w:hAnsi="Times New Roman"/>
          <w:color w:val="000000" w:themeColor="text1"/>
          <w:sz w:val="18"/>
          <w:szCs w:val="18"/>
        </w:rPr>
        <w:tab/>
        <w:t>3       PEDH</w:t>
      </w:r>
      <w:r w:rsidRPr="00B00499">
        <w:rPr>
          <w:rFonts w:ascii="Times New Roman" w:hAnsi="Times New Roman"/>
          <w:color w:val="000000" w:themeColor="text1"/>
          <w:sz w:val="18"/>
          <w:szCs w:val="18"/>
        </w:rPr>
        <w:tab/>
        <w:t xml:space="preserve">                                                               </w:t>
      </w:r>
      <w:r w:rsidR="00D03349" w:rsidRPr="00B00499">
        <w:rPr>
          <w:rFonts w:ascii="Times New Roman" w:hAnsi="Times New Roman"/>
          <w:color w:val="000000" w:themeColor="text1"/>
          <w:sz w:val="18"/>
          <w:szCs w:val="18"/>
        </w:rPr>
        <w:tab/>
        <w:t xml:space="preserve">             </w:t>
      </w:r>
      <w:r w:rsidRPr="00B00499">
        <w:rPr>
          <w:rFonts w:ascii="Times New Roman" w:hAnsi="Times New Roman"/>
          <w:color w:val="000000" w:themeColor="text1"/>
          <w:sz w:val="18"/>
          <w:szCs w:val="18"/>
        </w:rPr>
        <w:t>1</w:t>
      </w:r>
    </w:p>
    <w:p w:rsidR="005952CB" w:rsidRPr="00B00499" w:rsidRDefault="005952CB" w:rsidP="00D03349">
      <w:pPr>
        <w:widowControl w:val="0"/>
        <w:tabs>
          <w:tab w:val="left" w:pos="4590"/>
          <w:tab w:val="left" w:pos="9450"/>
        </w:tabs>
        <w:autoSpaceDE w:val="0"/>
        <w:autoSpaceDN w:val="0"/>
        <w:adjustRightInd w:val="0"/>
        <w:spacing w:before="6" w:after="0"/>
        <w:ind w:left="180" w:firstLine="5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15</w:t>
      </w:r>
      <w:r w:rsidR="00D03349" w:rsidRPr="00B00499">
        <w:rPr>
          <w:rFonts w:ascii="Times New Roman" w:hAnsi="Times New Roman"/>
          <w:b/>
          <w:bCs/>
          <w:color w:val="000000" w:themeColor="text1"/>
          <w:sz w:val="18"/>
          <w:szCs w:val="18"/>
        </w:rPr>
        <w:t xml:space="preserve"> hrs)</w:t>
      </w:r>
    </w:p>
    <w:p w:rsidR="005952CB" w:rsidRPr="00B00499" w:rsidRDefault="005952CB" w:rsidP="005952CB">
      <w:pPr>
        <w:ind w:left="180" w:firstLine="50"/>
        <w:rPr>
          <w:color w:val="000000" w:themeColor="text1"/>
        </w:rPr>
      </w:pPr>
    </w:p>
    <w:p w:rsidR="005952CB" w:rsidRPr="00B00499" w:rsidRDefault="005952CB" w:rsidP="0071188B">
      <w:pPr>
        <w:pStyle w:val="Heading2"/>
        <w:ind w:left="270" w:firstLine="0"/>
        <w:rPr>
          <w:rFonts w:ascii="Times New Roman" w:hAnsi="Times New Roman"/>
          <w:color w:val="000000" w:themeColor="text1"/>
          <w:sz w:val="24"/>
          <w:szCs w:val="24"/>
        </w:rPr>
      </w:pPr>
      <w:bookmarkStart w:id="62" w:name="_Toc295333420"/>
      <w:bookmarkStart w:id="63" w:name="_Toc295602077"/>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A</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TS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bookmarkEnd w:id="62"/>
      <w:bookmarkEnd w:id="63"/>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311"/>
      </w:tblGrid>
      <w:tr w:rsidR="005952CB" w:rsidRPr="00B00499" w:rsidTr="005952CB">
        <w:trPr>
          <w:trHeight w:hRule="exact" w:val="277"/>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215"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327"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5952CB">
        <w:trPr>
          <w:trHeight w:hRule="exact" w:val="218"/>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5952CB">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5952CB">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2213</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Calculus III</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952CB" w:rsidRPr="00B00499" w:rsidTr="005952CB">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5952CB">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5952CB">
        <w:trPr>
          <w:trHeight w:hRule="exact" w:val="214"/>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Elem. French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5952CB">
        <w:trPr>
          <w:trHeight w:hRule="exact" w:val="29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311" w:type="dxa"/>
            <w:tcBorders>
              <w:top w:val="nil"/>
              <w:left w:val="nil"/>
              <w:bottom w:val="nil"/>
              <w:right w:val="nil"/>
            </w:tcBorders>
          </w:tcPr>
          <w:p w:rsidR="005952CB" w:rsidRPr="00B00499" w:rsidRDefault="00D03349" w:rsidP="005952CB">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17</w:t>
            </w:r>
            <w:r w:rsidRPr="00B00499">
              <w:rPr>
                <w:rFonts w:ascii="Times New Roman" w:hAnsi="Times New Roman"/>
                <w:b/>
                <w:bCs/>
                <w:color w:val="000000" w:themeColor="text1"/>
                <w:sz w:val="18"/>
                <w:szCs w:val="18"/>
              </w:rPr>
              <w:t xml:space="preserve"> hours)</w:t>
            </w:r>
          </w:p>
        </w:tc>
      </w:tr>
    </w:tbl>
    <w:p w:rsidR="005952CB" w:rsidRPr="00B00499" w:rsidRDefault="005952CB" w:rsidP="005952CB">
      <w:pPr>
        <w:ind w:left="180" w:firstLine="50"/>
        <w:rPr>
          <w:color w:val="000000" w:themeColor="text1"/>
        </w:rPr>
      </w:pPr>
    </w:p>
    <w:p w:rsidR="005952CB" w:rsidRPr="00B00499" w:rsidRDefault="005952CB" w:rsidP="005952CB">
      <w:pPr>
        <w:ind w:left="180" w:firstLine="50"/>
        <w:rPr>
          <w:color w:val="000000" w:themeColor="text1"/>
        </w:rPr>
      </w:pPr>
    </w:p>
    <w:p w:rsidR="005952CB" w:rsidRPr="00B00499" w:rsidRDefault="005952CB" w:rsidP="005952CB">
      <w:pPr>
        <w:ind w:left="180" w:firstLine="50"/>
        <w:rPr>
          <w:color w:val="000000" w:themeColor="text1"/>
        </w:rPr>
      </w:pPr>
    </w:p>
    <w:p w:rsidR="005952CB" w:rsidRPr="00B00499" w:rsidRDefault="005952CB" w:rsidP="005952CB">
      <w:pPr>
        <w:ind w:left="180" w:firstLine="50"/>
        <w:rPr>
          <w:color w:val="000000" w:themeColor="text1"/>
        </w:rPr>
      </w:pPr>
    </w:p>
    <w:p w:rsidR="005952CB" w:rsidRPr="00B00499" w:rsidRDefault="005952CB" w:rsidP="005952CB">
      <w:pPr>
        <w:ind w:left="180" w:firstLine="50"/>
        <w:rPr>
          <w:color w:val="000000" w:themeColor="text1"/>
        </w:rPr>
      </w:pPr>
    </w:p>
    <w:p w:rsidR="00F2293F" w:rsidRPr="00B00499" w:rsidRDefault="00D6358D" w:rsidP="00F2293F">
      <w:pPr>
        <w:widowControl w:val="0"/>
        <w:autoSpaceDE w:val="0"/>
        <w:autoSpaceDN w:val="0"/>
        <w:adjustRightInd w:val="0"/>
        <w:spacing w:after="0"/>
        <w:ind w:left="180" w:firstLine="0"/>
        <w:rPr>
          <w:rFonts w:ascii="Times New Roman" w:hAnsi="Times New Roman"/>
          <w:color w:val="000000" w:themeColor="text1"/>
          <w:sz w:val="18"/>
          <w:szCs w:val="18"/>
        </w:rPr>
      </w:pPr>
      <w:r w:rsidRPr="00D6358D">
        <w:rPr>
          <w:noProof/>
          <w:color w:val="000000" w:themeColor="text1"/>
        </w:rPr>
        <w:pict>
          <v:shape id="Text Box 5688" o:spid="_x0000_s1063" type="#_x0000_t202" style="position:absolute;left:0;text-align:left;margin-left:19.05pt;margin-top:-35.2pt;width:36pt;height:55.25pt;z-index:-2516152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" o:allowincell="f" filled="f" stroked="f">
            <v:textbox style="layout-flow:vertical;mso-layout-flow-alt:bottom-to-top;mso-next-textbox:#Text Box 5688" inset="0,0,0,0">
              <w:txbxContent>
                <w:p w:rsidR="00D03349" w:rsidRDefault="00D03349" w:rsidP="00F2293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D03349" w:rsidRDefault="00D03349" w:rsidP="00F2293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D03349" w:rsidRDefault="00D03349" w:rsidP="00F2293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F2293F" w:rsidRPr="00B00499">
        <w:rPr>
          <w:rFonts w:ascii="Times New Roman" w:hAnsi="Times New Roman"/>
          <w:b/>
          <w:bCs/>
          <w:color w:val="000000" w:themeColor="text1"/>
          <w:sz w:val="18"/>
          <w:szCs w:val="18"/>
        </w:rPr>
        <w:t>Major</w:t>
      </w:r>
      <w:r w:rsidR="00F2293F" w:rsidRPr="00B00499">
        <w:rPr>
          <w:rFonts w:ascii="Times New Roman" w:hAnsi="Times New Roman"/>
          <w:b/>
          <w:bCs/>
          <w:color w:val="000000" w:themeColor="text1"/>
          <w:spacing w:val="-3"/>
          <w:sz w:val="18"/>
          <w:szCs w:val="18"/>
        </w:rPr>
        <w:t xml:space="preserve"> </w:t>
      </w:r>
      <w:r w:rsidR="00F2293F" w:rsidRPr="00B00499">
        <w:rPr>
          <w:rFonts w:ascii="Times New Roman" w:hAnsi="Times New Roman"/>
          <w:b/>
          <w:bCs/>
          <w:color w:val="000000" w:themeColor="text1"/>
          <w:sz w:val="18"/>
          <w:szCs w:val="18"/>
        </w:rPr>
        <w:t>Requi</w:t>
      </w:r>
      <w:r w:rsidR="00F2293F" w:rsidRPr="00B00499">
        <w:rPr>
          <w:rFonts w:ascii="Times New Roman" w:hAnsi="Times New Roman"/>
          <w:b/>
          <w:bCs/>
          <w:color w:val="000000" w:themeColor="text1"/>
          <w:spacing w:val="-3"/>
          <w:sz w:val="18"/>
          <w:szCs w:val="18"/>
        </w:rPr>
        <w:t>r</w:t>
      </w:r>
      <w:r w:rsidR="00F2293F"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669"/>
      </w:tblGrid>
      <w:tr w:rsidR="00F2293F" w:rsidRPr="00B00499" w:rsidTr="00F2293F">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F2293F">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24"/>
                <w:szCs w:val="24"/>
              </w:rPr>
            </w:pP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Number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Theory</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3213</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 Geometry</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3314</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Math Statistics</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3411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Statistical Methods</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4921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Senior Project </w:t>
            </w:r>
            <w:proofErr w:type="spellStart"/>
            <w:r w:rsidRPr="00B00499">
              <w:rPr>
                <w:rFonts w:ascii="Times New Roman" w:hAnsi="Times New Roman"/>
                <w:color w:val="000000" w:themeColor="text1"/>
                <w:sz w:val="18"/>
                <w:szCs w:val="18"/>
              </w:rPr>
              <w:t>i</w:t>
            </w:r>
            <w:proofErr w:type="spellEnd"/>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Del="00A53763"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F2293F" w:rsidRPr="00B00499" w:rsidTr="00F2293F">
        <w:trPr>
          <w:trHeight w:hRule="exact" w:val="214"/>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right="-2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 Elem.</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3"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Fren</w:t>
            </w:r>
            <w:proofErr w:type="spellEnd"/>
            <w:r w:rsidRPr="00B00499">
              <w:rPr>
                <w:rFonts w:ascii="Times New Roman" w:hAnsi="Times New Roman"/>
                <w:color w:val="000000" w:themeColor="text1"/>
                <w:sz w:val="18"/>
                <w:szCs w:val="18"/>
              </w:rPr>
              <w:t xml:space="preserve">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9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2669"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F2293F" w:rsidRPr="00B00499">
              <w:rPr>
                <w:rFonts w:ascii="Times New Roman" w:hAnsi="Times New Roman"/>
                <w:b/>
                <w:bCs/>
                <w:color w:val="000000" w:themeColor="text1"/>
                <w:sz w:val="18"/>
                <w:szCs w:val="18"/>
              </w:rPr>
              <w:t>39</w:t>
            </w:r>
            <w:r w:rsidRPr="00B00499">
              <w:rPr>
                <w:rFonts w:ascii="Times New Roman" w:hAnsi="Times New Roman"/>
                <w:b/>
                <w:bCs/>
                <w:color w:val="000000" w:themeColor="text1"/>
                <w:sz w:val="18"/>
                <w:szCs w:val="18"/>
              </w:rPr>
              <w:t xml:space="preserve"> hours)</w:t>
            </w:r>
          </w:p>
        </w:tc>
      </w:tr>
    </w:tbl>
    <w:p w:rsidR="00F2293F" w:rsidRPr="00B00499" w:rsidRDefault="00F2293F" w:rsidP="00F2293F">
      <w:pPr>
        <w:widowControl w:val="0"/>
        <w:autoSpaceDE w:val="0"/>
        <w:autoSpaceDN w:val="0"/>
        <w:adjustRightInd w:val="0"/>
        <w:spacing w:after="0"/>
        <w:ind w:left="360" w:right="490" w:firstLine="0"/>
        <w:rPr>
          <w:rFonts w:ascii="Times New Roman" w:hAnsi="Times New Roman"/>
          <w:color w:val="000000" w:themeColor="text1"/>
          <w:sz w:val="18"/>
          <w:szCs w:val="18"/>
        </w:rPr>
      </w:pPr>
      <w:r w:rsidRPr="00B00499">
        <w:rPr>
          <w:rFonts w:ascii="Times New Roman" w:hAnsi="Times New Roman"/>
          <w:b/>
          <w:bCs/>
          <w:color w:val="000000" w:themeColor="text1"/>
          <w:spacing w:val="-1"/>
          <w:sz w:val="18"/>
          <w:szCs w:val="18"/>
        </w:rPr>
        <w:t>Majo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Electives</w:t>
      </w:r>
    </w:p>
    <w:p w:rsidR="00F2293F" w:rsidRPr="00B00499" w:rsidRDefault="00F2293F" w:rsidP="00D03349">
      <w:pPr>
        <w:widowControl w:val="0"/>
        <w:tabs>
          <w:tab w:val="right" w:pos="10080"/>
        </w:tabs>
        <w:autoSpaceDE w:val="0"/>
        <w:autoSpaceDN w:val="0"/>
        <w:adjustRightInd w:val="0"/>
        <w:spacing w:before="12" w:after="0"/>
        <w:ind w:left="360" w:right="490" w:firstLine="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Si</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 Mathematics Courses 3000 or above</w:t>
      </w:r>
      <w:r w:rsidRPr="00B00499">
        <w:rPr>
          <w:rFonts w:ascii="Times New Roman" w:hAnsi="Times New Roman"/>
          <w:color w:val="000000" w:themeColor="text1"/>
          <w:sz w:val="18"/>
          <w:szCs w:val="18"/>
        </w:rPr>
        <w:tab/>
      </w:r>
      <w:r w:rsidR="00D03349" w:rsidRPr="00B00499">
        <w:rPr>
          <w:rFonts w:ascii="Times New Roman" w:hAnsi="Times New Roman"/>
          <w:b/>
          <w:color w:val="000000" w:themeColor="text1"/>
          <w:sz w:val="18"/>
          <w:szCs w:val="18"/>
        </w:rPr>
        <w:t>(</w:t>
      </w:r>
      <w:r w:rsidRPr="00B00499">
        <w:rPr>
          <w:rFonts w:ascii="Times New Roman" w:hAnsi="Times New Roman"/>
          <w:b/>
          <w:color w:val="000000" w:themeColor="text1"/>
          <w:sz w:val="18"/>
          <w:szCs w:val="18"/>
        </w:rPr>
        <w:t>6</w:t>
      </w:r>
      <w:r w:rsidR="00D03349" w:rsidRPr="00B00499">
        <w:rPr>
          <w:rFonts w:ascii="Times New Roman" w:hAnsi="Times New Roman"/>
          <w:b/>
          <w:color w:val="000000" w:themeColor="text1"/>
          <w:sz w:val="18"/>
          <w:szCs w:val="18"/>
        </w:rPr>
        <w:t xml:space="preserve"> hours)</w:t>
      </w:r>
    </w:p>
    <w:tbl>
      <w:tblPr>
        <w:tblW w:w="0" w:type="auto"/>
        <w:tblInd w:w="360" w:type="dxa"/>
        <w:tblLayout w:type="fixed"/>
        <w:tblCellMar>
          <w:left w:w="0" w:type="dxa"/>
          <w:right w:w="0" w:type="dxa"/>
        </w:tblCellMar>
        <w:tblLook w:val="0000"/>
      </w:tblPr>
      <w:tblGrid>
        <w:gridCol w:w="7077"/>
        <w:gridCol w:w="2723"/>
      </w:tblGrid>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color w:val="000000" w:themeColor="text1"/>
                <w:sz w:val="24"/>
                <w:szCs w:val="24"/>
              </w:rPr>
            </w:pP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Electives</w:t>
            </w: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curriculum.</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5" w:lineRule="exact"/>
              <w:ind w:right="41" w:firstLine="50"/>
              <w:jc w:val="right"/>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w:t>
            </w:r>
            <w:r w:rsidR="00F2293F" w:rsidRPr="00B00499">
              <w:rPr>
                <w:rFonts w:ascii="Times New Roman" w:hAnsi="Times New Roman"/>
                <w:color w:val="000000" w:themeColor="text1"/>
                <w:spacing w:val="-1"/>
                <w:sz w:val="18"/>
                <w:szCs w:val="18"/>
              </w:rPr>
              <w:t>15</w:t>
            </w:r>
            <w:r w:rsidRPr="00B00499">
              <w:rPr>
                <w:rFonts w:ascii="Times New Roman" w:hAnsi="Times New Roman"/>
                <w:color w:val="000000" w:themeColor="text1"/>
                <w:spacing w:val="-1"/>
                <w:sz w:val="18"/>
                <w:szCs w:val="18"/>
              </w:rPr>
              <w:t xml:space="preserve"> hours)</w:t>
            </w: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Subtotal</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60</w:t>
            </w:r>
            <w:r w:rsidRPr="00B00499">
              <w:rPr>
                <w:rFonts w:ascii="Times New Roman" w:hAnsi="Times New Roman"/>
                <w:b/>
                <w:bCs/>
                <w:color w:val="000000" w:themeColor="text1"/>
                <w:spacing w:val="-1"/>
                <w:sz w:val="18"/>
                <w:szCs w:val="18"/>
              </w:rPr>
              <w:t xml:space="preserve"> hours)</w:t>
            </w:r>
          </w:p>
        </w:tc>
      </w:tr>
      <w:tr w:rsidR="00F2293F" w:rsidRPr="00B00499" w:rsidTr="00D959E9">
        <w:trPr>
          <w:trHeight w:hRule="exact" w:val="298"/>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6"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Requi</w:t>
            </w:r>
            <w:r w:rsidRPr="00B00499">
              <w:rPr>
                <w:rFonts w:ascii="Times New Roman" w:hAnsi="Times New Roman"/>
                <w:b/>
                <w:bCs/>
                <w:color w:val="000000" w:themeColor="text1"/>
                <w:spacing w:val="-4"/>
                <w:sz w:val="18"/>
                <w:szCs w:val="18"/>
              </w:rPr>
              <w:t>r</w:t>
            </w:r>
            <w:r w:rsidRPr="00B00499">
              <w:rPr>
                <w:rFonts w:ascii="Times New Roman" w:hAnsi="Times New Roman"/>
                <w:b/>
                <w:bCs/>
                <w:color w:val="000000" w:themeColor="text1"/>
                <w:spacing w:val="-1"/>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Graduation</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6"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126</w:t>
            </w:r>
            <w:r w:rsidRPr="00B00499">
              <w:rPr>
                <w:rFonts w:ascii="Times New Roman" w:hAnsi="Times New Roman"/>
                <w:b/>
                <w:bCs/>
                <w:color w:val="000000" w:themeColor="text1"/>
                <w:spacing w:val="-1"/>
                <w:sz w:val="18"/>
                <w:szCs w:val="18"/>
              </w:rPr>
              <w:t xml:space="preserve"> hours)</w:t>
            </w:r>
          </w:p>
        </w:tc>
      </w:tr>
    </w:tbl>
    <w:p w:rsidR="00F2293F" w:rsidRPr="00B00499" w:rsidRDefault="00F2293F" w:rsidP="00F2293F">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32"/>
          <w:szCs w:val="32"/>
        </w:rPr>
        <w:t>P</w:t>
      </w:r>
      <w:r w:rsidRPr="00B00499">
        <w:rPr>
          <w:rFonts w:ascii="Times New Roman" w:hAnsi="Times New Roman"/>
          <w:b/>
          <w:bCs/>
          <w:color w:val="000000" w:themeColor="text1"/>
          <w:spacing w:val="-2"/>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32"/>
          <w:szCs w:val="32"/>
        </w:rPr>
        <w:t>S</w:t>
      </w:r>
      <w:r w:rsidRPr="00B00499">
        <w:rPr>
          <w:rFonts w:ascii="Times New Roman" w:hAnsi="Times New Roman"/>
          <w:b/>
          <w:bCs/>
          <w:color w:val="000000" w:themeColor="text1"/>
          <w:spacing w:val="-2"/>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2"/>
          <w:sz w:val="24"/>
          <w:szCs w:val="24"/>
        </w:rPr>
        <w:t xml:space="preserve"> </w:t>
      </w:r>
      <w:r w:rsidRPr="00B00499">
        <w:rPr>
          <w:rFonts w:ascii="Times New Roman" w:hAnsi="Times New Roman"/>
          <w:b/>
          <w:bCs/>
          <w:color w:val="000000" w:themeColor="text1"/>
          <w:spacing w:val="-2"/>
          <w:sz w:val="24"/>
          <w:szCs w:val="24"/>
        </w:rPr>
        <w:t>TH</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B</w:t>
      </w:r>
      <w:r w:rsidRPr="00B00499">
        <w:rPr>
          <w:rFonts w:ascii="Times New Roman" w:hAnsi="Times New Roman"/>
          <w:b/>
          <w:bCs/>
          <w:color w:val="000000" w:themeColor="text1"/>
          <w:spacing w:val="-2"/>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0"/>
          <w:sz w:val="24"/>
          <w:szCs w:val="24"/>
        </w:rPr>
        <w:t xml:space="preserve"> </w:t>
      </w:r>
      <w:r w:rsidRPr="00B00499">
        <w:rPr>
          <w:rFonts w:ascii="Times New Roman" w:hAnsi="Times New Roman"/>
          <w:b/>
          <w:bCs/>
          <w:color w:val="000000" w:themeColor="text1"/>
          <w:spacing w:val="-2"/>
          <w:sz w:val="32"/>
          <w:szCs w:val="32"/>
        </w:rPr>
        <w:t>A</w:t>
      </w: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z w:val="24"/>
          <w:szCs w:val="24"/>
        </w:rPr>
        <w:t>S</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D</w:t>
      </w:r>
      <w:r w:rsidRPr="00B00499">
        <w:rPr>
          <w:rFonts w:ascii="Times New Roman" w:hAnsi="Times New Roman"/>
          <w:b/>
          <w:bCs/>
          <w:color w:val="000000" w:themeColor="text1"/>
          <w:spacing w:val="-2"/>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THEM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TICS</w:t>
      </w:r>
    </w:p>
    <w:p w:rsidR="00F2293F" w:rsidRPr="00B00499" w:rsidRDefault="00F2293F" w:rsidP="00F2293F">
      <w:pPr>
        <w:widowControl w:val="0"/>
        <w:autoSpaceDE w:val="0"/>
        <w:autoSpaceDN w:val="0"/>
        <w:adjustRightInd w:val="0"/>
        <w:spacing w:before="55"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Hours</w:t>
      </w:r>
    </w:p>
    <w:p w:rsidR="00F2293F" w:rsidRPr="00B00499" w:rsidRDefault="00F2293F" w:rsidP="00F2293F">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
          <w:sz w:val="18"/>
          <w:szCs w:val="18"/>
        </w:rPr>
        <w:t>F</w:t>
      </w:r>
      <w:r w:rsidRPr="00B00499">
        <w:rPr>
          <w:rFonts w:ascii="Times New Roman" w:hAnsi="Times New Roman"/>
          <w:b/>
          <w:bCs/>
          <w:color w:val="000000" w:themeColor="text1"/>
          <w:spacing w:val="-4"/>
          <w:sz w:val="18"/>
          <w:szCs w:val="18"/>
        </w:rPr>
        <w:t>r</w:t>
      </w:r>
      <w:r w:rsidRPr="00B00499">
        <w:rPr>
          <w:rFonts w:ascii="Times New Roman" w:hAnsi="Times New Roman"/>
          <w:b/>
          <w:bCs/>
          <w:color w:val="000000" w:themeColor="text1"/>
          <w:spacing w:val="-1"/>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9"/>
          <w:sz w:val="18"/>
          <w:szCs w:val="18"/>
        </w:rPr>
        <w:t xml:space="preserve"> </w:t>
      </w:r>
      <w:r w:rsidRPr="00B00499">
        <w:rPr>
          <w:rFonts w:ascii="Times New Roman" w:hAnsi="Times New Roman"/>
          <w:b/>
          <w:bCs/>
          <w:color w:val="000000" w:themeColor="text1"/>
          <w:spacing w:val="-21"/>
          <w:sz w:val="18"/>
          <w:szCs w:val="18"/>
        </w:rPr>
        <w:t>Y</w:t>
      </w:r>
      <w:r w:rsidRPr="00B00499">
        <w:rPr>
          <w:rFonts w:ascii="Times New Roman" w:hAnsi="Times New Roman"/>
          <w:b/>
          <w:bCs/>
          <w:color w:val="000000" w:themeColor="text1"/>
          <w:spacing w:val="-1"/>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Spring</w:t>
      </w:r>
    </w:p>
    <w:tbl>
      <w:tblPr>
        <w:tblW w:w="0" w:type="auto"/>
        <w:tblInd w:w="120" w:type="dxa"/>
        <w:tblLayout w:type="fixed"/>
        <w:tblCellMar>
          <w:left w:w="0" w:type="dxa"/>
          <w:right w:w="0" w:type="dxa"/>
        </w:tblCellMar>
        <w:tblLook w:val="0000"/>
      </w:tblPr>
      <w:tblGrid>
        <w:gridCol w:w="1034"/>
        <w:gridCol w:w="869"/>
        <w:gridCol w:w="2766"/>
        <w:gridCol w:w="680"/>
        <w:gridCol w:w="709"/>
        <w:gridCol w:w="753"/>
        <w:gridCol w:w="2283"/>
        <w:gridCol w:w="706"/>
      </w:tblGrid>
      <w:tr w:rsidR="00F2293F" w:rsidRPr="00B00499" w:rsidTr="00347884">
        <w:trPr>
          <w:trHeight w:hRule="exact" w:val="237"/>
        </w:trPr>
        <w:tc>
          <w:tcPr>
            <w:tcW w:w="1034"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ENGL</w:t>
            </w:r>
          </w:p>
        </w:tc>
        <w:tc>
          <w:tcPr>
            <w:tcW w:w="86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86" w:firstLine="2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1"/>
                <w:sz w:val="18"/>
                <w:szCs w:val="18"/>
              </w:rPr>
              <w:t>101</w:t>
            </w:r>
          </w:p>
        </w:tc>
        <w:tc>
          <w:tcPr>
            <w:tcW w:w="276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97"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w:t>
            </w:r>
          </w:p>
        </w:tc>
        <w:tc>
          <w:tcPr>
            <w:tcW w:w="68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11"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0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91"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ENGL</w:t>
            </w:r>
          </w:p>
        </w:tc>
        <w:tc>
          <w:tcPr>
            <w:tcW w:w="753"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02" w:firstLine="2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1"/>
                <w:sz w:val="18"/>
                <w:szCs w:val="18"/>
              </w:rPr>
              <w:t>102</w:t>
            </w:r>
          </w:p>
        </w:tc>
        <w:tc>
          <w:tcPr>
            <w:tcW w:w="2283"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69"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II</w:t>
            </w:r>
          </w:p>
        </w:tc>
        <w:tc>
          <w:tcPr>
            <w:tcW w:w="7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347884">
        <w:trPr>
          <w:trHeight w:hRule="exact" w:val="216"/>
        </w:trPr>
        <w:tc>
          <w:tcPr>
            <w:tcW w:w="1034"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TH</w:t>
            </w:r>
          </w:p>
        </w:tc>
        <w:tc>
          <w:tcPr>
            <w:tcW w:w="8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86" w:firstLine="2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1"/>
                <w:sz w:val="18"/>
                <w:szCs w:val="18"/>
              </w:rPr>
              <w:t>1</w:t>
            </w:r>
            <w:r w:rsidRPr="00B00499">
              <w:rPr>
                <w:rFonts w:ascii="Times New Roman" w:hAnsi="Times New Roman"/>
                <w:color w:val="000000" w:themeColor="text1"/>
                <w:sz w:val="18"/>
                <w:szCs w:val="18"/>
              </w:rPr>
              <w:t>3</w:t>
            </w:r>
          </w:p>
        </w:tc>
        <w:tc>
          <w:tcPr>
            <w:tcW w:w="276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97" w:firstLine="20"/>
              <w:rPr>
                <w:rFonts w:ascii="Times New Roman" w:hAnsi="Times New Roman"/>
                <w:color w:val="000000" w:themeColor="text1"/>
                <w:sz w:val="24"/>
                <w:szCs w:val="24"/>
              </w:rPr>
            </w:pPr>
            <w:proofErr w:type="spellStart"/>
            <w:r w:rsidRPr="00B00499">
              <w:rPr>
                <w:rFonts w:ascii="Times New Roman" w:hAnsi="Times New Roman"/>
                <w:color w:val="000000" w:themeColor="text1"/>
                <w:spacing w:val="-1"/>
                <w:sz w:val="18"/>
                <w:szCs w:val="18"/>
              </w:rPr>
              <w:t>Precalculus</w:t>
            </w:r>
            <w:proofErr w:type="spellEnd"/>
          </w:p>
        </w:tc>
        <w:tc>
          <w:tcPr>
            <w:tcW w:w="68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11"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0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91"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H</w:t>
            </w:r>
          </w:p>
        </w:tc>
        <w:tc>
          <w:tcPr>
            <w:tcW w:w="75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0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228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69"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1</w:t>
            </w:r>
          </w:p>
        </w:tc>
        <w:tc>
          <w:tcPr>
            <w:tcW w:w="7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F2293F" w:rsidRPr="00B00499" w:rsidTr="00347884">
        <w:trPr>
          <w:trHeight w:hRule="exact" w:val="216"/>
        </w:trPr>
        <w:tc>
          <w:tcPr>
            <w:tcW w:w="1034"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COMM</w:t>
            </w:r>
          </w:p>
        </w:tc>
        <w:tc>
          <w:tcPr>
            <w:tcW w:w="8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86" w:firstLine="2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1"/>
                <w:sz w:val="18"/>
                <w:szCs w:val="18"/>
              </w:rPr>
              <w:t>100</w:t>
            </w:r>
          </w:p>
        </w:tc>
        <w:tc>
          <w:tcPr>
            <w:tcW w:w="276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97"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Analyti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Discussion</w:t>
            </w:r>
          </w:p>
        </w:tc>
        <w:tc>
          <w:tcPr>
            <w:tcW w:w="68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11"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0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91"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PEDH</w:t>
            </w:r>
          </w:p>
        </w:tc>
        <w:tc>
          <w:tcPr>
            <w:tcW w:w="75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0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Elective</w:t>
            </w:r>
          </w:p>
        </w:tc>
        <w:tc>
          <w:tcPr>
            <w:tcW w:w="228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706" w:type="dxa"/>
            <w:tcBorders>
              <w:top w:val="nil"/>
              <w:left w:val="nil"/>
              <w:bottom w:val="nil"/>
              <w:right w:val="nil"/>
            </w:tcBorders>
          </w:tcPr>
          <w:p w:rsidR="00F2293F" w:rsidRPr="00B00499" w:rsidRDefault="00F2293F" w:rsidP="00D03349">
            <w:pPr>
              <w:widowControl w:val="0"/>
              <w:autoSpaceDE w:val="0"/>
              <w:autoSpaceDN w:val="0"/>
              <w:adjustRightInd w:val="0"/>
              <w:spacing w:after="0"/>
              <w:ind w:firstLine="2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F2293F" w:rsidRPr="00B00499" w:rsidTr="00347884">
        <w:trPr>
          <w:trHeight w:hRule="exact" w:val="216"/>
        </w:trPr>
        <w:tc>
          <w:tcPr>
            <w:tcW w:w="1034"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CHEM</w:t>
            </w:r>
          </w:p>
        </w:tc>
        <w:tc>
          <w:tcPr>
            <w:tcW w:w="8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86"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1"/>
                <w:sz w:val="18"/>
                <w:szCs w:val="18"/>
              </w:rPr>
              <w:t>1K</w:t>
            </w:r>
          </w:p>
        </w:tc>
        <w:tc>
          <w:tcPr>
            <w:tcW w:w="276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97"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or</w:t>
            </w:r>
          </w:p>
        </w:tc>
        <w:tc>
          <w:tcPr>
            <w:tcW w:w="68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11"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70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91"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CHEM</w:t>
            </w:r>
          </w:p>
        </w:tc>
        <w:tc>
          <w:tcPr>
            <w:tcW w:w="75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0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1212K</w:t>
            </w:r>
          </w:p>
        </w:tc>
        <w:tc>
          <w:tcPr>
            <w:tcW w:w="228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69"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II</w:t>
            </w:r>
          </w:p>
        </w:tc>
        <w:tc>
          <w:tcPr>
            <w:tcW w:w="7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F2293F" w:rsidRPr="00B00499" w:rsidTr="00347884">
        <w:trPr>
          <w:trHeight w:hRule="exact" w:val="214"/>
        </w:trPr>
        <w:tc>
          <w:tcPr>
            <w:tcW w:w="1034"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ASU</w:t>
            </w:r>
          </w:p>
        </w:tc>
        <w:tc>
          <w:tcPr>
            <w:tcW w:w="8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86"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1200</w:t>
            </w:r>
          </w:p>
        </w:tc>
        <w:tc>
          <w:tcPr>
            <w:tcW w:w="276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97"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Fresh</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Sem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Ser</w:t>
            </w:r>
            <w:r w:rsidRPr="00B00499">
              <w:rPr>
                <w:rFonts w:ascii="Times New Roman" w:hAnsi="Times New Roman"/>
                <w:color w:val="000000" w:themeColor="text1"/>
                <w:spacing w:val="-13"/>
                <w:sz w:val="18"/>
                <w:szCs w:val="18"/>
              </w:rPr>
              <w:t>v</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Lead.</w:t>
            </w:r>
          </w:p>
        </w:tc>
        <w:tc>
          <w:tcPr>
            <w:tcW w:w="68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11"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70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91"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POLS</w:t>
            </w:r>
          </w:p>
        </w:tc>
        <w:tc>
          <w:tcPr>
            <w:tcW w:w="75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02" w:firstLine="2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1"/>
                <w:sz w:val="18"/>
                <w:szCs w:val="18"/>
              </w:rPr>
              <w:t>101</w:t>
            </w:r>
          </w:p>
        </w:tc>
        <w:tc>
          <w:tcPr>
            <w:tcW w:w="228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69"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G</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
                <w:sz w:val="18"/>
                <w:szCs w:val="18"/>
              </w:rPr>
              <w:t>Government</w:t>
            </w:r>
          </w:p>
        </w:tc>
        <w:tc>
          <w:tcPr>
            <w:tcW w:w="7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347884">
        <w:trPr>
          <w:trHeight w:hRule="exact" w:val="296"/>
        </w:trPr>
        <w:tc>
          <w:tcPr>
            <w:tcW w:w="1034"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Hours</w:t>
            </w:r>
          </w:p>
        </w:tc>
        <w:tc>
          <w:tcPr>
            <w:tcW w:w="869"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2766"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680" w:type="dxa"/>
            <w:tcBorders>
              <w:top w:val="nil"/>
              <w:left w:val="nil"/>
              <w:bottom w:val="nil"/>
              <w:right w:val="nil"/>
            </w:tcBorders>
          </w:tcPr>
          <w:p w:rsidR="00F2293F" w:rsidRPr="00B00499" w:rsidRDefault="00D03349" w:rsidP="00D03349">
            <w:pPr>
              <w:widowControl w:val="0"/>
              <w:autoSpaceDE w:val="0"/>
              <w:autoSpaceDN w:val="0"/>
              <w:adjustRightInd w:val="0"/>
              <w:spacing w:after="0" w:line="194" w:lineRule="exact"/>
              <w:ind w:left="-19" w:firstLine="2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16</w:t>
            </w:r>
            <w:r w:rsidRPr="00B00499">
              <w:rPr>
                <w:rFonts w:ascii="Times New Roman" w:hAnsi="Times New Roman"/>
                <w:b/>
                <w:bCs/>
                <w:color w:val="000000" w:themeColor="text1"/>
                <w:spacing w:val="-1"/>
                <w:sz w:val="18"/>
                <w:szCs w:val="18"/>
              </w:rPr>
              <w:t xml:space="preserve"> hrs)</w:t>
            </w:r>
          </w:p>
        </w:tc>
        <w:tc>
          <w:tcPr>
            <w:tcW w:w="709"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75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228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706"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1" w:firstLine="2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15</w:t>
            </w:r>
            <w:r w:rsidRPr="00B00499">
              <w:rPr>
                <w:rFonts w:ascii="Times New Roman" w:hAnsi="Times New Roman"/>
                <w:b/>
                <w:bCs/>
                <w:color w:val="000000" w:themeColor="text1"/>
                <w:spacing w:val="-1"/>
                <w:sz w:val="18"/>
                <w:szCs w:val="18"/>
              </w:rPr>
              <w:t xml:space="preserve"> hrs)</w:t>
            </w:r>
          </w:p>
        </w:tc>
      </w:tr>
    </w:tbl>
    <w:p w:rsidR="00F2293F" w:rsidRPr="00B00499" w:rsidRDefault="00F2293F" w:rsidP="00F2293F">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
          <w:sz w:val="18"/>
          <w:szCs w:val="18"/>
        </w:rPr>
        <w:t>Sophomo</w:t>
      </w:r>
      <w:r w:rsidRPr="00B00499">
        <w:rPr>
          <w:rFonts w:ascii="Times New Roman" w:hAnsi="Times New Roman"/>
          <w:b/>
          <w:bCs/>
          <w:color w:val="000000" w:themeColor="text1"/>
          <w:spacing w:val="-4"/>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8"/>
          <w:sz w:val="18"/>
          <w:szCs w:val="18"/>
        </w:rPr>
        <w:t xml:space="preserve"> </w:t>
      </w:r>
      <w:r w:rsidRPr="00B00499">
        <w:rPr>
          <w:rFonts w:ascii="Times New Roman" w:hAnsi="Times New Roman"/>
          <w:b/>
          <w:bCs/>
          <w:color w:val="000000" w:themeColor="text1"/>
          <w:spacing w:val="-21"/>
          <w:sz w:val="18"/>
          <w:szCs w:val="18"/>
        </w:rPr>
        <w:t>Y</w:t>
      </w:r>
      <w:r w:rsidRPr="00B00499">
        <w:rPr>
          <w:rFonts w:ascii="Times New Roman" w:hAnsi="Times New Roman"/>
          <w:b/>
          <w:bCs/>
          <w:color w:val="000000" w:themeColor="text1"/>
          <w:spacing w:val="-1"/>
          <w:sz w:val="18"/>
          <w:szCs w:val="18"/>
        </w:rPr>
        <w:t>ear</w:t>
      </w:r>
    </w:p>
    <w:p w:rsidR="00F2293F" w:rsidRPr="00B00499" w:rsidRDefault="00F2293F" w:rsidP="00F2293F">
      <w:pPr>
        <w:widowControl w:val="0"/>
        <w:tabs>
          <w:tab w:val="left" w:pos="1220"/>
          <w:tab w:val="left" w:pos="2300"/>
          <w:tab w:val="left" w:pos="4740"/>
          <w:tab w:val="left" w:pos="5200"/>
          <w:tab w:val="left" w:pos="6280"/>
          <w:tab w:val="left" w:pos="7000"/>
          <w:tab w:val="left" w:pos="9780"/>
        </w:tabs>
        <w:autoSpaceDE w:val="0"/>
        <w:autoSpaceDN w:val="0"/>
        <w:adjustRightInd w:val="0"/>
        <w:spacing w:before="12" w:after="0"/>
        <w:ind w:left="160" w:firstLine="20"/>
        <w:rPr>
          <w:rFonts w:ascii="Times New Roman" w:hAnsi="Times New Roman"/>
          <w:color w:val="000000" w:themeColor="text1"/>
          <w:sz w:val="18"/>
          <w:szCs w:val="18"/>
        </w:rPr>
      </w:pPr>
      <w:proofErr w:type="gramStart"/>
      <w:r w:rsidRPr="00B00499">
        <w:rPr>
          <w:rFonts w:ascii="Times New Roman" w:hAnsi="Times New Roman"/>
          <w:color w:val="000000" w:themeColor="text1"/>
          <w:spacing w:val="-1"/>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5"/>
          <w:sz w:val="18"/>
          <w:szCs w:val="18"/>
        </w:rPr>
        <w:t>W</w:t>
      </w:r>
      <w:r w:rsidRPr="00B00499">
        <w:rPr>
          <w:rFonts w:ascii="Times New Roman" w:hAnsi="Times New Roman"/>
          <w:color w:val="000000" w:themeColor="text1"/>
          <w:spacing w:val="-1"/>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Lit</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221</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II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F2293F" w:rsidRPr="00B00499" w:rsidRDefault="00F2293F" w:rsidP="00F2293F">
      <w:pPr>
        <w:widowControl w:val="0"/>
        <w:tabs>
          <w:tab w:val="left" w:pos="1220"/>
          <w:tab w:val="left" w:pos="2300"/>
          <w:tab w:val="left" w:pos="4740"/>
          <w:tab w:val="left" w:pos="52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221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Hum</w:t>
      </w:r>
      <w:proofErr w:type="gramStart"/>
      <w:r w:rsidRPr="00B00499">
        <w:rPr>
          <w:rFonts w:ascii="Times New Roman" w:hAnsi="Times New Roman"/>
          <w:color w:val="000000" w:themeColor="text1"/>
          <w:spacing w:val="-1"/>
          <w:sz w:val="18"/>
          <w:szCs w:val="18"/>
        </w:rPr>
        <w:t>./</w:t>
      </w:r>
      <w:proofErr w:type="gramEnd"/>
      <w:r w:rsidRPr="00B00499">
        <w:rPr>
          <w:rFonts w:ascii="Times New Roman" w:hAnsi="Times New Roman"/>
          <w:color w:val="000000" w:themeColor="text1"/>
          <w:spacing w:val="-1"/>
          <w:sz w:val="18"/>
          <w:szCs w:val="18"/>
        </w:rPr>
        <w:t>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
          <w:sz w:val="18"/>
          <w:szCs w:val="18"/>
        </w:rPr>
        <w:t>Art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p>
    <w:tbl>
      <w:tblPr>
        <w:tblW w:w="0" w:type="auto"/>
        <w:tblInd w:w="120" w:type="dxa"/>
        <w:tblLayout w:type="fixed"/>
        <w:tblCellMar>
          <w:left w:w="0" w:type="dxa"/>
          <w:right w:w="0" w:type="dxa"/>
        </w:tblCellMar>
        <w:tblLook w:val="0000"/>
      </w:tblPr>
      <w:tblGrid>
        <w:gridCol w:w="833"/>
        <w:gridCol w:w="1005"/>
        <w:gridCol w:w="2258"/>
        <w:gridCol w:w="804"/>
        <w:gridCol w:w="918"/>
        <w:gridCol w:w="996"/>
        <w:gridCol w:w="2335"/>
        <w:gridCol w:w="652"/>
      </w:tblGrid>
      <w:tr w:rsidR="00F2293F" w:rsidRPr="00B00499" w:rsidTr="00347884">
        <w:trPr>
          <w:trHeight w:hRule="exact" w:val="234"/>
        </w:trPr>
        <w:tc>
          <w:tcPr>
            <w:tcW w:w="4096" w:type="dxa"/>
            <w:gridSpan w:val="3"/>
            <w:tcBorders>
              <w:top w:val="nil"/>
              <w:left w:val="nil"/>
              <w:bottom w:val="nil"/>
              <w:right w:val="nil"/>
            </w:tcBorders>
          </w:tcPr>
          <w:p w:rsidR="00F2293F" w:rsidRPr="00B00499" w:rsidRDefault="00F2293F" w:rsidP="00F2293F">
            <w:pPr>
              <w:widowControl w:val="0"/>
              <w:autoSpaceDE w:val="0"/>
              <w:autoSpaceDN w:val="0"/>
              <w:adjustRightInd w:val="0"/>
              <w:spacing w:before="6"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w:t>
            </w:r>
          </w:p>
        </w:tc>
        <w:tc>
          <w:tcPr>
            <w:tcW w:w="804"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left="534"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4" w:type="dxa"/>
            <w:gridSpan w:val="2"/>
            <w:tcBorders>
              <w:top w:val="nil"/>
              <w:left w:val="nil"/>
              <w:bottom w:val="nil"/>
              <w:right w:val="nil"/>
            </w:tcBorders>
          </w:tcPr>
          <w:p w:rsidR="00F2293F" w:rsidRPr="00B00499" w:rsidRDefault="00F2293F" w:rsidP="00F2293F">
            <w:pPr>
              <w:widowControl w:val="0"/>
              <w:tabs>
                <w:tab w:val="left" w:pos="1260"/>
              </w:tabs>
              <w:autoSpaceDE w:val="0"/>
              <w:autoSpaceDN w:val="0"/>
              <w:adjustRightInd w:val="0"/>
              <w:spacing w:before="6" w:after="0"/>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2335"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left="66"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Linea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
                <w:sz w:val="18"/>
                <w:szCs w:val="18"/>
              </w:rPr>
              <w:t>Algebra</w:t>
            </w:r>
          </w:p>
        </w:tc>
        <w:tc>
          <w:tcPr>
            <w:tcW w:w="652"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347884">
        <w:trPr>
          <w:trHeight w:hRule="exact" w:val="216"/>
        </w:trPr>
        <w:tc>
          <w:tcPr>
            <w:tcW w:w="83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p>
        </w:tc>
        <w:tc>
          <w:tcPr>
            <w:tcW w:w="10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87" w:firstLine="20"/>
              <w:rPr>
                <w:rFonts w:ascii="Times New Roman" w:hAnsi="Times New Roman"/>
                <w:color w:val="000000" w:themeColor="text1"/>
                <w:sz w:val="24"/>
                <w:szCs w:val="24"/>
              </w:rPr>
            </w:pPr>
          </w:p>
        </w:tc>
        <w:tc>
          <w:tcPr>
            <w:tcW w:w="2258"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362" w:firstLine="20"/>
              <w:rPr>
                <w:rFonts w:ascii="Times New Roman" w:hAnsi="Times New Roman"/>
                <w:color w:val="000000" w:themeColor="text1"/>
                <w:sz w:val="24"/>
                <w:szCs w:val="24"/>
              </w:rPr>
            </w:pPr>
          </w:p>
        </w:tc>
        <w:tc>
          <w:tcPr>
            <w:tcW w:w="804"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534" w:firstLine="20"/>
              <w:rPr>
                <w:rFonts w:ascii="Times New Roman" w:hAnsi="Times New Roman"/>
                <w:color w:val="000000" w:themeColor="text1"/>
                <w:sz w:val="24"/>
                <w:szCs w:val="24"/>
              </w:rPr>
            </w:pPr>
          </w:p>
        </w:tc>
        <w:tc>
          <w:tcPr>
            <w:tcW w:w="1914" w:type="dxa"/>
            <w:gridSpan w:val="2"/>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w:t>
            </w:r>
          </w:p>
        </w:tc>
        <w:tc>
          <w:tcPr>
            <w:tcW w:w="2335"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652"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347884">
        <w:trPr>
          <w:trHeight w:hRule="exact" w:val="216"/>
        </w:trPr>
        <w:tc>
          <w:tcPr>
            <w:tcW w:w="83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TH</w:t>
            </w:r>
          </w:p>
        </w:tc>
        <w:tc>
          <w:tcPr>
            <w:tcW w:w="10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87"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2258"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36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Statistics</w:t>
            </w:r>
          </w:p>
        </w:tc>
        <w:tc>
          <w:tcPr>
            <w:tcW w:w="804"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534"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4" w:type="dxa"/>
            <w:gridSpan w:val="2"/>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PEDH</w:t>
            </w:r>
          </w:p>
        </w:tc>
        <w:tc>
          <w:tcPr>
            <w:tcW w:w="233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66"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Elective</w:t>
            </w:r>
          </w:p>
        </w:tc>
        <w:tc>
          <w:tcPr>
            <w:tcW w:w="652"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F2293F" w:rsidRPr="00B00499" w:rsidTr="00347884">
        <w:trPr>
          <w:trHeight w:hRule="exact" w:val="214"/>
        </w:trPr>
        <w:tc>
          <w:tcPr>
            <w:tcW w:w="1838" w:type="dxa"/>
            <w:gridSpan w:val="2"/>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w:t>
            </w:r>
          </w:p>
        </w:tc>
        <w:tc>
          <w:tcPr>
            <w:tcW w:w="2258"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804"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534"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918"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HIST</w:t>
            </w:r>
          </w:p>
        </w:tc>
        <w:tc>
          <w:tcPr>
            <w:tcW w:w="996"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34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1002</w:t>
            </w:r>
          </w:p>
        </w:tc>
        <w:tc>
          <w:tcPr>
            <w:tcW w:w="2335"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66"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Diaspora</w:t>
            </w:r>
          </w:p>
        </w:tc>
        <w:tc>
          <w:tcPr>
            <w:tcW w:w="652"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F2293F" w:rsidRPr="00B00499" w:rsidTr="00347884">
        <w:trPr>
          <w:trHeight w:hRule="exact" w:val="296"/>
        </w:trPr>
        <w:tc>
          <w:tcPr>
            <w:tcW w:w="1838" w:type="dxa"/>
            <w:gridSpan w:val="2"/>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Hours</w:t>
            </w:r>
          </w:p>
        </w:tc>
        <w:tc>
          <w:tcPr>
            <w:tcW w:w="2258"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804" w:type="dxa"/>
            <w:tcBorders>
              <w:top w:val="nil"/>
              <w:left w:val="nil"/>
              <w:bottom w:val="nil"/>
              <w:right w:val="nil"/>
            </w:tcBorders>
          </w:tcPr>
          <w:p w:rsidR="00F2293F" w:rsidRPr="00B00499" w:rsidRDefault="00D03349" w:rsidP="00D03349">
            <w:pPr>
              <w:widowControl w:val="0"/>
              <w:autoSpaceDE w:val="0"/>
              <w:autoSpaceDN w:val="0"/>
              <w:adjustRightInd w:val="0"/>
              <w:spacing w:after="0" w:line="194" w:lineRule="exact"/>
              <w:ind w:left="14" w:firstLine="2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16</w:t>
            </w:r>
            <w:r w:rsidRPr="00B00499">
              <w:rPr>
                <w:rFonts w:ascii="Times New Roman" w:hAnsi="Times New Roman"/>
                <w:b/>
                <w:bCs/>
                <w:color w:val="000000" w:themeColor="text1"/>
                <w:spacing w:val="-1"/>
                <w:sz w:val="18"/>
                <w:szCs w:val="18"/>
              </w:rPr>
              <w:t xml:space="preserve"> hrs)</w:t>
            </w:r>
          </w:p>
        </w:tc>
        <w:tc>
          <w:tcPr>
            <w:tcW w:w="918"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996"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2335"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652" w:type="dxa"/>
            <w:tcBorders>
              <w:top w:val="nil"/>
              <w:left w:val="nil"/>
              <w:bottom w:val="nil"/>
              <w:right w:val="nil"/>
            </w:tcBorders>
          </w:tcPr>
          <w:p w:rsidR="00F2293F" w:rsidRPr="00B00499" w:rsidRDefault="00D03349" w:rsidP="00D03349">
            <w:pPr>
              <w:widowControl w:val="0"/>
              <w:autoSpaceDE w:val="0"/>
              <w:autoSpaceDN w:val="0"/>
              <w:adjustRightInd w:val="0"/>
              <w:spacing w:after="0" w:line="194" w:lineRule="exact"/>
              <w:ind w:firstLine="2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16</w:t>
            </w:r>
            <w:r w:rsidRPr="00B00499">
              <w:rPr>
                <w:rFonts w:ascii="Times New Roman" w:hAnsi="Times New Roman"/>
                <w:b/>
                <w:bCs/>
                <w:color w:val="000000" w:themeColor="text1"/>
                <w:spacing w:val="-1"/>
                <w:sz w:val="18"/>
                <w:szCs w:val="18"/>
              </w:rPr>
              <w:t xml:space="preserve"> hrs)</w:t>
            </w:r>
          </w:p>
        </w:tc>
      </w:tr>
    </w:tbl>
    <w:p w:rsidR="00F2293F" w:rsidRPr="00B00499" w:rsidRDefault="00F2293F" w:rsidP="00F2293F">
      <w:pPr>
        <w:widowControl w:val="0"/>
        <w:autoSpaceDE w:val="0"/>
        <w:autoSpaceDN w:val="0"/>
        <w:adjustRightInd w:val="0"/>
        <w:spacing w:before="5" w:after="0" w:line="50" w:lineRule="exact"/>
        <w:ind w:firstLine="20"/>
        <w:rPr>
          <w:rFonts w:ascii="Times New Roman" w:hAnsi="Times New Roman"/>
          <w:color w:val="000000" w:themeColor="text1"/>
          <w:sz w:val="5"/>
          <w:szCs w:val="5"/>
        </w:rPr>
      </w:pPr>
    </w:p>
    <w:tbl>
      <w:tblPr>
        <w:tblW w:w="0" w:type="auto"/>
        <w:tblInd w:w="120" w:type="dxa"/>
        <w:tblLayout w:type="fixed"/>
        <w:tblCellMar>
          <w:left w:w="0" w:type="dxa"/>
          <w:right w:w="0" w:type="dxa"/>
        </w:tblCellMar>
        <w:tblLook w:val="0000"/>
      </w:tblPr>
      <w:tblGrid>
        <w:gridCol w:w="1027"/>
        <w:gridCol w:w="811"/>
        <w:gridCol w:w="2316"/>
        <w:gridCol w:w="746"/>
        <w:gridCol w:w="974"/>
        <w:gridCol w:w="824"/>
        <w:gridCol w:w="2433"/>
        <w:gridCol w:w="669"/>
      </w:tblGrid>
      <w:tr w:rsidR="00F2293F" w:rsidRPr="00B00499" w:rsidTr="00347884">
        <w:trPr>
          <w:trHeight w:hRule="exact" w:val="300"/>
        </w:trPr>
        <w:tc>
          <w:tcPr>
            <w:tcW w:w="1027" w:type="dxa"/>
            <w:tcBorders>
              <w:top w:val="nil"/>
              <w:left w:val="nil"/>
              <w:bottom w:val="nil"/>
              <w:right w:val="nil"/>
            </w:tcBorders>
          </w:tcPr>
          <w:p w:rsidR="00F2293F" w:rsidRPr="00B00499" w:rsidRDefault="00F2293F" w:rsidP="00F2293F">
            <w:pPr>
              <w:widowControl w:val="0"/>
              <w:autoSpaceDE w:val="0"/>
              <w:autoSpaceDN w:val="0"/>
              <w:adjustRightInd w:val="0"/>
              <w:spacing w:before="70"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2"/>
                <w:sz w:val="18"/>
                <w:szCs w:val="18"/>
              </w:rPr>
              <w:t xml:space="preserve"> </w:t>
            </w:r>
            <w:r w:rsidRPr="00B00499">
              <w:rPr>
                <w:rFonts w:ascii="Times New Roman" w:hAnsi="Times New Roman"/>
                <w:b/>
                <w:bCs/>
                <w:color w:val="000000" w:themeColor="text1"/>
                <w:spacing w:val="-21"/>
                <w:sz w:val="18"/>
                <w:szCs w:val="18"/>
              </w:rPr>
              <w:t>Y</w:t>
            </w:r>
            <w:r w:rsidRPr="00B00499">
              <w:rPr>
                <w:rFonts w:ascii="Times New Roman" w:hAnsi="Times New Roman"/>
                <w:b/>
                <w:bCs/>
                <w:color w:val="000000" w:themeColor="text1"/>
                <w:spacing w:val="-1"/>
                <w:sz w:val="18"/>
                <w:szCs w:val="18"/>
              </w:rPr>
              <w:t>ear</w:t>
            </w:r>
          </w:p>
        </w:tc>
        <w:tc>
          <w:tcPr>
            <w:tcW w:w="8773" w:type="dxa"/>
            <w:gridSpan w:val="7"/>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r>
      <w:tr w:rsidR="00F2293F" w:rsidRPr="00B00499" w:rsidTr="00347884">
        <w:trPr>
          <w:trHeight w:hRule="exact" w:val="218"/>
        </w:trPr>
        <w:tc>
          <w:tcPr>
            <w:tcW w:w="1027" w:type="dxa"/>
            <w:tcBorders>
              <w:top w:val="nil"/>
              <w:left w:val="nil"/>
              <w:bottom w:val="nil"/>
              <w:right w:val="nil"/>
            </w:tcBorders>
          </w:tcPr>
          <w:p w:rsidR="00F2293F" w:rsidRPr="00B00499" w:rsidRDefault="00F2293F" w:rsidP="00F2293F">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TH</w:t>
            </w:r>
          </w:p>
        </w:tc>
        <w:tc>
          <w:tcPr>
            <w:tcW w:w="811" w:type="dxa"/>
            <w:tcBorders>
              <w:top w:val="nil"/>
              <w:left w:val="nil"/>
              <w:bottom w:val="nil"/>
              <w:right w:val="nil"/>
            </w:tcBorders>
          </w:tcPr>
          <w:p w:rsidR="00F2293F" w:rsidRPr="00B00499" w:rsidRDefault="00F2293F" w:rsidP="00F2293F">
            <w:pPr>
              <w:widowControl w:val="0"/>
              <w:autoSpaceDE w:val="0"/>
              <w:autoSpaceDN w:val="0"/>
              <w:adjustRightInd w:val="0"/>
              <w:spacing w:after="0" w:line="197" w:lineRule="exact"/>
              <w:ind w:left="9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3213</w:t>
            </w:r>
          </w:p>
        </w:tc>
        <w:tc>
          <w:tcPr>
            <w:tcW w:w="2316" w:type="dxa"/>
            <w:tcBorders>
              <w:top w:val="nil"/>
              <w:left w:val="nil"/>
              <w:bottom w:val="nil"/>
              <w:right w:val="nil"/>
            </w:tcBorders>
          </w:tcPr>
          <w:p w:rsidR="00F2293F" w:rsidRPr="00B00499" w:rsidRDefault="00F2293F" w:rsidP="00F2293F">
            <w:pPr>
              <w:widowControl w:val="0"/>
              <w:autoSpaceDE w:val="0"/>
              <w:autoSpaceDN w:val="0"/>
              <w:adjustRightInd w:val="0"/>
              <w:spacing w:after="0" w:line="197" w:lineRule="exact"/>
              <w:ind w:left="36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Moder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Geometry</w:t>
            </w:r>
          </w:p>
        </w:tc>
        <w:tc>
          <w:tcPr>
            <w:tcW w:w="746" w:type="dxa"/>
            <w:tcBorders>
              <w:top w:val="nil"/>
              <w:left w:val="nil"/>
              <w:bottom w:val="nil"/>
              <w:right w:val="nil"/>
            </w:tcBorders>
          </w:tcPr>
          <w:p w:rsidR="00F2293F" w:rsidRPr="00B00499" w:rsidRDefault="00F2293F" w:rsidP="00F2293F">
            <w:pPr>
              <w:widowControl w:val="0"/>
              <w:autoSpaceDE w:val="0"/>
              <w:autoSpaceDN w:val="0"/>
              <w:adjustRightInd w:val="0"/>
              <w:spacing w:after="0" w:line="197" w:lineRule="exact"/>
              <w:ind w:left="476"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974" w:type="dxa"/>
            <w:tcBorders>
              <w:top w:val="nil"/>
              <w:left w:val="nil"/>
              <w:bottom w:val="nil"/>
              <w:right w:val="nil"/>
            </w:tcBorders>
          </w:tcPr>
          <w:p w:rsidR="00F2293F" w:rsidRPr="00B00499" w:rsidRDefault="00F2293F" w:rsidP="00F2293F">
            <w:pPr>
              <w:widowControl w:val="0"/>
              <w:autoSpaceDE w:val="0"/>
              <w:autoSpaceDN w:val="0"/>
              <w:adjustRightInd w:val="0"/>
              <w:spacing w:after="0" w:line="197" w:lineRule="exact"/>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H</w:t>
            </w:r>
          </w:p>
        </w:tc>
        <w:tc>
          <w:tcPr>
            <w:tcW w:w="824" w:type="dxa"/>
            <w:tcBorders>
              <w:top w:val="nil"/>
              <w:left w:val="nil"/>
              <w:bottom w:val="nil"/>
              <w:right w:val="nil"/>
            </w:tcBorders>
          </w:tcPr>
          <w:p w:rsidR="00F2293F" w:rsidRPr="00B00499" w:rsidRDefault="00F2293F" w:rsidP="00F2293F">
            <w:pPr>
              <w:widowControl w:val="0"/>
              <w:autoSpaceDE w:val="0"/>
              <w:autoSpaceDN w:val="0"/>
              <w:adjustRightInd w:val="0"/>
              <w:spacing w:after="0" w:line="197" w:lineRule="exact"/>
              <w:ind w:left="286"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1"/>
                <w:sz w:val="18"/>
                <w:szCs w:val="18"/>
              </w:rPr>
              <w:t>1</w:t>
            </w:r>
            <w:r w:rsidRPr="00B00499">
              <w:rPr>
                <w:rFonts w:ascii="Times New Roman" w:hAnsi="Times New Roman"/>
                <w:color w:val="000000" w:themeColor="text1"/>
                <w:sz w:val="18"/>
                <w:szCs w:val="18"/>
              </w:rPr>
              <w:t>2</w:t>
            </w:r>
          </w:p>
        </w:tc>
        <w:tc>
          <w:tcPr>
            <w:tcW w:w="2433" w:type="dxa"/>
            <w:tcBorders>
              <w:top w:val="nil"/>
              <w:left w:val="nil"/>
              <w:bottom w:val="nil"/>
              <w:right w:val="nil"/>
            </w:tcBorders>
          </w:tcPr>
          <w:p w:rsidR="00F2293F" w:rsidRPr="00B00499" w:rsidRDefault="00F2293F" w:rsidP="00F2293F">
            <w:pPr>
              <w:widowControl w:val="0"/>
              <w:autoSpaceDE w:val="0"/>
              <w:autoSpaceDN w:val="0"/>
              <w:adjustRightInd w:val="0"/>
              <w:spacing w:after="0" w:line="197" w:lineRule="exact"/>
              <w:ind w:left="18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Moder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
                <w:sz w:val="18"/>
                <w:szCs w:val="18"/>
              </w:rPr>
              <w:t>Algebr</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II</w:t>
            </w:r>
          </w:p>
        </w:tc>
        <w:tc>
          <w:tcPr>
            <w:tcW w:w="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7"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347884">
        <w:trPr>
          <w:trHeight w:hRule="exact" w:val="216"/>
        </w:trPr>
        <w:tc>
          <w:tcPr>
            <w:tcW w:w="102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TH</w:t>
            </w:r>
          </w:p>
        </w:tc>
        <w:tc>
          <w:tcPr>
            <w:tcW w:w="811"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9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32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231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36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Ordinar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Di</w:t>
            </w:r>
            <w:r w:rsidRPr="00B00499">
              <w:rPr>
                <w:rFonts w:ascii="Times New Roman" w:hAnsi="Times New Roman"/>
                <w:color w:val="000000" w:themeColor="text1"/>
                <w:spacing w:val="-4"/>
                <w:sz w:val="18"/>
                <w:szCs w:val="18"/>
              </w:rPr>
              <w:t>f</w:t>
            </w:r>
            <w:r w:rsidRPr="00B00499">
              <w:rPr>
                <w:rFonts w:ascii="Times New Roman" w:hAnsi="Times New Roman"/>
                <w:color w:val="000000" w:themeColor="text1"/>
                <w:spacing w:val="-1"/>
                <w:sz w:val="18"/>
                <w:szCs w:val="18"/>
              </w:rPr>
              <w:t>f</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proofErr w:type="spellStart"/>
            <w:r w:rsidRPr="00B00499">
              <w:rPr>
                <w:rFonts w:ascii="Times New Roman" w:hAnsi="Times New Roman"/>
                <w:color w:val="000000" w:themeColor="text1"/>
                <w:spacing w:val="-1"/>
                <w:sz w:val="18"/>
                <w:szCs w:val="18"/>
              </w:rPr>
              <w:t>Equa</w:t>
            </w:r>
            <w:proofErr w:type="spellEnd"/>
            <w:r w:rsidRPr="00B00499">
              <w:rPr>
                <w:rFonts w:ascii="Times New Roman" w:hAnsi="Times New Roman"/>
                <w:color w:val="000000" w:themeColor="text1"/>
                <w:spacing w:val="-1"/>
                <w:sz w:val="18"/>
                <w:szCs w:val="18"/>
              </w:rPr>
              <w:t>.</w:t>
            </w:r>
          </w:p>
        </w:tc>
        <w:tc>
          <w:tcPr>
            <w:tcW w:w="74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76"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974"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H</w:t>
            </w:r>
          </w:p>
        </w:tc>
        <w:tc>
          <w:tcPr>
            <w:tcW w:w="824"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86"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3101</w:t>
            </w:r>
          </w:p>
        </w:tc>
        <w:tc>
          <w:tcPr>
            <w:tcW w:w="243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Numbe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1"/>
                <w:sz w:val="18"/>
                <w:szCs w:val="18"/>
              </w:rPr>
              <w:t>Theory</w:t>
            </w:r>
          </w:p>
        </w:tc>
        <w:tc>
          <w:tcPr>
            <w:tcW w:w="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347884">
        <w:trPr>
          <w:trHeight w:hRule="exact" w:val="216"/>
        </w:trPr>
        <w:tc>
          <w:tcPr>
            <w:tcW w:w="1027"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w:t>
            </w:r>
            <w:r w:rsidRPr="00B00499">
              <w:rPr>
                <w:rFonts w:ascii="Times New Roman" w:hAnsi="Times New Roman"/>
                <w:color w:val="000000" w:themeColor="text1"/>
                <w:spacing w:val="-21"/>
                <w:sz w:val="18"/>
                <w:szCs w:val="18"/>
              </w:rPr>
              <w:t>A</w:t>
            </w:r>
            <w:r w:rsidRPr="00B00499">
              <w:rPr>
                <w:rFonts w:ascii="Times New Roman" w:hAnsi="Times New Roman"/>
                <w:color w:val="000000" w:themeColor="text1"/>
                <w:spacing w:val="-1"/>
                <w:sz w:val="18"/>
                <w:szCs w:val="18"/>
              </w:rPr>
              <w:t>TH</w:t>
            </w:r>
          </w:p>
        </w:tc>
        <w:tc>
          <w:tcPr>
            <w:tcW w:w="811"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9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4</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2316"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362"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Moder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
                <w:sz w:val="18"/>
                <w:szCs w:val="18"/>
              </w:rPr>
              <w:t>Algebr</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w:t>
            </w:r>
          </w:p>
        </w:tc>
        <w:tc>
          <w:tcPr>
            <w:tcW w:w="746"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476"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798" w:type="dxa"/>
            <w:gridSpan w:val="2"/>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GRM</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II</w:t>
            </w:r>
          </w:p>
        </w:tc>
        <w:tc>
          <w:tcPr>
            <w:tcW w:w="243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669"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347884">
        <w:trPr>
          <w:trHeight w:hRule="exact" w:val="234"/>
        </w:trPr>
        <w:tc>
          <w:tcPr>
            <w:tcW w:w="102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p>
        </w:tc>
        <w:tc>
          <w:tcPr>
            <w:tcW w:w="811"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92" w:firstLine="20"/>
              <w:rPr>
                <w:rFonts w:ascii="Times New Roman" w:hAnsi="Times New Roman"/>
                <w:color w:val="000000" w:themeColor="text1"/>
                <w:sz w:val="24"/>
                <w:szCs w:val="24"/>
              </w:rPr>
            </w:pPr>
          </w:p>
        </w:tc>
        <w:tc>
          <w:tcPr>
            <w:tcW w:w="231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362" w:firstLine="20"/>
              <w:rPr>
                <w:rFonts w:ascii="Times New Roman" w:hAnsi="Times New Roman"/>
                <w:color w:val="000000" w:themeColor="text1"/>
                <w:sz w:val="24"/>
                <w:szCs w:val="24"/>
              </w:rPr>
            </w:pPr>
          </w:p>
        </w:tc>
        <w:tc>
          <w:tcPr>
            <w:tcW w:w="74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76" w:firstLine="20"/>
              <w:rPr>
                <w:rFonts w:ascii="Times New Roman" w:hAnsi="Times New Roman"/>
                <w:color w:val="000000" w:themeColor="text1"/>
                <w:sz w:val="24"/>
                <w:szCs w:val="24"/>
              </w:rPr>
            </w:pPr>
          </w:p>
        </w:tc>
        <w:tc>
          <w:tcPr>
            <w:tcW w:w="1798" w:type="dxa"/>
            <w:gridSpan w:val="2"/>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MATH 3314</w:t>
            </w:r>
          </w:p>
        </w:tc>
        <w:tc>
          <w:tcPr>
            <w:tcW w:w="2433"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Math Statistics</w:t>
            </w:r>
            <w:r w:rsidRPr="00B00499">
              <w:rPr>
                <w:rFonts w:ascii="Times New Roman" w:hAnsi="Times New Roman"/>
                <w:color w:val="000000" w:themeColor="text1"/>
                <w:sz w:val="24"/>
                <w:szCs w:val="24"/>
              </w:rPr>
              <w:t xml:space="preserve"> </w:t>
            </w:r>
          </w:p>
        </w:tc>
        <w:tc>
          <w:tcPr>
            <w:tcW w:w="669" w:type="dxa"/>
            <w:tcBorders>
              <w:top w:val="nil"/>
              <w:left w:val="nil"/>
              <w:bottom w:val="nil"/>
              <w:right w:val="nil"/>
            </w:tcBorders>
          </w:tcPr>
          <w:p w:rsidR="00F2293F" w:rsidRPr="00B00499" w:rsidRDefault="00D03349" w:rsidP="00D03349">
            <w:pPr>
              <w:widowControl w:val="0"/>
              <w:autoSpaceDE w:val="0"/>
              <w:autoSpaceDN w:val="0"/>
              <w:adjustRightInd w:val="0"/>
              <w:spacing w:after="0"/>
              <w:ind w:right="90" w:firstLine="2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00F2293F" w:rsidRPr="00B00499">
              <w:rPr>
                <w:rFonts w:ascii="Times New Roman" w:hAnsi="Times New Roman"/>
                <w:color w:val="000000" w:themeColor="text1"/>
                <w:sz w:val="18"/>
                <w:szCs w:val="18"/>
              </w:rPr>
              <w:t>3</w:t>
            </w:r>
          </w:p>
        </w:tc>
      </w:tr>
    </w:tbl>
    <w:p w:rsidR="00F2293F" w:rsidRPr="00B00499" w:rsidRDefault="00F2293F" w:rsidP="00F2293F">
      <w:pPr>
        <w:widowControl w:val="0"/>
        <w:tabs>
          <w:tab w:val="left" w:pos="1220"/>
          <w:tab w:val="left" w:pos="4740"/>
          <w:tab w:val="left" w:pos="5180"/>
          <w:tab w:val="left" w:pos="9780"/>
        </w:tabs>
        <w:autoSpaceDE w:val="0"/>
        <w:autoSpaceDN w:val="0"/>
        <w:adjustRightInd w:val="0"/>
        <w:spacing w:after="0" w:line="177"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1"/>
          <w:sz w:val="18"/>
          <w:szCs w:val="18"/>
        </w:rPr>
        <w:t>10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GRM</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p>
    <w:p w:rsidR="00F2293F" w:rsidRPr="00B00499" w:rsidRDefault="00F2293F" w:rsidP="00D03349">
      <w:pPr>
        <w:widowControl w:val="0"/>
        <w:tabs>
          <w:tab w:val="left" w:pos="477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p>
    <w:p w:rsidR="00F2293F" w:rsidRPr="00B00499" w:rsidRDefault="00F2293F" w:rsidP="00F2293F">
      <w:pPr>
        <w:widowControl w:val="0"/>
        <w:tabs>
          <w:tab w:val="left" w:pos="232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t>Activity</w:t>
      </w:r>
      <w:r w:rsidRPr="00B00499">
        <w:rPr>
          <w:rFonts w:ascii="Times New Roman" w:hAnsi="Times New Roman"/>
          <w:color w:val="000000" w:themeColor="text1"/>
          <w:sz w:val="18"/>
          <w:szCs w:val="18"/>
        </w:rPr>
        <w:tab/>
      </w:r>
      <w:r w:rsidR="00D03349" w:rsidRPr="00B00499">
        <w:rPr>
          <w:rFonts w:ascii="Times New Roman" w:hAnsi="Times New Roman"/>
          <w:color w:val="000000" w:themeColor="text1"/>
          <w:sz w:val="18"/>
          <w:szCs w:val="18"/>
        </w:rPr>
        <w:tab/>
        <w:t xml:space="preserve">          </w:t>
      </w:r>
      <w:r w:rsidRPr="00B00499">
        <w:rPr>
          <w:rFonts w:ascii="Times New Roman" w:hAnsi="Times New Roman"/>
          <w:color w:val="000000" w:themeColor="text1"/>
          <w:sz w:val="18"/>
          <w:szCs w:val="18"/>
        </w:rPr>
        <w:t>1</w:t>
      </w:r>
    </w:p>
    <w:p w:rsidR="00F2293F" w:rsidRPr="00B00499" w:rsidRDefault="00F2293F" w:rsidP="00D03349">
      <w:pPr>
        <w:widowControl w:val="0"/>
        <w:tabs>
          <w:tab w:val="left" w:pos="4230"/>
          <w:tab w:val="left" w:pos="9360"/>
        </w:tabs>
        <w:autoSpaceDE w:val="0"/>
        <w:autoSpaceDN w:val="0"/>
        <w:adjustRightInd w:val="0"/>
        <w:spacing w:before="6"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Hour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
          <w:sz w:val="18"/>
          <w:szCs w:val="18"/>
        </w:rPr>
        <w:t>16</w:t>
      </w:r>
      <w:r w:rsidR="00D03349" w:rsidRPr="00B00499">
        <w:rPr>
          <w:rFonts w:ascii="Times New Roman" w:hAnsi="Times New Roman"/>
          <w:b/>
          <w:bCs/>
          <w:color w:val="000000" w:themeColor="text1"/>
          <w:spacing w:val="-1"/>
          <w:sz w:val="18"/>
          <w:szCs w:val="18"/>
        </w:rPr>
        <w:t xml:space="preserve"> hrs)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
          <w:sz w:val="18"/>
          <w:szCs w:val="18"/>
        </w:rPr>
        <w:t>15</w:t>
      </w:r>
      <w:r w:rsidR="00D03349" w:rsidRPr="00B00499">
        <w:rPr>
          <w:rFonts w:ascii="Times New Roman" w:hAnsi="Times New Roman"/>
          <w:b/>
          <w:bCs/>
          <w:color w:val="000000" w:themeColor="text1"/>
          <w:spacing w:val="-1"/>
          <w:sz w:val="18"/>
          <w:szCs w:val="18"/>
        </w:rPr>
        <w:t xml:space="preserve"> hrs)</w:t>
      </w:r>
    </w:p>
    <w:p w:rsidR="00F2293F" w:rsidRPr="00B00499" w:rsidRDefault="00F2293F" w:rsidP="00F2293F">
      <w:pPr>
        <w:widowControl w:val="0"/>
        <w:autoSpaceDE w:val="0"/>
        <w:autoSpaceDN w:val="0"/>
        <w:adjustRightInd w:val="0"/>
        <w:spacing w:before="5" w:after="0" w:line="220" w:lineRule="exact"/>
        <w:ind w:firstLine="20"/>
        <w:rPr>
          <w:rFonts w:ascii="Times New Roman" w:hAnsi="Times New Roman"/>
          <w:color w:val="000000" w:themeColor="text1"/>
        </w:rPr>
      </w:pPr>
    </w:p>
    <w:p w:rsidR="00F2293F" w:rsidRPr="00B00499" w:rsidRDefault="00F2293F" w:rsidP="00F2293F">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F2293F" w:rsidRPr="00B00499" w:rsidRDefault="00F2293F" w:rsidP="00D03349">
      <w:pPr>
        <w:widowControl w:val="0"/>
        <w:tabs>
          <w:tab w:val="left" w:pos="1220"/>
          <w:tab w:val="left" w:pos="2300"/>
          <w:tab w:val="left" w:pos="4740"/>
          <w:tab w:val="left" w:pos="5200"/>
          <w:tab w:val="left" w:pos="6260"/>
          <w:tab w:val="left" w:pos="6980"/>
        </w:tabs>
        <w:autoSpaceDE w:val="0"/>
        <w:autoSpaceDN w:val="0"/>
        <w:adjustRightInd w:val="0"/>
        <w:spacing w:before="12"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r w:rsidRPr="00B00499">
        <w:rPr>
          <w:rFonts w:ascii="Times New Roman" w:hAnsi="Times New Roman"/>
          <w:color w:val="000000" w:themeColor="text1"/>
          <w:sz w:val="18"/>
          <w:szCs w:val="18"/>
        </w:rPr>
        <w:tab/>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Elements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r w:rsidRPr="00B00499">
        <w:rPr>
          <w:rFonts w:ascii="Times New Roman" w:hAnsi="Times New Roman"/>
          <w:color w:val="000000" w:themeColor="text1"/>
          <w:sz w:val="18"/>
          <w:szCs w:val="18"/>
        </w:rPr>
        <w:tab/>
      </w:r>
      <w:r w:rsidR="00602D2D" w:rsidRPr="00B00499">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4212</w:t>
      </w:r>
      <w:r w:rsidRPr="00B00499">
        <w:rPr>
          <w:rFonts w:ascii="Times New Roman" w:hAnsi="Times New Roman"/>
          <w:color w:val="000000" w:themeColor="text1"/>
          <w:sz w:val="18"/>
          <w:szCs w:val="18"/>
        </w:rPr>
        <w:tab/>
        <w:t>Elements</w:t>
      </w:r>
      <w:r w:rsidR="00D03349" w:rsidRPr="00B00499">
        <w:rPr>
          <w:rFonts w:ascii="Times New Roman" w:hAnsi="Times New Roman"/>
          <w:color w:val="000000" w:themeColor="text1"/>
          <w:sz w:val="18"/>
          <w:szCs w:val="18"/>
        </w:rPr>
        <w:t xml:space="preserve"> of Analysis II</w:t>
      </w:r>
      <w:r w:rsidR="00D03349" w:rsidRPr="00B00499">
        <w:rPr>
          <w:rFonts w:ascii="Times New Roman" w:hAnsi="Times New Roman"/>
          <w:color w:val="000000" w:themeColor="text1"/>
          <w:sz w:val="18"/>
          <w:szCs w:val="18"/>
        </w:rPr>
        <w:tab/>
        <w:t xml:space="preserve">          3</w:t>
      </w:r>
    </w:p>
    <w:tbl>
      <w:tblPr>
        <w:tblW w:w="0" w:type="auto"/>
        <w:tblInd w:w="120" w:type="dxa"/>
        <w:tblLayout w:type="fixed"/>
        <w:tblCellMar>
          <w:left w:w="0" w:type="dxa"/>
          <w:right w:w="0" w:type="dxa"/>
        </w:tblCellMar>
        <w:tblLook w:val="0000"/>
      </w:tblPr>
      <w:tblGrid>
        <w:gridCol w:w="1757"/>
        <w:gridCol w:w="1908"/>
        <w:gridCol w:w="1235"/>
        <w:gridCol w:w="975"/>
        <w:gridCol w:w="825"/>
        <w:gridCol w:w="2177"/>
        <w:gridCol w:w="923"/>
      </w:tblGrid>
      <w:tr w:rsidR="00F2293F" w:rsidRPr="00B00499" w:rsidTr="00347884">
        <w:trPr>
          <w:trHeight w:hRule="exact" w:val="234"/>
        </w:trPr>
        <w:tc>
          <w:tcPr>
            <w:tcW w:w="1757"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908"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left="44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Elective</w:t>
            </w:r>
          </w:p>
        </w:tc>
        <w:tc>
          <w:tcPr>
            <w:tcW w:w="1235"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right="18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975"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left="18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825"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left="285"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2177"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left="18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Numeric</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923" w:type="dxa"/>
            <w:tcBorders>
              <w:top w:val="nil"/>
              <w:left w:val="nil"/>
              <w:bottom w:val="nil"/>
              <w:right w:val="nil"/>
            </w:tcBorders>
          </w:tcPr>
          <w:p w:rsidR="00F2293F" w:rsidRPr="00B00499" w:rsidRDefault="00F2293F" w:rsidP="00F2293F">
            <w:pPr>
              <w:widowControl w:val="0"/>
              <w:autoSpaceDE w:val="0"/>
              <w:autoSpaceDN w:val="0"/>
              <w:adjustRightInd w:val="0"/>
              <w:spacing w:before="6" w:after="0"/>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347884">
        <w:trPr>
          <w:trHeight w:hRule="exact" w:val="216"/>
        </w:trPr>
        <w:tc>
          <w:tcPr>
            <w:tcW w:w="175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908"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4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Elective</w:t>
            </w:r>
          </w:p>
        </w:tc>
        <w:tc>
          <w:tcPr>
            <w:tcW w:w="123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18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97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24"/>
                <w:szCs w:val="24"/>
              </w:rPr>
            </w:pPr>
          </w:p>
        </w:tc>
        <w:tc>
          <w:tcPr>
            <w:tcW w:w="82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85" w:firstLine="20"/>
              <w:rPr>
                <w:rFonts w:ascii="Times New Roman" w:hAnsi="Times New Roman"/>
                <w:color w:val="000000" w:themeColor="text1"/>
                <w:sz w:val="24"/>
                <w:szCs w:val="24"/>
              </w:rPr>
            </w:pPr>
          </w:p>
        </w:tc>
        <w:tc>
          <w:tcPr>
            <w:tcW w:w="21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24"/>
                <w:szCs w:val="24"/>
              </w:rPr>
            </w:pPr>
          </w:p>
        </w:tc>
        <w:tc>
          <w:tcPr>
            <w:tcW w:w="92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p>
        </w:tc>
      </w:tr>
      <w:tr w:rsidR="00F2293F" w:rsidRPr="00B00499" w:rsidTr="00347884">
        <w:trPr>
          <w:trHeight w:hRule="exact" w:val="216"/>
        </w:trPr>
        <w:tc>
          <w:tcPr>
            <w:tcW w:w="175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Electives</w:t>
            </w:r>
          </w:p>
        </w:tc>
        <w:tc>
          <w:tcPr>
            <w:tcW w:w="1908"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123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18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c>
          <w:tcPr>
            <w:tcW w:w="97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24"/>
                <w:szCs w:val="24"/>
              </w:rPr>
            </w:pPr>
          </w:p>
        </w:tc>
        <w:tc>
          <w:tcPr>
            <w:tcW w:w="82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85" w:firstLine="20"/>
              <w:rPr>
                <w:rFonts w:ascii="Times New Roman" w:hAnsi="Times New Roman"/>
                <w:color w:val="000000" w:themeColor="text1"/>
                <w:sz w:val="24"/>
                <w:szCs w:val="24"/>
              </w:rPr>
            </w:pPr>
          </w:p>
        </w:tc>
        <w:tc>
          <w:tcPr>
            <w:tcW w:w="21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24"/>
                <w:szCs w:val="24"/>
              </w:rPr>
            </w:pPr>
          </w:p>
        </w:tc>
        <w:tc>
          <w:tcPr>
            <w:tcW w:w="92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p>
        </w:tc>
      </w:tr>
      <w:tr w:rsidR="00F2293F" w:rsidRPr="00B00499" w:rsidTr="00347884">
        <w:trPr>
          <w:trHeight w:hRule="exact" w:val="216"/>
        </w:trPr>
        <w:tc>
          <w:tcPr>
            <w:tcW w:w="175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MATH </w:t>
            </w:r>
            <w:r w:rsidR="00D03349" w:rsidRPr="00B00499">
              <w:rPr>
                <w:rFonts w:ascii="Times New Roman" w:hAnsi="Times New Roman"/>
                <w:color w:val="000000" w:themeColor="text1"/>
                <w:sz w:val="18"/>
                <w:szCs w:val="18"/>
              </w:rPr>
              <w:t xml:space="preserve">          4921</w:t>
            </w:r>
          </w:p>
        </w:tc>
        <w:tc>
          <w:tcPr>
            <w:tcW w:w="1908" w:type="dxa"/>
            <w:tcBorders>
              <w:top w:val="nil"/>
              <w:left w:val="nil"/>
              <w:bottom w:val="nil"/>
              <w:right w:val="nil"/>
            </w:tcBorders>
          </w:tcPr>
          <w:p w:rsidR="00F2293F" w:rsidRPr="00B00499" w:rsidRDefault="00D03349" w:rsidP="00F2293F">
            <w:pPr>
              <w:widowControl w:val="0"/>
              <w:autoSpaceDE w:val="0"/>
              <w:autoSpaceDN w:val="0"/>
              <w:adjustRightInd w:val="0"/>
              <w:spacing w:after="0"/>
              <w:ind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00F2293F" w:rsidRPr="00B00499">
              <w:rPr>
                <w:rFonts w:ascii="Times New Roman" w:hAnsi="Times New Roman"/>
                <w:color w:val="000000" w:themeColor="text1"/>
                <w:sz w:val="18"/>
                <w:szCs w:val="18"/>
              </w:rPr>
              <w:t>Senior Project I</w:t>
            </w:r>
          </w:p>
        </w:tc>
        <w:tc>
          <w:tcPr>
            <w:tcW w:w="1235" w:type="dxa"/>
            <w:tcBorders>
              <w:top w:val="nil"/>
              <w:left w:val="nil"/>
              <w:bottom w:val="nil"/>
              <w:right w:val="nil"/>
            </w:tcBorders>
          </w:tcPr>
          <w:p w:rsidR="00F2293F" w:rsidRPr="00B00499" w:rsidDel="004B1875" w:rsidRDefault="00F2293F" w:rsidP="00F2293F">
            <w:pPr>
              <w:widowControl w:val="0"/>
              <w:autoSpaceDE w:val="0"/>
              <w:autoSpaceDN w:val="0"/>
              <w:adjustRightInd w:val="0"/>
              <w:spacing w:after="0" w:line="195" w:lineRule="exact"/>
              <w:ind w:right="180" w:firstLine="2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c>
          <w:tcPr>
            <w:tcW w:w="97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82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85"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21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923" w:type="dxa"/>
            <w:tcBorders>
              <w:top w:val="nil"/>
              <w:left w:val="nil"/>
              <w:bottom w:val="nil"/>
              <w:right w:val="nil"/>
            </w:tcBorders>
          </w:tcPr>
          <w:p w:rsidR="00F2293F" w:rsidRPr="00B00499" w:rsidRDefault="00D03349" w:rsidP="00D03349">
            <w:pPr>
              <w:widowControl w:val="0"/>
              <w:autoSpaceDE w:val="0"/>
              <w:autoSpaceDN w:val="0"/>
              <w:adjustRightInd w:val="0"/>
              <w:spacing w:after="0" w:line="195" w:lineRule="exact"/>
              <w:ind w:right="40" w:firstLine="2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00F2293F" w:rsidRPr="00B00499">
              <w:rPr>
                <w:rFonts w:ascii="Times New Roman" w:hAnsi="Times New Roman"/>
                <w:color w:val="000000" w:themeColor="text1"/>
                <w:sz w:val="18"/>
                <w:szCs w:val="18"/>
              </w:rPr>
              <w:t>2</w:t>
            </w:r>
          </w:p>
        </w:tc>
      </w:tr>
      <w:tr w:rsidR="00F2293F" w:rsidRPr="00B00499" w:rsidTr="00347884">
        <w:trPr>
          <w:trHeight w:hRule="exact" w:val="216"/>
        </w:trPr>
        <w:tc>
          <w:tcPr>
            <w:tcW w:w="175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p>
        </w:tc>
        <w:tc>
          <w:tcPr>
            <w:tcW w:w="1908"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123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180" w:firstLine="20"/>
              <w:jc w:val="right"/>
              <w:rPr>
                <w:rFonts w:ascii="Times New Roman" w:hAnsi="Times New Roman"/>
                <w:color w:val="000000" w:themeColor="text1"/>
                <w:sz w:val="24"/>
                <w:szCs w:val="24"/>
              </w:rPr>
            </w:pPr>
          </w:p>
        </w:tc>
        <w:tc>
          <w:tcPr>
            <w:tcW w:w="97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0" w:firstLine="20"/>
              <w:rPr>
                <w:rFonts w:ascii="Times New Roman" w:hAnsi="Times New Roman"/>
                <w:color w:val="000000" w:themeColor="text1"/>
                <w:spacing w:val="-1"/>
                <w:sz w:val="18"/>
                <w:szCs w:val="18"/>
              </w:rPr>
            </w:pPr>
            <w:r w:rsidRPr="00B00499">
              <w:rPr>
                <w:rFonts w:ascii="Times New Roman" w:hAnsi="Times New Roman"/>
                <w:color w:val="000000" w:themeColor="text1"/>
                <w:sz w:val="18"/>
                <w:szCs w:val="18"/>
              </w:rPr>
              <w:t xml:space="preserve"> Math</w:t>
            </w:r>
          </w:p>
        </w:tc>
        <w:tc>
          <w:tcPr>
            <w:tcW w:w="825" w:type="dxa"/>
            <w:tcBorders>
              <w:top w:val="nil"/>
              <w:left w:val="nil"/>
              <w:bottom w:val="nil"/>
              <w:right w:val="nil"/>
            </w:tcBorders>
          </w:tcPr>
          <w:p w:rsidR="00F2293F" w:rsidRPr="00B00499" w:rsidRDefault="00602D2D" w:rsidP="00F2293F">
            <w:pPr>
              <w:widowControl w:val="0"/>
              <w:autoSpaceDE w:val="0"/>
              <w:autoSpaceDN w:val="0"/>
              <w:adjustRightInd w:val="0"/>
              <w:spacing w:after="0" w:line="177" w:lineRule="exact"/>
              <w:ind w:left="18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 xml:space="preserve">  </w:t>
            </w:r>
            <w:r w:rsidR="00F2293F" w:rsidRPr="00B00499">
              <w:rPr>
                <w:rFonts w:ascii="Times New Roman" w:hAnsi="Times New Roman"/>
                <w:color w:val="000000" w:themeColor="text1"/>
                <w:spacing w:val="-1"/>
                <w:sz w:val="18"/>
                <w:szCs w:val="18"/>
              </w:rPr>
              <w:t>3411</w:t>
            </w:r>
          </w:p>
        </w:tc>
        <w:tc>
          <w:tcPr>
            <w:tcW w:w="2177"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Statistical Methods</w:t>
            </w:r>
          </w:p>
        </w:tc>
        <w:tc>
          <w:tcPr>
            <w:tcW w:w="923" w:type="dxa"/>
            <w:tcBorders>
              <w:top w:val="nil"/>
              <w:left w:val="nil"/>
              <w:bottom w:val="nil"/>
              <w:right w:val="nil"/>
            </w:tcBorders>
          </w:tcPr>
          <w:p w:rsidR="00F2293F" w:rsidRPr="00B00499" w:rsidRDefault="00D03349" w:rsidP="00D03349">
            <w:pPr>
              <w:widowControl w:val="0"/>
              <w:autoSpaceDE w:val="0"/>
              <w:autoSpaceDN w:val="0"/>
              <w:adjustRightInd w:val="0"/>
              <w:spacing w:after="0" w:line="177" w:lineRule="exact"/>
              <w:ind w:left="180" w:firstLine="20"/>
              <w:jc w:val="right"/>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 xml:space="preserve">              </w:t>
            </w:r>
            <w:r w:rsidR="00F2293F" w:rsidRPr="00B00499">
              <w:rPr>
                <w:rFonts w:ascii="Times New Roman" w:hAnsi="Times New Roman"/>
                <w:color w:val="000000" w:themeColor="text1"/>
                <w:spacing w:val="-1"/>
                <w:sz w:val="18"/>
                <w:szCs w:val="18"/>
              </w:rPr>
              <w:t>3</w:t>
            </w:r>
          </w:p>
        </w:tc>
      </w:tr>
      <w:tr w:rsidR="00F2293F" w:rsidRPr="00B00499" w:rsidTr="00347884">
        <w:trPr>
          <w:trHeight w:hRule="exact" w:val="214"/>
        </w:trPr>
        <w:tc>
          <w:tcPr>
            <w:tcW w:w="175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p>
        </w:tc>
        <w:tc>
          <w:tcPr>
            <w:tcW w:w="1908"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123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180" w:firstLine="20"/>
              <w:jc w:val="right"/>
              <w:rPr>
                <w:rFonts w:ascii="Times New Roman" w:hAnsi="Times New Roman"/>
                <w:color w:val="000000" w:themeColor="text1"/>
                <w:sz w:val="24"/>
                <w:szCs w:val="24"/>
              </w:rPr>
            </w:pPr>
          </w:p>
        </w:tc>
        <w:tc>
          <w:tcPr>
            <w:tcW w:w="975"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pacing w:val="-1"/>
                <w:sz w:val="18"/>
                <w:szCs w:val="18"/>
              </w:rPr>
            </w:pPr>
          </w:p>
        </w:tc>
        <w:tc>
          <w:tcPr>
            <w:tcW w:w="825"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pacing w:val="-1"/>
                <w:sz w:val="18"/>
                <w:szCs w:val="18"/>
              </w:rPr>
            </w:pPr>
          </w:p>
        </w:tc>
        <w:tc>
          <w:tcPr>
            <w:tcW w:w="2177"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General Electives</w:t>
            </w:r>
          </w:p>
        </w:tc>
        <w:tc>
          <w:tcPr>
            <w:tcW w:w="923" w:type="dxa"/>
            <w:tcBorders>
              <w:top w:val="nil"/>
              <w:left w:val="nil"/>
              <w:bottom w:val="nil"/>
              <w:right w:val="nil"/>
            </w:tcBorders>
          </w:tcPr>
          <w:p w:rsidR="00F2293F" w:rsidRPr="00B00499" w:rsidRDefault="00D03349" w:rsidP="00D03349">
            <w:pPr>
              <w:widowControl w:val="0"/>
              <w:autoSpaceDE w:val="0"/>
              <w:autoSpaceDN w:val="0"/>
              <w:adjustRightInd w:val="0"/>
              <w:spacing w:after="0" w:line="177" w:lineRule="exact"/>
              <w:ind w:left="180" w:firstLine="20"/>
              <w:jc w:val="right"/>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 xml:space="preserve">   </w:t>
            </w:r>
            <w:r w:rsidR="00F2293F" w:rsidRPr="00B00499">
              <w:rPr>
                <w:rFonts w:ascii="Times New Roman" w:hAnsi="Times New Roman"/>
                <w:color w:val="000000" w:themeColor="text1"/>
                <w:spacing w:val="-1"/>
                <w:sz w:val="18"/>
                <w:szCs w:val="18"/>
              </w:rPr>
              <w:t>3</w:t>
            </w:r>
          </w:p>
        </w:tc>
      </w:tr>
      <w:tr w:rsidR="00F2293F" w:rsidRPr="00B00499" w:rsidTr="00347884">
        <w:trPr>
          <w:trHeight w:hRule="exact" w:val="214"/>
        </w:trPr>
        <w:tc>
          <w:tcPr>
            <w:tcW w:w="1757" w:type="dxa"/>
            <w:tcBorders>
              <w:top w:val="nil"/>
              <w:left w:val="nil"/>
              <w:bottom w:val="nil"/>
              <w:right w:val="nil"/>
            </w:tcBorders>
          </w:tcPr>
          <w:p w:rsidR="00F2293F" w:rsidRPr="00B00499" w:rsidDel="004B1875" w:rsidRDefault="00F2293F" w:rsidP="00F2293F">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p>
        </w:tc>
        <w:tc>
          <w:tcPr>
            <w:tcW w:w="1908"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1235" w:type="dxa"/>
            <w:tcBorders>
              <w:top w:val="nil"/>
              <w:left w:val="nil"/>
              <w:bottom w:val="nil"/>
              <w:right w:val="nil"/>
            </w:tcBorders>
          </w:tcPr>
          <w:p w:rsidR="00F2293F" w:rsidRPr="00B00499" w:rsidDel="004B1875" w:rsidRDefault="00F2293F" w:rsidP="00F2293F">
            <w:pPr>
              <w:widowControl w:val="0"/>
              <w:autoSpaceDE w:val="0"/>
              <w:autoSpaceDN w:val="0"/>
              <w:adjustRightInd w:val="0"/>
              <w:spacing w:after="0" w:line="195" w:lineRule="exact"/>
              <w:ind w:right="180" w:firstLine="20"/>
              <w:jc w:val="right"/>
              <w:rPr>
                <w:rFonts w:ascii="Times New Roman" w:hAnsi="Times New Roman"/>
                <w:color w:val="000000" w:themeColor="text1"/>
                <w:sz w:val="18"/>
                <w:szCs w:val="18"/>
              </w:rPr>
            </w:pPr>
          </w:p>
        </w:tc>
        <w:tc>
          <w:tcPr>
            <w:tcW w:w="975" w:type="dxa"/>
            <w:tcBorders>
              <w:top w:val="nil"/>
              <w:left w:val="nil"/>
              <w:bottom w:val="nil"/>
              <w:right w:val="nil"/>
            </w:tcBorders>
          </w:tcPr>
          <w:p w:rsidR="00F2293F" w:rsidRPr="00B00499" w:rsidRDefault="00602D2D" w:rsidP="00F2293F">
            <w:pPr>
              <w:widowControl w:val="0"/>
              <w:autoSpaceDE w:val="0"/>
              <w:autoSpaceDN w:val="0"/>
              <w:adjustRightInd w:val="0"/>
              <w:spacing w:after="0" w:line="177" w:lineRule="exact"/>
              <w:ind w:left="18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Social</w:t>
            </w:r>
          </w:p>
        </w:tc>
        <w:tc>
          <w:tcPr>
            <w:tcW w:w="825" w:type="dxa"/>
            <w:tcBorders>
              <w:top w:val="nil"/>
              <w:left w:val="nil"/>
              <w:bottom w:val="nil"/>
              <w:right w:val="nil"/>
            </w:tcBorders>
          </w:tcPr>
          <w:p w:rsidR="00F2293F" w:rsidRPr="00B00499" w:rsidRDefault="00602D2D" w:rsidP="00F2293F">
            <w:pPr>
              <w:widowControl w:val="0"/>
              <w:autoSpaceDE w:val="0"/>
              <w:autoSpaceDN w:val="0"/>
              <w:adjustRightInd w:val="0"/>
              <w:spacing w:after="0" w:line="177" w:lineRule="exact"/>
              <w:ind w:left="18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Science</w:t>
            </w:r>
          </w:p>
        </w:tc>
        <w:tc>
          <w:tcPr>
            <w:tcW w:w="2177" w:type="dxa"/>
            <w:tcBorders>
              <w:top w:val="nil"/>
              <w:left w:val="nil"/>
              <w:bottom w:val="nil"/>
              <w:right w:val="nil"/>
            </w:tcBorders>
          </w:tcPr>
          <w:p w:rsidR="00F2293F" w:rsidRPr="00B00499" w:rsidRDefault="00F2293F" w:rsidP="00F2293F">
            <w:pPr>
              <w:widowControl w:val="0"/>
              <w:autoSpaceDE w:val="0"/>
              <w:autoSpaceDN w:val="0"/>
              <w:adjustRightInd w:val="0"/>
              <w:spacing w:after="0" w:line="177" w:lineRule="exact"/>
              <w:ind w:left="18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Electives</w:t>
            </w:r>
          </w:p>
        </w:tc>
        <w:tc>
          <w:tcPr>
            <w:tcW w:w="923" w:type="dxa"/>
            <w:tcBorders>
              <w:top w:val="nil"/>
              <w:left w:val="nil"/>
              <w:bottom w:val="nil"/>
              <w:right w:val="nil"/>
            </w:tcBorders>
          </w:tcPr>
          <w:p w:rsidR="00F2293F" w:rsidRPr="00B00499" w:rsidRDefault="00F2293F" w:rsidP="00D03349">
            <w:pPr>
              <w:widowControl w:val="0"/>
              <w:autoSpaceDE w:val="0"/>
              <w:autoSpaceDN w:val="0"/>
              <w:adjustRightInd w:val="0"/>
              <w:spacing w:after="0" w:line="177" w:lineRule="exact"/>
              <w:ind w:left="180" w:firstLine="20"/>
              <w:jc w:val="right"/>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3</w:t>
            </w:r>
          </w:p>
        </w:tc>
      </w:tr>
      <w:tr w:rsidR="00F2293F" w:rsidRPr="00B00499" w:rsidTr="00347884">
        <w:trPr>
          <w:trHeight w:hRule="exact" w:val="296"/>
        </w:trPr>
        <w:tc>
          <w:tcPr>
            <w:tcW w:w="1757"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Hours</w:t>
            </w:r>
          </w:p>
        </w:tc>
        <w:tc>
          <w:tcPr>
            <w:tcW w:w="1908"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1235"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180" w:firstLine="2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F2293F"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975"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825"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2177"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20"/>
              <w:rPr>
                <w:rFonts w:ascii="Times New Roman" w:hAnsi="Times New Roman"/>
                <w:color w:val="000000" w:themeColor="text1"/>
                <w:sz w:val="24"/>
                <w:szCs w:val="24"/>
              </w:rPr>
            </w:pPr>
          </w:p>
        </w:tc>
        <w:tc>
          <w:tcPr>
            <w:tcW w:w="923" w:type="dxa"/>
            <w:tcBorders>
              <w:top w:val="nil"/>
              <w:left w:val="nil"/>
              <w:bottom w:val="nil"/>
              <w:right w:val="nil"/>
            </w:tcBorders>
          </w:tcPr>
          <w:p w:rsidR="00F2293F" w:rsidRPr="00B00499" w:rsidRDefault="00D03349" w:rsidP="00D03349">
            <w:pPr>
              <w:widowControl w:val="0"/>
              <w:autoSpaceDE w:val="0"/>
              <w:autoSpaceDN w:val="0"/>
              <w:adjustRightInd w:val="0"/>
              <w:spacing w:after="0" w:line="194" w:lineRule="exact"/>
              <w:ind w:right="40" w:firstLine="2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F2293F" w:rsidRPr="00B00499">
              <w:rPr>
                <w:rFonts w:ascii="Times New Roman" w:hAnsi="Times New Roman"/>
                <w:b/>
                <w:bCs/>
                <w:color w:val="000000" w:themeColor="text1"/>
                <w:sz w:val="18"/>
                <w:szCs w:val="18"/>
              </w:rPr>
              <w:t>17</w:t>
            </w:r>
            <w:r w:rsidRPr="00B00499">
              <w:rPr>
                <w:rFonts w:ascii="Times New Roman" w:hAnsi="Times New Roman"/>
                <w:b/>
                <w:bCs/>
                <w:color w:val="000000" w:themeColor="text1"/>
                <w:sz w:val="18"/>
                <w:szCs w:val="18"/>
              </w:rPr>
              <w:t xml:space="preserve"> hrs)</w:t>
            </w:r>
          </w:p>
        </w:tc>
      </w:tr>
    </w:tbl>
    <w:p w:rsidR="00F2293F" w:rsidRPr="00B00499" w:rsidRDefault="00F2293F" w:rsidP="005952CB">
      <w:pPr>
        <w:ind w:left="180" w:firstLine="50"/>
        <w:rPr>
          <w:color w:val="000000" w:themeColor="text1"/>
        </w:rPr>
      </w:pPr>
    </w:p>
    <w:sectPr w:rsidR="00F2293F" w:rsidRPr="00B00499" w:rsidSect="00F430A0">
      <w:headerReference w:type="even" r:id="rId18"/>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349" w:rsidRDefault="00D03349" w:rsidP="007D77D2">
      <w:pPr>
        <w:spacing w:after="0"/>
      </w:pPr>
      <w:r>
        <w:separator/>
      </w:r>
    </w:p>
  </w:endnote>
  <w:endnote w:type="continuationSeparator" w:id="0">
    <w:p w:rsidR="00D03349" w:rsidRDefault="00D03349"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49" w:rsidRPr="007D77D2" w:rsidRDefault="00D6358D" w:rsidP="007D77D2">
    <w:pPr>
      <w:pStyle w:val="Footer"/>
      <w:jc w:val="center"/>
      <w:rPr>
        <w:sz w:val="18"/>
        <w:szCs w:val="18"/>
      </w:rPr>
    </w:pPr>
    <w:r w:rsidRPr="00D6358D">
      <w:rPr>
        <w:noProof/>
      </w:rPr>
      <w:pict>
        <v:shapetype id="_x0000_t202" coordsize="21600,21600" o:spt="202" path="m,l,21600r21600,l21600,xe">
          <v:stroke joinstyle="miter"/>
          <v:path gradientshapeok="t" o:connecttype="rect"/>
        </v:shapetype>
        <v:shape id="_x0000_s2153" type="#_x0000_t202" style="position:absolute;left:0;text-align:left;margin-left:-37.1pt;margin-top:-22.65pt;width:34pt;height:34.15pt;z-index:251667456">
          <v:textbox inset="0,0,0,0">
            <w:txbxContent>
              <w:p w:rsidR="00D03349" w:rsidRPr="007D77D2" w:rsidRDefault="00D6358D" w:rsidP="00347884">
                <w:pPr>
                  <w:ind w:firstLine="0"/>
                  <w:rPr>
                    <w:rFonts w:ascii="Impact" w:hAnsi="Impact"/>
                    <w:sz w:val="40"/>
                    <w:szCs w:val="40"/>
                  </w:rPr>
                </w:pPr>
                <w:r w:rsidRPr="007D77D2">
                  <w:rPr>
                    <w:rFonts w:ascii="Impact" w:hAnsi="Impact"/>
                    <w:sz w:val="40"/>
                    <w:szCs w:val="40"/>
                  </w:rPr>
                  <w:fldChar w:fldCharType="begin"/>
                </w:r>
                <w:r w:rsidR="00D03349" w:rsidRPr="007D77D2">
                  <w:rPr>
                    <w:rFonts w:ascii="Impact" w:hAnsi="Impact"/>
                    <w:sz w:val="40"/>
                    <w:szCs w:val="40"/>
                  </w:rPr>
                  <w:instrText xml:space="preserve"> PAGE   \* MERGEFORMAT </w:instrText>
                </w:r>
                <w:r w:rsidRPr="007D77D2">
                  <w:rPr>
                    <w:rFonts w:ascii="Impact" w:hAnsi="Impact"/>
                    <w:sz w:val="40"/>
                    <w:szCs w:val="40"/>
                  </w:rPr>
                  <w:fldChar w:fldCharType="separate"/>
                </w:r>
                <w:r w:rsidR="00F430A0">
                  <w:rPr>
                    <w:rFonts w:ascii="Impact" w:hAnsi="Impact"/>
                    <w:noProof/>
                    <w:sz w:val="40"/>
                    <w:szCs w:val="40"/>
                  </w:rPr>
                  <w:t>26</w:t>
                </w:r>
                <w:r w:rsidRPr="007D77D2">
                  <w:rPr>
                    <w:rFonts w:ascii="Impact" w:hAnsi="Impact"/>
                    <w:sz w:val="40"/>
                    <w:szCs w:val="40"/>
                  </w:rPr>
                  <w:fldChar w:fldCharType="end"/>
                </w:r>
              </w:p>
            </w:txbxContent>
          </v:textbox>
        </v:shape>
      </w:pict>
    </w:r>
    <w:r w:rsidR="00D03349" w:rsidRPr="007D77D2">
      <w:t>2011-2012 U</w:t>
    </w:r>
    <w:r w:rsidR="00D03349" w:rsidRPr="007D77D2">
      <w:rPr>
        <w:sz w:val="18"/>
        <w:szCs w:val="18"/>
      </w:rPr>
      <w:t xml:space="preserve">NDERGRADUATE </w:t>
    </w:r>
    <w:r w:rsidR="00D03349" w:rsidRPr="007D77D2">
      <w:t>C</w:t>
    </w:r>
    <w:r w:rsidR="00D03349"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49" w:rsidRPr="007D77D2" w:rsidRDefault="00D6358D" w:rsidP="007D77D2">
    <w:pPr>
      <w:pStyle w:val="Footer"/>
      <w:jc w:val="center"/>
      <w:rPr>
        <w:rFonts w:ascii="Times New Roman" w:hAnsi="Times New Roman" w:cs="Times New Roman"/>
        <w:sz w:val="18"/>
        <w:szCs w:val="18"/>
      </w:rPr>
    </w:pPr>
    <w:r w:rsidRPr="00D6358D">
      <w:rPr>
        <w:rFonts w:ascii="Times New Roman" w:hAnsi="Times New Roman" w:cs="Times New Roman"/>
        <w:noProof/>
      </w:rPr>
      <w:pict>
        <v:shapetype id="_x0000_t202" coordsize="21600,21600" o:spt="202" path="m,l,21600r21600,l21600,xe">
          <v:stroke joinstyle="miter"/>
          <v:path gradientshapeok="t" o:connecttype="rect"/>
        </v:shapetype>
        <v:shape id="_x0000_s2136" type="#_x0000_t202" style="position:absolute;left:0;text-align:left;margin-left:528.7pt;margin-top:-23.45pt;width:34pt;height:34.15pt;z-index:251665408">
          <v:textbox style="mso-next-textbox:#_x0000_s2136" inset="0,0,0,0">
            <w:txbxContent>
              <w:p w:rsidR="00D03349" w:rsidRPr="007D77D2" w:rsidRDefault="00D6358D" w:rsidP="00347884">
                <w:pPr>
                  <w:ind w:firstLine="0"/>
                  <w:rPr>
                    <w:rFonts w:ascii="Impact" w:hAnsi="Impact"/>
                    <w:sz w:val="40"/>
                    <w:szCs w:val="40"/>
                  </w:rPr>
                </w:pPr>
                <w:r w:rsidRPr="007D77D2">
                  <w:rPr>
                    <w:rFonts w:ascii="Impact" w:hAnsi="Impact"/>
                    <w:sz w:val="40"/>
                    <w:szCs w:val="40"/>
                  </w:rPr>
                  <w:fldChar w:fldCharType="begin"/>
                </w:r>
                <w:r w:rsidR="00D03349" w:rsidRPr="007D77D2">
                  <w:rPr>
                    <w:rFonts w:ascii="Impact" w:hAnsi="Impact"/>
                    <w:sz w:val="40"/>
                    <w:szCs w:val="40"/>
                  </w:rPr>
                  <w:instrText xml:space="preserve"> PAGE   \* MERGEFORMAT </w:instrText>
                </w:r>
                <w:r w:rsidRPr="007D77D2">
                  <w:rPr>
                    <w:rFonts w:ascii="Impact" w:hAnsi="Impact"/>
                    <w:sz w:val="40"/>
                    <w:szCs w:val="40"/>
                  </w:rPr>
                  <w:fldChar w:fldCharType="separate"/>
                </w:r>
                <w:r w:rsidR="00F430A0">
                  <w:rPr>
                    <w:rFonts w:ascii="Impact" w:hAnsi="Impact"/>
                    <w:noProof/>
                    <w:sz w:val="40"/>
                    <w:szCs w:val="40"/>
                  </w:rPr>
                  <w:t>25</w:t>
                </w:r>
                <w:r w:rsidRPr="007D77D2">
                  <w:rPr>
                    <w:rFonts w:ascii="Impact" w:hAnsi="Impact"/>
                    <w:sz w:val="40"/>
                    <w:szCs w:val="40"/>
                  </w:rPr>
                  <w:fldChar w:fldCharType="end"/>
                </w:r>
              </w:p>
            </w:txbxContent>
          </v:textbox>
        </v:shape>
      </w:pict>
    </w:r>
    <w:r w:rsidR="00D03349" w:rsidRPr="007D77D2">
      <w:rPr>
        <w:rFonts w:ascii="Times New Roman" w:hAnsi="Times New Roman" w:cs="Times New Roman"/>
      </w:rPr>
      <w:t>2011-2012 U</w:t>
    </w:r>
    <w:r w:rsidR="00D03349" w:rsidRPr="007D77D2">
      <w:rPr>
        <w:rFonts w:ascii="Times New Roman" w:hAnsi="Times New Roman" w:cs="Times New Roman"/>
        <w:sz w:val="18"/>
        <w:szCs w:val="18"/>
      </w:rPr>
      <w:t xml:space="preserve">NDERGRADUATE </w:t>
    </w:r>
    <w:r w:rsidR="00D03349" w:rsidRPr="007D77D2">
      <w:rPr>
        <w:rFonts w:ascii="Times New Roman" w:hAnsi="Times New Roman" w:cs="Times New Roman"/>
      </w:rPr>
      <w:t>C</w:t>
    </w:r>
    <w:r w:rsidR="00D03349"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349" w:rsidRDefault="00D03349" w:rsidP="007D77D2">
      <w:pPr>
        <w:spacing w:after="0"/>
      </w:pPr>
      <w:r>
        <w:separator/>
      </w:r>
    </w:p>
  </w:footnote>
  <w:footnote w:type="continuationSeparator" w:id="0">
    <w:p w:rsidR="00D03349" w:rsidRDefault="00D03349"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49" w:rsidRDefault="00D6358D">
    <w:pPr>
      <w:pStyle w:val="Header"/>
    </w:pPr>
    <w:r>
      <w:rPr>
        <w:noProof/>
      </w:rPr>
      <w:pict>
        <v:group id="_x0000_s2137" style="position:absolute;left:0;text-align:left;margin-left:-58.3pt;margin-top:-36pt;width:175.05pt;height:795.8pt;z-index:251666432" coordorigin="6232" coordsize="3501,15916">
          <v:rect id="_x0000_s2138"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38" inset="0,0,0,0">
              <w:txbxContent>
                <w:p w:rsidR="00D03349" w:rsidRDefault="00D03349" w:rsidP="00347884">
                  <w:pPr>
                    <w:spacing w:after="0"/>
                    <w:ind w:firstLine="0"/>
                    <w:rPr>
                      <w:b/>
                      <w:color w:val="000000" w:themeColor="text1"/>
                    </w:rPr>
                  </w:pPr>
                  <w:r>
                    <w:rPr>
                      <w:b/>
                      <w:color w:val="000000" w:themeColor="text1"/>
                    </w:rPr>
                    <w:t xml:space="preserve">   </w:t>
                  </w:r>
                </w:p>
                <w:p w:rsidR="00D03349" w:rsidRPr="00E963F1"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39" style="position:absolute;left:6232;width:3501;height:15916" coordorigin="4935" coordsize="3501,15916">
            <v:group id="_x0000_s2140" style="position:absolute;left:4935;width:1104;height:15916" coordorigin="5929,3" coordsize="1104,15916">
              <v:rect id="_x0000_s214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1" inset="0,0,0,0">
                  <w:txbxContent>
                    <w:p w:rsidR="00D03349" w:rsidRDefault="00D03349" w:rsidP="00347884">
                      <w:pPr>
                        <w:spacing w:after="0"/>
                        <w:ind w:firstLine="0"/>
                        <w:rPr>
                          <w:b/>
                          <w:color w:val="000000" w:themeColor="text1"/>
                        </w:rPr>
                      </w:pPr>
                      <w:r>
                        <w:rPr>
                          <w:b/>
                          <w:color w:val="000000" w:themeColor="text1"/>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D03349" w:rsidRPr="002A1F31" w:rsidRDefault="00D03349"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42" style="position:absolute;left:5929;top:2404;width:1104;height:13112" coordorigin="3836,2408" coordsize="1104,13112">
                <v:shapetype id="_x0000_t32" coordsize="21600,21600" o:spt="32" o:oned="t" path="m,l21600,21600e" filled="f">
                  <v:path arrowok="t" fillok="f" o:connecttype="none"/>
                  <o:lock v:ext="edit" shapetype="t"/>
                </v:shapetype>
                <v:shape id="_x0000_s2143" type="#_x0000_t32" style="position:absolute;left:3889;top:4172;width:1051;height:0" o:connectortype="straight" strokeweight="2pt"/>
                <v:shape id="_x0000_s2144" type="#_x0000_t32" style="position:absolute;left:3889;top:2408;width:1051;height:0" o:connectortype="straight" strokeweight="2pt"/>
                <v:shape id="Freeform 2758" o:spid="_x0000_s214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7" type="#_x0000_t32" style="position:absolute;left:3889;top:6006;width:1051;height:0" o:connectortype="straight" strokeweight="2pt"/>
                <v:shape id="_x0000_s2148" type="#_x0000_t32" style="position:absolute;left:3889;top:7786;width:1051;height:0" o:connectortype="straight" strokeweight="2pt"/>
                <v:shape id="_x0000_s2149" type="#_x0000_t32" style="position:absolute;left:3889;top:9663;width:1051;height:0" o:connectortype="straight" strokeweight="2pt"/>
                <v:shape id="_x0000_s2150" type="#_x0000_t32" style="position:absolute;left:3889;top:11481;width:1051;height:0" o:connectortype="straight" strokeweight="2pt"/>
                <v:shape id="_x0000_s2151" type="#_x0000_t32" style="position:absolute;left:3889;top:13281;width:1051;height:0" o:connectortype="straight" strokeweight="2pt"/>
              </v:group>
            </v:group>
            <v:rect id="_x0000_s2152" style="position:absolute;left:5612;top:375;width:2824;height:421" fillcolor="white [3201]" strokecolor="#bfbfbf [2412]" strokeweight="2.5pt">
              <v:shadow color="#868686"/>
              <v:textbox style="mso-next-textbox:#_x0000_s2152">
                <w:txbxContent>
                  <w:p w:rsidR="00D03349" w:rsidRDefault="00D03349" w:rsidP="00347884">
                    <w:pPr>
                      <w:ind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49" w:rsidRDefault="00D6358D">
    <w:pPr>
      <w:pStyle w:val="Header"/>
    </w:pPr>
    <w:r>
      <w:rPr>
        <w:noProof/>
      </w:rPr>
      <w:pict>
        <v:group id="_x0000_s2206" style="position:absolute;left:0;text-align:left;margin-left:406.4pt;margin-top:-36pt;width:176.75pt;height:795.8pt;z-index:251673600" coordorigin="2109" coordsize="3535,15916">
          <v:group id="_x0000_s2207" style="position:absolute;left:4564;width:1080;height:15916" coordorigin="6644" coordsize="1080,15916">
            <v:group id="_x0000_s2208" style="position:absolute;left:6644;width:1080;height:15916" coordorigin="6644" coordsize="1080,15916">
              <v:rect id="_x0000_s2209" style="position:absolute;left:6644;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09" inset="0,0,0,0">
                  <w:txbxContent>
                    <w:p w:rsidR="00D03349" w:rsidRDefault="00D03349" w:rsidP="005B3E51">
                      <w:pPr>
                        <w:spacing w:after="0"/>
                        <w:ind w:firstLine="0"/>
                        <w:rPr>
                          <w:b/>
                          <w:color w:val="000000" w:themeColor="text1"/>
                        </w:rPr>
                      </w:pPr>
                      <w:r>
                        <w:rPr>
                          <w:b/>
                          <w:color w:val="000000" w:themeColor="text1"/>
                        </w:rPr>
                        <w:t xml:space="preserve">   </w:t>
                      </w:r>
                    </w:p>
                    <w:p w:rsidR="00D03349" w:rsidRPr="00E963F1" w:rsidRDefault="00D03349"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rect id="_x0000_s2210" style="position:absolute;left:6644;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210" inset="0,0,0,0">
                  <w:txbxContent>
                    <w:p w:rsidR="00D03349" w:rsidRDefault="00D03349" w:rsidP="005B3E51">
                      <w:pPr>
                        <w:spacing w:after="0"/>
                        <w:ind w:firstLine="0"/>
                        <w:rPr>
                          <w:b/>
                          <w:color w:val="000000" w:themeColor="text1"/>
                        </w:rPr>
                      </w:pPr>
                      <w:r>
                        <w:rPr>
                          <w:b/>
                          <w:color w:val="000000" w:themeColor="text1"/>
                        </w:rPr>
                        <w:t xml:space="preserve">   </w:t>
                      </w:r>
                    </w:p>
                    <w:p w:rsidR="00D03349" w:rsidRDefault="00D03349"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D03349" w:rsidRDefault="00D03349" w:rsidP="005B3E5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School                  Descriptions            Index</w:t>
                      </w:r>
                    </w:p>
                    <w:p w:rsidR="00D03349" w:rsidRPr="00C0510C" w:rsidRDefault="00D03349" w:rsidP="005B3E51">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v:group id="_x0000_s2211" style="position:absolute;left:6644;top:2401;width:1075;height:13112" coordorigin="7514,2465" coordsize="1075,13112">
              <v:shapetype id="_x0000_t32" coordsize="21600,21600" o:spt="32" o:oned="t" path="m,l21600,21600e" filled="f">
                <v:path arrowok="t" fillok="f" o:connecttype="none"/>
                <o:lock v:ext="edit" shapetype="t"/>
              </v:shapetype>
              <v:shape id="_x0000_s2212" type="#_x0000_t32" style="position:absolute;left:7514;top:4229;width:1051;height:0" o:connectortype="straight" strokeweight="2pt"/>
              <v:shape id="_x0000_s2213" type="#_x0000_t32" style="position:absolute;left:7514;top:2465;width:1051;height:0" o:connectortype="straight" strokeweight="2pt"/>
              <v:shape id="Freeform 2758" o:spid="_x0000_s221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1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16" type="#_x0000_t32" style="position:absolute;left:7514;top:6063;width:1051;height:0" o:connectortype="straight" strokeweight="2pt"/>
              <v:shape id="_x0000_s2217" type="#_x0000_t32" style="position:absolute;left:7514;top:7843;width:1051;height:0" o:connectortype="straight" strokeweight="2pt"/>
              <v:shape id="_x0000_s2218" type="#_x0000_t32" style="position:absolute;left:7514;top:9720;width:1051;height:0" o:connectortype="straight" strokeweight="2pt"/>
              <v:shape id="_x0000_s2219" type="#_x0000_t32" style="position:absolute;left:7514;top:11538;width:1051;height:0" o:connectortype="straight" strokeweight="2pt"/>
              <v:shape id="_x0000_s2220" type="#_x0000_t32" style="position:absolute;left:7514;top:13338;width:1051;height:0" o:connectortype="straight" strokeweight="2pt"/>
            </v:group>
          </v:group>
          <v:rect id="_x0000_s2221" style="position:absolute;left:2109;top:375;width:2824;height:421" fillcolor="white [3201]" strokecolor="#bfbfbf [2412]" strokeweight="2.5pt">
            <v:shadow color="#868686"/>
            <v:textbox style="mso-next-textbox:#_x0000_s2221">
              <w:txbxContent>
                <w:p w:rsidR="00D03349" w:rsidRDefault="00D03349" w:rsidP="005B3E51">
                  <w:pPr>
                    <w:ind w:firstLine="0"/>
                  </w:pPr>
                  <w:r>
                    <w:t>Sci. Health Professions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49" w:rsidRDefault="00D6358D">
    <w:pPr>
      <w:pStyle w:val="Header"/>
    </w:pPr>
    <w:r>
      <w:rPr>
        <w:noProof/>
      </w:rPr>
      <w:pict>
        <v:group id="_x0000_s2174" style="position:absolute;left:0;text-align:left;margin-left:-58.3pt;margin-top:-36pt;width:175.05pt;height:795.8pt;z-index:251670528" coordorigin="6232" coordsize="3501,15916">
          <v:rect id="_x0000_s217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5" inset="0,0,0,0">
              <w:txbxContent>
                <w:p w:rsidR="00D03349" w:rsidRDefault="00D03349" w:rsidP="00347884">
                  <w:pPr>
                    <w:spacing w:after="0"/>
                    <w:ind w:firstLine="0"/>
                    <w:rPr>
                      <w:b/>
                      <w:color w:val="000000" w:themeColor="text1"/>
                    </w:rPr>
                  </w:pPr>
                  <w:r>
                    <w:rPr>
                      <w:b/>
                      <w:color w:val="000000" w:themeColor="text1"/>
                    </w:rPr>
                    <w:t xml:space="preserve">   </w:t>
                  </w:r>
                </w:p>
                <w:p w:rsidR="00D03349" w:rsidRPr="00E963F1"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6" style="position:absolute;left:6232;width:3501;height:15916" coordorigin="4935" coordsize="3501,15916">
            <v:group id="_x0000_s2177" style="position:absolute;left:4935;width:1104;height:15916" coordorigin="5929,3" coordsize="1104,15916">
              <v:rect id="_x0000_s217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8" inset="0,0,0,0">
                  <w:txbxContent>
                    <w:p w:rsidR="00D03349" w:rsidRDefault="00D03349" w:rsidP="00347884">
                      <w:pPr>
                        <w:spacing w:after="0"/>
                        <w:ind w:firstLine="0"/>
                        <w:rPr>
                          <w:b/>
                          <w:color w:val="000000" w:themeColor="text1"/>
                        </w:rPr>
                      </w:pPr>
                      <w:r>
                        <w:rPr>
                          <w:b/>
                          <w:color w:val="000000" w:themeColor="text1"/>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D03349" w:rsidRPr="002A1F31" w:rsidRDefault="00D03349"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79" style="position:absolute;left:5929;top:2404;width:1104;height:13112" coordorigin="3836,2408" coordsize="1104,13112">
                <v:shapetype id="_x0000_t32" coordsize="21600,21600" o:spt="32" o:oned="t" path="m,l21600,21600e" filled="f">
                  <v:path arrowok="t" fillok="f" o:connecttype="none"/>
                  <o:lock v:ext="edit" shapetype="t"/>
                </v:shapetype>
                <v:shape id="_x0000_s2180" type="#_x0000_t32" style="position:absolute;left:3889;top:4172;width:1051;height:0" o:connectortype="straight" strokeweight="2pt"/>
                <v:shape id="_x0000_s2181" type="#_x0000_t32" style="position:absolute;left:3889;top:2408;width:1051;height:0" o:connectortype="straight" strokeweight="2pt"/>
                <v:shape id="Freeform 2758" o:spid="_x0000_s218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4" type="#_x0000_t32" style="position:absolute;left:3889;top:6006;width:1051;height:0" o:connectortype="straight" strokeweight="2pt"/>
                <v:shape id="_x0000_s2185" type="#_x0000_t32" style="position:absolute;left:3889;top:7786;width:1051;height:0" o:connectortype="straight" strokeweight="2pt"/>
                <v:shape id="_x0000_s2186" type="#_x0000_t32" style="position:absolute;left:3889;top:9663;width:1051;height:0" o:connectortype="straight" strokeweight="2pt"/>
                <v:shape id="_x0000_s2187" type="#_x0000_t32" style="position:absolute;left:3889;top:11481;width:1051;height:0" o:connectortype="straight" strokeweight="2pt"/>
                <v:shape id="_x0000_s2188" type="#_x0000_t32" style="position:absolute;left:3889;top:13281;width:1051;height:0" o:connectortype="straight" strokeweight="2pt"/>
              </v:group>
            </v:group>
            <v:rect id="_x0000_s2189" style="position:absolute;left:5612;top:375;width:2824;height:421" fillcolor="white [3201]" strokecolor="#bfbfbf [2412]" strokeweight="2.5pt">
              <v:shadow color="#868686"/>
              <v:textbox style="mso-next-textbox:#_x0000_s2189">
                <w:txbxContent>
                  <w:p w:rsidR="00D03349" w:rsidRDefault="00D03349" w:rsidP="00D959E9">
                    <w:pPr>
                      <w:ind w:firstLine="0"/>
                      <w:jc w:val="center"/>
                    </w:pPr>
                    <w:r>
                      <w:t>N</w:t>
                    </w:r>
                    <w:r>
                      <w:rPr>
                        <w:sz w:val="18"/>
                        <w:szCs w:val="18"/>
                      </w:rPr>
                      <w:t>URSING</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49" w:rsidRDefault="00D6358D">
    <w:pPr>
      <w:pStyle w:val="Header"/>
    </w:pPr>
    <w:r>
      <w:rPr>
        <w:noProof/>
      </w:rPr>
      <w:pict>
        <v:group id="_x0000_s2254" style="position:absolute;left:0;text-align:left;margin-left:-58.3pt;margin-top:-36pt;width:175.05pt;height:795.8pt;z-index:251679744" coordorigin="6232" coordsize="3501,15916">
          <v:rect id="_x0000_s225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55" inset="0,0,0,0">
              <w:txbxContent>
                <w:p w:rsidR="00D03349" w:rsidRDefault="00D03349" w:rsidP="00347884">
                  <w:pPr>
                    <w:spacing w:after="0"/>
                    <w:ind w:firstLine="0"/>
                    <w:rPr>
                      <w:b/>
                      <w:color w:val="000000" w:themeColor="text1"/>
                    </w:rPr>
                  </w:pPr>
                  <w:r>
                    <w:rPr>
                      <w:b/>
                      <w:color w:val="000000" w:themeColor="text1"/>
                    </w:rPr>
                    <w:t xml:space="preserve">   </w:t>
                  </w:r>
                </w:p>
                <w:p w:rsidR="00D03349" w:rsidRPr="00E963F1"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56" style="position:absolute;left:6232;width:3501;height:15916" coordorigin="4935" coordsize="3501,15916">
            <v:group id="_x0000_s2257" style="position:absolute;left:4935;width:1104;height:15916" coordorigin="5929,3" coordsize="1104,15916">
              <v:rect id="_x0000_s225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58" inset="0,0,0,0">
                  <w:txbxContent>
                    <w:p w:rsidR="00D03349" w:rsidRDefault="00D03349" w:rsidP="00347884">
                      <w:pPr>
                        <w:spacing w:after="0"/>
                        <w:ind w:firstLine="0"/>
                        <w:rPr>
                          <w:b/>
                          <w:color w:val="000000" w:themeColor="text1"/>
                        </w:rPr>
                      </w:pPr>
                      <w:r>
                        <w:rPr>
                          <w:b/>
                          <w:color w:val="000000" w:themeColor="text1"/>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D03349" w:rsidRPr="002A1F31" w:rsidRDefault="00D03349"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59" style="position:absolute;left:5929;top:2404;width:1104;height:13112" coordorigin="3836,2408" coordsize="1104,13112">
                <v:shapetype id="_x0000_t32" coordsize="21600,21600" o:spt="32" o:oned="t" path="m,l21600,21600e" filled="f">
                  <v:path arrowok="t" fillok="f" o:connecttype="none"/>
                  <o:lock v:ext="edit" shapetype="t"/>
                </v:shapetype>
                <v:shape id="_x0000_s2260" type="#_x0000_t32" style="position:absolute;left:3889;top:4172;width:1051;height:0" o:connectortype="straight" strokeweight="2pt"/>
                <v:shape id="_x0000_s2261" type="#_x0000_t32" style="position:absolute;left:3889;top:2408;width:1051;height:0" o:connectortype="straight" strokeweight="2pt"/>
                <v:shape id="Freeform 2758" o:spid="_x0000_s226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6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64" type="#_x0000_t32" style="position:absolute;left:3889;top:6006;width:1051;height:0" o:connectortype="straight" strokeweight="2pt"/>
                <v:shape id="_x0000_s2265" type="#_x0000_t32" style="position:absolute;left:3889;top:7786;width:1051;height:0" o:connectortype="straight" strokeweight="2pt"/>
                <v:shape id="_x0000_s2266" type="#_x0000_t32" style="position:absolute;left:3889;top:9663;width:1051;height:0" o:connectortype="straight" strokeweight="2pt"/>
                <v:shape id="_x0000_s2267" type="#_x0000_t32" style="position:absolute;left:3889;top:11481;width:1051;height:0" o:connectortype="straight" strokeweight="2pt"/>
                <v:shape id="_x0000_s2268" type="#_x0000_t32" style="position:absolute;left:3889;top:13281;width:1051;height:0" o:connectortype="straight" strokeweight="2pt"/>
              </v:group>
            </v:group>
            <v:rect id="_x0000_s2269" style="position:absolute;left:5612;top:375;width:2824;height:421" fillcolor="white [3201]" strokecolor="#bfbfbf [2412]" strokeweight="2.5pt">
              <v:shadow color="#868686"/>
              <v:textbox style="mso-next-textbox:#_x0000_s2269">
                <w:txbxContent>
                  <w:p w:rsidR="00D03349" w:rsidRDefault="00D03349" w:rsidP="00D959E9">
                    <w:pPr>
                      <w:ind w:firstLine="0"/>
                      <w:jc w:val="center"/>
                    </w:pPr>
                    <w:r>
                      <w:t>C</w:t>
                    </w:r>
                    <w:r w:rsidRPr="00DB4176">
                      <w:rPr>
                        <w:sz w:val="18"/>
                        <w:szCs w:val="18"/>
                      </w:rPr>
                      <w:t>RIMINAL</w:t>
                    </w:r>
                    <w:r>
                      <w:t xml:space="preserve"> J</w:t>
                    </w:r>
                    <w:r w:rsidRPr="00DB4176">
                      <w:rPr>
                        <w:sz w:val="18"/>
                        <w:szCs w:val="18"/>
                      </w:rPr>
                      <w:t>USTICE</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49" w:rsidRDefault="00D6358D">
    <w:pPr>
      <w:pStyle w:val="Header"/>
    </w:pPr>
    <w:r>
      <w:rPr>
        <w:noProof/>
      </w:rPr>
      <w:pict>
        <v:group id="_x0000_s2222" style="position:absolute;left:0;text-align:left;margin-left:-58.3pt;margin-top:-36pt;width:175.05pt;height:795.8pt;z-index:251675648" coordorigin="6232" coordsize="3501,15916">
          <v:rect id="_x0000_s2223"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23" inset="0,0,0,0">
              <w:txbxContent>
                <w:p w:rsidR="00D03349" w:rsidRDefault="00D03349" w:rsidP="00347884">
                  <w:pPr>
                    <w:spacing w:after="0"/>
                    <w:ind w:firstLine="0"/>
                    <w:rPr>
                      <w:b/>
                      <w:color w:val="000000" w:themeColor="text1"/>
                    </w:rPr>
                  </w:pPr>
                  <w:r>
                    <w:rPr>
                      <w:b/>
                      <w:color w:val="000000" w:themeColor="text1"/>
                    </w:rPr>
                    <w:t xml:space="preserve">   </w:t>
                  </w:r>
                </w:p>
                <w:p w:rsidR="00D03349" w:rsidRPr="00E963F1"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24" style="position:absolute;left:6232;width:3501;height:15916" coordorigin="4935" coordsize="3501,15916">
            <v:group id="_x0000_s2225" style="position:absolute;left:4935;width:1104;height:15916" coordorigin="5929,3" coordsize="1104,15916">
              <v:rect id="_x0000_s22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26" inset="0,0,0,0">
                  <w:txbxContent>
                    <w:p w:rsidR="00D03349" w:rsidRDefault="00D03349" w:rsidP="00347884">
                      <w:pPr>
                        <w:spacing w:after="0"/>
                        <w:ind w:firstLine="0"/>
                        <w:rPr>
                          <w:b/>
                          <w:color w:val="000000" w:themeColor="text1"/>
                        </w:rPr>
                      </w:pPr>
                      <w:r>
                        <w:rPr>
                          <w:b/>
                          <w:color w:val="000000" w:themeColor="text1"/>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D03349" w:rsidRPr="002A1F31" w:rsidRDefault="00D03349"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27" style="position:absolute;left:5929;top:2404;width:1104;height:13112" coordorigin="3836,2408" coordsize="1104,13112">
                <v:shapetype id="_x0000_t32" coordsize="21600,21600" o:spt="32" o:oned="t" path="m,l21600,21600e" filled="f">
                  <v:path arrowok="t" fillok="f" o:connecttype="none"/>
                  <o:lock v:ext="edit" shapetype="t"/>
                </v:shapetype>
                <v:shape id="_x0000_s2228" type="#_x0000_t32" style="position:absolute;left:3889;top:4172;width:1051;height:0" o:connectortype="straight" strokeweight="2pt"/>
                <v:shape id="_x0000_s2229" type="#_x0000_t32" style="position:absolute;left:3889;top:2408;width:1051;height:0" o:connectortype="straight" strokeweight="2pt"/>
                <v:shape id="Freeform 2758" o:spid="_x0000_s22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32" type="#_x0000_t32" style="position:absolute;left:3889;top:6006;width:1051;height:0" o:connectortype="straight" strokeweight="2pt"/>
                <v:shape id="_x0000_s2233" type="#_x0000_t32" style="position:absolute;left:3889;top:7786;width:1051;height:0" o:connectortype="straight" strokeweight="2pt"/>
                <v:shape id="_x0000_s2234" type="#_x0000_t32" style="position:absolute;left:3889;top:9663;width:1051;height:0" o:connectortype="straight" strokeweight="2pt"/>
                <v:shape id="_x0000_s2235" type="#_x0000_t32" style="position:absolute;left:3889;top:11481;width:1051;height:0" o:connectortype="straight" strokeweight="2pt"/>
                <v:shape id="_x0000_s2236" type="#_x0000_t32" style="position:absolute;left:3889;top:13281;width:1051;height:0" o:connectortype="straight" strokeweight="2pt"/>
              </v:group>
            </v:group>
            <v:rect id="_x0000_s2237" style="position:absolute;left:5612;top:375;width:2824;height:421" fillcolor="white [3201]" strokecolor="#bfbfbf [2412]" strokeweight="2.5pt">
              <v:shadow color="#868686"/>
              <v:textbox style="mso-next-textbox:#_x0000_s2237">
                <w:txbxContent>
                  <w:p w:rsidR="00D03349" w:rsidRDefault="00D03349" w:rsidP="000158CB">
                    <w:pPr>
                      <w:ind w:firstLine="0"/>
                      <w:jc w:val="center"/>
                    </w:pPr>
                    <w:r>
                      <w:t>N</w:t>
                    </w:r>
                    <w:r w:rsidRPr="000158CB">
                      <w:rPr>
                        <w:sz w:val="18"/>
                        <w:szCs w:val="18"/>
                      </w:rPr>
                      <w:t>ATURAL</w:t>
                    </w:r>
                    <w:r>
                      <w:t xml:space="preserve"> S</w:t>
                    </w:r>
                    <w:r w:rsidRPr="000158CB">
                      <w:rPr>
                        <w:sz w:val="18"/>
                        <w:szCs w:val="18"/>
                      </w:rPr>
                      <w:t>CIENCE</w:t>
                    </w: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0A0" w:rsidRDefault="00F430A0">
    <w:pPr>
      <w:pStyle w:val="Header"/>
    </w:pPr>
    <w:r>
      <w:rPr>
        <w:noProof/>
      </w:rPr>
      <w:pict>
        <v:group id="_x0000_s2278" style="position:absolute;left:0;text-align:left;margin-left:-58.3pt;margin-top:-36pt;width:175.05pt;height:795.8pt;z-index:251681792" coordorigin="6232" coordsize="3501,15916">
          <v:rect id="_x0000_s227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79" inset="0,0,0,0">
              <w:txbxContent>
                <w:p w:rsidR="00F430A0" w:rsidRDefault="00F430A0" w:rsidP="00347884">
                  <w:pPr>
                    <w:spacing w:after="0"/>
                    <w:ind w:firstLine="0"/>
                    <w:rPr>
                      <w:b/>
                      <w:color w:val="000000" w:themeColor="text1"/>
                    </w:rPr>
                  </w:pPr>
                  <w:r>
                    <w:rPr>
                      <w:b/>
                      <w:color w:val="000000" w:themeColor="text1"/>
                    </w:rPr>
                    <w:t xml:space="preserve">   </w:t>
                  </w:r>
                </w:p>
                <w:p w:rsidR="00F430A0" w:rsidRPr="00E963F1" w:rsidRDefault="00F430A0"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80" style="position:absolute;left:6232;width:3501;height:15916" coordorigin="4935" coordsize="3501,15916">
            <v:group id="_x0000_s2281" style="position:absolute;left:4935;width:1104;height:15916" coordorigin="5929,3" coordsize="1104,15916">
              <v:rect id="_x0000_s228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82" inset="0,0,0,0">
                  <w:txbxContent>
                    <w:p w:rsidR="00F430A0" w:rsidRDefault="00F430A0" w:rsidP="00347884">
                      <w:pPr>
                        <w:spacing w:after="0"/>
                        <w:ind w:firstLine="0"/>
                        <w:rPr>
                          <w:b/>
                          <w:color w:val="000000" w:themeColor="text1"/>
                        </w:rPr>
                      </w:pPr>
                      <w:r>
                        <w:rPr>
                          <w:b/>
                          <w:color w:val="000000" w:themeColor="text1"/>
                        </w:rPr>
                        <w:t xml:space="preserve">   </w:t>
                      </w:r>
                    </w:p>
                    <w:p w:rsidR="00F430A0" w:rsidRDefault="00F430A0"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F430A0" w:rsidRDefault="00F430A0"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F430A0" w:rsidRPr="002A1F31" w:rsidRDefault="00F430A0"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83" style="position:absolute;left:5929;top:2404;width:1104;height:13112" coordorigin="3836,2408" coordsize="1104,13112">
                <v:shapetype id="_x0000_t32" coordsize="21600,21600" o:spt="32" o:oned="t" path="m,l21600,21600e" filled="f">
                  <v:path arrowok="t" fillok="f" o:connecttype="none"/>
                  <o:lock v:ext="edit" shapetype="t"/>
                </v:shapetype>
                <v:shape id="_x0000_s2284" type="#_x0000_t32" style="position:absolute;left:3889;top:4172;width:1051;height:0" o:connectortype="straight" strokeweight="2pt"/>
                <v:shape id="_x0000_s2285" type="#_x0000_t32" style="position:absolute;left:3889;top:2408;width:1051;height:0" o:connectortype="straight" strokeweight="2pt"/>
                <v:shape id="Freeform 2758" o:spid="_x0000_s228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8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88" type="#_x0000_t32" style="position:absolute;left:3889;top:6006;width:1051;height:0" o:connectortype="straight" strokeweight="2pt"/>
                <v:shape id="_x0000_s2289" type="#_x0000_t32" style="position:absolute;left:3889;top:7786;width:1051;height:0" o:connectortype="straight" strokeweight="2pt"/>
                <v:shape id="_x0000_s2290" type="#_x0000_t32" style="position:absolute;left:3889;top:9663;width:1051;height:0" o:connectortype="straight" strokeweight="2pt"/>
                <v:shape id="_x0000_s2291" type="#_x0000_t32" style="position:absolute;left:3889;top:11481;width:1051;height:0" o:connectortype="straight" strokeweight="2pt"/>
                <v:shape id="_x0000_s2292" type="#_x0000_t32" style="position:absolute;left:3889;top:13281;width:1051;height:0" o:connectortype="straight" strokeweight="2pt"/>
              </v:group>
            </v:group>
            <v:rect id="_x0000_s2293" style="position:absolute;left:5612;top:375;width:2824;height:421" fillcolor="white [3201]" strokecolor="#bfbfbf [2412]" strokeweight="2.5pt">
              <v:shadow color="#868686"/>
              <v:textbox style="mso-next-textbox:#_x0000_s2293">
                <w:txbxContent>
                  <w:p w:rsidR="00F430A0" w:rsidRDefault="00F430A0" w:rsidP="000158CB">
                    <w:pPr>
                      <w:ind w:firstLine="0"/>
                      <w:jc w:val="center"/>
                    </w:pPr>
                    <w:r>
                      <w:t>M</w:t>
                    </w:r>
                    <w:r w:rsidRPr="000158CB">
                      <w:rPr>
                        <w:sz w:val="18"/>
                        <w:szCs w:val="18"/>
                      </w:rPr>
                      <w:t>AT</w:t>
                    </w:r>
                    <w:r>
                      <w:rPr>
                        <w:sz w:val="18"/>
                        <w:szCs w:val="18"/>
                      </w:rPr>
                      <w:t>H &amp;</w:t>
                    </w:r>
                    <w:r>
                      <w:t xml:space="preserve"> CS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49" w:rsidRDefault="00D6358D">
    <w:pPr>
      <w:pStyle w:val="Header"/>
    </w:pPr>
    <w:r>
      <w:rPr>
        <w:noProof/>
      </w:rPr>
      <w:pict>
        <v:group id="_x0000_s2238" style="position:absolute;left:0;text-align:left;margin-left:-58.3pt;margin-top:-36pt;width:175.05pt;height:795.8pt;z-index:251677696" coordorigin="6232" coordsize="3501,15916">
          <v:rect id="_x0000_s223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9" inset="0,0,0,0">
              <w:txbxContent>
                <w:p w:rsidR="00D03349" w:rsidRDefault="00D03349" w:rsidP="00347884">
                  <w:pPr>
                    <w:spacing w:after="0"/>
                    <w:ind w:firstLine="0"/>
                    <w:rPr>
                      <w:b/>
                      <w:color w:val="000000" w:themeColor="text1"/>
                    </w:rPr>
                  </w:pPr>
                  <w:r>
                    <w:rPr>
                      <w:b/>
                      <w:color w:val="000000" w:themeColor="text1"/>
                    </w:rPr>
                    <w:t xml:space="preserve">   </w:t>
                  </w:r>
                </w:p>
                <w:p w:rsidR="00D03349" w:rsidRPr="00E963F1"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40" style="position:absolute;left:6232;width:3501;height:15916" coordorigin="4935" coordsize="3501,15916">
            <v:group id="_x0000_s2241" style="position:absolute;left:4935;width:1104;height:15916" coordorigin="5929,3" coordsize="1104,15916">
              <v:rect id="_x0000_s224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42" inset="0,0,0,0">
                  <w:txbxContent>
                    <w:p w:rsidR="00D03349" w:rsidRDefault="00D03349" w:rsidP="00347884">
                      <w:pPr>
                        <w:spacing w:after="0"/>
                        <w:ind w:firstLine="0"/>
                        <w:rPr>
                          <w:b/>
                          <w:color w:val="000000" w:themeColor="text1"/>
                        </w:rPr>
                      </w:pPr>
                      <w:r>
                        <w:rPr>
                          <w:b/>
                          <w:color w:val="000000" w:themeColor="text1"/>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D03349" w:rsidRDefault="00D03349"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D03349" w:rsidRPr="002A1F31" w:rsidRDefault="00D03349"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43" style="position:absolute;left:5929;top:2404;width:1104;height:13112" coordorigin="3836,2408" coordsize="1104,13112">
                <v:shapetype id="_x0000_t32" coordsize="21600,21600" o:spt="32" o:oned="t" path="m,l21600,21600e" filled="f">
                  <v:path arrowok="t" fillok="f" o:connecttype="none"/>
                  <o:lock v:ext="edit" shapetype="t"/>
                </v:shapetype>
                <v:shape id="_x0000_s2244" type="#_x0000_t32" style="position:absolute;left:3889;top:4172;width:1051;height:0" o:connectortype="straight" strokeweight="2pt"/>
                <v:shape id="_x0000_s2245" type="#_x0000_t32" style="position:absolute;left:3889;top:2408;width:1051;height:0" o:connectortype="straight" strokeweight="2pt"/>
                <v:shape id="Freeform 2758" o:spid="_x0000_s224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8" type="#_x0000_t32" style="position:absolute;left:3889;top:6006;width:1051;height:0" o:connectortype="straight" strokeweight="2pt"/>
                <v:shape id="_x0000_s2249" type="#_x0000_t32" style="position:absolute;left:3889;top:7786;width:1051;height:0" o:connectortype="straight" strokeweight="2pt"/>
                <v:shape id="_x0000_s2250" type="#_x0000_t32" style="position:absolute;left:3889;top:9663;width:1051;height:0" o:connectortype="straight" strokeweight="2pt"/>
                <v:shape id="_x0000_s2251" type="#_x0000_t32" style="position:absolute;left:3889;top:11481;width:1051;height:0" o:connectortype="straight" strokeweight="2pt"/>
                <v:shape id="_x0000_s2252" type="#_x0000_t32" style="position:absolute;left:3889;top:13281;width:1051;height:0" o:connectortype="straight" strokeweight="2pt"/>
              </v:group>
            </v:group>
            <v:rect id="_x0000_s2253" style="position:absolute;left:5612;top:375;width:2824;height:421" fillcolor="white [3201]" strokecolor="#bfbfbf [2412]" strokeweight="2.5pt">
              <v:shadow color="#868686"/>
              <v:textbox style="mso-next-textbox:#_x0000_s2253">
                <w:txbxContent>
                  <w:p w:rsidR="00D03349" w:rsidRPr="000158CB" w:rsidRDefault="00D03349" w:rsidP="000158CB">
                    <w:pPr>
                      <w:ind w:firstLine="0"/>
                      <w:jc w:val="center"/>
                    </w:pPr>
                    <w:r w:rsidRPr="000158CB">
                      <w:t>M</w:t>
                    </w:r>
                    <w:r w:rsidRPr="000158CB">
                      <w:rPr>
                        <w:sz w:val="18"/>
                        <w:szCs w:val="18"/>
                      </w:rPr>
                      <w:t>ATH</w:t>
                    </w:r>
                    <w:r w:rsidRPr="000158CB">
                      <w:t xml:space="preserve"> &amp; CS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6E417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2"/>
  </w:num>
  <w:num w:numId="15">
    <w:abstractNumId w:val="14"/>
  </w:num>
  <w:num w:numId="16">
    <w:abstractNumId w:val="24"/>
  </w:num>
  <w:num w:numId="17">
    <w:abstractNumId w:val="19"/>
  </w:num>
  <w:num w:numId="18">
    <w:abstractNumId w:val="23"/>
  </w:num>
  <w:num w:numId="19">
    <w:abstractNumId w:val="13"/>
  </w:num>
  <w:num w:numId="20">
    <w:abstractNumId w:val="10"/>
  </w:num>
  <w:num w:numId="21">
    <w:abstractNumId w:val="18"/>
  </w:num>
  <w:num w:numId="22">
    <w:abstractNumId w:val="17"/>
  </w:num>
  <w:num w:numId="23">
    <w:abstractNumId w:val="21"/>
  </w:num>
  <w:num w:numId="24">
    <w:abstractNumId w:val="1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mirrorMargins/>
  <w:proofState w:spelling="clean" w:grammar="clean"/>
  <w:revisionView w:markup="0"/>
  <w:defaultTabStop w:val="720"/>
  <w:evenAndOddHeaders/>
  <w:characterSpacingControl w:val="doNotCompress"/>
  <w:hdrShapeDefaults>
    <o:shapedefaults v:ext="edit" spidmax="2294">
      <o:colormenu v:ext="edit" fillcolor="none [2732]"/>
    </o:shapedefaults>
    <o:shapelayout v:ext="edit">
      <o:idmap v:ext="edit" data="2"/>
      <o:rules v:ext="edit">
        <o:r id="V:Rule43" type="connector" idref="#_x0000_s2218"/>
        <o:r id="V:Rule44" type="connector" idref="#_x0000_s2220"/>
        <o:r id="V:Rule45" type="connector" idref="#_x0000_s2234"/>
        <o:r id="V:Rule46" type="connector" idref="#_x0000_s2219"/>
        <o:r id="V:Rule47" type="connector" idref="#_x0000_s2148"/>
        <o:r id="V:Rule48" type="connector" idref="#_x0000_s2186"/>
        <o:r id="V:Rule49" type="connector" idref="#_x0000_s2250"/>
        <o:r id="V:Rule50" type="connector" idref="#_x0000_s2252"/>
        <o:r id="V:Rule51" type="connector" idref="#_x0000_s2212"/>
        <o:r id="V:Rule52" type="connector" idref="#_x0000_s2265"/>
        <o:r id="V:Rule53" type="connector" idref="#_x0000_s2143"/>
        <o:r id="V:Rule54" type="connector" idref="#_x0000_s2144"/>
        <o:r id="V:Rule55" type="connector" idref="#_x0000_s2229"/>
        <o:r id="V:Rule56" type="connector" idref="#_x0000_s2268"/>
        <o:r id="V:Rule57" type="connector" idref="#_x0000_s2236"/>
        <o:r id="V:Rule58" type="connector" idref="#_x0000_s2244"/>
        <o:r id="V:Rule59" type="connector" idref="#_x0000_s2267"/>
        <o:r id="V:Rule60" type="connector" idref="#_x0000_s2151"/>
        <o:r id="V:Rule61" type="connector" idref="#_x0000_s2232"/>
        <o:r id="V:Rule62" type="connector" idref="#_x0000_s2181"/>
        <o:r id="V:Rule63" type="connector" idref="#_x0000_s2233"/>
        <o:r id="V:Rule64" type="connector" idref="#_x0000_s2266"/>
        <o:r id="V:Rule65" type="connector" idref="#_x0000_s2235"/>
        <o:r id="V:Rule66" type="connector" idref="#_x0000_s2180"/>
        <o:r id="V:Rule67" type="connector" idref="#_x0000_s2184"/>
        <o:r id="V:Rule68" type="connector" idref="#_x0000_s2187"/>
        <o:r id="V:Rule69" type="connector" idref="#_x0000_s2185"/>
        <o:r id="V:Rule70" type="connector" idref="#_x0000_s2260"/>
        <o:r id="V:Rule71" type="connector" idref="#_x0000_s2147"/>
        <o:r id="V:Rule72" type="connector" idref="#_x0000_s2150"/>
        <o:r id="V:Rule73" type="connector" idref="#_x0000_s2217"/>
        <o:r id="V:Rule74" type="connector" idref="#_x0000_s2264"/>
        <o:r id="V:Rule75" type="connector" idref="#_x0000_s2245"/>
        <o:r id="V:Rule76" type="connector" idref="#_x0000_s2213"/>
        <o:r id="V:Rule77" type="connector" idref="#_x0000_s2249"/>
        <o:r id="V:Rule78" type="connector" idref="#_x0000_s2248"/>
        <o:r id="V:Rule79" type="connector" idref="#_x0000_s2261"/>
        <o:r id="V:Rule80" type="connector" idref="#_x0000_s2228"/>
        <o:r id="V:Rule81" type="connector" idref="#_x0000_s2251"/>
        <o:r id="V:Rule82" type="connector" idref="#_x0000_s2149"/>
        <o:r id="V:Rule83" type="connector" idref="#_x0000_s2188"/>
        <o:r id="V:Rule84" type="connector" idref="#_x0000_s2216"/>
        <o:r id="V:Rule85" type="connector" idref="#_x0000_s2290"/>
        <o:r id="V:Rule86" type="connector" idref="#_x0000_s2285"/>
        <o:r id="V:Rule87" type="connector" idref="#_x0000_s2292"/>
        <o:r id="V:Rule88" type="connector" idref="#_x0000_s2288"/>
        <o:r id="V:Rule89" type="connector" idref="#_x0000_s2289"/>
        <o:r id="V:Rule90" type="connector" idref="#_x0000_s2291"/>
        <o:r id="V:Rule91" type="connector" idref="#_x0000_s2284"/>
      </o:rules>
    </o:shapelayout>
  </w:hdrShapeDefaults>
  <w:footnotePr>
    <w:footnote w:id="-1"/>
    <w:footnote w:id="0"/>
  </w:footnotePr>
  <w:endnotePr>
    <w:endnote w:id="-1"/>
    <w:endnote w:id="0"/>
  </w:endnotePr>
  <w:compat>
    <w:useFELayout/>
  </w:compat>
  <w:rsids>
    <w:rsidRoot w:val="007D77D2"/>
    <w:rsid w:val="000158CB"/>
    <w:rsid w:val="000454D4"/>
    <w:rsid w:val="00054CDE"/>
    <w:rsid w:val="00064FC0"/>
    <w:rsid w:val="000A605A"/>
    <w:rsid w:val="000B1774"/>
    <w:rsid w:val="000D0B8C"/>
    <w:rsid w:val="00145E41"/>
    <w:rsid w:val="00171DB6"/>
    <w:rsid w:val="00175787"/>
    <w:rsid w:val="00191D59"/>
    <w:rsid w:val="001E4746"/>
    <w:rsid w:val="00200F96"/>
    <w:rsid w:val="00217676"/>
    <w:rsid w:val="0025764B"/>
    <w:rsid w:val="002A0646"/>
    <w:rsid w:val="00310EF8"/>
    <w:rsid w:val="003132FB"/>
    <w:rsid w:val="00347884"/>
    <w:rsid w:val="00381FB9"/>
    <w:rsid w:val="003F777D"/>
    <w:rsid w:val="00445A02"/>
    <w:rsid w:val="00445BBE"/>
    <w:rsid w:val="004D2338"/>
    <w:rsid w:val="004E0B52"/>
    <w:rsid w:val="004E1E50"/>
    <w:rsid w:val="00510B4A"/>
    <w:rsid w:val="005952CB"/>
    <w:rsid w:val="005B3E51"/>
    <w:rsid w:val="00602D2D"/>
    <w:rsid w:val="00620096"/>
    <w:rsid w:val="00684A6B"/>
    <w:rsid w:val="006A5AF2"/>
    <w:rsid w:val="006D6293"/>
    <w:rsid w:val="006F2981"/>
    <w:rsid w:val="0071188B"/>
    <w:rsid w:val="00736A84"/>
    <w:rsid w:val="007412B6"/>
    <w:rsid w:val="007D77D2"/>
    <w:rsid w:val="00812817"/>
    <w:rsid w:val="00846A9A"/>
    <w:rsid w:val="008617CD"/>
    <w:rsid w:val="008B0B6D"/>
    <w:rsid w:val="008B2895"/>
    <w:rsid w:val="008C418E"/>
    <w:rsid w:val="00911DC2"/>
    <w:rsid w:val="00946B9C"/>
    <w:rsid w:val="009E312D"/>
    <w:rsid w:val="00A1218E"/>
    <w:rsid w:val="00A4282F"/>
    <w:rsid w:val="00A44784"/>
    <w:rsid w:val="00A715EF"/>
    <w:rsid w:val="00B00499"/>
    <w:rsid w:val="00B04DFF"/>
    <w:rsid w:val="00B172CE"/>
    <w:rsid w:val="00B21E9E"/>
    <w:rsid w:val="00B446B4"/>
    <w:rsid w:val="00B54258"/>
    <w:rsid w:val="00C80BFD"/>
    <w:rsid w:val="00CC7D07"/>
    <w:rsid w:val="00CF3FB4"/>
    <w:rsid w:val="00D03349"/>
    <w:rsid w:val="00D35659"/>
    <w:rsid w:val="00D439F5"/>
    <w:rsid w:val="00D6358D"/>
    <w:rsid w:val="00D906F5"/>
    <w:rsid w:val="00D959E9"/>
    <w:rsid w:val="00DA1906"/>
    <w:rsid w:val="00DB4176"/>
    <w:rsid w:val="00DC772D"/>
    <w:rsid w:val="00E34B84"/>
    <w:rsid w:val="00E8550F"/>
    <w:rsid w:val="00EF1A82"/>
    <w:rsid w:val="00F1477F"/>
    <w:rsid w:val="00F2293F"/>
    <w:rsid w:val="00F302E7"/>
    <w:rsid w:val="00F430A0"/>
    <w:rsid w:val="00F60629"/>
    <w:rsid w:val="00F70A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94">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347884"/>
    <w:pPr>
      <w:tabs>
        <w:tab w:val="right" w:pos="4860"/>
      </w:tabs>
      <w:spacing w:after="0"/>
      <w:ind w:left="360" w:right="-43" w:firstLine="0"/>
    </w:pPr>
    <w:rPr>
      <w:b/>
      <w:bCs/>
      <w:sz w:val="20"/>
      <w:szCs w:val="20"/>
    </w:rPr>
  </w:style>
  <w:style w:type="paragraph" w:styleId="TOC3">
    <w:name w:val="toc 3"/>
    <w:basedOn w:val="Normal"/>
    <w:next w:val="Normal"/>
    <w:autoRedefine/>
    <w:uiPriority w:val="39"/>
    <w:unhideWhenUsed/>
    <w:rsid w:val="0071188B"/>
    <w:pPr>
      <w:spacing w:after="0"/>
      <w:ind w:left="220"/>
    </w:pPr>
    <w:rPr>
      <w:sz w:val="20"/>
      <w:szCs w:val="20"/>
    </w:rPr>
  </w:style>
  <w:style w:type="paragraph" w:styleId="TOC4">
    <w:name w:val="toc 4"/>
    <w:basedOn w:val="Normal"/>
    <w:next w:val="Normal"/>
    <w:autoRedefine/>
    <w:uiPriority w:val="39"/>
    <w:unhideWhenUsed/>
    <w:rsid w:val="0071188B"/>
    <w:pPr>
      <w:spacing w:after="0"/>
      <w:ind w:left="440"/>
    </w:pPr>
    <w:rPr>
      <w:sz w:val="20"/>
      <w:szCs w:val="20"/>
    </w:rPr>
  </w:style>
  <w:style w:type="paragraph" w:styleId="TOC5">
    <w:name w:val="toc 5"/>
    <w:basedOn w:val="Normal"/>
    <w:next w:val="Normal"/>
    <w:autoRedefine/>
    <w:uiPriority w:val="39"/>
    <w:unhideWhenUsed/>
    <w:rsid w:val="0071188B"/>
    <w:pPr>
      <w:spacing w:after="0"/>
      <w:ind w:left="660"/>
    </w:pPr>
    <w:rPr>
      <w:sz w:val="20"/>
      <w:szCs w:val="20"/>
    </w:rPr>
  </w:style>
  <w:style w:type="paragraph" w:styleId="TOC6">
    <w:name w:val="toc 6"/>
    <w:basedOn w:val="Normal"/>
    <w:next w:val="Normal"/>
    <w:autoRedefine/>
    <w:uiPriority w:val="39"/>
    <w:unhideWhenUsed/>
    <w:rsid w:val="0071188B"/>
    <w:pPr>
      <w:spacing w:after="0"/>
      <w:ind w:left="880"/>
    </w:pPr>
    <w:rPr>
      <w:sz w:val="20"/>
      <w:szCs w:val="20"/>
    </w:rPr>
  </w:style>
  <w:style w:type="paragraph" w:styleId="TOC7">
    <w:name w:val="toc 7"/>
    <w:basedOn w:val="Normal"/>
    <w:next w:val="Normal"/>
    <w:autoRedefine/>
    <w:uiPriority w:val="39"/>
    <w:unhideWhenUsed/>
    <w:rsid w:val="0071188B"/>
    <w:pPr>
      <w:spacing w:after="0"/>
      <w:ind w:left="1100"/>
    </w:pPr>
    <w:rPr>
      <w:sz w:val="20"/>
      <w:szCs w:val="20"/>
    </w:rPr>
  </w:style>
  <w:style w:type="paragraph" w:styleId="TOC8">
    <w:name w:val="toc 8"/>
    <w:basedOn w:val="Normal"/>
    <w:next w:val="Normal"/>
    <w:autoRedefine/>
    <w:uiPriority w:val="39"/>
    <w:unhideWhenUsed/>
    <w:rsid w:val="0071188B"/>
    <w:pPr>
      <w:spacing w:after="0"/>
      <w:ind w:left="1320"/>
    </w:pPr>
    <w:rPr>
      <w:sz w:val="20"/>
      <w:szCs w:val="20"/>
    </w:rPr>
  </w:style>
  <w:style w:type="paragraph" w:styleId="TOC9">
    <w:name w:val="toc 9"/>
    <w:basedOn w:val="Normal"/>
    <w:next w:val="Normal"/>
    <w:autoRedefine/>
    <w:uiPriority w:val="39"/>
    <w:unhideWhenUsed/>
    <w:rsid w:val="0071188B"/>
    <w:pPr>
      <w:spacing w:after="0"/>
      <w:ind w:left="1540"/>
    </w:pPr>
    <w:rPr>
      <w:sz w:val="20"/>
      <w:szCs w:val="20"/>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B0B6D"/>
    <w:rPr>
      <w:sz w:val="16"/>
      <w:szCs w:val="16"/>
    </w:rPr>
  </w:style>
  <w:style w:type="paragraph" w:styleId="CommentText">
    <w:name w:val="annotation text"/>
    <w:basedOn w:val="Normal"/>
    <w:link w:val="CommentTextChar"/>
    <w:uiPriority w:val="99"/>
    <w:semiHidden/>
    <w:unhideWhenUsed/>
    <w:rsid w:val="008B0B6D"/>
    <w:rPr>
      <w:sz w:val="20"/>
      <w:szCs w:val="20"/>
    </w:rPr>
  </w:style>
  <w:style w:type="character" w:customStyle="1" w:styleId="CommentTextChar">
    <w:name w:val="Comment Text Char"/>
    <w:basedOn w:val="DefaultParagraphFont"/>
    <w:link w:val="CommentText"/>
    <w:uiPriority w:val="99"/>
    <w:semiHidden/>
    <w:rsid w:val="008B0B6D"/>
    <w:rPr>
      <w:sz w:val="20"/>
      <w:szCs w:val="20"/>
    </w:rPr>
  </w:style>
  <w:style w:type="paragraph" w:styleId="CommentSubject">
    <w:name w:val="annotation subject"/>
    <w:basedOn w:val="CommentText"/>
    <w:next w:val="CommentText"/>
    <w:link w:val="CommentSubjectChar"/>
    <w:uiPriority w:val="99"/>
    <w:semiHidden/>
    <w:unhideWhenUsed/>
    <w:rsid w:val="008B0B6D"/>
    <w:rPr>
      <w:b/>
      <w:bCs/>
    </w:rPr>
  </w:style>
  <w:style w:type="character" w:customStyle="1" w:styleId="CommentSubjectChar">
    <w:name w:val="Comment Subject Char"/>
    <w:basedOn w:val="CommentTextChar"/>
    <w:link w:val="CommentSubject"/>
    <w:uiPriority w:val="99"/>
    <w:semiHidden/>
    <w:rsid w:val="008B0B6D"/>
    <w:rPr>
      <w:b/>
      <w:bCs/>
    </w:rPr>
  </w:style>
  <w:style w:type="table" w:styleId="TableGrid">
    <w:name w:val="Table Grid"/>
    <w:basedOn w:val="TableNormal"/>
    <w:uiPriority w:val="59"/>
    <w:rsid w:val="006D629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s.state.ga.us"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A7AC6-334D-498B-80A5-3D2BFBA6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26</Pages>
  <Words>9731</Words>
  <Characters>55473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45</cp:revision>
  <dcterms:created xsi:type="dcterms:W3CDTF">2011-06-08T02:07:00Z</dcterms:created>
  <dcterms:modified xsi:type="dcterms:W3CDTF">2011-07-06T01:30:00Z</dcterms:modified>
</cp:coreProperties>
</file>