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C5" w:rsidRPr="00E74343" w:rsidRDefault="008014C5" w:rsidP="00426445">
      <w:pPr>
        <w:pStyle w:val="Heading1"/>
        <w:jc w:val="center"/>
        <w:rPr>
          <w:rFonts w:ascii="Times New Roman" w:hAnsi="Times New Roman"/>
          <w:color w:val="000000" w:themeColor="text1"/>
          <w:sz w:val="96"/>
          <w:szCs w:val="96"/>
        </w:rPr>
      </w:pPr>
      <w:bookmarkStart w:id="0" w:name="_Toc295327590"/>
      <w:bookmarkStart w:id="1" w:name="_Toc295562537"/>
      <w:bookmarkStart w:id="2" w:name="_Toc295574472"/>
      <w:bookmarkStart w:id="3" w:name="_Toc295734969"/>
      <w:r w:rsidRPr="00E74343">
        <w:rPr>
          <w:rFonts w:ascii="Times New Roman" w:hAnsi="Times New Roman"/>
          <w:color w:val="000000" w:themeColor="text1"/>
          <w:spacing w:val="-26"/>
          <w:sz w:val="96"/>
          <w:szCs w:val="96"/>
        </w:rPr>
        <w:t>C</w:t>
      </w:r>
      <w:r w:rsidRPr="00E74343">
        <w:rPr>
          <w:rFonts w:ascii="Times New Roman" w:hAnsi="Times New Roman"/>
          <w:color w:val="000000" w:themeColor="text1"/>
          <w:spacing w:val="-26"/>
          <w:sz w:val="72"/>
          <w:szCs w:val="72"/>
        </w:rPr>
        <w:t>OLLEG</w:t>
      </w:r>
      <w:r w:rsidRPr="00E74343">
        <w:rPr>
          <w:rFonts w:ascii="Times New Roman" w:hAnsi="Times New Roman"/>
          <w:color w:val="000000" w:themeColor="text1"/>
          <w:sz w:val="72"/>
          <w:szCs w:val="72"/>
        </w:rPr>
        <w:t>E</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O</w:t>
      </w:r>
      <w:r w:rsidRPr="00E74343">
        <w:rPr>
          <w:rFonts w:ascii="Times New Roman" w:hAnsi="Times New Roman"/>
          <w:color w:val="000000" w:themeColor="text1"/>
          <w:sz w:val="72"/>
          <w:szCs w:val="72"/>
        </w:rPr>
        <w:t>F</w:t>
      </w:r>
      <w:r w:rsidRPr="00E74343">
        <w:rPr>
          <w:rFonts w:ascii="Times New Roman" w:hAnsi="Times New Roman"/>
          <w:color w:val="000000" w:themeColor="text1"/>
          <w:spacing w:val="-42"/>
          <w:sz w:val="96"/>
          <w:szCs w:val="96"/>
        </w:rPr>
        <w:t xml:space="preserve"> </w:t>
      </w:r>
      <w:r w:rsidRPr="00E74343">
        <w:rPr>
          <w:rFonts w:ascii="Times New Roman" w:hAnsi="Times New Roman"/>
          <w:color w:val="000000" w:themeColor="text1"/>
          <w:spacing w:val="-25"/>
          <w:sz w:val="96"/>
          <w:szCs w:val="96"/>
        </w:rPr>
        <w:t>A</w:t>
      </w:r>
      <w:r w:rsidRPr="00E74343">
        <w:rPr>
          <w:rFonts w:ascii="Times New Roman" w:hAnsi="Times New Roman"/>
          <w:color w:val="000000" w:themeColor="text1"/>
          <w:spacing w:val="-26"/>
          <w:sz w:val="72"/>
          <w:szCs w:val="72"/>
        </w:rPr>
        <w:t>RTS</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&amp;</w:t>
      </w:r>
      <w:r w:rsidRPr="00E74343">
        <w:rPr>
          <w:rFonts w:ascii="Times New Roman" w:hAnsi="Times New Roman"/>
          <w:color w:val="000000" w:themeColor="text1"/>
          <w:sz w:val="96"/>
          <w:szCs w:val="96"/>
        </w:rPr>
        <w:t xml:space="preserve"> </w:t>
      </w:r>
      <w:r w:rsidRPr="00E74343">
        <w:rPr>
          <w:rFonts w:ascii="Times New Roman" w:hAnsi="Times New Roman"/>
          <w:color w:val="000000" w:themeColor="text1"/>
          <w:spacing w:val="-25"/>
          <w:sz w:val="96"/>
          <w:szCs w:val="96"/>
        </w:rPr>
        <w:t>H</w:t>
      </w:r>
      <w:r w:rsidRPr="00E74343">
        <w:rPr>
          <w:rFonts w:ascii="Times New Roman" w:hAnsi="Times New Roman"/>
          <w:color w:val="000000" w:themeColor="text1"/>
          <w:spacing w:val="-26"/>
          <w:sz w:val="72"/>
          <w:szCs w:val="72"/>
        </w:rPr>
        <w:t>UMANITIES</w:t>
      </w:r>
      <w:bookmarkEnd w:id="0"/>
      <w:bookmarkEnd w:id="1"/>
      <w:bookmarkEnd w:id="2"/>
      <w:bookmarkEnd w:id="3"/>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D05D95">
      <w:pPr>
        <w:widowControl w:val="0"/>
        <w:autoSpaceDE w:val="0"/>
        <w:autoSpaceDN w:val="0"/>
        <w:adjustRightInd w:val="0"/>
        <w:spacing w:before="30"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Humanities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includes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w:t>
      </w:r>
      <w:ins w:id="4" w:author="spearman" w:date="2011-05-16T14:57:00Z">
        <w:r w:rsidRPr="00E74343">
          <w:rPr>
            <w:rFonts w:ascii="Times New Roman" w:hAnsi="Times New Roman"/>
            <w:color w:val="000000" w:themeColor="text1"/>
            <w:sz w:val="18"/>
            <w:szCs w:val="18"/>
          </w:rPr>
          <w:t xml:space="preserve"> Behavioral Sciences,</w:t>
        </w:r>
      </w:ins>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English,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Languages</w:t>
      </w:r>
      <w:r w:rsidR="00367F0C" w:rsidRPr="00E74343">
        <w:rPr>
          <w:rFonts w:ascii="Times New Roman" w:hAnsi="Times New Roman"/>
          <w:color w:val="000000" w:themeColor="text1"/>
          <w:sz w:val="18"/>
          <w:szCs w:val="18"/>
        </w:rPr>
        <w:t xml:space="preserve"> and </w:t>
      </w:r>
      <w:r w:rsidRPr="00E74343">
        <w:rPr>
          <w:rFonts w:ascii="Times New Roman" w:hAnsi="Times New Roman"/>
          <w:color w:val="000000" w:themeColor="text1"/>
          <w:sz w:val="18"/>
          <w:szCs w:val="18"/>
        </w:rPr>
        <w:t>Mass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Communications,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00D05D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Political Science</w:t>
      </w:r>
      <w:ins w:id="5" w:author="spearman" w:date="2011-05-16T14:58:00Z">
        <w:r w:rsidRPr="00E74343">
          <w:rPr>
            <w:rFonts w:ascii="Times New Roman" w:hAnsi="Times New Roman"/>
            <w:color w:val="000000" w:themeColor="text1"/>
            <w:sz w:val="18"/>
            <w:szCs w:val="18"/>
          </w:rPr>
          <w:t xml:space="preserve">, </w:t>
        </w:r>
      </w:ins>
      <w:r w:rsidR="00367F0C" w:rsidRPr="00E74343">
        <w:rPr>
          <w:rFonts w:ascii="Times New Roman" w:hAnsi="Times New Roman"/>
          <w:color w:val="000000" w:themeColor="text1"/>
          <w:sz w:val="18"/>
          <w:szCs w:val="18"/>
        </w:rPr>
        <w:t xml:space="preserve">the unit of </w:t>
      </w:r>
      <w:ins w:id="6" w:author="spearman" w:date="2011-05-16T14:58:00Z">
        <w:r w:rsidRPr="00E74343">
          <w:rPr>
            <w:rFonts w:ascii="Times New Roman" w:hAnsi="Times New Roman"/>
            <w:color w:val="000000" w:themeColor="text1"/>
            <w:sz w:val="18"/>
            <w:szCs w:val="18"/>
          </w:rPr>
          <w:t>MPA Program</w:t>
        </w:r>
      </w:ins>
      <w:r w:rsidRPr="00E74343">
        <w:rPr>
          <w:rFonts w:ascii="Times New Roman" w:hAnsi="Times New Roman"/>
          <w:color w:val="000000" w:themeColor="text1"/>
          <w:sz w:val="18"/>
          <w:szCs w:val="18"/>
        </w:rPr>
        <w:t xml:space="preserve"> and</w:t>
      </w:r>
      <w:del w:id="7" w:author="spearman" w:date="2011-05-16T14:59:00Z">
        <w:r w:rsidRPr="00E74343" w:rsidDel="008436DE">
          <w:rPr>
            <w:rFonts w:ascii="Times New Roman" w:hAnsi="Times New Roman"/>
            <w:color w:val="000000" w:themeColor="text1"/>
            <w:sz w:val="18"/>
            <w:szCs w:val="18"/>
          </w:rPr>
          <w:delText xml:space="preserve"> Psycholog</w:delText>
        </w:r>
        <w:r w:rsidRPr="00E74343" w:rsidDel="008436DE">
          <w:rPr>
            <w:rFonts w:ascii="Times New Roman" w:hAnsi="Times New Roman"/>
            <w:color w:val="000000" w:themeColor="text1"/>
            <w:spacing w:val="-12"/>
            <w:sz w:val="18"/>
            <w:szCs w:val="18"/>
          </w:rPr>
          <w:delText>y</w:delText>
        </w:r>
        <w:r w:rsidRPr="00E74343" w:rsidDel="008436DE">
          <w:rPr>
            <w:rFonts w:ascii="Times New Roman" w:hAnsi="Times New Roman"/>
            <w:color w:val="000000" w:themeColor="text1"/>
            <w:sz w:val="18"/>
            <w:szCs w:val="18"/>
          </w:rPr>
          <w:delText>, Sociology and</w:delText>
        </w:r>
      </w:del>
      <w:r w:rsidRPr="00E74343">
        <w:rPr>
          <w:rFonts w:ascii="Times New Roman" w:hAnsi="Times New Roman"/>
          <w:color w:val="000000" w:themeColor="text1"/>
          <w:sz w:val="18"/>
          <w:szCs w:val="18"/>
        </w:rPr>
        <w:t xml:space="preserve">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p w:rsidR="008014C5" w:rsidRPr="00E74343" w:rsidRDefault="008014C5" w:rsidP="008014C5">
      <w:pPr>
        <w:widowControl w:val="0"/>
        <w:autoSpaceDE w:val="0"/>
        <w:autoSpaceDN w:val="0"/>
        <w:adjustRightInd w:val="0"/>
        <w:spacing w:before="5" w:after="0" w:line="220" w:lineRule="exact"/>
        <w:ind w:left="360" w:firstLine="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Through the cooperation of several departments, the College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and Humanities also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training in the area of 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E328D1">
      <w:pPr>
        <w:widowControl w:val="0"/>
        <w:pBdr>
          <w:bottom w:val="single" w:sz="4" w:space="1" w:color="auto"/>
        </w:pBdr>
        <w:autoSpaceDE w:val="0"/>
        <w:autoSpaceDN w:val="0"/>
        <w:adjustRightInd w:val="0"/>
        <w:spacing w:after="0"/>
        <w:ind w:left="360" w:firstLine="0"/>
        <w:rPr>
          <w:rFonts w:ascii="Times New Roman" w:hAnsi="Times New Roman"/>
          <w:color w:val="000000" w:themeColor="text1"/>
          <w:sz w:val="28"/>
          <w:szCs w:val="28"/>
        </w:rPr>
      </w:pPr>
      <w:r w:rsidRPr="00E74343">
        <w:rPr>
          <w:rFonts w:ascii="Times New Roman" w:hAnsi="Times New Roman"/>
          <w:color w:val="000000" w:themeColor="text1"/>
          <w:sz w:val="36"/>
          <w:szCs w:val="36"/>
        </w:rPr>
        <w:t>C</w:t>
      </w:r>
      <w:r w:rsidRPr="00E74343">
        <w:rPr>
          <w:rFonts w:ascii="Times New Roman" w:hAnsi="Times New Roman"/>
          <w:color w:val="000000" w:themeColor="text1"/>
          <w:sz w:val="28"/>
          <w:szCs w:val="28"/>
        </w:rPr>
        <w:t>ONTENTS</w:t>
      </w: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E8648D" w:rsidRPr="00E74343" w:rsidRDefault="00254A77" w:rsidP="00145EB2">
      <w:pPr>
        <w:pStyle w:val="TOC1"/>
        <w:rPr>
          <w:color w:val="000000" w:themeColor="text1"/>
        </w:rPr>
      </w:pPr>
      <w:r w:rsidRPr="00E74343">
        <w:rPr>
          <w:color w:val="000000" w:themeColor="text1"/>
        </w:rPr>
        <w:lastRenderedPageBreak/>
        <w:fldChar w:fldCharType="begin"/>
      </w:r>
      <w:r w:rsidR="00E328D1" w:rsidRPr="00E74343">
        <w:rPr>
          <w:color w:val="000000" w:themeColor="text1"/>
        </w:rPr>
        <w:instrText xml:space="preserve"> TOC \o "1-2" \u </w:instrText>
      </w:r>
      <w:r w:rsidRPr="00E74343">
        <w:rPr>
          <w:color w:val="000000" w:themeColor="text1"/>
        </w:rPr>
        <w:fldChar w:fldCharType="separate"/>
      </w:r>
      <w:r w:rsidR="00145EB2" w:rsidRPr="00E74343">
        <w:rPr>
          <w:color w:val="000000" w:themeColor="text1"/>
        </w:rPr>
        <w:t>College Of Arts &amp; Humanities</w:t>
      </w:r>
      <w:r w:rsidR="00145EB2" w:rsidRPr="00E74343">
        <w:rPr>
          <w:color w:val="000000" w:themeColor="text1"/>
        </w:rPr>
        <w:tab/>
      </w:r>
      <w:r w:rsidRPr="00E74343">
        <w:rPr>
          <w:color w:val="000000" w:themeColor="text1"/>
        </w:rPr>
        <w:fldChar w:fldCharType="begin"/>
      </w:r>
      <w:r w:rsidR="00E8648D" w:rsidRPr="00E74343">
        <w:rPr>
          <w:color w:val="000000" w:themeColor="text1"/>
        </w:rPr>
        <w:instrText xml:space="preserve"> PAGEREF _Toc295734969 \h </w:instrText>
      </w:r>
      <w:r w:rsidRPr="00E74343">
        <w:rPr>
          <w:color w:val="000000" w:themeColor="text1"/>
        </w:rPr>
      </w:r>
      <w:r w:rsidRPr="00E74343">
        <w:rPr>
          <w:color w:val="000000" w:themeColor="text1"/>
        </w:rPr>
        <w:fldChar w:fldCharType="separate"/>
      </w:r>
      <w:r w:rsidR="00145EB2" w:rsidRPr="00E74343">
        <w:rPr>
          <w:color w:val="000000" w:themeColor="text1"/>
        </w:rPr>
        <w:t>1</w:t>
      </w:r>
      <w:r w:rsidRPr="00E74343">
        <w:rPr>
          <w:color w:val="000000" w:themeColor="text1"/>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Behavioral Sciences</w:t>
      </w:r>
      <w:r w:rsidRPr="00E74343">
        <w:rPr>
          <w:rFonts w:ascii="Times New Roman" w:hAnsi="Times New Roman" w:cs="Times New Roman"/>
          <w:noProof/>
          <w:color w:val="000000" w:themeColor="text1"/>
          <w:spacing w:val="-3"/>
          <w:sz w:val="18"/>
          <w:szCs w:val="18"/>
        </w:rPr>
        <w:tab/>
      </w:r>
      <w:r w:rsidR="00254A77"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_Toc295734970 \h </w:instrText>
      </w:r>
      <w:r w:rsidR="00254A77" w:rsidRPr="00E74343">
        <w:rPr>
          <w:rFonts w:ascii="Times New Roman" w:hAnsi="Times New Roman" w:cs="Times New Roman"/>
          <w:noProof/>
          <w:color w:val="000000" w:themeColor="text1"/>
          <w:spacing w:val="-3"/>
          <w:sz w:val="18"/>
          <w:szCs w:val="18"/>
        </w:rPr>
      </w:r>
      <w:r w:rsidR="00254A77"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w:t>
      </w:r>
      <w:r w:rsidR="00254A77"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Psychology</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_Toc295734971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3</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Sociology</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_Toc295734972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5</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English, Modern Languages And Mass Communication</w:t>
      </w:r>
      <w:r w:rsidRPr="00E74343">
        <w:rPr>
          <w:rFonts w:ascii="Times New Roman" w:hAnsi="Times New Roman" w:cs="Times New Roman"/>
          <w:noProof/>
          <w:color w:val="000000" w:themeColor="text1"/>
          <w:spacing w:val="-3"/>
          <w:sz w:val="18"/>
          <w:szCs w:val="18"/>
        </w:rPr>
        <w:tab/>
      </w:r>
      <w:r w:rsidR="00254A77"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_Toc295734974 \h </w:instrText>
      </w:r>
      <w:r w:rsidR="00254A77" w:rsidRPr="00E74343">
        <w:rPr>
          <w:rFonts w:ascii="Times New Roman" w:hAnsi="Times New Roman" w:cs="Times New Roman"/>
          <w:noProof/>
          <w:color w:val="000000" w:themeColor="text1"/>
          <w:spacing w:val="-3"/>
          <w:sz w:val="18"/>
          <w:szCs w:val="18"/>
        </w:rPr>
      </w:r>
      <w:r w:rsidR="00254A77"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7</w:t>
      </w:r>
      <w:r w:rsidR="00254A77"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English</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_Toc295734975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7</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Degrees In Modern Languages (Spanish)</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_Toc295734976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10</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Mass Communication</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_Toc295734977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11</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Fine Arts</w:t>
      </w:r>
      <w:r w:rsidRPr="00E74343">
        <w:rPr>
          <w:rFonts w:ascii="Times New Roman" w:hAnsi="Times New Roman" w:cs="Times New Roman"/>
          <w:noProof/>
          <w:color w:val="000000" w:themeColor="text1"/>
          <w:spacing w:val="-3"/>
          <w:sz w:val="18"/>
          <w:szCs w:val="18"/>
        </w:rPr>
        <w:tab/>
      </w:r>
      <w:r w:rsidR="00254A77"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_Toc295734978 \h </w:instrText>
      </w:r>
      <w:r w:rsidR="00254A77" w:rsidRPr="00E74343">
        <w:rPr>
          <w:rFonts w:ascii="Times New Roman" w:hAnsi="Times New Roman" w:cs="Times New Roman"/>
          <w:noProof/>
          <w:color w:val="000000" w:themeColor="text1"/>
          <w:spacing w:val="-3"/>
          <w:sz w:val="18"/>
          <w:szCs w:val="18"/>
        </w:rPr>
      </w:r>
      <w:r w:rsidR="00254A77"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14</w:t>
      </w:r>
      <w:r w:rsidR="00254A77"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Art</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_Toc295734979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15</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Music</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_Toc295734980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16</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lastRenderedPageBreak/>
        <w:t>Bachelor Of Music Education Degree</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_Toc295734981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18</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Speech And Theatre: Speech Concentration</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_Toc295734982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20</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History, Political Science</w:t>
      </w:r>
      <w:r w:rsidRPr="00E74343">
        <w:rPr>
          <w:rFonts w:ascii="Times New Roman" w:hAnsi="Times New Roman" w:cs="Times New Roman"/>
          <w:noProof/>
          <w:color w:val="000000" w:themeColor="text1"/>
          <w:spacing w:val="-3"/>
          <w:sz w:val="18"/>
          <w:szCs w:val="18"/>
        </w:rPr>
        <w:tab/>
      </w:r>
      <w:r w:rsidR="00254A77"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_Toc295734983 \h </w:instrText>
      </w:r>
      <w:r w:rsidR="00254A77" w:rsidRPr="00E74343">
        <w:rPr>
          <w:rFonts w:ascii="Times New Roman" w:hAnsi="Times New Roman" w:cs="Times New Roman"/>
          <w:noProof/>
          <w:color w:val="000000" w:themeColor="text1"/>
          <w:spacing w:val="-3"/>
          <w:sz w:val="18"/>
          <w:szCs w:val="18"/>
        </w:rPr>
      </w:r>
      <w:r w:rsidR="00254A77"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23</w:t>
      </w:r>
      <w:r w:rsidR="00254A77"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History</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_Toc295734984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24</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Political Science</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_Toc295734985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26</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Minor In International Affairs</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_Toc295734986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27</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Pre-Law Program</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_Toc295734987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28</w:t>
      </w:r>
      <w:r w:rsidR="00254A77"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Social Work Academic Program</w:t>
      </w:r>
      <w:r w:rsidRPr="00E74343">
        <w:rPr>
          <w:rFonts w:ascii="Times New Roman" w:hAnsi="Times New Roman" w:cs="Times New Roman"/>
          <w:noProof/>
          <w:color w:val="000000" w:themeColor="text1"/>
          <w:spacing w:val="-3"/>
          <w:sz w:val="18"/>
          <w:szCs w:val="18"/>
        </w:rPr>
        <w:tab/>
      </w:r>
      <w:r w:rsidR="00254A77"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_Toc295734988 \h </w:instrText>
      </w:r>
      <w:r w:rsidR="00254A77" w:rsidRPr="00E74343">
        <w:rPr>
          <w:rFonts w:ascii="Times New Roman" w:hAnsi="Times New Roman" w:cs="Times New Roman"/>
          <w:noProof/>
          <w:color w:val="000000" w:themeColor="text1"/>
          <w:spacing w:val="-3"/>
          <w:sz w:val="18"/>
          <w:szCs w:val="18"/>
        </w:rPr>
      </w:r>
      <w:r w:rsidR="00254A77"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28</w:t>
      </w:r>
      <w:r w:rsidR="00254A77"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Social Work (Bsw)</w:t>
      </w:r>
      <w:r w:rsidRPr="00E74343">
        <w:rPr>
          <w:rFonts w:ascii="Times New Roman" w:hAnsi="Times New Roman" w:cs="Times New Roman"/>
          <w:b w:val="0"/>
          <w:noProof/>
          <w:color w:val="000000" w:themeColor="text1"/>
          <w:spacing w:val="-3"/>
          <w:sz w:val="18"/>
          <w:szCs w:val="18"/>
        </w:rPr>
        <w:tab/>
      </w:r>
      <w:r w:rsidR="00254A77"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_Toc295734989 \h </w:instrText>
      </w:r>
      <w:r w:rsidR="00254A77" w:rsidRPr="00E74343">
        <w:rPr>
          <w:rFonts w:ascii="Times New Roman" w:hAnsi="Times New Roman" w:cs="Times New Roman"/>
          <w:b w:val="0"/>
          <w:noProof/>
          <w:color w:val="000000" w:themeColor="text1"/>
          <w:spacing w:val="-3"/>
          <w:sz w:val="18"/>
          <w:szCs w:val="18"/>
        </w:rPr>
      </w:r>
      <w:r w:rsidR="00254A77"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29</w:t>
      </w:r>
      <w:r w:rsidR="00254A77" w:rsidRPr="00E74343">
        <w:rPr>
          <w:rFonts w:ascii="Times New Roman" w:hAnsi="Times New Roman" w:cs="Times New Roman"/>
          <w:b w:val="0"/>
          <w:noProof/>
          <w:color w:val="000000" w:themeColor="text1"/>
          <w:spacing w:val="-3"/>
          <w:sz w:val="18"/>
          <w:szCs w:val="18"/>
        </w:rPr>
        <w:fldChar w:fldCharType="end"/>
      </w:r>
    </w:p>
    <w:p w:rsidR="00E328D1" w:rsidRPr="00E74343" w:rsidRDefault="00254A77" w:rsidP="008014C5">
      <w:pPr>
        <w:widowControl w:val="0"/>
        <w:autoSpaceDE w:val="0"/>
        <w:autoSpaceDN w:val="0"/>
        <w:adjustRightInd w:val="0"/>
        <w:spacing w:after="0"/>
        <w:ind w:left="360" w:firstLine="0"/>
        <w:rPr>
          <w:rFonts w:ascii="Times New Roman" w:hAnsi="Times New Roman" w:cs="Times New Roman"/>
          <w:bCs/>
          <w:noProof/>
          <w:color w:val="000000" w:themeColor="text1"/>
          <w:spacing w:val="-3"/>
          <w:sz w:val="18"/>
          <w:szCs w:val="18"/>
        </w:rPr>
      </w:pPr>
      <w:r w:rsidRPr="00E74343">
        <w:rPr>
          <w:rFonts w:ascii="Times New Roman" w:hAnsi="Times New Roman" w:cs="Times New Roman"/>
          <w:bCs/>
          <w:noProof/>
          <w:color w:val="000000" w:themeColor="text1"/>
          <w:spacing w:val="-3"/>
          <w:sz w:val="18"/>
          <w:szCs w:val="18"/>
        </w:rPr>
        <w:fldChar w:fldCharType="end"/>
      </w:r>
    </w:p>
    <w:p w:rsidR="00145EB2" w:rsidRPr="00E74343" w:rsidRDefault="00145EB2"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num="2" w:space="720"/>
          <w:docGrid w:linePitch="360"/>
        </w:sectPr>
      </w:pPr>
    </w:p>
    <w:p w:rsidR="00782E3E" w:rsidRPr="00E74343" w:rsidRDefault="00782E3E" w:rsidP="00782E3E">
      <w:pPr>
        <w:pStyle w:val="Heading2"/>
        <w:ind w:left="360" w:firstLine="0"/>
        <w:rPr>
          <w:rFonts w:ascii="Times New Roman" w:hAnsi="Times New Roman"/>
          <w:color w:val="000000" w:themeColor="text1"/>
          <w:spacing w:val="45"/>
          <w:sz w:val="40"/>
          <w:szCs w:val="40"/>
        </w:rPr>
      </w:pPr>
      <w:bookmarkStart w:id="8" w:name="_Toc295327607"/>
      <w:bookmarkStart w:id="9" w:name="_Toc295562553"/>
      <w:bookmarkStart w:id="10" w:name="_Toc295574473"/>
      <w:bookmarkStart w:id="11" w:name="_Toc295734970"/>
      <w:r w:rsidRPr="00E74343">
        <w:rPr>
          <w:rFonts w:ascii="Times New Roman" w:hAnsi="Times New Roman"/>
          <w:color w:val="000000" w:themeColor="text1"/>
          <w:sz w:val="40"/>
          <w:szCs w:val="40"/>
        </w:rPr>
        <w:lastRenderedPageBreak/>
        <w:t>DE</w:t>
      </w:r>
      <w:r w:rsidRPr="00E74343">
        <w:rPr>
          <w:rFonts w:ascii="Times New Roman" w:hAnsi="Times New Roman"/>
          <w:color w:val="000000" w:themeColor="text1"/>
          <w:spacing w:val="-50"/>
          <w:sz w:val="40"/>
          <w:szCs w:val="40"/>
        </w:rPr>
        <w:t>P</w:t>
      </w:r>
      <w:r w:rsidRPr="00E74343">
        <w:rPr>
          <w:rFonts w:ascii="Times New Roman" w:hAnsi="Times New Roman"/>
          <w:color w:val="000000" w:themeColor="text1"/>
          <w:sz w:val="40"/>
          <w:szCs w:val="40"/>
        </w:rPr>
        <w:t>A</w:t>
      </w:r>
      <w:r w:rsidRPr="00E74343">
        <w:rPr>
          <w:rFonts w:ascii="Times New Roman" w:hAnsi="Times New Roman"/>
          <w:color w:val="000000" w:themeColor="text1"/>
          <w:spacing w:val="-32"/>
          <w:sz w:val="40"/>
          <w:szCs w:val="40"/>
        </w:rPr>
        <w:t>R</w:t>
      </w:r>
      <w:r w:rsidRPr="00E74343">
        <w:rPr>
          <w:rFonts w:ascii="Times New Roman" w:hAnsi="Times New Roman"/>
          <w:color w:val="000000" w:themeColor="text1"/>
          <w:sz w:val="40"/>
          <w:szCs w:val="40"/>
        </w:rPr>
        <w:t>TMENT</w:t>
      </w:r>
      <w:r w:rsidRPr="00E74343">
        <w:rPr>
          <w:rFonts w:ascii="Times New Roman" w:hAnsi="Times New Roman"/>
          <w:color w:val="000000" w:themeColor="text1"/>
          <w:spacing w:val="35"/>
          <w:sz w:val="40"/>
          <w:szCs w:val="40"/>
        </w:rPr>
        <w:t xml:space="preserve"> </w:t>
      </w:r>
      <w:r w:rsidRPr="00E74343">
        <w:rPr>
          <w:rFonts w:ascii="Times New Roman" w:hAnsi="Times New Roman"/>
          <w:color w:val="000000" w:themeColor="text1"/>
          <w:sz w:val="40"/>
          <w:szCs w:val="40"/>
        </w:rPr>
        <w:t>OF</w:t>
      </w:r>
      <w:r w:rsidRPr="00E74343">
        <w:rPr>
          <w:rFonts w:ascii="Times New Roman" w:hAnsi="Times New Roman"/>
          <w:color w:val="000000" w:themeColor="text1"/>
          <w:spacing w:val="45"/>
          <w:sz w:val="40"/>
          <w:szCs w:val="40"/>
        </w:rPr>
        <w:t xml:space="preserve"> BEHAVIORAL SCIENCES</w:t>
      </w:r>
      <w:bookmarkEnd w:id="8"/>
      <w:bookmarkEnd w:id="9"/>
      <w:bookmarkEnd w:id="10"/>
      <w:bookmarkEnd w:id="11"/>
    </w:p>
    <w:p w:rsidR="00782E3E" w:rsidRPr="00E74343" w:rsidRDefault="00782E3E" w:rsidP="00782E3E">
      <w:pPr>
        <w:widowControl w:val="0"/>
        <w:autoSpaceDE w:val="0"/>
        <w:autoSpaceDN w:val="0"/>
        <w:adjustRightInd w:val="0"/>
        <w:spacing w:after="0"/>
        <w:ind w:left="990" w:right="1734" w:firstLine="0"/>
        <w:jc w:val="both"/>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360" w:right="1734"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Behavioral Sciences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degrees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and sociology.</w:t>
      </w:r>
    </w:p>
    <w:p w:rsidR="00782E3E" w:rsidRPr="00E74343" w:rsidRDefault="00782E3E" w:rsidP="00782E3E">
      <w:pPr>
        <w:widowControl w:val="0"/>
        <w:autoSpaceDE w:val="0"/>
        <w:autoSpaceDN w:val="0"/>
        <w:adjustRightInd w:val="0"/>
        <w:spacing w:before="7" w:after="0" w:line="200" w:lineRule="exact"/>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661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autoSpaceDE w:val="0"/>
        <w:autoSpaceDN w:val="0"/>
        <w:adjustRightInd w:val="0"/>
        <w:spacing w:before="30" w:after="0" w:line="250" w:lineRule="auto"/>
        <w:ind w:left="360" w:right="89"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gains a fundamental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understanding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the principles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 thought,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emotion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 In addition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 program</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 em</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hasis on psychological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factors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learning,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biological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social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determinants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also emphasized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well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research methods.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This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broad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based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training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prepares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understand,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evaluate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influence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their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well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others.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Because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relevant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numerous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fields,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job</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diverse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include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employ</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such areas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business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educational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settings,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health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hospitals,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(including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military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and </w:t>
      </w:r>
      <w:r w:rsidRPr="00E74343">
        <w:rPr>
          <w:rFonts w:ascii="Times New Roman" w:hAnsi="Times New Roman"/>
          <w:color w:val="000000" w:themeColor="text1"/>
          <w:spacing w:val="-1"/>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enforcement)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wh</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pla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psychologist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healt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practitioner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prepare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continu</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their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obtain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more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50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specialization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 is a member of the Council of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Departments with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in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nstitutions accredited for such purposes by their regional accrediting association, are eligible for membership on the council.</w:t>
      </w:r>
    </w:p>
    <w:p w:rsidR="00782E3E" w:rsidRPr="00E74343" w:rsidRDefault="00782E3E" w:rsidP="00782E3E">
      <w:pPr>
        <w:widowControl w:val="0"/>
        <w:autoSpaceDE w:val="0"/>
        <w:autoSpaceDN w:val="0"/>
        <w:adjustRightInd w:val="0"/>
        <w:spacing w:before="16" w:after="0" w:line="200" w:lineRule="exact"/>
        <w:ind w:left="36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7683"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Psychology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 minimum of 120 semester hours with a cumulative grade-point average of at least 2.0.</w:t>
      </w:r>
    </w:p>
    <w:p w:rsidR="00782E3E" w:rsidRPr="00E74343" w:rsidRDefault="00782E3E"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all major courses with grades of “C” or above.</w:t>
      </w:r>
    </w:p>
    <w:p w:rsidR="00782E3E" w:rsidRPr="00E74343" w:rsidRDefault="00254A77"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noProof/>
          <w:color w:val="000000" w:themeColor="text1"/>
        </w:rPr>
        <w:pict>
          <v:shape id="Freeform 3143" o:spid="_x0000_s1056" style="position:absolute;left:0;text-align:left;margin-left:31.15pt;margin-top:4.45pt;width:2.2pt;height:0;z-index:-25165824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TgsQA&#10;AADdAAAADwAAAGRycy9kb3ducmV2LnhtbESPQWvCQBSE7wX/w/KE3urGaoNEVxGbghcPieL5kX0m&#10;0ezbkF1N+u+7gtDjMDPfMKvNYBrxoM7VlhVMJxEI4sLqmksFp+PPxwKE88gaG8uk4JccbNajtxUm&#10;2vac0SP3pQgQdgkqqLxvEyldUZFBN7EtcfAutjPog+xKqTvsA9w08jOKYmmw5rBQYUu7iopbfjcK&#10;+jZ1170pdvlZ5oc0oyH9+s6Ueh8P2yUIT4P/D7/ae60gnsVzeL4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4LEAAAA3QAAAA8AAAAAAAAAAAAAAAAAmAIAAGRycy9k&#10;b3ducmV2LnhtbFBLBQYAAAAABAAEAPUAAACJAwAAAAA=&#10;" path="m,l45,e" filled="f" strokecolor="#191919" strokeweight="2pt">
            <v:path arrowok="t" o:connecttype="custom" o:connectlocs="0,0;44,0" o:connectangles="0,0"/>
          </v:shape>
        </w:pict>
      </w:r>
      <w:r w:rsidR="00782E3E" w:rsidRPr="00E74343">
        <w:rPr>
          <w:rFonts w:ascii="Times New Roman" w:hAnsi="Times New Roman"/>
          <w:color w:val="000000" w:themeColor="text1"/>
          <w:sz w:val="18"/>
          <w:szCs w:val="18"/>
        </w:rPr>
        <w:t>Completion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all</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required</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Psychology</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Graduate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Records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Major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Field</w:t>
      </w:r>
      <w:r w:rsidR="00782E3E" w:rsidRPr="00E74343">
        <w:rPr>
          <w:rFonts w:ascii="Times New Roman" w:hAnsi="Times New Roman"/>
          <w:color w:val="000000" w:themeColor="text1"/>
          <w:spacing w:val="-17"/>
          <w:sz w:val="18"/>
          <w:szCs w:val="18"/>
        </w:rPr>
        <w:t xml:space="preserve"> </w:t>
      </w:r>
      <w:r w:rsidR="00782E3E" w:rsidRPr="00E74343">
        <w:rPr>
          <w:rFonts w:ascii="Times New Roman" w:hAnsi="Times New Roman"/>
          <w:color w:val="000000" w:themeColor="text1"/>
          <w:sz w:val="18"/>
          <w:szCs w:val="18"/>
        </w:rPr>
        <w:t>Area</w:t>
      </w:r>
      <w:r w:rsidR="00782E3E" w:rsidRPr="00E74343">
        <w:rPr>
          <w:rFonts w:ascii="Times New Roman" w:hAnsi="Times New Roman"/>
          <w:color w:val="000000" w:themeColor="text1"/>
          <w:spacing w:val="-12"/>
          <w:sz w:val="18"/>
          <w:szCs w:val="18"/>
        </w:rPr>
        <w:t xml:space="preserve"> </w:t>
      </w:r>
      <w:r w:rsidR="00782E3E" w:rsidRPr="00E74343">
        <w:rPr>
          <w:rFonts w:ascii="Times New Roman" w:hAnsi="Times New Roman"/>
          <w:color w:val="000000" w:themeColor="text1"/>
          <w:spacing w:val="-13"/>
          <w:sz w:val="18"/>
          <w:szCs w:val="18"/>
        </w:rPr>
        <w:t>T</w:t>
      </w:r>
      <w:r w:rsidR="00782E3E" w:rsidRPr="00E74343">
        <w:rPr>
          <w:rFonts w:ascii="Times New Roman" w:hAnsi="Times New Roman"/>
          <w:color w:val="000000" w:themeColor="text1"/>
          <w:sz w:val="18"/>
          <w:szCs w:val="18"/>
        </w:rPr>
        <w: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and a departmental exit examination.</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widowControl w:val="0"/>
        <w:autoSpaceDE w:val="0"/>
        <w:autoSpaceDN w:val="0"/>
        <w:adjustRightInd w:val="0"/>
        <w:spacing w:before="20" w:after="0"/>
        <w:ind w:left="360" w:right="27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E328D1"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space="720"/>
          <w:docGrid w:linePitch="360"/>
        </w:sect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variety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 xml:space="preserve">courses </w:t>
      </w:r>
      <w:r w:rsidRPr="00E74343">
        <w:rPr>
          <w:rFonts w:ascii="Times New Roman" w:hAnsi="Times New Roman"/>
          <w:color w:val="000000" w:themeColor="text1"/>
          <w:spacing w:val="-1"/>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socio-cultura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environments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behavio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groups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contras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psyc</w:t>
      </w:r>
      <w:r w:rsidRPr="00E74343">
        <w:rPr>
          <w:rFonts w:ascii="Times New Roman" w:hAnsi="Times New Roman"/>
          <w:color w:val="000000" w:themeColor="text1"/>
          <w:spacing w:val="-2"/>
          <w:sz w:val="18"/>
          <w:szCs w:val="18"/>
        </w:rPr>
        <w:t>h</w:t>
      </w:r>
      <w:r w:rsidRPr="00E74343">
        <w:rPr>
          <w:rFonts w:ascii="Times New Roman" w:hAnsi="Times New Roman"/>
          <w:color w:val="000000" w:themeColor="text1"/>
          <w:spacing w:val="-1"/>
          <w:sz w:val="18"/>
          <w:szCs w:val="18"/>
        </w:rPr>
        <w:t>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which </w:t>
      </w:r>
      <w:r w:rsidRPr="00E74343">
        <w:rPr>
          <w:rFonts w:ascii="Times New Roman" w:hAnsi="Times New Roman"/>
          <w:color w:val="000000" w:themeColor="text1"/>
          <w:sz w:val="18"/>
          <w:szCs w:val="18"/>
        </w:rPr>
        <w:t>focuses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individual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examines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human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group</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Sociologists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attempt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explain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w</w:t>
      </w:r>
      <w:r w:rsidRPr="00E74343">
        <w:rPr>
          <w:rFonts w:ascii="Times New Roman" w:hAnsi="Times New Roman"/>
          <w:color w:val="000000" w:themeColor="text1"/>
          <w:sz w:val="18"/>
          <w:szCs w:val="18"/>
        </w:rPr>
        <w:t>hy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society changes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over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time,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why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societies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from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anothe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adequate competencies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successful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other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sciences,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gerontology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religion.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 xml:space="preserve">some </w:t>
      </w:r>
      <w:r w:rsidRPr="00E74343">
        <w:rPr>
          <w:rFonts w:ascii="Times New Roman" w:hAnsi="Times New Roman"/>
          <w:color w:val="000000" w:themeColor="text1"/>
          <w:sz w:val="18"/>
          <w:szCs w:val="18"/>
        </w:rPr>
        <w:lastRenderedPageBreak/>
        <w:t>employment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options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bachelo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carefully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selecting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allied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electives,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employment </w:t>
      </w:r>
    </w:p>
    <w:p w:rsidR="00782E3E"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possibilities. Sociology majors can also pursue a dual degree with either psychology or social work as the second majo</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p>
    <w:p w:rsidR="00782E3E" w:rsidRPr="00E74343" w:rsidRDefault="00782E3E" w:rsidP="00782E3E">
      <w:pPr>
        <w:widowControl w:val="0"/>
        <w:autoSpaceDE w:val="0"/>
        <w:autoSpaceDN w:val="0"/>
        <w:adjustRightInd w:val="0"/>
        <w:spacing w:before="16" w:after="0" w:line="200" w:lineRule="exact"/>
        <w:ind w:left="360" w:right="4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Sociology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Completion of 120 semester hours with a cumulative grade-point average of at least 2.0.</w:t>
      </w: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2. Completion of all major courses with grades of ”C” or above.</w:t>
      </w:r>
    </w:p>
    <w:p w:rsidR="00782E3E" w:rsidRPr="00E74343" w:rsidRDefault="00782E3E" w:rsidP="00782E3E">
      <w:pPr>
        <w:widowControl w:val="0"/>
        <w:autoSpaceDE w:val="0"/>
        <w:autoSpaceDN w:val="0"/>
        <w:adjustRightInd w:val="0"/>
        <w:spacing w:after="0" w:line="250" w:lineRule="auto"/>
        <w:ind w:left="990" w:right="989"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3. Completion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Records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Field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st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 a departmental examination.</w:t>
      </w:r>
    </w:p>
    <w:p w:rsidR="00782E3E" w:rsidRPr="00E74343" w:rsidRDefault="00782E3E" w:rsidP="00782E3E">
      <w:pPr>
        <w:widowControl w:val="0"/>
        <w:autoSpaceDE w:val="0"/>
        <w:autoSpaceDN w:val="0"/>
        <w:adjustRightInd w:val="0"/>
        <w:spacing w:before="8" w:after="0" w:line="190" w:lineRule="exact"/>
        <w:rPr>
          <w:rFonts w:ascii="Times New Roman" w:hAnsi="Times New Roman"/>
          <w:color w:val="000000" w:themeColor="text1"/>
          <w:sz w:val="19"/>
          <w:szCs w:val="19"/>
        </w:rPr>
      </w:pPr>
      <w:r w:rsidRPr="00E74343">
        <w:rPr>
          <w:rFonts w:ascii="Times New Roman" w:hAnsi="Times New Roman"/>
          <w:b/>
          <w:bCs/>
          <w:color w:val="000000" w:themeColor="text1"/>
          <w:sz w:val="24"/>
          <w:szCs w:val="24"/>
        </w:rPr>
        <w:t xml:space="preserve"> </w:t>
      </w:r>
    </w:p>
    <w:p w:rsidR="00782E3E" w:rsidRPr="00E74343" w:rsidRDefault="00782E3E" w:rsidP="00782E3E">
      <w:pPr>
        <w:widowControl w:val="0"/>
        <w:autoSpaceDE w:val="0"/>
        <w:autoSpaceDN w:val="0"/>
        <w:adjustRightInd w:val="0"/>
        <w:spacing w:after="0"/>
        <w:ind w:left="360" w:right="15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AND</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782E3E" w:rsidRPr="00E74343" w:rsidRDefault="00782E3E" w:rsidP="00782E3E">
      <w:pPr>
        <w:widowControl w:val="0"/>
        <w:autoSpaceDE w:val="0"/>
        <w:autoSpaceDN w:val="0"/>
        <w:adjustRightInd w:val="0"/>
        <w:spacing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Behavioral Sciences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also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upper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prescribed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along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elective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psychol</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employment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preparation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school.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se</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ester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hours of lower and upper level courses.</w:t>
      </w: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b/>
          <w:bCs/>
          <w:color w:val="000000" w:themeColor="text1"/>
          <w:sz w:val="24"/>
          <w:szCs w:val="24"/>
        </w:rPr>
      </w:pP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tabs>
          <w:tab w:val="left" w:pos="2520"/>
        </w:tabs>
        <w:autoSpaceDE w:val="0"/>
        <w:autoSpaceDN w:val="0"/>
        <w:adjustRightInd w:val="0"/>
        <w:spacing w:before="30" w:after="0"/>
        <w:ind w:left="360" w:right="346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Psychology</w:t>
      </w:r>
      <w:r w:rsidRPr="00E74343">
        <w:rPr>
          <w:rFonts w:ascii="Times New Roman" w:hAnsi="Times New Roman"/>
          <w:color w:val="000000" w:themeColor="text1"/>
          <w:sz w:val="18"/>
          <w:szCs w:val="18"/>
        </w:rPr>
        <w:tab/>
        <w:t>18 hours</w:t>
      </w:r>
    </w:p>
    <w:p w:rsidR="00782E3E" w:rsidRPr="00E74343" w:rsidRDefault="00782E3E" w:rsidP="00782E3E">
      <w:pPr>
        <w:widowControl w:val="0"/>
        <w:tabs>
          <w:tab w:val="left" w:pos="2520"/>
        </w:tabs>
        <w:autoSpaceDE w:val="0"/>
        <w:autoSpaceDN w:val="0"/>
        <w:adjustRightInd w:val="0"/>
        <w:spacing w:before="7" w:after="0" w:line="200" w:lineRule="exact"/>
        <w:ind w:left="360" w:right="3460" w:firstLine="0"/>
        <w:rPr>
          <w:rFonts w:ascii="Times New Roman" w:hAnsi="Times New Roman"/>
          <w:color w:val="000000" w:themeColor="text1"/>
          <w:sz w:val="20"/>
          <w:szCs w:val="20"/>
        </w:rPr>
      </w:pP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 xml:space="preserve">OCIOLOGY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Anthropology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Gerontology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Urban Studies</w:t>
      </w:r>
      <w:r w:rsidRPr="00E74343">
        <w:rPr>
          <w:rFonts w:ascii="Times New Roman" w:hAnsi="Times New Roman"/>
          <w:color w:val="000000" w:themeColor="text1"/>
          <w:sz w:val="18"/>
          <w:szCs w:val="18"/>
        </w:rPr>
        <w:tab/>
        <w:t>18 hours</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pStyle w:val="Heading2"/>
        <w:ind w:left="180" w:firstLine="0"/>
        <w:rPr>
          <w:rFonts w:ascii="Times New Roman" w:hAnsi="Times New Roman"/>
          <w:color w:val="000000" w:themeColor="text1"/>
          <w:sz w:val="24"/>
          <w:szCs w:val="24"/>
        </w:rPr>
      </w:pPr>
      <w:bookmarkStart w:id="12" w:name="_Toc295327608"/>
      <w:bookmarkStart w:id="13" w:name="_Toc295562554"/>
      <w:bookmarkStart w:id="14" w:name="_Toc295574474"/>
      <w:bookmarkStart w:id="15" w:name="_Toc29573497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12"/>
      <w:bookmarkEnd w:id="13"/>
      <w:bookmarkEnd w:id="14"/>
      <w:bookmarkEnd w:id="15"/>
    </w:p>
    <w:p w:rsidR="00782E3E" w:rsidRPr="00E74343" w:rsidRDefault="00782E3E" w:rsidP="00782E3E">
      <w:pPr>
        <w:widowControl w:val="0"/>
        <w:tabs>
          <w:tab w:val="right" w:pos="9810"/>
        </w:tabs>
        <w:autoSpaceDE w:val="0"/>
        <w:autoSpaceDN w:val="0"/>
        <w:adjustRightInd w:val="0"/>
        <w:spacing w:before="6" w:after="0" w:line="252" w:lineRule="auto"/>
        <w:ind w:left="450" w:right="40"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Courses Related to 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(18 hrs)</w:t>
      </w:r>
      <w:r w:rsidRPr="00E74343">
        <w:rPr>
          <w:rFonts w:ascii="Times New Roman" w:hAnsi="Times New Roman"/>
          <w:b/>
          <w:bCs/>
          <w:color w:val="000000" w:themeColor="text1"/>
          <w:sz w:val="18"/>
          <w:szCs w:val="18"/>
        </w:rPr>
        <w:tab/>
        <w:t>C</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edit Hrs.</w:t>
      </w:r>
    </w:p>
    <w:p w:rsidR="00782E3E" w:rsidRPr="00E74343" w:rsidRDefault="00782E3E" w:rsidP="00782E3E">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1000-2000 level Grade “C” or better</w:t>
      </w:r>
    </w:p>
    <w:p w:rsidR="00782E3E" w:rsidRPr="00E74343" w:rsidRDefault="00782E3E" w:rsidP="00782E3E">
      <w:pPr>
        <w:widowControl w:val="0"/>
        <w:autoSpaceDE w:val="0"/>
        <w:autoSpaceDN w:val="0"/>
        <w:adjustRightInd w:val="0"/>
        <w:spacing w:before="6" w:after="0" w:line="252" w:lineRule="auto"/>
        <w:ind w:right="40"/>
        <w:jc w:val="both"/>
        <w:rPr>
          <w:rFonts w:ascii="Times New Roman" w:hAnsi="Times New Roman"/>
          <w:b/>
          <w:bCs/>
          <w:color w:val="000000" w:themeColor="text1"/>
          <w:sz w:val="18"/>
          <w:szCs w:val="18"/>
        </w:rPr>
      </w:pPr>
    </w:p>
    <w:tbl>
      <w:tblPr>
        <w:tblW w:w="9400" w:type="dxa"/>
        <w:tblInd w:w="450" w:type="dxa"/>
        <w:tblLayout w:type="fixed"/>
        <w:tblCellMar>
          <w:left w:w="0" w:type="dxa"/>
          <w:right w:w="0" w:type="dxa"/>
        </w:tblCellMar>
        <w:tblLook w:val="0000"/>
      </w:tblPr>
      <w:tblGrid>
        <w:gridCol w:w="730"/>
        <w:gridCol w:w="1034"/>
        <w:gridCol w:w="4726"/>
        <w:gridCol w:w="2910"/>
      </w:tblGrid>
      <w:tr w:rsidR="00782E3E" w:rsidRPr="00E74343" w:rsidTr="00F15290">
        <w:trPr>
          <w:trHeight w:hRule="exact" w:val="234"/>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218" w:hanging="3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2295</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2270</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xml:space="preserve">Choice (Select 6 hours) </w:t>
      </w:r>
      <w:r w:rsidRPr="00E74343">
        <w:rPr>
          <w:rFonts w:ascii="Times New Roman" w:hAnsi="Times New Roman"/>
          <w:color w:val="000000" w:themeColor="text1"/>
          <w:sz w:val="18"/>
          <w:szCs w:val="18"/>
        </w:rPr>
        <w:t>Grade of “C” or Better</w:t>
      </w:r>
    </w:p>
    <w:tbl>
      <w:tblPr>
        <w:tblW w:w="9360" w:type="dxa"/>
        <w:tblInd w:w="450" w:type="dxa"/>
        <w:tblLayout w:type="fixed"/>
        <w:tblCellMar>
          <w:left w:w="0" w:type="dxa"/>
          <w:right w:w="0" w:type="dxa"/>
        </w:tblCellMar>
        <w:tblLook w:val="0000"/>
      </w:tblPr>
      <w:tblGrid>
        <w:gridCol w:w="820"/>
        <w:gridCol w:w="995"/>
        <w:gridCol w:w="5597"/>
        <w:gridCol w:w="1948"/>
      </w:tblGrid>
      <w:tr w:rsidR="00782E3E" w:rsidRPr="00E74343" w:rsidTr="00F15290">
        <w:trPr>
          <w:trHeight w:hRule="exact" w:val="234"/>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7"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1"/>
              <w:rPr>
                <w:rFonts w:ascii="Times New Roman" w:hAnsi="Times New Roman"/>
                <w:color w:val="000000" w:themeColor="text1"/>
                <w:sz w:val="24"/>
                <w:szCs w:val="24"/>
              </w:rPr>
            </w:pP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Study Management</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4400</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Applied Health Psychology</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4305</w:t>
      </w:r>
      <w:r w:rsidRPr="00E74343">
        <w:rPr>
          <w:rFonts w:ascii="Times New Roman" w:hAnsi="Times New Roman"/>
          <w:color w:val="000000" w:themeColor="text1"/>
          <w:sz w:val="18"/>
          <w:szCs w:val="18"/>
        </w:rPr>
        <w:tab/>
        <w:t>Experimental Psychology</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4465</w:t>
      </w:r>
      <w:r w:rsidRPr="00E74343">
        <w:rPr>
          <w:rFonts w:ascii="Times New Roman" w:hAnsi="Times New Roman"/>
          <w:color w:val="000000" w:themeColor="text1"/>
          <w:sz w:val="18"/>
          <w:szCs w:val="18"/>
        </w:rPr>
        <w:tab/>
        <w:t>History and Systems (req.)</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4499</w:t>
      </w:r>
      <w:r w:rsidRPr="00E74343">
        <w:rPr>
          <w:rFonts w:ascii="Times New Roman" w:hAnsi="Times New Roman"/>
          <w:color w:val="000000" w:themeColor="text1"/>
          <w:sz w:val="18"/>
          <w:szCs w:val="18"/>
        </w:rPr>
        <w:tab/>
        <w:t>Psychological Seminar</w:t>
      </w:r>
      <w:r w:rsidRPr="00E74343">
        <w:rPr>
          <w:rFonts w:ascii="Times New Roman" w:hAnsi="Times New Roman"/>
          <w:color w:val="000000" w:themeColor="text1"/>
          <w:sz w:val="18"/>
          <w:szCs w:val="18"/>
        </w:rPr>
        <w:tab/>
        <w:t>3</w:t>
      </w: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t>27 Hours</w:t>
      </w:r>
    </w:p>
    <w:p w:rsidR="00782E3E" w:rsidRPr="00E74343" w:rsidRDefault="00782E3E" w:rsidP="00782E3E">
      <w:pPr>
        <w:widowControl w:val="0"/>
        <w:autoSpaceDE w:val="0"/>
        <w:autoSpaceDN w:val="0"/>
        <w:adjustRightInd w:val="0"/>
        <w:spacing w:before="8"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w:t>
      </w:r>
    </w:p>
    <w:p w:rsidR="00782E3E" w:rsidRPr="00E74343" w:rsidRDefault="00782E3E" w:rsidP="00782E3E">
      <w:pPr>
        <w:widowControl w:val="0"/>
        <w:tabs>
          <w:tab w:val="left" w:pos="9720"/>
        </w:tabs>
        <w:autoSpaceDE w:val="0"/>
        <w:autoSpaceDN w:val="0"/>
        <w:adjustRightInd w:val="0"/>
        <w:spacing w:before="9"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political science, 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left" w:pos="972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782E3E">
      <w:pPr>
        <w:widowControl w:val="0"/>
        <w:autoSpaceDE w:val="0"/>
        <w:autoSpaceDN w:val="0"/>
        <w:adjustRightInd w:val="0"/>
        <w:spacing w:before="2"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w:t>
      </w:r>
      <w:r w:rsidRPr="00E74343">
        <w:rPr>
          <w:rFonts w:ascii="Times New Roman" w:hAnsi="Times New Roman"/>
          <w:b/>
          <w:bCs/>
          <w:color w:val="000000" w:themeColor="text1"/>
          <w:sz w:val="18"/>
          <w:szCs w:val="18"/>
        </w:rPr>
        <w:tab/>
        <w:t>123</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rPr>
          <w:rFonts w:ascii="Times New Roman" w:hAnsi="Times New Roman"/>
          <w:b/>
          <w:bCs/>
          <w:color w:val="000000" w:themeColor="text1"/>
          <w:sz w:val="32"/>
          <w:szCs w:val="32"/>
        </w:rPr>
      </w:pPr>
      <w:r w:rsidRPr="00E74343">
        <w:rPr>
          <w:rFonts w:ascii="Times New Roman" w:hAnsi="Times New Roman"/>
          <w:b/>
          <w:bCs/>
          <w:color w:val="000000" w:themeColor="text1"/>
          <w:sz w:val="32"/>
          <w:szCs w:val="32"/>
        </w:rPr>
        <w:br w:type="page"/>
      </w: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32"/>
          <w:szCs w:val="32"/>
        </w:rPr>
        <w:sectPr w:rsidR="00782E3E" w:rsidRPr="00E74343" w:rsidSect="006E2E86">
          <w:headerReference w:type="even" r:id="rId12"/>
          <w:pgSz w:w="12240" w:h="15840" w:code="1"/>
          <w:pgMar w:top="432" w:right="1123" w:bottom="274" w:left="547" w:header="720" w:footer="288" w:gutter="0"/>
          <w:cols w:space="720"/>
          <w:docGrid w:linePitch="360"/>
        </w:sectPr>
      </w:pP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lastRenderedPageBreak/>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SYCHOLOGY</w:t>
      </w:r>
    </w:p>
    <w:p w:rsidR="00782E3E" w:rsidRPr="00E74343" w:rsidRDefault="00782E3E" w:rsidP="00782E3E">
      <w:pPr>
        <w:widowControl w:val="0"/>
        <w:autoSpaceDE w:val="0"/>
        <w:autoSpaceDN w:val="0"/>
        <w:adjustRightInd w:val="0"/>
        <w:spacing w:before="55" w:after="0"/>
        <w:ind w:left="16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20" w:type="dxa"/>
        <w:tblLayout w:type="fixed"/>
        <w:tblCellMar>
          <w:left w:w="0" w:type="dxa"/>
          <w:right w:w="0" w:type="dxa"/>
        </w:tblCellMar>
        <w:tblLook w:val="0000"/>
      </w:tblPr>
      <w:tblGrid>
        <w:gridCol w:w="1795"/>
        <w:gridCol w:w="4352"/>
        <w:gridCol w:w="1553"/>
        <w:gridCol w:w="2260"/>
      </w:tblGrid>
      <w:tr w:rsidR="00782E3E" w:rsidRPr="00E74343" w:rsidTr="003D64D5">
        <w:trPr>
          <w:trHeight w:hRule="exact" w:val="66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3"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782E3E" w:rsidRPr="00E74343" w:rsidRDefault="00782E3E" w:rsidP="00F15290">
            <w:pPr>
              <w:widowControl w:val="0"/>
              <w:autoSpaceDE w:val="0"/>
              <w:autoSpaceDN w:val="0"/>
              <w:adjustRightInd w:val="0"/>
              <w:spacing w:before="8" w:after="0" w:line="220" w:lineRule="exact"/>
              <w:ind w:firstLine="2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before="18" w:after="0" w:line="220" w:lineRule="exact"/>
              <w:ind w:firstLine="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33"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782E3E" w:rsidRPr="00E74343" w:rsidRDefault="00782E3E" w:rsidP="003D64D5">
            <w:pPr>
              <w:widowControl w:val="0"/>
              <w:autoSpaceDE w:val="0"/>
              <w:autoSpaceDN w:val="0"/>
              <w:adjustRightInd w:val="0"/>
              <w:spacing w:before="8" w:after="0" w:line="220" w:lineRule="exact"/>
              <w:ind w:left="33" w:firstLine="0"/>
              <w:jc w:val="right"/>
              <w:rPr>
                <w:rFonts w:ascii="Times New Roman" w:hAnsi="Times New Roman"/>
                <w:color w:val="000000" w:themeColor="text1"/>
              </w:rPr>
            </w:pPr>
          </w:p>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1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(1001 - 1007)</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courses available)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Option</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2031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PHYS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or PHYS 1001K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Physical Science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Science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3-4</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 Econ.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 3</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537"/>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PSYC 2203</w:t>
            </w:r>
          </w:p>
          <w:p w:rsidR="00782E3E" w:rsidRPr="00E74343" w:rsidRDefault="00782E3E" w:rsidP="00F1529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Profession of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1" w:after="0" w:line="200" w:lineRule="exact"/>
              <w:ind w:left="33" w:firstLine="0"/>
              <w:jc w:val="right"/>
              <w:rPr>
                <w:rFonts w:ascii="Times New Roman" w:hAnsi="Times New Roman"/>
                <w:color w:val="000000" w:themeColor="text1"/>
                <w:sz w:val="20"/>
                <w:szCs w:val="20"/>
              </w:rPr>
            </w:pPr>
          </w:p>
          <w:p w:rsidR="00782E3E" w:rsidRPr="00E74343" w:rsidRDefault="003D64D5"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782E3E" w:rsidRPr="00E74343" w:rsidRDefault="003D64D5" w:rsidP="00F15290">
            <w:pPr>
              <w:widowControl w:val="0"/>
              <w:autoSpaceDE w:val="0"/>
              <w:autoSpaceDN w:val="0"/>
              <w:adjustRightInd w:val="0"/>
              <w:spacing w:before="6" w:after="0"/>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Foundations of Learning and Motivation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2601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Interviewing Strategies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Statistics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4304</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Experimental </w:t>
            </w:r>
            <w:proofErr w:type="spellStart"/>
            <w:r w:rsidRPr="00E74343">
              <w:rPr>
                <w:rFonts w:ascii="Times New Roman" w:hAnsi="Times New Roman"/>
                <w:color w:val="000000" w:themeColor="text1"/>
                <w:sz w:val="18"/>
                <w:szCs w:val="18"/>
              </w:rPr>
              <w:t>Psyc</w:t>
            </w:r>
            <w:proofErr w:type="spellEnd"/>
            <w:r w:rsidRPr="00E74343">
              <w:rPr>
                <w:rFonts w:ascii="Times New Roman" w:hAnsi="Times New Roman"/>
                <w:color w:val="000000" w:themeColor="text1"/>
                <w:sz w:val="18"/>
                <w:szCs w:val="18"/>
              </w:rPr>
              <w: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4499</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Psychological Seminar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Practicum in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4465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and Systems (Req.)</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29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rPr>
          <w:color w:val="000000" w:themeColor="text1"/>
        </w:rPr>
      </w:pPr>
      <w:r w:rsidRPr="00E74343">
        <w:rPr>
          <w:color w:val="000000" w:themeColor="text1"/>
        </w:rPr>
        <w:br w:type="page"/>
      </w:r>
    </w:p>
    <w:p w:rsidR="00782E3E" w:rsidRPr="00E74343" w:rsidRDefault="00782E3E" w:rsidP="00782E3E">
      <w:pPr>
        <w:pStyle w:val="Heading2"/>
        <w:ind w:left="270" w:firstLine="0"/>
        <w:rPr>
          <w:rFonts w:ascii="Times New Roman" w:hAnsi="Times New Roman"/>
          <w:color w:val="000000" w:themeColor="text1"/>
          <w:sz w:val="24"/>
          <w:szCs w:val="24"/>
        </w:rPr>
      </w:pPr>
      <w:bookmarkStart w:id="16" w:name="_Toc295327609"/>
      <w:bookmarkStart w:id="17" w:name="_Toc295562555"/>
      <w:bookmarkStart w:id="18" w:name="_Toc295574475"/>
      <w:bookmarkStart w:id="19" w:name="_Toc295734972"/>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16"/>
      <w:bookmarkEnd w:id="17"/>
      <w:bookmarkEnd w:id="18"/>
      <w:bookmarkEnd w:id="19"/>
    </w:p>
    <w:p w:rsidR="00782E3E" w:rsidRPr="00E74343" w:rsidRDefault="00782E3E" w:rsidP="00782E3E">
      <w:pPr>
        <w:widowControl w:val="0"/>
        <w:tabs>
          <w:tab w:val="left" w:pos="3160"/>
          <w:tab w:val="right" w:pos="10260"/>
        </w:tabs>
        <w:autoSpaceDE w:val="0"/>
        <w:autoSpaceDN w:val="0"/>
        <w:adjustRightInd w:val="0"/>
        <w:spacing w:before="52" w:after="0" w:line="252" w:lineRule="auto"/>
        <w:ind w:left="270" w:right="122" w:hanging="30"/>
        <w:jc w:val="both"/>
        <w:rPr>
          <w:rFonts w:ascii="Times New Roman" w:hAnsi="Times New Roman"/>
          <w:b/>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Area F Courses Related to the Major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w:t>
      </w:r>
      <w:r w:rsidRPr="00E74343">
        <w:rPr>
          <w:rFonts w:ascii="Times New Roman" w:hAnsi="Times New Roman"/>
          <w:b/>
          <w:color w:val="000000" w:themeColor="text1"/>
          <w:sz w:val="18"/>
          <w:szCs w:val="18"/>
        </w:rPr>
        <w:t>18 hours</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 xml:space="preserve"> </w:t>
      </w:r>
    </w:p>
    <w:p w:rsidR="00782E3E" w:rsidRPr="00E74343" w:rsidRDefault="00254A77" w:rsidP="00782E3E">
      <w:pPr>
        <w:widowControl w:val="0"/>
        <w:tabs>
          <w:tab w:val="left" w:pos="3160"/>
          <w:tab w:val="left" w:pos="10120"/>
          <w:tab w:val="left" w:pos="10200"/>
        </w:tabs>
        <w:autoSpaceDE w:val="0"/>
        <w:autoSpaceDN w:val="0"/>
        <w:adjustRightInd w:val="0"/>
        <w:spacing w:before="52" w:after="0" w:line="252" w:lineRule="auto"/>
        <w:ind w:left="270" w:right="122" w:hanging="30"/>
        <w:jc w:val="both"/>
        <w:rPr>
          <w:rFonts w:ascii="Times New Roman" w:hAnsi="Times New Roman"/>
          <w:color w:val="000000" w:themeColor="text1"/>
          <w:sz w:val="18"/>
          <w:szCs w:val="18"/>
        </w:rPr>
      </w:pPr>
      <w:r w:rsidRPr="00E74343">
        <w:rPr>
          <w:rFonts w:ascii="Calibri" w:hAnsi="Calibri"/>
          <w:noProof/>
          <w:color w:val="000000" w:themeColor="text1"/>
          <w:lang w:eastAsia="en-US"/>
        </w:rPr>
        <w:pict>
          <v:shapetype id="_x0000_t202" coordsize="21600,21600" o:spt="202" path="m,l,21600r21600,l21600,xe">
            <v:stroke joinstyle="miter"/>
            <v:path gradientshapeok="t" o:connecttype="rect"/>
          </v:shapetype>
          <v:shape id="Text Box 3295" o:spid="_x0000_s1057" type="#_x0000_t202" style="position:absolute;left:0;text-align:left;margin-left:66.05pt;margin-top:13pt;width:505.15pt;height:48.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" o:allowincell="f" filled="f" stroked="f">
            <v:textbox style="mso-next-textbox:#Text Box 3295" inset="0,0,0,0">
              <w:txbxContent>
                <w:tbl>
                  <w:tblPr>
                    <w:tblW w:w="9990" w:type="dxa"/>
                    <w:tblLayout w:type="fixed"/>
                    <w:tblCellMar>
                      <w:left w:w="0" w:type="dxa"/>
                      <w:right w:w="0" w:type="dxa"/>
                    </w:tblCellMar>
                    <w:tblLook w:val="0000"/>
                  </w:tblPr>
                  <w:tblGrid>
                    <w:gridCol w:w="805"/>
                    <w:gridCol w:w="1035"/>
                    <w:gridCol w:w="5177"/>
                    <w:gridCol w:w="2973"/>
                  </w:tblGrid>
                  <w:tr w:rsidR="00F15290" w:rsidRPr="007A7452" w:rsidTr="009E2F44">
                    <w:trPr>
                      <w:trHeight w:hRule="exact" w:val="234"/>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9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50" w:firstLine="0"/>
                          <w:rPr>
                            <w:rFonts w:ascii="Times New Roman" w:hAnsi="Times New Roman"/>
                            <w:sz w:val="24"/>
                            <w:szCs w:val="24"/>
                          </w:rPr>
                        </w:pPr>
                        <w:r w:rsidRPr="007A7452">
                          <w:rPr>
                            <w:rFonts w:ascii="Times New Roman" w:hAnsi="Times New Roman"/>
                            <w:color w:val="191919"/>
                            <w:sz w:val="18"/>
                            <w:szCs w:val="18"/>
                          </w:rPr>
                          <w:t>Principles of Sociology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2601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Urban Social Problems</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2031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98"/>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PSYC</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2203</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The Profession of Psychology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F15290" w:rsidRDefault="00F15290" w:rsidP="00782E3E">
                  <w:pPr>
                    <w:widowControl w:val="0"/>
                    <w:autoSpaceDE w:val="0"/>
                    <w:autoSpaceDN w:val="0"/>
                    <w:adjustRightInd w:val="0"/>
                    <w:spacing w:after="0"/>
                    <w:rPr>
                      <w:rFonts w:ascii="Times New Roman" w:hAnsi="Times New Roman"/>
                      <w:sz w:val="24"/>
                      <w:szCs w:val="24"/>
                    </w:rPr>
                  </w:pPr>
                </w:p>
              </w:txbxContent>
            </v:textbox>
            <w10:wrap anchorx="page"/>
          </v:shape>
        </w:pict>
      </w:r>
      <w:r w:rsidR="00782E3E" w:rsidRPr="00E74343">
        <w:rPr>
          <w:rFonts w:ascii="Times New Roman" w:hAnsi="Times New Roman"/>
          <w:color w:val="000000" w:themeColor="text1"/>
          <w:sz w:val="18"/>
          <w:szCs w:val="18"/>
        </w:rPr>
        <w:t>Grade of “C” or better 1000-2000 level</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30" w:after="0" w:line="250" w:lineRule="auto"/>
        <w:ind w:left="270" w:right="743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Area F - Choices (Select 6 hours) Grade of “C” or better</w:t>
      </w:r>
    </w:p>
    <w:p w:rsidR="00782E3E" w:rsidRPr="00E74343" w:rsidRDefault="00782E3E" w:rsidP="00782E3E">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Microcomputers in the Social Sciences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ECON</w:t>
      </w:r>
      <w:r w:rsidRPr="00E74343">
        <w:rPr>
          <w:rFonts w:ascii="Times New Roman" w:hAnsi="Times New Roman"/>
          <w:color w:val="000000" w:themeColor="text1"/>
          <w:sz w:val="18"/>
          <w:szCs w:val="18"/>
        </w:rPr>
        <w:tab/>
        <w:t>2201</w:t>
      </w:r>
      <w:r w:rsidRPr="00E74343">
        <w:rPr>
          <w:rFonts w:ascii="Times New Roman" w:hAnsi="Times New Roman"/>
          <w:color w:val="000000" w:themeColor="text1"/>
          <w:sz w:val="18"/>
          <w:szCs w:val="18"/>
        </w:rPr>
        <w:tab/>
        <w:t>Survey of Economics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2102</w:t>
      </w:r>
      <w:r w:rsidRPr="00E74343">
        <w:rPr>
          <w:rFonts w:ascii="Times New Roman" w:hAnsi="Times New Roman"/>
          <w:color w:val="000000" w:themeColor="text1"/>
          <w:sz w:val="18"/>
          <w:szCs w:val="18"/>
        </w:rPr>
        <w:tab/>
        <w:t>Introduction to Law</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Introduction to Political Science</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MDLG</w:t>
      </w:r>
      <w:r w:rsidRPr="00E74343">
        <w:rPr>
          <w:rFonts w:ascii="Times New Roman" w:hAnsi="Times New Roman"/>
          <w:color w:val="000000" w:themeColor="text1"/>
          <w:sz w:val="18"/>
          <w:szCs w:val="18"/>
        </w:rPr>
        <w:tab/>
        <w:t>Foreign Language (Choice of Language)</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after="0" w:line="250" w:lineRule="auto"/>
        <w:ind w:left="270" w:right="728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98642D">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4454</w:t>
      </w:r>
      <w:r w:rsidRPr="00E74343">
        <w:rPr>
          <w:rFonts w:ascii="Times New Roman" w:hAnsi="Times New Roman"/>
          <w:color w:val="000000" w:themeColor="text1"/>
          <w:sz w:val="18"/>
          <w:szCs w:val="18"/>
        </w:rPr>
        <w:tab/>
        <w:t>Sociology Seminar</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3321</w:t>
      </w:r>
      <w:r w:rsidRPr="00E74343">
        <w:rPr>
          <w:rFonts w:ascii="Times New Roman" w:hAnsi="Times New Roman"/>
          <w:color w:val="000000" w:themeColor="text1"/>
          <w:sz w:val="18"/>
          <w:szCs w:val="18"/>
        </w:rPr>
        <w:tab/>
        <w:t>Population Problems</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 (3000-4000 Level)</w:t>
      </w:r>
    </w:p>
    <w:p w:rsidR="00782E3E" w:rsidRPr="00E74343" w:rsidRDefault="00782E3E" w:rsidP="003D64D5">
      <w:pPr>
        <w:widowControl w:val="0"/>
        <w:tabs>
          <w:tab w:val="left" w:pos="9540"/>
        </w:tabs>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r w:rsidRPr="00E74343">
        <w:rPr>
          <w:rFonts w:ascii="Times New Roman" w:hAnsi="Times New Roman"/>
          <w:b/>
          <w:bCs/>
          <w:color w:val="000000" w:themeColor="text1"/>
          <w:sz w:val="18"/>
          <w:szCs w:val="18"/>
        </w:rPr>
        <w:tab/>
      </w:r>
      <w:r w:rsidR="003D64D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 social work,</w:t>
      </w:r>
    </w:p>
    <w:p w:rsidR="00782E3E" w:rsidRPr="00E74343" w:rsidRDefault="00782E3E" w:rsidP="00782E3E">
      <w:pPr>
        <w:widowControl w:val="0"/>
        <w:tabs>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270" w:firstLine="0"/>
        <w:rPr>
          <w:rFonts w:ascii="Times New Roman" w:hAnsi="Times New Roman"/>
          <w:color w:val="000000" w:themeColor="text1"/>
        </w:rPr>
      </w:pPr>
    </w:p>
    <w:p w:rsidR="00782E3E" w:rsidRPr="00E74343" w:rsidRDefault="00782E3E" w:rsidP="00782E3E">
      <w:pPr>
        <w:widowControl w:val="0"/>
        <w:tabs>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3D64D5">
      <w:pPr>
        <w:widowControl w:val="0"/>
        <w:tabs>
          <w:tab w:val="left" w:pos="936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color w:val="000000" w:themeColor="text1"/>
          <w:spacing w:val="-13"/>
          <w:sz w:val="18"/>
          <w:szCs w:val="18"/>
        </w:rPr>
        <w:t>T</w:t>
      </w:r>
      <w:r w:rsidRPr="00E74343">
        <w:rPr>
          <w:rFonts w:ascii="Times New Roman" w:hAnsi="Times New Roman"/>
          <w:b/>
          <w:color w:val="000000" w:themeColor="text1"/>
          <w:sz w:val="18"/>
          <w:szCs w:val="18"/>
        </w:rPr>
        <w:t>otal Hours Required</w:t>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 xml:space="preserve">  </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123</w:t>
      </w:r>
      <w:r w:rsidR="003D64D5" w:rsidRPr="00E74343">
        <w:rPr>
          <w:rFonts w:ascii="Times New Roman" w:hAnsi="Times New Roman"/>
          <w:b/>
          <w:color w:val="000000" w:themeColor="text1"/>
          <w:sz w:val="18"/>
          <w:szCs w:val="18"/>
        </w:rPr>
        <w:t xml:space="preserve"> hours)</w:t>
      </w:r>
    </w:p>
    <w:p w:rsidR="00782E3E" w:rsidRPr="00E74343" w:rsidRDefault="00782E3E" w:rsidP="00782E3E">
      <w:pPr>
        <w:widowControl w:val="0"/>
        <w:autoSpaceDE w:val="0"/>
        <w:autoSpaceDN w:val="0"/>
        <w:adjustRightInd w:val="0"/>
        <w:spacing w:before="8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OCIOLOGY</w:t>
      </w:r>
    </w:p>
    <w:p w:rsidR="00782E3E" w:rsidRPr="00E74343" w:rsidRDefault="00782E3E" w:rsidP="00782E3E">
      <w:pPr>
        <w:widowControl w:val="0"/>
        <w:autoSpaceDE w:val="0"/>
        <w:autoSpaceDN w:val="0"/>
        <w:adjustRightInd w:val="0"/>
        <w:spacing w:before="55"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782E3E" w:rsidRPr="00E74343" w:rsidRDefault="00782E3E" w:rsidP="00782E3E">
      <w:pPr>
        <w:widowControl w:val="0"/>
        <w:autoSpaceDE w:val="0"/>
        <w:autoSpaceDN w:val="0"/>
        <w:adjustRightInd w:val="0"/>
        <w:spacing w:before="2" w:after="0" w:line="220" w:lineRule="exact"/>
        <w:rPr>
          <w:rFonts w:ascii="Times New Roman" w:hAnsi="Times New Roman"/>
          <w:color w:val="000000" w:themeColor="text1"/>
        </w:rPr>
      </w:pPr>
    </w:p>
    <w:p w:rsidR="00782E3E" w:rsidRPr="00E74343" w:rsidRDefault="00782E3E" w:rsidP="00F00C4D">
      <w:pPr>
        <w:widowControl w:val="0"/>
        <w:tabs>
          <w:tab w:val="left" w:pos="7020"/>
          <w:tab w:val="left" w:pos="9360"/>
        </w:tabs>
        <w:autoSpaceDE w:val="0"/>
        <w:autoSpaceDN w:val="0"/>
        <w:adjustRightInd w:val="0"/>
        <w:spacing w:after="0"/>
        <w:ind w:left="27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Fall</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Spring</w:t>
      </w:r>
    </w:p>
    <w:tbl>
      <w:tblPr>
        <w:tblW w:w="0" w:type="auto"/>
        <w:tblInd w:w="270" w:type="dxa"/>
        <w:tblLayout w:type="fixed"/>
        <w:tblCellMar>
          <w:left w:w="0" w:type="dxa"/>
          <w:right w:w="0" w:type="dxa"/>
        </w:tblCellMar>
        <w:tblLook w:val="0000"/>
      </w:tblPr>
      <w:tblGrid>
        <w:gridCol w:w="865"/>
        <w:gridCol w:w="1030"/>
        <w:gridCol w:w="4402"/>
        <w:gridCol w:w="1753"/>
        <w:gridCol w:w="1850"/>
      </w:tblGrid>
      <w:tr w:rsidR="00782E3E" w:rsidRPr="00E74343" w:rsidTr="003D64D5">
        <w:trPr>
          <w:trHeight w:hRule="exact" w:val="237"/>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before="9" w:after="0"/>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val="restart"/>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CSCI</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9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ind w:hanging="40"/>
              <w:rPr>
                <w:rFonts w:ascii="Times New Roman" w:hAnsi="Times New Roman"/>
                <w:color w:val="000000" w:themeColor="text1"/>
                <w:sz w:val="24"/>
                <w:szCs w:val="24"/>
              </w:rPr>
            </w:pP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265" w:firstLine="0"/>
              <w:rPr>
                <w:rFonts w:ascii="Times New Roman" w:hAnsi="Times New Roman"/>
                <w:color w:val="000000" w:themeColor="text1"/>
                <w:sz w:val="24"/>
                <w:szCs w:val="24"/>
              </w:rPr>
            </w:pPr>
          </w:p>
        </w:tc>
        <w:tc>
          <w:tcPr>
            <w:tcW w:w="1753"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left="165" w:right="40" w:firstLine="1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850"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right="40" w:firstLine="3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tabs>
          <w:tab w:val="left" w:pos="8200"/>
          <w:tab w:val="left" w:pos="9660"/>
        </w:tabs>
        <w:autoSpaceDE w:val="0"/>
        <w:autoSpaceDN w:val="0"/>
        <w:adjustRightInd w:val="0"/>
        <w:spacing w:after="0"/>
        <w:ind w:left="270" w:firstLine="0"/>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10721" w:type="dxa"/>
        <w:tblInd w:w="120" w:type="dxa"/>
        <w:tblLayout w:type="fixed"/>
        <w:tblCellMar>
          <w:left w:w="0" w:type="dxa"/>
          <w:right w:w="0" w:type="dxa"/>
        </w:tblCellMar>
        <w:tblLook w:val="0000"/>
      </w:tblPr>
      <w:tblGrid>
        <w:gridCol w:w="150"/>
        <w:gridCol w:w="882"/>
        <w:gridCol w:w="198"/>
        <w:gridCol w:w="610"/>
        <w:gridCol w:w="463"/>
        <w:gridCol w:w="3387"/>
        <w:gridCol w:w="1300"/>
        <w:gridCol w:w="1170"/>
        <w:gridCol w:w="456"/>
        <w:gridCol w:w="1344"/>
        <w:gridCol w:w="360"/>
        <w:gridCol w:w="100"/>
        <w:gridCol w:w="301"/>
      </w:tblGrid>
      <w:tr w:rsidR="00782E3E" w:rsidRPr="00E74343" w:rsidTr="003D64D5">
        <w:trPr>
          <w:gridBefore w:val="1"/>
          <w:gridAfter w:val="3"/>
          <w:wBefore w:w="150" w:type="dxa"/>
          <w:wAfter w:w="761" w:type="dxa"/>
          <w:trHeight w:hRule="exact" w:val="237"/>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9" w:after="0"/>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val="restart"/>
            <w:tcBorders>
              <w:top w:val="nil"/>
              <w:left w:val="nil"/>
              <w:bottom w:val="nil"/>
              <w:right w:val="nil"/>
            </w:tcBorders>
          </w:tcPr>
          <w:p w:rsidR="00782E3E" w:rsidRPr="00E74343" w:rsidRDefault="00782E3E" w:rsidP="00F15290">
            <w:pPr>
              <w:widowControl w:val="0"/>
              <w:autoSpaceDE w:val="0"/>
              <w:autoSpaceDN w:val="0"/>
              <w:adjustRightInd w:val="0"/>
              <w:spacing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7"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7"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198"/>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MicroComputers</w:t>
            </w:r>
            <w:proofErr w:type="spellEnd"/>
            <w:r w:rsidRPr="00E74343">
              <w:rPr>
                <w:rFonts w:ascii="Times New Roman" w:hAnsi="Times New Roman"/>
                <w:color w:val="000000" w:themeColor="text1"/>
                <w:sz w:val="18"/>
                <w:szCs w:val="18"/>
              </w:rPr>
              <w:t xml:space="preserve"> in the Social 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34"/>
        </w:trPr>
        <w:tc>
          <w:tcPr>
            <w:tcW w:w="8466" w:type="dxa"/>
            <w:gridSpan w:val="8"/>
            <w:tcBorders>
              <w:top w:val="nil"/>
              <w:left w:val="nil"/>
              <w:bottom w:val="nil"/>
              <w:right w:val="nil"/>
            </w:tcBorders>
          </w:tcPr>
          <w:p w:rsidR="00782E3E" w:rsidRPr="00E74343" w:rsidRDefault="00782E3E" w:rsidP="00F00C4D">
            <w:pPr>
              <w:widowControl w:val="0"/>
              <w:tabs>
                <w:tab w:val="left" w:pos="1100"/>
                <w:tab w:val="left" w:pos="6930"/>
              </w:tabs>
              <w:autoSpaceDE w:val="0"/>
              <w:autoSpaceDN w:val="0"/>
              <w:adjustRightInd w:val="0"/>
              <w:spacing w:before="6" w:after="0"/>
              <w:ind w:righ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r w:rsidRPr="00E74343">
              <w:rPr>
                <w:rFonts w:ascii="Times New Roman" w:hAnsi="Times New Roman"/>
                <w:color w:val="000000" w:themeColor="text1"/>
                <w:sz w:val="18"/>
                <w:szCs w:val="18"/>
              </w:rPr>
              <w:tab/>
              <w:t>(1001 - 1007) (any course available)</w:t>
            </w:r>
            <w:r w:rsidRPr="00E74343">
              <w:rPr>
                <w:rFonts w:ascii="Times New Roman" w:hAnsi="Times New Roman"/>
                <w:color w:val="000000" w:themeColor="text1"/>
                <w:sz w:val="18"/>
                <w:szCs w:val="18"/>
              </w:rPr>
              <w:tab/>
            </w:r>
            <w:r w:rsidR="00F00C4D"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tabs>
                <w:tab w:val="left" w:pos="1100"/>
                <w:tab w:val="left" w:pos="7240"/>
              </w:tabs>
              <w:autoSpaceDE w:val="0"/>
              <w:autoSpaceDN w:val="0"/>
              <w:adjustRightInd w:val="0"/>
              <w:spacing w:before="6"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Problems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77"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10"/>
                <w:sz w:val="18"/>
                <w:szCs w:val="18"/>
              </w:rPr>
              <w:t xml:space="preserve"> </w:t>
            </w:r>
            <w:proofErr w:type="spellStart"/>
            <w:r w:rsidRPr="00E74343">
              <w:rPr>
                <w:rFonts w:ascii="Times New Roman" w:hAnsi="Times New Roman"/>
                <w:color w:val="000000" w:themeColor="text1"/>
                <w:sz w:val="18"/>
                <w:szCs w:val="18"/>
              </w:rPr>
              <w:t>Anthro</w:t>
            </w:r>
            <w:proofErr w:type="spellEnd"/>
            <w:r w:rsidRPr="00E74343">
              <w:rPr>
                <w:rFonts w:ascii="Times New Roman" w:hAnsi="Times New Roman"/>
                <w:color w:val="000000" w:themeColor="text1"/>
                <w:sz w:val="18"/>
                <w:szCs w:val="18"/>
              </w:rPr>
              <w:t>.</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Pol. Sci.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511"/>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p>
          <w:p w:rsidR="00782E3E" w:rsidRPr="00E74343" w:rsidRDefault="00782E3E" w:rsidP="00F15290">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II/Area D-Science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1" w:after="0" w:line="200" w:lineRule="exact"/>
              <w:ind w:left="95" w:firstLine="0"/>
              <w:jc w:val="right"/>
              <w:rPr>
                <w:rFonts w:ascii="Times New Roman" w:hAnsi="Times New Roman"/>
                <w:color w:val="000000" w:themeColor="text1"/>
                <w:sz w:val="20"/>
                <w:szCs w:val="20"/>
              </w:rPr>
            </w:pPr>
          </w:p>
          <w:p w:rsidR="00782E3E" w:rsidRPr="00E74343" w:rsidRDefault="00F00C4D" w:rsidP="00F00C4D">
            <w:pPr>
              <w:widowControl w:val="0"/>
              <w:autoSpaceDE w:val="0"/>
              <w:autoSpaceDN w:val="0"/>
              <w:adjustRightInd w:val="0"/>
              <w:spacing w:after="0"/>
              <w:ind w:left="95" w:right="596"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3-4</w:t>
            </w:r>
          </w:p>
          <w:p w:rsidR="00782E3E" w:rsidRPr="00E74343" w:rsidRDefault="00F00C4D" w:rsidP="003D64D5">
            <w:pPr>
              <w:widowControl w:val="0"/>
              <w:autoSpaceDE w:val="0"/>
              <w:autoSpaceDN w:val="0"/>
              <w:adjustRightInd w:val="0"/>
              <w:spacing w:before="6" w:after="0"/>
              <w:ind w:left="174"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431"/>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1" w:after="0" w:line="200" w:lineRule="exact"/>
              <w:ind w:firstLine="6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9689" w:type="dxa"/>
            <w:gridSpan w:val="11"/>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F00C4D">
        <w:trPr>
          <w:gridAfter w:val="2"/>
          <w:wAfter w:w="4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Stats.</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3317</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Culture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3329</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Community Mental Health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Population</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Family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3380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Black Church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32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60" w:type="dxa"/>
            <w:gridSpan w:val="3"/>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gridAfter w:val="1"/>
          <w:wAfter w:w="301" w:type="dxa"/>
          <w:trHeight w:hRule="exact" w:val="32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left="490" w:hanging="90"/>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3D64D5">
        <w:trPr>
          <w:gridAfter w:val="1"/>
          <w:wAfter w:w="3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5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180"/>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3371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Juvenile Delinquency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59"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3360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4464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 Psychology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gridAfter w:val="1"/>
          <w:wAfter w:w="301" w:type="dxa"/>
          <w:trHeight w:hRule="exact" w:val="29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gridSpan w:val="4"/>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r w:rsidRPr="00E74343">
        <w:rPr>
          <w:noProof/>
          <w:color w:val="000000" w:themeColor="text1"/>
        </w:rPr>
        <w:drawing>
          <wp:inline distT="0" distB="0" distL="0" distR="0">
            <wp:extent cx="6411257" cy="5508172"/>
            <wp:effectExtent l="19050" t="0" r="8593" b="0"/>
            <wp:docPr id="2" name="Picture 0" descr="part2Behavi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Behaviour1.jpg"/>
                    <pic:cNvPicPr/>
                  </pic:nvPicPr>
                  <pic:blipFill>
                    <a:blip r:embed="rId13" cstate="print"/>
                    <a:stretch>
                      <a:fillRect/>
                    </a:stretch>
                  </pic:blipFill>
                  <pic:spPr>
                    <a:xfrm>
                      <a:off x="0" y="0"/>
                      <a:ext cx="6413673" cy="5510248"/>
                    </a:xfrm>
                    <a:prstGeom prst="rect">
                      <a:avLst/>
                    </a:prstGeom>
                  </pic:spPr>
                </pic:pic>
              </a:graphicData>
            </a:graphic>
          </wp:inline>
        </w:drawing>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782E3E" w:rsidRPr="00E74343" w:rsidRDefault="00782E3E" w:rsidP="00426445">
      <w:pPr>
        <w:pStyle w:val="Heading2"/>
        <w:ind w:left="360" w:firstLine="0"/>
        <w:rPr>
          <w:rFonts w:ascii="Times New Roman" w:hAnsi="Times New Roman"/>
          <w:color w:val="000000" w:themeColor="text1"/>
          <w:spacing w:val="-3"/>
          <w:sz w:val="48"/>
          <w:szCs w:val="48"/>
        </w:rPr>
        <w:sectPr w:rsidR="00782E3E" w:rsidRPr="00E74343" w:rsidSect="006E2E86">
          <w:pgSz w:w="12240" w:h="15840" w:code="1"/>
          <w:pgMar w:top="432" w:right="1123" w:bottom="274" w:left="547" w:header="720" w:footer="288" w:gutter="0"/>
          <w:cols w:space="720"/>
          <w:docGrid w:linePitch="360"/>
        </w:sectPr>
      </w:pPr>
      <w:bookmarkStart w:id="20" w:name="_Toc295327591"/>
      <w:bookmarkStart w:id="21" w:name="_Toc295562538"/>
    </w:p>
    <w:p w:rsidR="00962810" w:rsidRPr="00E74343" w:rsidRDefault="00962810" w:rsidP="00426445">
      <w:pPr>
        <w:pStyle w:val="Heading2"/>
        <w:ind w:left="360" w:firstLine="0"/>
        <w:rPr>
          <w:rFonts w:ascii="Times New Roman" w:hAnsi="Times New Roman"/>
          <w:color w:val="000000" w:themeColor="text1"/>
          <w:sz w:val="48"/>
          <w:szCs w:val="48"/>
        </w:rPr>
      </w:pPr>
      <w:bookmarkStart w:id="22" w:name="_Toc295574476"/>
      <w:bookmarkStart w:id="23" w:name="_Toc295575525"/>
      <w:bookmarkStart w:id="24" w:name="_Toc295734973"/>
      <w:r w:rsidRPr="00E74343">
        <w:rPr>
          <w:rFonts w:ascii="Times New Roman" w:hAnsi="Times New Roman"/>
          <w:color w:val="000000" w:themeColor="text1"/>
          <w:spacing w:val="-3"/>
          <w:sz w:val="48"/>
          <w:szCs w:val="48"/>
        </w:rPr>
        <w:lastRenderedPageBreak/>
        <w:t>DE</w:t>
      </w:r>
      <w:r w:rsidRPr="00E74343">
        <w:rPr>
          <w:rFonts w:ascii="Times New Roman" w:hAnsi="Times New Roman"/>
          <w:color w:val="000000" w:themeColor="text1"/>
          <w:spacing w:val="-47"/>
          <w:sz w:val="48"/>
          <w:szCs w:val="48"/>
        </w:rPr>
        <w:t>P</w:t>
      </w:r>
      <w:r w:rsidRPr="00E74343">
        <w:rPr>
          <w:rFonts w:ascii="Times New Roman" w:hAnsi="Times New Roman"/>
          <w:color w:val="000000" w:themeColor="text1"/>
          <w:spacing w:val="-3"/>
          <w:sz w:val="48"/>
          <w:szCs w:val="48"/>
        </w:rPr>
        <w:t>A</w:t>
      </w:r>
      <w:r w:rsidRPr="00E74343">
        <w:rPr>
          <w:rFonts w:ascii="Times New Roman" w:hAnsi="Times New Roman"/>
          <w:color w:val="000000" w:themeColor="text1"/>
          <w:spacing w:val="-32"/>
          <w:sz w:val="48"/>
          <w:szCs w:val="48"/>
        </w:rPr>
        <w:t>R</w:t>
      </w:r>
      <w:r w:rsidRPr="00E74343">
        <w:rPr>
          <w:rFonts w:ascii="Times New Roman" w:hAnsi="Times New Roman"/>
          <w:color w:val="000000" w:themeColor="text1"/>
          <w:spacing w:val="-3"/>
          <w:sz w:val="48"/>
          <w:szCs w:val="48"/>
        </w:rPr>
        <w:t>TMEN</w:t>
      </w:r>
      <w:r w:rsidRPr="00E74343">
        <w:rPr>
          <w:rFonts w:ascii="Times New Roman" w:hAnsi="Times New Roman"/>
          <w:color w:val="000000" w:themeColor="text1"/>
          <w:sz w:val="48"/>
          <w:szCs w:val="48"/>
        </w:rPr>
        <w:t>T</w:t>
      </w:r>
      <w:r w:rsidRPr="00E74343">
        <w:rPr>
          <w:rFonts w:ascii="Times New Roman" w:hAnsi="Times New Roman"/>
          <w:color w:val="000000" w:themeColor="text1"/>
          <w:spacing w:val="25"/>
          <w:sz w:val="48"/>
          <w:szCs w:val="48"/>
        </w:rPr>
        <w:t xml:space="preserve"> </w:t>
      </w:r>
      <w:r w:rsidRPr="00E74343">
        <w:rPr>
          <w:rFonts w:ascii="Times New Roman" w:hAnsi="Times New Roman"/>
          <w:color w:val="000000" w:themeColor="text1"/>
          <w:spacing w:val="-3"/>
          <w:sz w:val="48"/>
          <w:szCs w:val="48"/>
        </w:rPr>
        <w:t>O</w:t>
      </w:r>
      <w:r w:rsidRPr="00E74343">
        <w:rPr>
          <w:rFonts w:ascii="Times New Roman" w:hAnsi="Times New Roman"/>
          <w:color w:val="000000" w:themeColor="text1"/>
          <w:sz w:val="48"/>
          <w:szCs w:val="48"/>
        </w:rPr>
        <w:t>F</w:t>
      </w:r>
      <w:r w:rsidRPr="00E74343">
        <w:rPr>
          <w:rFonts w:ascii="Times New Roman" w:hAnsi="Times New Roman"/>
          <w:color w:val="000000" w:themeColor="text1"/>
          <w:spacing w:val="34"/>
          <w:sz w:val="48"/>
          <w:szCs w:val="48"/>
        </w:rPr>
        <w:t xml:space="preserve"> </w:t>
      </w:r>
      <w:r w:rsidRPr="00E74343">
        <w:rPr>
          <w:rFonts w:ascii="Times New Roman" w:hAnsi="Times New Roman"/>
          <w:color w:val="000000" w:themeColor="text1"/>
          <w:spacing w:val="-3"/>
          <w:sz w:val="48"/>
          <w:szCs w:val="48"/>
        </w:rPr>
        <w:t>ENGLISH</w:t>
      </w:r>
      <w:r w:rsidRPr="00E74343">
        <w:rPr>
          <w:rFonts w:ascii="Times New Roman" w:hAnsi="Times New Roman"/>
          <w:color w:val="000000" w:themeColor="text1"/>
          <w:sz w:val="48"/>
          <w:szCs w:val="48"/>
        </w:rPr>
        <w:t>,</w:t>
      </w:r>
      <w:r w:rsidRPr="00E74343">
        <w:rPr>
          <w:rFonts w:ascii="Times New Roman" w:hAnsi="Times New Roman"/>
          <w:color w:val="000000" w:themeColor="text1"/>
          <w:spacing w:val="-6"/>
          <w:sz w:val="48"/>
          <w:szCs w:val="48"/>
        </w:rPr>
        <w:t xml:space="preserve"> </w:t>
      </w:r>
      <w:r w:rsidRPr="00E74343">
        <w:rPr>
          <w:rFonts w:ascii="Times New Roman" w:hAnsi="Times New Roman"/>
          <w:color w:val="000000" w:themeColor="text1"/>
          <w:spacing w:val="-3"/>
          <w:sz w:val="48"/>
          <w:szCs w:val="48"/>
        </w:rPr>
        <w:t>MODERN</w:t>
      </w:r>
      <w:bookmarkEnd w:id="20"/>
      <w:bookmarkEnd w:id="21"/>
      <w:bookmarkEnd w:id="22"/>
      <w:bookmarkEnd w:id="23"/>
      <w:bookmarkEnd w:id="24"/>
    </w:p>
    <w:p w:rsidR="00426445" w:rsidRPr="00E74343" w:rsidRDefault="00962810" w:rsidP="00426445">
      <w:pPr>
        <w:pStyle w:val="Heading2"/>
        <w:ind w:left="360" w:firstLine="0"/>
        <w:rPr>
          <w:rFonts w:ascii="Times New Roman" w:hAnsi="Times New Roman"/>
          <w:color w:val="000000" w:themeColor="text1"/>
          <w:spacing w:val="-3"/>
          <w:sz w:val="48"/>
          <w:szCs w:val="48"/>
        </w:rPr>
      </w:pPr>
      <w:bookmarkStart w:id="25" w:name="_Toc295327592"/>
      <w:bookmarkStart w:id="26" w:name="_Toc295562539"/>
      <w:bookmarkStart w:id="27" w:name="_Toc295574477"/>
      <w:bookmarkStart w:id="28" w:name="_Toc295734974"/>
      <w:r w:rsidRPr="00E74343">
        <w:rPr>
          <w:rFonts w:ascii="Times New Roman" w:hAnsi="Times New Roman"/>
          <w:color w:val="000000" w:themeColor="text1"/>
          <w:spacing w:val="-3"/>
          <w:sz w:val="48"/>
          <w:szCs w:val="48"/>
        </w:rPr>
        <w:t>LANGUAGE</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5"/>
          <w:sz w:val="48"/>
          <w:szCs w:val="48"/>
        </w:rPr>
        <w:t xml:space="preserve"> </w:t>
      </w:r>
      <w:r w:rsidRPr="00E74343">
        <w:rPr>
          <w:rFonts w:ascii="Times New Roman" w:hAnsi="Times New Roman"/>
          <w:color w:val="000000" w:themeColor="text1"/>
          <w:spacing w:val="-3"/>
          <w:sz w:val="48"/>
          <w:szCs w:val="48"/>
        </w:rPr>
        <w:t>AN</w:t>
      </w:r>
      <w:r w:rsidRPr="00E74343">
        <w:rPr>
          <w:rFonts w:ascii="Times New Roman" w:hAnsi="Times New Roman"/>
          <w:color w:val="000000" w:themeColor="text1"/>
          <w:sz w:val="48"/>
          <w:szCs w:val="48"/>
        </w:rPr>
        <w:t>D</w:t>
      </w:r>
      <w:r w:rsidRPr="00E74343">
        <w:rPr>
          <w:rFonts w:ascii="Times New Roman" w:hAnsi="Times New Roman"/>
          <w:color w:val="000000" w:themeColor="text1"/>
          <w:spacing w:val="23"/>
          <w:sz w:val="48"/>
          <w:szCs w:val="48"/>
        </w:rPr>
        <w:t xml:space="preserve"> </w:t>
      </w:r>
      <w:r w:rsidRPr="00E74343">
        <w:rPr>
          <w:rFonts w:ascii="Times New Roman" w:hAnsi="Times New Roman"/>
          <w:color w:val="000000" w:themeColor="text1"/>
          <w:spacing w:val="-3"/>
          <w:sz w:val="48"/>
          <w:szCs w:val="48"/>
        </w:rPr>
        <w:t>MAS</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22"/>
          <w:sz w:val="48"/>
          <w:szCs w:val="48"/>
        </w:rPr>
        <w:t xml:space="preserve"> </w:t>
      </w:r>
      <w:r w:rsidRPr="00E74343">
        <w:rPr>
          <w:rFonts w:ascii="Times New Roman" w:hAnsi="Times New Roman"/>
          <w:color w:val="000000" w:themeColor="text1"/>
          <w:spacing w:val="-3"/>
          <w:sz w:val="48"/>
          <w:szCs w:val="48"/>
        </w:rPr>
        <w:t>COMMUNIC</w:t>
      </w:r>
      <w:r w:rsidRPr="00E74343">
        <w:rPr>
          <w:rFonts w:ascii="Times New Roman" w:hAnsi="Times New Roman"/>
          <w:color w:val="000000" w:themeColor="text1"/>
          <w:spacing w:val="-56"/>
          <w:sz w:val="48"/>
          <w:szCs w:val="48"/>
        </w:rPr>
        <w:t>A</w:t>
      </w:r>
      <w:r w:rsidRPr="00E74343">
        <w:rPr>
          <w:rFonts w:ascii="Times New Roman" w:hAnsi="Times New Roman"/>
          <w:color w:val="000000" w:themeColor="text1"/>
          <w:spacing w:val="-3"/>
          <w:sz w:val="48"/>
          <w:szCs w:val="48"/>
        </w:rPr>
        <w:t>TION</w:t>
      </w:r>
      <w:bookmarkEnd w:id="25"/>
      <w:bookmarkEnd w:id="26"/>
      <w:bookmarkEnd w:id="27"/>
      <w:bookmarkEnd w:id="28"/>
      <w:r w:rsidRPr="00E74343">
        <w:rPr>
          <w:rFonts w:ascii="Times New Roman" w:hAnsi="Times New Roman"/>
          <w:color w:val="000000" w:themeColor="text1"/>
          <w:spacing w:val="-3"/>
          <w:sz w:val="48"/>
          <w:szCs w:val="48"/>
        </w:rPr>
        <w:t xml:space="preserve"> </w:t>
      </w:r>
    </w:p>
    <w:p w:rsidR="00962810" w:rsidRPr="00E74343" w:rsidRDefault="00962810" w:rsidP="00962810">
      <w:pPr>
        <w:widowControl w:val="0"/>
        <w:autoSpaceDE w:val="0"/>
        <w:autoSpaceDN w:val="0"/>
        <w:adjustRightInd w:val="0"/>
        <w:spacing w:before="32" w:after="0" w:line="268"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Communication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Completion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approve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designate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2200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440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Depar</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pacing w:val="-2"/>
          <w:sz w:val="18"/>
          <w:szCs w:val="18"/>
        </w:rPr>
        <w: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primaril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individual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intereste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pursuin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many 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available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service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 xml:space="preserve">c </w:t>
      </w:r>
      <w:r w:rsidRPr="00E74343">
        <w:rPr>
          <w:rFonts w:ascii="Times New Roman" w:hAnsi="Times New Roman"/>
          <w:color w:val="000000" w:themeColor="text1"/>
          <w:spacing w:val="-2"/>
          <w:sz w:val="18"/>
          <w:szCs w:val="18"/>
        </w:rPr>
        <w:t>relation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freelanc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writing</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Inclu</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of 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literature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practic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composition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program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non-pai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internships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locall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nationall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prep</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 xml:space="preserve">employment. </w:t>
      </w: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government.</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8014C5" w:rsidRPr="00E74343" w:rsidRDefault="00962810" w:rsidP="00962810">
      <w:pPr>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productiv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and relate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fields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6"/>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Electroni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w:t>
      </w:r>
      <w:r w:rsidRPr="00E74343">
        <w:rPr>
          <w:rFonts w:ascii="Times New Roman" w:hAnsi="Times New Roman"/>
          <w:color w:val="000000" w:themeColor="text1"/>
          <w:spacing w:val="-4"/>
          <w:sz w:val="18"/>
          <w:szCs w:val="18"/>
        </w:rPr>
        <w:t>e</w:t>
      </w:r>
      <w:r w:rsidRPr="00E74343">
        <w:rPr>
          <w:rFonts w:ascii="Times New Roman" w:hAnsi="Times New Roman"/>
          <w:color w:val="000000" w:themeColor="text1"/>
          <w:spacing w:val="-2"/>
          <w:sz w:val="18"/>
          <w:szCs w:val="18"/>
        </w:rPr>
        <w:t>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acquaint student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state-of-the-ar</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technologie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expan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opportunitie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a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tradit</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eme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matriculatin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internship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col</w:t>
      </w:r>
      <w:r w:rsidRPr="00E74343">
        <w:rPr>
          <w:rFonts w:ascii="Times New Roman" w:hAnsi="Times New Roman"/>
          <w:color w:val="000000" w:themeColor="text1"/>
          <w:spacing w:val="-4"/>
          <w:sz w:val="18"/>
          <w:szCs w:val="18"/>
        </w:rPr>
        <w:t>l</w:t>
      </w:r>
      <w:r w:rsidRPr="00E74343">
        <w:rPr>
          <w:rFonts w:ascii="Times New Roman" w:hAnsi="Times New Roman"/>
          <w:color w:val="000000" w:themeColor="text1"/>
          <w:spacing w:val="-2"/>
          <w:sz w:val="18"/>
          <w:szCs w:val="18"/>
        </w:rPr>
        <w:t>aboration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partnership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agencies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industr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3A7418" w:rsidRPr="00E74343" w:rsidRDefault="003A7418" w:rsidP="00962810">
      <w:pPr>
        <w:ind w:left="360" w:right="6" w:firstLine="0"/>
        <w:jc w:val="both"/>
        <w:rPr>
          <w:rFonts w:ascii="Times New Roman" w:hAnsi="Times New Roman"/>
          <w:color w:val="000000" w:themeColor="text1"/>
          <w:sz w:val="18"/>
          <w:szCs w:val="18"/>
        </w:rPr>
      </w:pPr>
    </w:p>
    <w:p w:rsidR="003A7418" w:rsidRPr="00E74343" w:rsidRDefault="003A7418" w:rsidP="003A7418">
      <w:pPr>
        <w:pStyle w:val="Heading2"/>
        <w:ind w:left="360" w:firstLine="0"/>
        <w:rPr>
          <w:rFonts w:ascii="Times New Roman" w:hAnsi="Times New Roman"/>
          <w:color w:val="000000" w:themeColor="text1"/>
          <w:sz w:val="24"/>
          <w:szCs w:val="24"/>
        </w:rPr>
      </w:pPr>
      <w:bookmarkStart w:id="29" w:name="_Toc295574478"/>
      <w:bookmarkStart w:id="30" w:name="_Toc295734975"/>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29"/>
      <w:bookmarkEnd w:id="30"/>
    </w:p>
    <w:p w:rsidR="003A7418" w:rsidRPr="00E74343" w:rsidRDefault="003A7418" w:rsidP="003A7418">
      <w:pPr>
        <w:widowControl w:val="0"/>
        <w:tabs>
          <w:tab w:val="left" w:pos="5900"/>
          <w:tab w:val="left" w:pos="9000"/>
        </w:tabs>
        <w:autoSpaceDE w:val="0"/>
        <w:autoSpaceDN w:val="0"/>
        <w:adjustRightInd w:val="0"/>
        <w:spacing w:before="52"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bl>
      <w:tblPr>
        <w:tblW w:w="0" w:type="auto"/>
        <w:tblInd w:w="100" w:type="dxa"/>
        <w:tblLayout w:type="fixed"/>
        <w:tblCellMar>
          <w:left w:w="0" w:type="dxa"/>
          <w:right w:w="0" w:type="dxa"/>
        </w:tblCellMar>
        <w:tblLook w:val="0000"/>
      </w:tblPr>
      <w:tblGrid>
        <w:gridCol w:w="1551"/>
        <w:gridCol w:w="3531"/>
        <w:gridCol w:w="1645"/>
        <w:gridCol w:w="1935"/>
        <w:gridCol w:w="1138"/>
      </w:tblGrid>
      <w:tr w:rsidR="003A7418" w:rsidRPr="00E74343" w:rsidTr="00F15290">
        <w:trPr>
          <w:trHeight w:hRule="exact" w:val="237"/>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98"/>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selecte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sequence:</w:t>
      </w:r>
    </w:p>
    <w:p w:rsidR="003A7418" w:rsidRPr="00E74343" w:rsidRDefault="003A7418" w:rsidP="003A7418">
      <w:pPr>
        <w:ind w:left="360" w:firstLine="0"/>
        <w:rPr>
          <w:color w:val="000000" w:themeColor="text1"/>
        </w:rPr>
      </w:pPr>
    </w:p>
    <w:tbl>
      <w:tblPr>
        <w:tblW w:w="0" w:type="auto"/>
        <w:tblInd w:w="100" w:type="dxa"/>
        <w:tblLayout w:type="fixed"/>
        <w:tblCellMar>
          <w:left w:w="0" w:type="dxa"/>
          <w:right w:w="0" w:type="dxa"/>
        </w:tblCellMar>
        <w:tblLook w:val="0000"/>
      </w:tblPr>
      <w:tblGrid>
        <w:gridCol w:w="1880"/>
        <w:gridCol w:w="3158"/>
        <w:gridCol w:w="2508"/>
        <w:gridCol w:w="2254"/>
      </w:tblGrid>
      <w:tr w:rsidR="003A7418" w:rsidRPr="00E74343" w:rsidTr="00F15290">
        <w:trPr>
          <w:trHeight w:hRule="exact" w:val="234"/>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2 2002</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 xml:space="preserve">  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1002 </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537"/>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3A7418" w:rsidRPr="00E74343" w:rsidRDefault="003A7418" w:rsidP="003A7418">
            <w:pPr>
              <w:widowControl w:val="0"/>
              <w:autoSpaceDE w:val="0"/>
              <w:autoSpaceDN w:val="0"/>
              <w:adjustRightInd w:val="0"/>
              <w:spacing w:before="6" w:after="0"/>
              <w:ind w:left="36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18</w:t>
            </w:r>
            <w:r w:rsidR="00F00C4D" w:rsidRPr="00E74343">
              <w:rPr>
                <w:rFonts w:ascii="Times New Roman" w:hAnsi="Times New Roman"/>
                <w:b/>
                <w:bCs/>
                <w:color w:val="000000" w:themeColor="text1"/>
                <w:spacing w:val="-2"/>
                <w:sz w:val="18"/>
                <w:szCs w:val="18"/>
              </w:rPr>
              <w:t xml:space="preserve"> hours</w:t>
            </w:r>
          </w:p>
        </w:tc>
      </w:tr>
    </w:tbl>
    <w:p w:rsidR="003A7418" w:rsidRPr="00E74343" w:rsidRDefault="003A7418" w:rsidP="00962810">
      <w:pPr>
        <w:ind w:left="360" w:right="6" w:firstLine="0"/>
        <w:jc w:val="both"/>
        <w:rPr>
          <w:color w:val="000000" w:themeColor="text1"/>
        </w:rPr>
      </w:pPr>
    </w:p>
    <w:p w:rsidR="003D64F7" w:rsidRPr="00E74343" w:rsidRDefault="00782E3E" w:rsidP="00145EB2">
      <w:pPr>
        <w:pStyle w:val="TOC1"/>
        <w:rPr>
          <w:color w:val="000000" w:themeColor="text1"/>
        </w:rPr>
      </w:pPr>
      <w:r w:rsidRPr="00E74343">
        <w:rPr>
          <w:color w:val="000000" w:themeColor="text1"/>
        </w:rPr>
        <w:t xml:space="preserve"> </w:t>
      </w:r>
    </w:p>
    <w:p w:rsidR="008014C5" w:rsidRPr="00E74343" w:rsidRDefault="008014C5" w:rsidP="003D64F7">
      <w:pPr>
        <w:spacing w:after="0"/>
        <w:rPr>
          <w:rFonts w:ascii="Times New Roman" w:hAnsi="Times New Roman" w:cs="Times New Roman"/>
          <w:color w:val="000000" w:themeColor="text1"/>
          <w:sz w:val="18"/>
          <w:szCs w:val="18"/>
        </w:rPr>
      </w:pPr>
    </w:p>
    <w:p w:rsidR="00CC6BA5" w:rsidRPr="00E74343" w:rsidRDefault="00CC6BA5">
      <w:pPr>
        <w:rPr>
          <w:color w:val="000000" w:themeColor="text1"/>
        </w:rPr>
      </w:pPr>
    </w:p>
    <w:p w:rsidR="00CC6BA5" w:rsidRPr="00E74343" w:rsidRDefault="00CC6BA5">
      <w:pPr>
        <w:rPr>
          <w:color w:val="000000" w:themeColor="text1"/>
        </w:rPr>
      </w:pPr>
    </w:p>
    <w:p w:rsidR="00962810" w:rsidRPr="00E74343" w:rsidRDefault="00962810">
      <w:pPr>
        <w:rPr>
          <w:color w:val="000000" w:themeColor="text1"/>
        </w:rPr>
      </w:pPr>
      <w:r w:rsidRPr="00E74343">
        <w:rPr>
          <w:color w:val="000000" w:themeColor="text1"/>
        </w:rPr>
        <w:br w:type="page"/>
      </w:r>
    </w:p>
    <w:p w:rsidR="00782E3E" w:rsidRPr="00E74343" w:rsidRDefault="00782E3E" w:rsidP="00426445">
      <w:pPr>
        <w:pStyle w:val="Heading2"/>
        <w:ind w:firstLine="180"/>
        <w:rPr>
          <w:rFonts w:ascii="Times New Roman" w:hAnsi="Times New Roman"/>
          <w:color w:val="000000" w:themeColor="text1"/>
          <w:spacing w:val="-3"/>
          <w:sz w:val="32"/>
          <w:szCs w:val="32"/>
        </w:rPr>
        <w:sectPr w:rsidR="00782E3E" w:rsidRPr="00E74343" w:rsidSect="006E2E86">
          <w:headerReference w:type="even" r:id="rId14"/>
          <w:pgSz w:w="12240" w:h="15840" w:code="1"/>
          <w:pgMar w:top="432" w:right="1123" w:bottom="274" w:left="547" w:header="720" w:footer="288" w:gutter="0"/>
          <w:cols w:space="720"/>
          <w:docGrid w:linePitch="360"/>
        </w:sectPr>
      </w:pPr>
      <w:bookmarkStart w:id="31" w:name="_Toc295327593"/>
      <w:bookmarkStart w:id="32" w:name="_Toc295562540"/>
    </w:p>
    <w:tbl>
      <w:tblPr>
        <w:tblW w:w="0" w:type="auto"/>
        <w:tblInd w:w="100" w:type="dxa"/>
        <w:tblLayout w:type="fixed"/>
        <w:tblCellMar>
          <w:left w:w="0" w:type="dxa"/>
          <w:right w:w="0" w:type="dxa"/>
        </w:tblCellMar>
        <w:tblLook w:val="0000"/>
      </w:tblPr>
      <w:tblGrid>
        <w:gridCol w:w="1880"/>
        <w:gridCol w:w="3158"/>
        <w:gridCol w:w="2508"/>
        <w:gridCol w:w="2254"/>
      </w:tblGrid>
      <w:tr w:rsidR="00962810" w:rsidRPr="00E74343" w:rsidTr="00962810">
        <w:trPr>
          <w:trHeight w:hRule="exact" w:val="326"/>
        </w:trPr>
        <w:tc>
          <w:tcPr>
            <w:tcW w:w="1880" w:type="dxa"/>
            <w:tcBorders>
              <w:top w:val="nil"/>
              <w:left w:val="nil"/>
              <w:bottom w:val="nil"/>
              <w:right w:val="nil"/>
            </w:tcBorders>
          </w:tcPr>
          <w:bookmarkEnd w:id="31"/>
          <w:bookmarkEnd w:id="32"/>
          <w:p w:rsidR="00962810" w:rsidRPr="00E74343" w:rsidRDefault="00962810" w:rsidP="00962810">
            <w:pPr>
              <w:widowControl w:val="0"/>
              <w:autoSpaceDE w:val="0"/>
              <w:autoSpaceDN w:val="0"/>
              <w:adjustRightInd w:val="0"/>
              <w:spacing w:before="96" w:after="0"/>
              <w:ind w:left="8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lastRenderedPageBreak/>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8"/>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2229</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962810">
        <w:trPr>
          <w:trHeight w:hRule="exact" w:val="511"/>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962810" w:rsidRPr="00E74343" w:rsidRDefault="00962810" w:rsidP="00C06A78">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29</w:t>
            </w:r>
            <w:r w:rsidR="00F00C4D" w:rsidRPr="00E74343">
              <w:rPr>
                <w:rFonts w:ascii="Times New Roman" w:hAnsi="Times New Roman"/>
                <w:b/>
                <w:bCs/>
                <w:color w:val="000000" w:themeColor="text1"/>
                <w:spacing w:val="-4"/>
                <w:sz w:val="18"/>
                <w:szCs w:val="18"/>
              </w:rPr>
              <w:t xml:space="preserve"> hours</w:t>
            </w:r>
          </w:p>
        </w:tc>
      </w:tr>
    </w:tbl>
    <w:p w:rsidR="00962810" w:rsidRPr="00E74343" w:rsidRDefault="00962810" w:rsidP="00962810">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leas</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23 </w:t>
      </w:r>
      <w:r w:rsidR="00367F0C" w:rsidRPr="00E74343">
        <w:rPr>
          <w:rFonts w:ascii="Times New Roman" w:hAnsi="Times New Roman"/>
          <w:b/>
          <w:bCs/>
          <w:color w:val="000000" w:themeColor="text1"/>
          <w:spacing w:val="-2"/>
          <w:sz w:val="18"/>
          <w:szCs w:val="18"/>
        </w:rPr>
        <w:t>h</w:t>
      </w:r>
      <w:r w:rsidRPr="00E74343">
        <w:rPr>
          <w:rFonts w:ascii="Times New Roman" w:hAnsi="Times New Roman"/>
          <w:b/>
          <w:bCs/>
          <w:color w:val="000000" w:themeColor="text1"/>
          <w:spacing w:val="-2"/>
          <w:sz w:val="18"/>
          <w:szCs w:val="18"/>
        </w:rPr>
        <w:t>ours)</w:t>
      </w:r>
    </w:p>
    <w:p w:rsidR="008014C5" w:rsidRPr="00E74343" w:rsidRDefault="008014C5">
      <w:pPr>
        <w:rPr>
          <w:color w:val="000000" w:themeColor="text1"/>
        </w:rPr>
      </w:pPr>
    </w:p>
    <w:tbl>
      <w:tblPr>
        <w:tblpPr w:leftFromText="180" w:rightFromText="180" w:vertAnchor="text" w:horzAnchor="margin" w:tblpY="146"/>
        <w:tblW w:w="0" w:type="auto"/>
        <w:tblLayout w:type="fixed"/>
        <w:tblCellMar>
          <w:left w:w="0" w:type="dxa"/>
          <w:right w:w="0" w:type="dxa"/>
        </w:tblCellMar>
        <w:tblLook w:val="0000"/>
      </w:tblPr>
      <w:tblGrid>
        <w:gridCol w:w="1551"/>
        <w:gridCol w:w="3846"/>
        <w:gridCol w:w="2587"/>
        <w:gridCol w:w="1916"/>
      </w:tblGrid>
      <w:tr w:rsidR="00962810" w:rsidRPr="00E74343" w:rsidTr="00F00C4D">
        <w:trPr>
          <w:trHeight w:hRule="exact" w:val="237"/>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Poetry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Chaucer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3799</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Renaissanc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Reformation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4632</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Eighteent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4980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Internship</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opics</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615"/>
        </w:trPr>
        <w:tc>
          <w:tcPr>
            <w:tcW w:w="1551" w:type="dxa"/>
            <w:tcBorders>
              <w:top w:val="nil"/>
              <w:left w:val="nil"/>
              <w:bottom w:val="nil"/>
              <w:right w:val="nil"/>
            </w:tcBorders>
          </w:tcPr>
          <w:p w:rsidR="00962810" w:rsidRPr="00E74343" w:rsidRDefault="00962810" w:rsidP="00F00C4D">
            <w:pPr>
              <w:widowControl w:val="0"/>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ENGL 3204 </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2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Rhetoric and Advanced Writing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1916" w:type="dxa"/>
            <w:tcBorders>
              <w:top w:val="nil"/>
              <w:left w:val="nil"/>
              <w:bottom w:val="nil"/>
              <w:right w:val="nil"/>
            </w:tcBorders>
          </w:tcPr>
          <w:p w:rsidR="00962810" w:rsidRPr="00E74343" w:rsidRDefault="00962810" w:rsidP="00F00C4D">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4"/>
                <w:sz w:val="18"/>
                <w:szCs w:val="18"/>
              </w:rPr>
              <w:t>23</w:t>
            </w:r>
            <w:r w:rsidR="00F00C4D" w:rsidRPr="00E74343">
              <w:rPr>
                <w:rFonts w:ascii="Times New Roman" w:hAnsi="Times New Roman"/>
                <w:b/>
                <w:bCs/>
                <w:color w:val="000000" w:themeColor="text1"/>
                <w:spacing w:val="-4"/>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962810" w:rsidRPr="00E74343" w:rsidRDefault="00962810"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r w:rsidRPr="00E74343">
        <w:rPr>
          <w:rFonts w:ascii="Times New Roman" w:hAnsi="Times New Roman"/>
          <w:color w:val="000000" w:themeColor="text1"/>
          <w:spacing w:val="-5"/>
          <w:sz w:val="18"/>
          <w:szCs w:val="18"/>
        </w:rPr>
        <w:t>Free Elective s  (at least 9 Hours)</w:t>
      </w:r>
    </w:p>
    <w:p w:rsidR="00F00C4D" w:rsidRPr="00E74343" w:rsidRDefault="00F00C4D"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CORE CURRICULUM- 62</w:t>
      </w: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MAJOR FIELD</w:t>
      </w:r>
      <w:r w:rsidRPr="00E74343">
        <w:rPr>
          <w:rFonts w:ascii="Times New Roman" w:hAnsi="Times New Roman"/>
          <w:b/>
          <w:bCs/>
          <w:color w:val="000000" w:themeColor="text1"/>
          <w:spacing w:val="-2"/>
          <w:sz w:val="18"/>
          <w:szCs w:val="18"/>
        </w:rPr>
        <w:tab/>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(REQUIRED HOURS 29)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23)</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 xml:space="preserve"> (FRE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sectPr w:rsidR="003A7418" w:rsidRPr="00E74343" w:rsidSect="006E2E86">
          <w:headerReference w:type="even" r:id="rId15"/>
          <w:pgSz w:w="12240" w:h="15840" w:code="1"/>
          <w:pgMar w:top="432" w:right="1123" w:bottom="274" w:left="547" w:header="720" w:footer="288" w:gutter="0"/>
          <w:cols w:space="720"/>
          <w:docGrid w:linePitch="360"/>
        </w:sect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TH</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ENGLIS</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 xml:space="preserve"> 125</w:t>
      </w:r>
    </w:p>
    <w:p w:rsidR="00962810" w:rsidRPr="00E74343" w:rsidRDefault="00962810" w:rsidP="00962810">
      <w:pPr>
        <w:widowControl w:val="0"/>
        <w:autoSpaceDE w:val="0"/>
        <w:autoSpaceDN w:val="0"/>
        <w:adjustRightInd w:val="0"/>
        <w:spacing w:before="7" w:after="0"/>
        <w:ind w:left="36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lastRenderedPageBreak/>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NGLISH</w:t>
      </w:r>
    </w:p>
    <w:p w:rsidR="008014C5" w:rsidRPr="00E74343" w:rsidRDefault="00F00C4D" w:rsidP="00F00C4D">
      <w:pPr>
        <w:ind w:firstLine="0"/>
        <w:rPr>
          <w:color w:val="000000" w:themeColor="text1"/>
        </w:rPr>
      </w:pPr>
      <w:r w:rsidRPr="00E74343">
        <w:rPr>
          <w:rFonts w:ascii="Times New Roman" w:hAnsi="Times New Roman"/>
          <w:b/>
          <w:bCs/>
          <w:color w:val="000000" w:themeColor="text1"/>
          <w:spacing w:val="-18"/>
          <w:sz w:val="18"/>
          <w:szCs w:val="18"/>
        </w:rPr>
        <w:t xml:space="preserve">              Total                                                                                                          </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17/1</w:t>
      </w:r>
      <w:r w:rsidRPr="00E74343">
        <w:rPr>
          <w:rFonts w:ascii="Times New Roman" w:hAnsi="Times New Roman"/>
          <w:b/>
          <w:bCs/>
          <w:color w:val="000000" w:themeColor="text1"/>
          <w:sz w:val="18"/>
          <w:szCs w:val="18"/>
        </w:rPr>
        <w:t>8 hours</w:t>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 xml:space="preserve">                   Total                                                                             </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18 hours</w:t>
      </w:r>
      <w:r w:rsidR="00F15290" w:rsidRPr="00E74343">
        <w:rPr>
          <w:rFonts w:ascii="Times New Roman" w:hAnsi="Times New Roman"/>
          <w:b/>
          <w:bCs/>
          <w:color w:val="000000" w:themeColor="text1"/>
          <w:sz w:val="18"/>
          <w:szCs w:val="18"/>
        </w:rPr>
        <w:t>)</w:t>
      </w:r>
    </w:p>
    <w:tbl>
      <w:tblPr>
        <w:tblpPr w:leftFromText="180" w:rightFromText="180" w:vertAnchor="text" w:horzAnchor="margin" w:tblpX="360" w:tblpY="-93"/>
        <w:tblW w:w="0" w:type="auto"/>
        <w:tblLayout w:type="fixed"/>
        <w:tblCellMar>
          <w:left w:w="0" w:type="dxa"/>
          <w:right w:w="0" w:type="dxa"/>
        </w:tblCellMar>
        <w:tblLook w:val="0000"/>
      </w:tblPr>
      <w:tblGrid>
        <w:gridCol w:w="1397"/>
        <w:gridCol w:w="1981"/>
        <w:gridCol w:w="1201"/>
        <w:gridCol w:w="1966"/>
        <w:gridCol w:w="2555"/>
        <w:gridCol w:w="787"/>
      </w:tblGrid>
      <w:tr w:rsidR="00962810" w:rsidRPr="00E74343" w:rsidTr="00962810">
        <w:trPr>
          <w:trHeight w:hRule="exact" w:val="75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40"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95"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2008</w:t>
            </w:r>
          </w:p>
          <w:p w:rsidR="00962810" w:rsidRPr="00E74343" w:rsidRDefault="00962810" w:rsidP="00962810">
            <w:pPr>
              <w:widowControl w:val="0"/>
              <w:autoSpaceDE w:val="0"/>
              <w:autoSpaceDN w:val="0"/>
              <w:adjustRightInd w:val="0"/>
              <w:spacing w:before="8" w:after="0" w:line="220" w:lineRule="exact"/>
              <w:ind w:hanging="3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81"/>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0"/>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1"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hanging="12"/>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Modeling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African</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Leadership</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Diaspora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37"/>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ind w:hanging="30"/>
              <w:rPr>
                <w:rFonts w:ascii="Times New Roman" w:hAnsi="Times New Roman"/>
                <w:b/>
                <w:color w:val="000000" w:themeColor="text1"/>
                <w:sz w:val="24"/>
                <w:szCs w:val="24"/>
              </w:rPr>
            </w:pPr>
          </w:p>
        </w:tc>
        <w:tc>
          <w:tcPr>
            <w:tcW w:w="1201"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right="349" w:firstLine="0"/>
              <w:jc w:val="center"/>
              <w:rPr>
                <w:rFonts w:ascii="Times New Roman" w:hAnsi="Times New Roman"/>
                <w:b/>
                <w:color w:val="000000" w:themeColor="text1"/>
                <w:sz w:val="18"/>
                <w:szCs w:val="18"/>
              </w:rPr>
            </w:pPr>
            <w:r w:rsidRPr="00E74343">
              <w:rPr>
                <w:rFonts w:ascii="Times New Roman" w:hAnsi="Times New Roman"/>
                <w:b/>
                <w:color w:val="000000" w:themeColor="text1"/>
                <w:sz w:val="18"/>
                <w:szCs w:val="18"/>
              </w:rPr>
              <w:t>(17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540" w:firstLine="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24"/>
                <w:szCs w:val="24"/>
              </w:rPr>
            </w:pPr>
          </w:p>
        </w:tc>
        <w:tc>
          <w:tcPr>
            <w:tcW w:w="786"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left="-10" w:right="-13" w:hanging="12"/>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0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Govt.</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40"/>
        </w:trPr>
        <w:tc>
          <w:tcPr>
            <w:tcW w:w="9887" w:type="dxa"/>
            <w:gridSpan w:val="6"/>
            <w:tcBorders>
              <w:top w:val="nil"/>
              <w:left w:val="nil"/>
              <w:bottom w:val="nil"/>
              <w:right w:val="nil"/>
            </w:tcBorders>
          </w:tcPr>
          <w:p w:rsidR="00962810" w:rsidRPr="00E74343" w:rsidRDefault="00962810" w:rsidP="00962810">
            <w:pPr>
              <w:widowControl w:val="0"/>
              <w:tabs>
                <w:tab w:val="left" w:pos="3960"/>
                <w:tab w:val="left" w:pos="5080"/>
                <w:tab w:val="left" w:pos="9720"/>
              </w:tabs>
              <w:autoSpaceDE w:val="0"/>
              <w:autoSpaceDN w:val="0"/>
              <w:adjustRightInd w:val="0"/>
              <w:spacing w:before="6" w:after="0"/>
              <w:ind w:left="90" w:hanging="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right="-33"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8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6"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3" w:hanging="12"/>
              <w:rPr>
                <w:rFonts w:ascii="Times New Roman" w:hAnsi="Times New Roman"/>
                <w:color w:val="000000" w:themeColor="text1"/>
                <w:sz w:val="24"/>
                <w:szCs w:val="24"/>
              </w:rPr>
            </w:pP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95" w:hanging="30"/>
              <w:rPr>
                <w:rFonts w:ascii="Times New Roman" w:hAnsi="Times New Roman"/>
                <w:b/>
                <w:color w:val="000000" w:themeColor="text1"/>
                <w:spacing w:val="-2"/>
                <w:sz w:val="18"/>
                <w:szCs w:val="18"/>
              </w:rPr>
            </w:pPr>
          </w:p>
        </w:tc>
        <w:tc>
          <w:tcPr>
            <w:tcW w:w="1201"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firstLine="81"/>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18"/>
                <w:szCs w:val="18"/>
              </w:rPr>
            </w:pPr>
          </w:p>
        </w:tc>
        <w:tc>
          <w:tcPr>
            <w:tcW w:w="786"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hanging="12"/>
              <w:rPr>
                <w:rFonts w:ascii="Times New Roman" w:hAnsi="Times New Roman"/>
                <w:b/>
                <w:color w:val="000000" w:themeColor="text1"/>
                <w:sz w:val="18"/>
                <w:szCs w:val="18"/>
              </w:rPr>
            </w:pPr>
            <w:r w:rsidRPr="00E74343">
              <w:rPr>
                <w:rFonts w:ascii="Times New Roman" w:hAnsi="Times New Roman"/>
                <w:b/>
                <w:color w:val="000000" w:themeColor="text1"/>
                <w:sz w:val="18"/>
                <w:szCs w:val="18"/>
              </w:rPr>
              <w:t>(18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22" w:right="508"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5/6</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Poetry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Chaucer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F00C4D">
        <w:trPr>
          <w:trHeight w:hRule="exact" w:val="31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4610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Sixteent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bl>
    <w:tbl>
      <w:tblPr>
        <w:tblW w:w="10118" w:type="dxa"/>
        <w:tblInd w:w="103" w:type="dxa"/>
        <w:tblLayout w:type="fixed"/>
        <w:tblCellMar>
          <w:left w:w="0" w:type="dxa"/>
          <w:right w:w="0" w:type="dxa"/>
        </w:tblCellMar>
        <w:tblLook w:val="0000"/>
      </w:tblPr>
      <w:tblGrid>
        <w:gridCol w:w="1607"/>
        <w:gridCol w:w="2070"/>
        <w:gridCol w:w="810"/>
        <w:gridCol w:w="2014"/>
        <w:gridCol w:w="2316"/>
        <w:gridCol w:w="1301"/>
      </w:tblGrid>
      <w:tr w:rsidR="00962810" w:rsidRPr="00E74343" w:rsidTr="00F15290">
        <w:trPr>
          <w:trHeight w:hRule="exact" w:val="353"/>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47" w:firstLine="3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278"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810"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151" w:firstLine="39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2012</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7"/>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F15290">
        <w:trPr>
          <w:trHeight w:hRule="exact" w:val="279"/>
        </w:trPr>
        <w:tc>
          <w:tcPr>
            <w:tcW w:w="1607"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00F15290" w:rsidRPr="00E74343">
              <w:rPr>
                <w:rFonts w:ascii="Times New Roman" w:hAnsi="Times New Roman"/>
                <w:color w:val="000000" w:themeColor="text1"/>
                <w:spacing w:val="-4"/>
                <w:sz w:val="18"/>
                <w:szCs w:val="18"/>
              </w:rPr>
              <w:t>O</w:t>
            </w:r>
            <w:r w:rsidRPr="00E74343">
              <w:rPr>
                <w:rFonts w:ascii="Times New Roman" w:hAnsi="Times New Roman"/>
                <w:color w:val="000000" w:themeColor="text1"/>
                <w:spacing w:val="-2"/>
                <w:sz w:val="18"/>
                <w:szCs w:val="18"/>
              </w:rPr>
              <w:t>ptions</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8/9</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Development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07"/>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4641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Romanti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F00C4D" w:rsidP="00962810">
            <w:pPr>
              <w:widowControl w:val="0"/>
              <w:autoSpaceDE w:val="0"/>
              <w:autoSpaceDN w:val="0"/>
              <w:adjustRightInd w:val="0"/>
              <w:spacing w:after="0"/>
              <w:ind w:firstLine="307"/>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b/>
                <w:color w:val="000000" w:themeColor="text1"/>
                <w:sz w:val="18"/>
                <w:szCs w:val="18"/>
              </w:rPr>
            </w:pPr>
          </w:p>
        </w:tc>
        <w:tc>
          <w:tcPr>
            <w:tcW w:w="1301" w:type="dxa"/>
            <w:tcBorders>
              <w:top w:val="nil"/>
              <w:left w:val="nil"/>
              <w:bottom w:val="nil"/>
              <w:right w:val="nil"/>
            </w:tcBorders>
          </w:tcPr>
          <w:p w:rsidR="00962810" w:rsidRPr="00E74343" w:rsidRDefault="00F00C4D" w:rsidP="00F00C4D">
            <w:pPr>
              <w:widowControl w:val="0"/>
              <w:autoSpaceDE w:val="0"/>
              <w:autoSpaceDN w:val="0"/>
              <w:adjustRightInd w:val="0"/>
              <w:spacing w:after="0"/>
              <w:ind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(16 hours)</w:t>
            </w:r>
          </w:p>
        </w:tc>
      </w:tr>
      <w:tr w:rsidR="00962810" w:rsidRPr="00E74343" w:rsidTr="00F15290">
        <w:trPr>
          <w:trHeight w:hRule="exact" w:val="189"/>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6" w:firstLine="1172"/>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p>
        </w:tc>
      </w:tr>
      <w:tr w:rsidR="00F15290" w:rsidRPr="00E74343" w:rsidTr="00F15290">
        <w:trPr>
          <w:trHeight w:hRule="exact" w:val="601"/>
        </w:trPr>
        <w:tc>
          <w:tcPr>
            <w:tcW w:w="160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347" w:firstLine="37"/>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070"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278" w:firstLine="0"/>
              <w:rPr>
                <w:rFonts w:ascii="Times New Roman" w:hAnsi="Times New Roman"/>
                <w:color w:val="000000" w:themeColor="text1"/>
                <w:spacing w:val="-2"/>
                <w:sz w:val="18"/>
                <w:szCs w:val="18"/>
              </w:rPr>
            </w:pPr>
          </w:p>
        </w:tc>
        <w:tc>
          <w:tcPr>
            <w:tcW w:w="810" w:type="dxa"/>
            <w:tcBorders>
              <w:top w:val="nil"/>
              <w:left w:val="nil"/>
              <w:bottom w:val="nil"/>
              <w:right w:val="nil"/>
            </w:tcBorders>
          </w:tcPr>
          <w:p w:rsidR="00F15290" w:rsidRPr="00E74343" w:rsidRDefault="00F15290" w:rsidP="00F15290">
            <w:pPr>
              <w:widowControl w:val="0"/>
              <w:autoSpaceDE w:val="0"/>
              <w:autoSpaceDN w:val="0"/>
              <w:adjustRightInd w:val="0"/>
              <w:spacing w:after="0"/>
              <w:ind w:left="-2" w:firstLine="0"/>
              <w:jc w:val="right"/>
              <w:rPr>
                <w:rFonts w:ascii="Times New Roman" w:hAnsi="Times New Roman"/>
                <w:b/>
                <w:bCs/>
                <w:color w:val="000000" w:themeColor="text1"/>
                <w:spacing w:val="-2"/>
                <w:sz w:val="16"/>
                <w:szCs w:val="16"/>
              </w:rPr>
            </w:pPr>
            <w:r w:rsidRPr="00E74343">
              <w:rPr>
                <w:rFonts w:ascii="Times New Roman" w:hAnsi="Times New Roman"/>
                <w:b/>
                <w:bCs/>
                <w:color w:val="000000" w:themeColor="text1"/>
                <w:spacing w:val="-2"/>
                <w:sz w:val="16"/>
                <w:szCs w:val="16"/>
              </w:rPr>
              <w:t>15/16 hours</w:t>
            </w:r>
          </w:p>
        </w:tc>
        <w:tc>
          <w:tcPr>
            <w:tcW w:w="2014"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F15290" w:rsidRPr="00E74343" w:rsidRDefault="00F15290" w:rsidP="00962810">
            <w:pPr>
              <w:widowControl w:val="0"/>
              <w:autoSpaceDE w:val="0"/>
              <w:autoSpaceDN w:val="0"/>
              <w:adjustRightInd w:val="0"/>
              <w:spacing w:after="0"/>
              <w:ind w:left="136" w:firstLine="1172"/>
              <w:jc w:val="right"/>
              <w:rPr>
                <w:rFonts w:ascii="Times New Roman" w:hAnsi="Times New Roman"/>
                <w:b/>
                <w:bCs/>
                <w:color w:val="000000" w:themeColor="text1"/>
                <w:spacing w:val="-18"/>
                <w:sz w:val="18"/>
                <w:szCs w:val="18"/>
              </w:rPr>
            </w:pPr>
          </w:p>
        </w:tc>
      </w:tr>
    </w:tbl>
    <w:p w:rsidR="00962810" w:rsidRPr="00E74343" w:rsidRDefault="00962810" w:rsidP="00962810">
      <w:pPr>
        <w:widowControl w:val="0"/>
        <w:autoSpaceDE w:val="0"/>
        <w:autoSpaceDN w:val="0"/>
        <w:adjustRightInd w:val="0"/>
        <w:spacing w:before="30" w:after="0"/>
        <w:ind w:left="540" w:hanging="30"/>
        <w:jc w:val="both"/>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(5</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9</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7"/>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00F1529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after="0"/>
        <w:ind w:left="540" w:hanging="3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122</w:t>
      </w:r>
      <w:r w:rsidR="00F00C4D" w:rsidRPr="00E74343">
        <w:rPr>
          <w:rFonts w:ascii="Times New Roman" w:hAnsi="Times New Roman"/>
          <w:b/>
          <w:bCs/>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12"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*Institutiona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Credi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Only</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p>
    <w:p w:rsidR="00962810" w:rsidRPr="00E74343" w:rsidRDefault="00962810">
      <w:pPr>
        <w:rPr>
          <w:color w:val="000000" w:themeColor="text1"/>
        </w:rPr>
      </w:pPr>
    </w:p>
    <w:p w:rsidR="00C06A78" w:rsidRPr="00E74343" w:rsidRDefault="00C06A78" w:rsidP="00426445">
      <w:pPr>
        <w:pStyle w:val="Heading2"/>
        <w:ind w:left="180" w:firstLine="0"/>
        <w:rPr>
          <w:rFonts w:ascii="Times New Roman" w:hAnsi="Times New Roman"/>
          <w:b w:val="0"/>
          <w:bCs w:val="0"/>
          <w:color w:val="000000" w:themeColor="text1"/>
          <w:sz w:val="32"/>
          <w:szCs w:val="32"/>
        </w:rPr>
      </w:pPr>
      <w:bookmarkStart w:id="33" w:name="_Toc295327594"/>
      <w:bookmarkStart w:id="34" w:name="_Toc295562541"/>
      <w:bookmarkStart w:id="35" w:name="_Toc295574479"/>
      <w:bookmarkStart w:id="36" w:name="_Toc295734976"/>
      <w:r w:rsidRPr="00E74343">
        <w:rPr>
          <w:rFonts w:ascii="Times New Roman" w:hAnsi="Times New Roman"/>
          <w:color w:val="000000" w:themeColor="text1"/>
          <w:spacing w:val="-3"/>
          <w:sz w:val="32"/>
          <w:szCs w:val="32"/>
        </w:rPr>
        <w:lastRenderedPageBreak/>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ODER</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L</w:t>
      </w:r>
      <w:r w:rsidRPr="00E74343">
        <w:rPr>
          <w:rFonts w:ascii="Times New Roman" w:hAnsi="Times New Roman"/>
          <w:color w:val="000000" w:themeColor="text1"/>
          <w:spacing w:val="-3"/>
          <w:sz w:val="24"/>
          <w:szCs w:val="24"/>
        </w:rPr>
        <w:t>ANGUAGE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r w:rsidRPr="00E74343">
        <w:rPr>
          <w:rFonts w:ascii="Times New Roman" w:hAnsi="Times New Roman"/>
          <w:color w:val="000000" w:themeColor="text1"/>
          <w:sz w:val="32"/>
          <w:szCs w:val="32"/>
        </w:rPr>
        <w:t>)</w:t>
      </w:r>
      <w:bookmarkEnd w:id="33"/>
      <w:bookmarkEnd w:id="34"/>
      <w:bookmarkEnd w:id="35"/>
      <w:bookmarkEnd w:id="36"/>
    </w:p>
    <w:tbl>
      <w:tblPr>
        <w:tblW w:w="0" w:type="auto"/>
        <w:tblInd w:w="120" w:type="dxa"/>
        <w:tblLayout w:type="fixed"/>
        <w:tblCellMar>
          <w:left w:w="0" w:type="dxa"/>
          <w:right w:w="0" w:type="dxa"/>
        </w:tblCellMar>
        <w:tblLook w:val="0000"/>
      </w:tblPr>
      <w:tblGrid>
        <w:gridCol w:w="1829"/>
        <w:gridCol w:w="4653"/>
        <w:gridCol w:w="3748"/>
      </w:tblGrid>
      <w:tr w:rsidR="00C06A78" w:rsidRPr="00E74343" w:rsidTr="00F15290">
        <w:trPr>
          <w:trHeight w:hRule="exact" w:val="68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C06A78" w:rsidRPr="00E74343" w:rsidRDefault="00C06A78" w:rsidP="00C06A78">
            <w:pPr>
              <w:widowControl w:val="0"/>
              <w:autoSpaceDE w:val="0"/>
              <w:autoSpaceDN w:val="0"/>
              <w:adjustRightInd w:val="0"/>
              <w:spacing w:before="5"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371"/>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Elementar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right="42"/>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Hispani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Culture</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18</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536"/>
        <w:gridCol w:w="5472"/>
        <w:gridCol w:w="3222"/>
      </w:tblGrid>
      <w:tr w:rsidR="00C06A78" w:rsidRPr="00E74343" w:rsidTr="00F15290">
        <w:trPr>
          <w:trHeight w:hRule="exact" w:val="237"/>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Electives-Literatu</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Courses</w:t>
      </w:r>
    </w:p>
    <w:tbl>
      <w:tblPr>
        <w:tblW w:w="0" w:type="auto"/>
        <w:tblInd w:w="120" w:type="dxa"/>
        <w:tblLayout w:type="fixed"/>
        <w:tblCellMar>
          <w:left w:w="0" w:type="dxa"/>
          <w:right w:w="0" w:type="dxa"/>
        </w:tblCellMar>
        <w:tblLook w:val="0000"/>
      </w:tblPr>
      <w:tblGrid>
        <w:gridCol w:w="1536"/>
        <w:gridCol w:w="5184"/>
        <w:gridCol w:w="3510"/>
      </w:tblGrid>
      <w:tr w:rsidR="00C06A78" w:rsidRPr="00E74343" w:rsidTr="00F15290">
        <w:trPr>
          <w:trHeight w:hRule="exact" w:val="298"/>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4550</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proofErr w:type="spellStart"/>
            <w:r w:rsidRPr="00E74343">
              <w:rPr>
                <w:rFonts w:ascii="Times New Roman" w:hAnsi="Times New Roman"/>
                <w:color w:val="000000" w:themeColor="text1"/>
                <w:spacing w:val="-2"/>
                <w:sz w:val="18"/>
                <w:szCs w:val="18"/>
              </w:rPr>
              <w:t>Nove</w:t>
            </w:r>
            <w:proofErr w:type="spellEnd"/>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4773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Poetry</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Golde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Age</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F15290">
            <w:pPr>
              <w:widowControl w:val="0"/>
              <w:autoSpaceDE w:val="0"/>
              <w:autoSpaceDN w:val="0"/>
              <w:adjustRightInd w:val="0"/>
              <w:spacing w:before="6" w:after="0"/>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Graduatio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before="6" w:after="0"/>
        <w:ind w:left="18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21"/>
          <w:sz w:val="24"/>
          <w:szCs w:val="24"/>
        </w:rPr>
        <w:t>P</w:t>
      </w:r>
      <w:r w:rsidRPr="00E74343">
        <w:rPr>
          <w:rFonts w:ascii="Times New Roman" w:hAnsi="Times New Roman"/>
          <w:b/>
          <w:bCs/>
          <w:color w:val="000000" w:themeColor="text1"/>
          <w:spacing w:val="-3"/>
          <w:sz w:val="24"/>
          <w:szCs w:val="24"/>
        </w:rPr>
        <w:t>ANISH</w:t>
      </w:r>
    </w:p>
    <w:p w:rsidR="00962810" w:rsidRPr="00E74343" w:rsidRDefault="00C06A78" w:rsidP="00C06A78">
      <w:pPr>
        <w:ind w:left="180" w:firstLine="0"/>
        <w:rPr>
          <w:color w:val="000000" w:themeColor="text1"/>
        </w:rPr>
      </w:pPr>
      <w:r w:rsidRPr="00E74343">
        <w:rPr>
          <w:rFonts w:ascii="Times New Roman" w:hAnsi="Times New Roman"/>
          <w:color w:val="000000" w:themeColor="text1"/>
          <w:spacing w:val="-2"/>
          <w:sz w:val="18"/>
          <w:szCs w:val="18"/>
        </w:rPr>
        <w:t>12</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Semeste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bl>
      <w:tblPr>
        <w:tblpPr w:leftFromText="180" w:rightFromText="180" w:vertAnchor="text" w:horzAnchor="margin" w:tblpX="180" w:tblpY="17"/>
        <w:tblW w:w="0" w:type="auto"/>
        <w:tblLayout w:type="fixed"/>
        <w:tblCellMar>
          <w:left w:w="0" w:type="dxa"/>
          <w:right w:w="0" w:type="dxa"/>
        </w:tblCellMar>
        <w:tblLook w:val="0000"/>
      </w:tblPr>
      <w:tblGrid>
        <w:gridCol w:w="1385"/>
        <w:gridCol w:w="2005"/>
        <w:gridCol w:w="970"/>
        <w:gridCol w:w="2028"/>
        <w:gridCol w:w="2679"/>
        <w:gridCol w:w="1103"/>
      </w:tblGrid>
      <w:tr w:rsidR="00C06A78" w:rsidRPr="00E74343" w:rsidTr="00F15290">
        <w:trPr>
          <w:trHeight w:hRule="exact" w:val="733"/>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95"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54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353" w:right="765" w:firstLine="90"/>
              <w:jc w:val="center"/>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autoSpaceDE w:val="0"/>
              <w:autoSpaceDN w:val="0"/>
              <w:adjustRightInd w:val="0"/>
              <w:spacing w:before="8" w:after="0" w:line="220" w:lineRule="exact"/>
              <w:ind w:left="353" w:firstLine="9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62"/>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left="-97" w:firstLine="9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Algebra</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right="-136"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9"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s</w:t>
            </w:r>
            <w:r w:rsidRPr="00E74343">
              <w:rPr>
                <w:rFonts w:ascii="Times New Roman" w:hAnsi="Times New Roman"/>
                <w:color w:val="000000" w:themeColor="text1"/>
                <w:spacing w:val="26"/>
                <w:sz w:val="18"/>
                <w:szCs w:val="18"/>
              </w:rPr>
              <w:t xml:space="preserve"> </w:t>
            </w:r>
            <w:r w:rsidRPr="00E74343">
              <w:rPr>
                <w:rFonts w:ascii="Times New Roman" w:hAnsi="Times New Roman"/>
                <w:color w:val="000000" w:themeColor="text1"/>
                <w:sz w:val="18"/>
                <w:szCs w:val="18"/>
              </w:rPr>
              <w:t>4</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Diasp</w:t>
            </w:r>
            <w:proofErr w:type="spellEnd"/>
            <w:r w:rsidRPr="00E74343">
              <w:rPr>
                <w:rFonts w:ascii="Times New Roman" w:hAnsi="Times New Roman"/>
                <w:color w:val="000000" w:themeColor="text1"/>
                <w:spacing w:val="-2"/>
                <w:sz w:val="18"/>
                <w:szCs w:val="18"/>
              </w:rPr>
              <w:t>.</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06A78" w:rsidRPr="00E74343" w:rsidTr="00F15290">
        <w:trPr>
          <w:trHeight w:hRule="exact" w:val="322"/>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71"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17</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tc>
      </w:tr>
      <w:tr w:rsidR="00C06A78" w:rsidRPr="00E74343" w:rsidTr="00F15290">
        <w:trPr>
          <w:trHeight w:hRule="exact" w:val="32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540"/>
              <w:rPr>
                <w:rFonts w:ascii="Times New Roman" w:hAnsi="Times New Roman"/>
                <w:color w:val="000000" w:themeColor="text1"/>
                <w:sz w:val="24"/>
                <w:szCs w:val="24"/>
              </w:rPr>
            </w:pP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18"/>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PSY</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Psychology</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Electives</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9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3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C06A78" w:rsidRPr="00E74343" w:rsidRDefault="00C06A78" w:rsidP="00C06A78">
      <w:pPr>
        <w:widowControl w:val="0"/>
        <w:tabs>
          <w:tab w:val="left" w:pos="2460"/>
          <w:tab w:val="left" w:pos="7500"/>
        </w:tabs>
        <w:autoSpaceDE w:val="0"/>
        <w:autoSpaceDN w:val="0"/>
        <w:adjustRightInd w:val="0"/>
        <w:spacing w:before="3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Spanish-Am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452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F15290">
      <w:pPr>
        <w:widowControl w:val="0"/>
        <w:tabs>
          <w:tab w:val="left" w:pos="3870"/>
          <w:tab w:val="left" w:pos="6060"/>
          <w:tab w:val="left" w:pos="9630"/>
          <w:tab w:val="left" w:pos="10560"/>
        </w:tabs>
        <w:autoSpaceDE w:val="0"/>
        <w:autoSpaceDN w:val="0"/>
        <w:adjustRightInd w:val="0"/>
        <w:spacing w:before="6"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3</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13</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tabs>
          <w:tab w:val="left" w:pos="10170"/>
        </w:tabs>
        <w:autoSpaceDE w:val="0"/>
        <w:autoSpaceDN w:val="0"/>
        <w:adjustRightInd w:val="0"/>
        <w:spacing w:before="5" w:after="0" w:line="220" w:lineRule="exact"/>
        <w:ind w:left="720" w:right="130" w:firstLine="0"/>
        <w:rPr>
          <w:rFonts w:ascii="Times New Roman" w:hAnsi="Times New Roman"/>
          <w:color w:val="000000" w:themeColor="text1"/>
        </w:rPr>
      </w:pPr>
    </w:p>
    <w:p w:rsidR="00C06A78" w:rsidRPr="00E74343" w:rsidRDefault="00C06A78" w:rsidP="00C06A78">
      <w:pPr>
        <w:widowControl w:val="0"/>
        <w:tabs>
          <w:tab w:val="left" w:pos="10170"/>
        </w:tabs>
        <w:autoSpaceDE w:val="0"/>
        <w:autoSpaceDN w:val="0"/>
        <w:adjustRightInd w:val="0"/>
        <w:spacing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Poetr</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Spanish-America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w:t>
      </w:r>
      <w:r w:rsidRPr="00E74343">
        <w:rPr>
          <w:rFonts w:ascii="Times New Roman" w:hAnsi="Times New Roman"/>
          <w:color w:val="000000" w:themeColor="text1"/>
          <w:sz w:val="18"/>
          <w:szCs w:val="18"/>
        </w:rPr>
        <w:t>c</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2</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20t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MD</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Descriptiv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Linguistic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F15290">
      <w:pPr>
        <w:widowControl w:val="0"/>
        <w:tabs>
          <w:tab w:val="left" w:pos="3870"/>
          <w:tab w:val="right" w:pos="10260"/>
        </w:tabs>
        <w:autoSpaceDE w:val="0"/>
        <w:autoSpaceDN w:val="0"/>
        <w:adjustRightInd w:val="0"/>
        <w:spacing w:before="6"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7</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15</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C06A78" w:rsidRPr="00E74343" w:rsidRDefault="00C06A78" w:rsidP="00426445">
      <w:pPr>
        <w:pStyle w:val="Heading2"/>
        <w:ind w:left="270" w:firstLine="0"/>
        <w:rPr>
          <w:rFonts w:ascii="Times New Roman" w:hAnsi="Times New Roman"/>
          <w:color w:val="000000" w:themeColor="text1"/>
          <w:sz w:val="24"/>
          <w:szCs w:val="24"/>
        </w:rPr>
      </w:pPr>
      <w:bookmarkStart w:id="37" w:name="_Toc295327595"/>
      <w:bookmarkStart w:id="38" w:name="_Toc295562542"/>
      <w:bookmarkStart w:id="39" w:name="_Toc295574480"/>
      <w:bookmarkStart w:id="40" w:name="_Toc295734977"/>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AS</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OMMUNIC</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TION</w:t>
      </w:r>
      <w:bookmarkEnd w:id="37"/>
      <w:bookmarkEnd w:id="38"/>
      <w:bookmarkEnd w:id="39"/>
      <w:bookmarkEnd w:id="40"/>
    </w:p>
    <w:p w:rsidR="00C06A78" w:rsidRPr="00E74343" w:rsidRDefault="00C06A78" w:rsidP="00C06A78">
      <w:pPr>
        <w:widowControl w:val="0"/>
        <w:autoSpaceDE w:val="0"/>
        <w:autoSpaceDN w:val="0"/>
        <w:adjustRightInd w:val="0"/>
        <w:spacing w:before="1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RIN</w:t>
      </w:r>
      <w:r w:rsidRPr="00E74343">
        <w:rPr>
          <w:rFonts w:ascii="Times New Roman" w:hAnsi="Times New Roman"/>
          <w:b/>
          <w:bCs/>
          <w:color w:val="000000" w:themeColor="text1"/>
          <w:sz w:val="24"/>
          <w:szCs w:val="24"/>
        </w:rPr>
        <w:t>T</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32"/>
          <w:szCs w:val="32"/>
        </w:rPr>
        <w:t>J</w:t>
      </w:r>
      <w:r w:rsidRPr="00E74343">
        <w:rPr>
          <w:rFonts w:ascii="Times New Roman" w:hAnsi="Times New Roman"/>
          <w:b/>
          <w:bCs/>
          <w:color w:val="000000" w:themeColor="text1"/>
          <w:spacing w:val="-3"/>
          <w:sz w:val="24"/>
          <w:szCs w:val="24"/>
        </w:rPr>
        <w:t>OURNALIS</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TION</w:t>
      </w:r>
    </w:p>
    <w:tbl>
      <w:tblPr>
        <w:tblW w:w="0" w:type="auto"/>
        <w:tblLayout w:type="fixed"/>
        <w:tblCellMar>
          <w:left w:w="0" w:type="dxa"/>
          <w:right w:w="0" w:type="dxa"/>
        </w:tblCellMar>
        <w:tblLook w:val="0000"/>
      </w:tblPr>
      <w:tblGrid>
        <w:gridCol w:w="1917"/>
        <w:gridCol w:w="3293"/>
        <w:gridCol w:w="2788"/>
        <w:gridCol w:w="2262"/>
      </w:tblGrid>
      <w:tr w:rsidR="00C06A78" w:rsidRPr="00E74343" w:rsidTr="00C06A78">
        <w:trPr>
          <w:trHeight w:hRule="exact" w:val="300"/>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5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91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C06A78">
        <w:trPr>
          <w:trHeight w:hRule="exact" w:val="21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Hrs.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Newswriting</w:t>
            </w:r>
            <w:proofErr w:type="spellEnd"/>
            <w:r w:rsidRPr="00E74343">
              <w:rPr>
                <w:rFonts w:ascii="Times New Roman" w:hAnsi="Times New Roman"/>
                <w:color w:val="000000" w:themeColor="text1"/>
                <w:spacing w:val="-2"/>
                <w:sz w:val="18"/>
                <w:szCs w:val="18"/>
              </w:rPr>
              <w:t>/Reporting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2106</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Microeconomics</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YOR</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B</w:t>
      </w:r>
      <w:r w:rsidRPr="00E74343">
        <w:rPr>
          <w:rFonts w:ascii="Times New Roman" w:hAnsi="Times New Roman"/>
          <w:color w:val="000000" w:themeColor="text1"/>
          <w:sz w:val="18"/>
          <w:szCs w:val="18"/>
        </w:rPr>
        <w:tab/>
        <w:t>6</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6" w:after="0"/>
        <w:ind w:left="270" w:right="522"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6" w:after="0"/>
        <w:ind w:left="270" w:right="522"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4</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Method</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Photojournalis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Interpretativ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Reportin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Newspape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Editoria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9" w:after="0"/>
        <w:ind w:left="270" w:right="533"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42</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9" w:after="0"/>
        <w:ind w:left="270" w:right="533"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Geograph</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7</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Practice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Theory-MAC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Philosophy-an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F15290" w:rsidRPr="00E74343" w:rsidRDefault="00F15290"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lastRenderedPageBreak/>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(30 hours)</w:t>
      </w:r>
    </w:p>
    <w:p w:rsidR="00C06A78"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p w:rsidR="00C06A78" w:rsidRPr="00E74343" w:rsidRDefault="00C06A78" w:rsidP="00C06A78">
      <w:pPr>
        <w:widowControl w:val="0"/>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5</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648"/>
        <w:gridCol w:w="3541"/>
        <w:gridCol w:w="3523"/>
        <w:gridCol w:w="1428"/>
      </w:tblGrid>
      <w:tr w:rsidR="00C06A78" w:rsidRPr="00E74343" w:rsidTr="00F15290">
        <w:trPr>
          <w:trHeight w:hRule="exact" w:val="237"/>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3228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Advertisin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Sales</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3331</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Internationa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Journalism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4490</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98"/>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4494-J</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Study</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F15290" w:rsidP="00F15290">
      <w:pPr>
        <w:ind w:firstLine="18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(15 hours)</w:t>
      </w:r>
    </w:p>
    <w:p w:rsidR="00F15290" w:rsidRPr="00E74343" w:rsidRDefault="00F15290" w:rsidP="00C06A78">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tbl>
      <w:tblPr>
        <w:tblW w:w="0" w:type="auto"/>
        <w:tblInd w:w="120" w:type="dxa"/>
        <w:tblLayout w:type="fixed"/>
        <w:tblCellMar>
          <w:left w:w="0" w:type="dxa"/>
          <w:right w:w="0" w:type="dxa"/>
        </w:tblCellMar>
        <w:tblLook w:val="0000"/>
      </w:tblPr>
      <w:tblGrid>
        <w:gridCol w:w="2060"/>
        <w:gridCol w:w="3024"/>
        <w:gridCol w:w="2936"/>
        <w:gridCol w:w="1785"/>
      </w:tblGrid>
      <w:tr w:rsidR="00C06A78" w:rsidRPr="00E74343" w:rsidTr="00C06A78">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716"/>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178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889"/>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C06A78">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COR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785"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78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7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7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7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978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6</w:t>
      </w:r>
    </w:p>
    <w:p w:rsidR="00C06A78" w:rsidRPr="00E74343" w:rsidRDefault="00F15290" w:rsidP="00F15290">
      <w:pPr>
        <w:widowControl w:val="0"/>
        <w:autoSpaceDE w:val="0"/>
        <w:autoSpaceDN w:val="0"/>
        <w:adjustRightInd w:val="0"/>
        <w:spacing w:after="0"/>
        <w:ind w:left="16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(18 hours)</w:t>
      </w:r>
    </w:p>
    <w:p w:rsidR="00F15290" w:rsidRPr="00E74343" w:rsidRDefault="00F15290" w:rsidP="00C06A78">
      <w:pPr>
        <w:widowControl w:val="0"/>
        <w:autoSpaceDE w:val="0"/>
        <w:autoSpaceDN w:val="0"/>
        <w:adjustRightInd w:val="0"/>
        <w:spacing w:after="0"/>
        <w:ind w:left="16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2162"/>
        <w:gridCol w:w="3235"/>
        <w:gridCol w:w="3271"/>
        <w:gridCol w:w="1132"/>
      </w:tblGrid>
      <w:tr w:rsidR="00C06A78" w:rsidRPr="00E74343" w:rsidTr="00C06A78">
        <w:trPr>
          <w:trHeight w:hRule="exact" w:val="237"/>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Methods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Prog</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Internship</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4"/>
        </w:trPr>
        <w:tc>
          <w:tcPr>
            <w:tcW w:w="2162" w:type="dxa"/>
            <w:tcBorders>
              <w:top w:val="nil"/>
              <w:left w:val="nil"/>
              <w:bottom w:val="nil"/>
              <w:right w:val="nil"/>
            </w:tcBorders>
          </w:tcPr>
          <w:p w:rsidR="00C06A78" w:rsidRPr="00E74343" w:rsidRDefault="00F1529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38</w:t>
            </w:r>
            <w:r w:rsidRPr="00E74343">
              <w:rPr>
                <w:rFonts w:ascii="Times New Roman" w:hAnsi="Times New Roman"/>
                <w:b/>
                <w:bCs/>
                <w:color w:val="000000" w:themeColor="text1"/>
                <w:spacing w:val="-2"/>
                <w:sz w:val="18"/>
                <w:szCs w:val="18"/>
              </w:rPr>
              <w:t xml:space="preserve"> hours)</w:t>
            </w:r>
          </w:p>
        </w:tc>
      </w:tr>
      <w:tr w:rsidR="00C06A78" w:rsidRPr="00E74343" w:rsidTr="00C06A78">
        <w:trPr>
          <w:trHeight w:hRule="exact" w:val="218"/>
        </w:trPr>
        <w:tc>
          <w:tcPr>
            <w:tcW w:w="2162" w:type="dxa"/>
            <w:tcBorders>
              <w:top w:val="nil"/>
              <w:left w:val="nil"/>
              <w:bottom w:val="nil"/>
              <w:right w:val="nil"/>
            </w:tcBorders>
          </w:tcPr>
          <w:p w:rsidR="00F15290" w:rsidRPr="00E74343" w:rsidRDefault="00F15290" w:rsidP="00C06A78">
            <w:pPr>
              <w:widowControl w:val="0"/>
              <w:autoSpaceDE w:val="0"/>
              <w:autoSpaceDN w:val="0"/>
              <w:adjustRightInd w:val="0"/>
              <w:spacing w:after="0" w:line="196"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b/>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104670">
        <w:trPr>
          <w:trHeight w:hRule="exact" w:val="360"/>
        </w:trPr>
        <w:tc>
          <w:tcPr>
            <w:tcW w:w="2162" w:type="dxa"/>
            <w:tcBorders>
              <w:top w:val="nil"/>
              <w:left w:val="nil"/>
              <w:bottom w:val="nil"/>
              <w:right w:val="nil"/>
            </w:tcBorders>
          </w:tcPr>
          <w:p w:rsidR="00C06A78" w:rsidRPr="00E74343" w:rsidRDefault="0010467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p w:rsidR="00104670" w:rsidRPr="00E74343" w:rsidRDefault="00104670"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104670" w:rsidP="00104670">
            <w:pPr>
              <w:widowControl w:val="0"/>
              <w:autoSpaceDE w:val="0"/>
              <w:autoSpaceDN w:val="0"/>
              <w:adjustRightInd w:val="0"/>
              <w:spacing w:after="0" w:line="194" w:lineRule="exact"/>
              <w:ind w:right="42"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30</w:t>
            </w:r>
            <w:r w:rsidRPr="00E74343">
              <w:rPr>
                <w:rFonts w:ascii="Times New Roman" w:hAnsi="Times New Roman"/>
                <w:b/>
                <w:bCs/>
                <w:color w:val="000000" w:themeColor="text1"/>
                <w:spacing w:val="-2"/>
                <w:sz w:val="18"/>
                <w:szCs w:val="18"/>
              </w:rPr>
              <w:t xml:space="preserve"> hours)</w:t>
            </w:r>
          </w:p>
          <w:p w:rsidR="00104670" w:rsidRPr="00E74343" w:rsidRDefault="00104670" w:rsidP="0010467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p>
        </w:tc>
      </w:tr>
      <w:tr w:rsidR="00C06A78" w:rsidRPr="00E74343" w:rsidTr="00C06A78">
        <w:trPr>
          <w:trHeight w:hRule="exact" w:val="236"/>
        </w:trPr>
        <w:tc>
          <w:tcPr>
            <w:tcW w:w="9800" w:type="dxa"/>
            <w:gridSpan w:val="4"/>
            <w:tcBorders>
              <w:top w:val="nil"/>
              <w:left w:val="nil"/>
              <w:bottom w:val="nil"/>
              <w:right w:val="nil"/>
            </w:tcBorders>
          </w:tcPr>
          <w:p w:rsidR="00C06A78" w:rsidRPr="00E74343" w:rsidRDefault="00C06A78" w:rsidP="00C06A78">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9</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p>
        </w:tc>
      </w:tr>
      <w:tr w:rsidR="00C06A78" w:rsidRPr="00E74343" w:rsidTr="00C06A78">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Image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Opinio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Propaganda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TV</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13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pPr>
        <w:rPr>
          <w:rFonts w:ascii="Times New Roman" w:hAnsi="Times New Roman"/>
          <w:b/>
          <w:bCs/>
          <w:color w:val="000000" w:themeColor="text1"/>
          <w:spacing w:val="-2"/>
          <w:sz w:val="18"/>
          <w:szCs w:val="18"/>
        </w:rPr>
      </w:pPr>
    </w:p>
    <w:p w:rsidR="00C06A78" w:rsidRPr="00E74343" w:rsidRDefault="00C06A78" w:rsidP="00104670">
      <w:pPr>
        <w:spacing w:after="0"/>
        <w:ind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br w:type="page"/>
      </w:r>
      <w:r w:rsidR="00F15290" w:rsidRPr="00E74343">
        <w:rPr>
          <w:rFonts w:ascii="Times New Roman" w:hAnsi="Times New Roman"/>
          <w:b/>
          <w:bCs/>
          <w:color w:val="000000" w:themeColor="text1"/>
          <w:spacing w:val="-2"/>
          <w:sz w:val="18"/>
          <w:szCs w:val="18"/>
        </w:rPr>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and</w:t>
      </w:r>
      <w:r w:rsidR="00104670"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0010467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448</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3D64D5" w:rsidP="003D64D5">
      <w:pPr>
        <w:widowControl w:val="0"/>
        <w:tabs>
          <w:tab w:val="left" w:pos="225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104670" w:rsidRPr="00E74343">
        <w:rPr>
          <w:rFonts w:ascii="Times New Roman" w:hAnsi="Times New Roman"/>
          <w:b/>
          <w:bCs/>
          <w:color w:val="000000" w:themeColor="text1"/>
          <w:spacing w:val="-2"/>
          <w:sz w:val="18"/>
          <w:szCs w:val="18"/>
        </w:rPr>
        <w:t xml:space="preserve">   (</w:t>
      </w:r>
      <w:r w:rsidR="00C06A78" w:rsidRPr="00E74343">
        <w:rPr>
          <w:rFonts w:ascii="Times New Roman" w:hAnsi="Times New Roman"/>
          <w:b/>
          <w:bCs/>
          <w:color w:val="000000" w:themeColor="text1"/>
          <w:spacing w:val="-2"/>
          <w:sz w:val="18"/>
          <w:szCs w:val="18"/>
        </w:rPr>
        <w:t>19</w:t>
      </w:r>
      <w:r w:rsidR="00104670" w:rsidRPr="00E74343">
        <w:rPr>
          <w:rFonts w:ascii="Times New Roman" w:hAnsi="Times New Roman"/>
          <w:b/>
          <w:bCs/>
          <w:color w:val="000000" w:themeColor="text1"/>
          <w:spacing w:val="-2"/>
          <w:sz w:val="18"/>
          <w:szCs w:val="18"/>
        </w:rPr>
        <w:t xml:space="preserve"> hours)</w:t>
      </w:r>
    </w:p>
    <w:p w:rsidR="003D64D5" w:rsidRPr="00E74343" w:rsidRDefault="003D64D5" w:rsidP="00B11F35">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B11F35" w:rsidRPr="00E74343" w:rsidRDefault="00B11F35" w:rsidP="00B11F35">
      <w:pPr>
        <w:widowControl w:val="0"/>
        <w:autoSpaceDE w:val="0"/>
        <w:autoSpaceDN w:val="0"/>
        <w:adjustRightInd w:val="0"/>
        <w:spacing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p w:rsidR="00C06A78" w:rsidRPr="00E74343" w:rsidRDefault="00C06A78" w:rsidP="00C06A78">
      <w:pPr>
        <w:widowControl w:val="0"/>
        <w:autoSpaceDE w:val="0"/>
        <w:autoSpaceDN w:val="0"/>
        <w:adjustRightInd w:val="0"/>
        <w:spacing w:before="3" w:after="0" w:line="100" w:lineRule="exact"/>
        <w:ind w:left="270"/>
        <w:rPr>
          <w:rFonts w:ascii="Times New Roman" w:hAnsi="Times New Roman"/>
          <w:color w:val="000000" w:themeColor="text1"/>
          <w:sz w:val="10"/>
          <w:szCs w:val="10"/>
        </w:rPr>
      </w:pPr>
    </w:p>
    <w:tbl>
      <w:tblPr>
        <w:tblW w:w="9900" w:type="dxa"/>
        <w:tblInd w:w="180" w:type="dxa"/>
        <w:tblLayout w:type="fixed"/>
        <w:tblCellMar>
          <w:left w:w="0" w:type="dxa"/>
          <w:right w:w="0" w:type="dxa"/>
        </w:tblCellMar>
        <w:tblLook w:val="0000"/>
      </w:tblPr>
      <w:tblGrid>
        <w:gridCol w:w="1336"/>
        <w:gridCol w:w="3024"/>
        <w:gridCol w:w="1897"/>
        <w:gridCol w:w="2735"/>
        <w:gridCol w:w="908"/>
      </w:tblGrid>
      <w:tr w:rsidR="00B11F35" w:rsidRPr="00E74343" w:rsidTr="003D64D5">
        <w:trPr>
          <w:trHeight w:hRule="exact" w:val="300"/>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4"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 w:right="634" w:firstLine="64"/>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643"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r>
      <w:tr w:rsidR="00B11F35" w:rsidRPr="00E74343" w:rsidTr="003D64D5">
        <w:trPr>
          <w:trHeight w:hRule="exact" w:val="218"/>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7"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Diaspora</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52"/>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3024" w:type="dxa"/>
            <w:tcBorders>
              <w:top w:val="nil"/>
              <w:left w:val="nil"/>
              <w:bottom w:val="nil"/>
              <w:right w:val="nil"/>
            </w:tcBorders>
          </w:tcPr>
          <w:p w:rsidR="00B11F35" w:rsidRPr="00E74343" w:rsidRDefault="00B11F35" w:rsidP="00104670">
            <w:pPr>
              <w:widowControl w:val="0"/>
              <w:autoSpaceDE w:val="0"/>
              <w:autoSpaceDN w:val="0"/>
              <w:adjustRightInd w:val="0"/>
              <w:spacing w:after="0" w:line="195" w:lineRule="exact"/>
              <w:ind w:right="720" w:firstLine="5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4</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2" w:firstLine="360"/>
              <w:jc w:val="right"/>
              <w:rPr>
                <w:rFonts w:ascii="Times New Roman" w:hAnsi="Times New Roman"/>
                <w:color w:val="000000" w:themeColor="text1"/>
                <w:sz w:val="24"/>
                <w:szCs w:val="24"/>
              </w:rPr>
            </w:pPr>
          </w:p>
        </w:tc>
      </w:tr>
      <w:tr w:rsidR="00104670" w:rsidRPr="00E74343" w:rsidTr="003D64D5">
        <w:trPr>
          <w:trHeight w:hRule="exact" w:val="511"/>
        </w:trPr>
        <w:tc>
          <w:tcPr>
            <w:tcW w:w="1336"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40" w:firstLine="5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3024"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right="720" w:firstLine="50"/>
              <w:jc w:val="right"/>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(16 hours)</w:t>
            </w:r>
          </w:p>
        </w:tc>
        <w:tc>
          <w:tcPr>
            <w:tcW w:w="1897" w:type="dxa"/>
            <w:tcBorders>
              <w:top w:val="nil"/>
              <w:left w:val="nil"/>
              <w:bottom w:val="nil"/>
              <w:right w:val="nil"/>
            </w:tcBorders>
          </w:tcPr>
          <w:p w:rsidR="00104670" w:rsidRPr="00E74343" w:rsidRDefault="00104670" w:rsidP="00B11F35">
            <w:pPr>
              <w:widowControl w:val="0"/>
              <w:autoSpaceDE w:val="0"/>
              <w:autoSpaceDN w:val="0"/>
              <w:adjustRightInd w:val="0"/>
              <w:spacing w:after="0"/>
              <w:ind w:left="-14" w:firstLine="64"/>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735" w:type="dxa"/>
            <w:tcBorders>
              <w:top w:val="nil"/>
              <w:left w:val="nil"/>
              <w:bottom w:val="nil"/>
              <w:right w:val="nil"/>
            </w:tcBorders>
          </w:tcPr>
          <w:p w:rsidR="00104670" w:rsidRPr="00E74343" w:rsidRDefault="00104670"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352" w:right="42" w:firstLine="36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(16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900" w:type="dxa"/>
        <w:tblInd w:w="180" w:type="dxa"/>
        <w:tblLayout w:type="fixed"/>
        <w:tblCellMar>
          <w:left w:w="0" w:type="dxa"/>
          <w:right w:w="0" w:type="dxa"/>
        </w:tblCellMar>
        <w:tblLook w:val="0000"/>
      </w:tblPr>
      <w:tblGrid>
        <w:gridCol w:w="3321"/>
        <w:gridCol w:w="1032"/>
        <w:gridCol w:w="2035"/>
        <w:gridCol w:w="2666"/>
        <w:gridCol w:w="846"/>
      </w:tblGrid>
      <w:tr w:rsidR="00B11F35" w:rsidRPr="00E74343" w:rsidTr="00104670">
        <w:trPr>
          <w:trHeight w:hRule="exact" w:val="300"/>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 xml:space="preserve">r   </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pacing w:val="-2"/>
                <w:sz w:val="18"/>
                <w:szCs w:val="18"/>
              </w:rPr>
              <w:t>Fall</w:t>
            </w:r>
          </w:p>
        </w:tc>
        <w:tc>
          <w:tcPr>
            <w:tcW w:w="1032"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57" w:right="779"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512"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r>
      <w:tr w:rsidR="00B11F35" w:rsidRPr="00E74343" w:rsidTr="00104670">
        <w:trPr>
          <w:trHeight w:hRule="exact" w:val="218"/>
        </w:trPr>
        <w:tc>
          <w:tcPr>
            <w:tcW w:w="3321" w:type="dxa"/>
            <w:tcBorders>
              <w:top w:val="nil"/>
              <w:left w:val="nil"/>
              <w:bottom w:val="nil"/>
              <w:right w:val="nil"/>
            </w:tcBorders>
          </w:tcPr>
          <w:p w:rsidR="00B11F35" w:rsidRPr="00E74343" w:rsidRDefault="00B11F35" w:rsidP="00B11F35">
            <w:pPr>
              <w:widowControl w:val="0"/>
              <w:tabs>
                <w:tab w:val="left" w:pos="1460"/>
              </w:tabs>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right="935" w:firstLine="0"/>
              <w:jc w:val="center"/>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1002</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proofErr w:type="spellStart"/>
            <w:r w:rsidRPr="00E74343">
              <w:rPr>
                <w:rFonts w:ascii="Times New Roman" w:hAnsi="Times New Roman"/>
                <w:color w:val="000000" w:themeColor="text1"/>
                <w:spacing w:val="-2"/>
                <w:sz w:val="18"/>
                <w:szCs w:val="18"/>
              </w:rPr>
              <w:t>Resch</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14"/>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701"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ARAP/MUSC/FIA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8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96"/>
        </w:trPr>
        <w:tc>
          <w:tcPr>
            <w:tcW w:w="3321" w:type="dxa"/>
            <w:tcBorders>
              <w:top w:val="nil"/>
              <w:left w:val="nil"/>
              <w:bottom w:val="nil"/>
              <w:right w:val="nil"/>
            </w:tcBorders>
          </w:tcPr>
          <w:p w:rsidR="00B11F35" w:rsidRPr="00E74343" w:rsidRDefault="00104670" w:rsidP="00104670">
            <w:pPr>
              <w:widowControl w:val="0"/>
              <w:autoSpaceDE w:val="0"/>
              <w:autoSpaceDN w:val="0"/>
              <w:adjustRightInd w:val="0"/>
              <w:spacing w:after="0"/>
              <w:ind w:firstLine="9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1032"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531"/>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701"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left="57"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Total</w:t>
            </w:r>
          </w:p>
        </w:tc>
        <w:tc>
          <w:tcPr>
            <w:tcW w:w="846"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44"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00" w:type="dxa"/>
        <w:tblInd w:w="270" w:type="dxa"/>
        <w:tblLayout w:type="fixed"/>
        <w:tblCellMar>
          <w:left w:w="0" w:type="dxa"/>
          <w:right w:w="0" w:type="dxa"/>
        </w:tblCellMar>
        <w:tblLook w:val="0000"/>
      </w:tblPr>
      <w:tblGrid>
        <w:gridCol w:w="1224"/>
        <w:gridCol w:w="2184"/>
        <w:gridCol w:w="945"/>
        <w:gridCol w:w="2032"/>
        <w:gridCol w:w="2576"/>
        <w:gridCol w:w="839"/>
      </w:tblGrid>
      <w:tr w:rsidR="00B11F35" w:rsidRPr="00E74343" w:rsidTr="00F15290">
        <w:trPr>
          <w:trHeight w:hRule="exact" w:val="300"/>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256"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945"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right="775"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15"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r>
      <w:tr w:rsidR="00B11F35" w:rsidRPr="00E74343" w:rsidTr="00F15290">
        <w:trPr>
          <w:trHeight w:hRule="exact" w:val="218"/>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Production</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proofErr w:type="spellStart"/>
            <w:r w:rsidRPr="00E74343">
              <w:rPr>
                <w:rFonts w:ascii="Times New Roman" w:hAnsi="Times New Roman"/>
                <w:color w:val="000000" w:themeColor="text1"/>
                <w:spacing w:val="-2"/>
                <w:sz w:val="18"/>
                <w:szCs w:val="18"/>
              </w:rPr>
              <w:t>Gov</w:t>
            </w:r>
            <w:r w:rsidRPr="00E74343">
              <w:rPr>
                <w:rFonts w:ascii="Times New Roman" w:hAnsi="Times New Roman"/>
                <w:color w:val="000000" w:themeColor="text1"/>
                <w:spacing w:val="-5"/>
                <w:sz w:val="18"/>
                <w:szCs w:val="18"/>
              </w:rPr>
              <w:t>’</w:t>
            </w:r>
            <w:r w:rsidRPr="00E74343">
              <w:rPr>
                <w:rFonts w:ascii="Times New Roman" w:hAnsi="Times New Roman"/>
                <w:color w:val="000000" w:themeColor="text1"/>
                <w:spacing w:val="-2"/>
                <w:sz w:val="18"/>
                <w:szCs w:val="18"/>
              </w:rPr>
              <w:t>t</w:t>
            </w:r>
            <w:proofErr w:type="spellEnd"/>
            <w:r w:rsidRPr="00E74343">
              <w:rPr>
                <w:rFonts w:ascii="Times New Roman" w:hAnsi="Times New Roman"/>
                <w:color w:val="000000" w:themeColor="text1"/>
                <w:spacing w:val="-2"/>
                <w:sz w:val="18"/>
                <w:szCs w:val="18"/>
              </w:rPr>
              <w:t>.</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4"/>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08"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96"/>
        </w:trPr>
        <w:tc>
          <w:tcPr>
            <w:tcW w:w="1224" w:type="dxa"/>
            <w:tcBorders>
              <w:top w:val="nil"/>
              <w:left w:val="nil"/>
              <w:bottom w:val="nil"/>
              <w:right w:val="nil"/>
            </w:tcBorders>
          </w:tcPr>
          <w:p w:rsidR="00B11F35" w:rsidRPr="00E74343" w:rsidRDefault="00104670" w:rsidP="00B11F35">
            <w:pPr>
              <w:widowControl w:val="0"/>
              <w:autoSpaceDE w:val="0"/>
              <w:autoSpaceDN w:val="0"/>
              <w:adjustRightInd w:val="0"/>
              <w:spacing w:after="0"/>
              <w:ind w:firstLine="5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18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945"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618"/>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608"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839"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771"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10" w:type="dxa"/>
        <w:tblInd w:w="270" w:type="dxa"/>
        <w:tblLayout w:type="fixed"/>
        <w:tblCellMar>
          <w:left w:w="0" w:type="dxa"/>
          <w:right w:w="0" w:type="dxa"/>
        </w:tblCellMar>
        <w:tblLook w:val="0000"/>
      </w:tblPr>
      <w:tblGrid>
        <w:gridCol w:w="1140"/>
        <w:gridCol w:w="2140"/>
        <w:gridCol w:w="1074"/>
        <w:gridCol w:w="2031"/>
        <w:gridCol w:w="2635"/>
        <w:gridCol w:w="790"/>
      </w:tblGrid>
      <w:tr w:rsidR="00B11F35" w:rsidRPr="00E74343" w:rsidTr="00104670">
        <w:trPr>
          <w:trHeight w:hRule="exact" w:val="300"/>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340"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6" w:right="775" w:firstLine="102"/>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25" w:type="dxa"/>
            <w:gridSpan w:val="2"/>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r>
      <w:tr w:rsidR="00B11F35" w:rsidRPr="00E74343" w:rsidTr="00104670">
        <w:trPr>
          <w:trHeight w:hRule="exact" w:val="218"/>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3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Ethics</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46" w:firstLine="102"/>
              <w:rPr>
                <w:rFonts w:ascii="Times New Roman" w:hAnsi="Times New Roman"/>
                <w:color w:val="000000" w:themeColor="text1"/>
                <w:sz w:val="24"/>
                <w:szCs w:val="24"/>
              </w:rPr>
            </w:pP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Production</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right="-25"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Free</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2"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4"/>
        </w:trPr>
        <w:tc>
          <w:tcPr>
            <w:tcW w:w="3280"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66"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6"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104670">
        <w:trPr>
          <w:trHeight w:hRule="exact" w:val="296"/>
        </w:trPr>
        <w:tc>
          <w:tcPr>
            <w:tcW w:w="3280"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Total</w:t>
            </w:r>
          </w:p>
        </w:tc>
        <w:tc>
          <w:tcPr>
            <w:tcW w:w="1074"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4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  </w:t>
            </w:r>
          </w:p>
        </w:tc>
        <w:tc>
          <w:tcPr>
            <w:tcW w:w="4666"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790"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10"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tabs>
          <w:tab w:val="left" w:pos="2460"/>
          <w:tab w:val="left" w:pos="7500"/>
        </w:tabs>
        <w:autoSpaceDE w:val="0"/>
        <w:autoSpaceDN w:val="0"/>
        <w:adjustRightInd w:val="0"/>
        <w:spacing w:before="30" w:after="0"/>
        <w:ind w:left="270" w:firstLine="0"/>
        <w:rPr>
          <w:color w:val="000000" w:themeColor="text1"/>
        </w:rPr>
      </w:pPr>
      <w:r w:rsidRPr="00E74343">
        <w:rPr>
          <w:rFonts w:ascii="Times New Roman" w:hAnsi="Times New Roman"/>
          <w:b/>
          <w:bCs/>
          <w:color w:val="000000" w:themeColor="text1"/>
          <w:spacing w:val="-2"/>
          <w:sz w:val="18"/>
          <w:szCs w:val="18"/>
        </w:rPr>
        <w:tab/>
      </w:r>
      <w:r w:rsidRPr="00E74343">
        <w:rPr>
          <w:color w:val="000000" w:themeColor="text1"/>
        </w:rPr>
        <w:br w:type="page"/>
      </w:r>
    </w:p>
    <w:p w:rsidR="00782E3E" w:rsidRPr="00E74343" w:rsidRDefault="00782E3E" w:rsidP="00426445">
      <w:pPr>
        <w:pStyle w:val="Heading2"/>
        <w:ind w:left="180" w:firstLine="0"/>
        <w:rPr>
          <w:rFonts w:ascii="Times New Roman" w:hAnsi="Times New Roman"/>
          <w:color w:val="000000" w:themeColor="text1"/>
          <w:spacing w:val="-7"/>
          <w:sz w:val="72"/>
          <w:szCs w:val="72"/>
        </w:rPr>
        <w:sectPr w:rsidR="00782E3E" w:rsidRPr="00E74343" w:rsidSect="00F15290">
          <w:pgSz w:w="12240" w:h="15840" w:code="1"/>
          <w:pgMar w:top="432" w:right="900" w:bottom="274" w:left="547" w:header="720" w:footer="288" w:gutter="0"/>
          <w:cols w:space="720"/>
          <w:docGrid w:linePitch="360"/>
        </w:sectPr>
      </w:pPr>
      <w:bookmarkStart w:id="41" w:name="_Toc295327596"/>
      <w:bookmarkStart w:id="42" w:name="_Toc295562543"/>
    </w:p>
    <w:p w:rsidR="008014C5" w:rsidRPr="00E74343" w:rsidRDefault="008014C5" w:rsidP="0055709A">
      <w:pPr>
        <w:pStyle w:val="Heading2"/>
        <w:ind w:left="360" w:right="130" w:firstLine="0"/>
        <w:rPr>
          <w:rFonts w:ascii="Times New Roman" w:hAnsi="Times New Roman"/>
          <w:color w:val="000000" w:themeColor="text1"/>
          <w:sz w:val="54"/>
          <w:szCs w:val="54"/>
        </w:rPr>
      </w:pPr>
      <w:bookmarkStart w:id="43" w:name="_Toc295574481"/>
      <w:bookmarkStart w:id="44" w:name="_Toc295734978"/>
      <w:r w:rsidRPr="00E74343">
        <w:rPr>
          <w:rFonts w:ascii="Times New Roman" w:hAnsi="Times New Roman"/>
          <w:color w:val="000000" w:themeColor="text1"/>
          <w:spacing w:val="-7"/>
          <w:sz w:val="72"/>
          <w:szCs w:val="72"/>
        </w:rPr>
        <w:lastRenderedPageBreak/>
        <w:t>D</w:t>
      </w:r>
      <w:r w:rsidRPr="00E74343">
        <w:rPr>
          <w:rFonts w:ascii="Times New Roman" w:hAnsi="Times New Roman"/>
          <w:color w:val="000000" w:themeColor="text1"/>
          <w:spacing w:val="-7"/>
          <w:sz w:val="54"/>
          <w:szCs w:val="54"/>
        </w:rPr>
        <w:t>E</w:t>
      </w:r>
      <w:r w:rsidRPr="00E74343">
        <w:rPr>
          <w:rFonts w:ascii="Times New Roman" w:hAnsi="Times New Roman"/>
          <w:color w:val="000000" w:themeColor="text1"/>
          <w:spacing w:val="-57"/>
          <w:sz w:val="54"/>
          <w:szCs w:val="54"/>
        </w:rPr>
        <w:t>P</w:t>
      </w:r>
      <w:r w:rsidRPr="00E74343">
        <w:rPr>
          <w:rFonts w:ascii="Times New Roman" w:hAnsi="Times New Roman"/>
          <w:color w:val="000000" w:themeColor="text1"/>
          <w:spacing w:val="-7"/>
          <w:sz w:val="54"/>
          <w:szCs w:val="54"/>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TMEN</w:t>
      </w:r>
      <w:r w:rsidRPr="00E74343">
        <w:rPr>
          <w:rFonts w:ascii="Times New Roman" w:hAnsi="Times New Roman"/>
          <w:color w:val="000000" w:themeColor="text1"/>
          <w:sz w:val="54"/>
          <w:szCs w:val="54"/>
        </w:rPr>
        <w:t>T</w:t>
      </w:r>
      <w:r w:rsidRPr="00E74343">
        <w:rPr>
          <w:rFonts w:ascii="Times New Roman" w:hAnsi="Times New Roman"/>
          <w:color w:val="000000" w:themeColor="text1"/>
          <w:spacing w:val="21"/>
          <w:sz w:val="54"/>
          <w:szCs w:val="54"/>
        </w:rPr>
        <w:t xml:space="preserve"> </w:t>
      </w:r>
      <w:r w:rsidRPr="00E74343">
        <w:rPr>
          <w:rFonts w:ascii="Times New Roman" w:hAnsi="Times New Roman"/>
          <w:color w:val="000000" w:themeColor="text1"/>
          <w:spacing w:val="-7"/>
          <w:sz w:val="54"/>
          <w:szCs w:val="54"/>
        </w:rPr>
        <w:t>O</w:t>
      </w:r>
      <w:r w:rsidRPr="00E74343">
        <w:rPr>
          <w:rFonts w:ascii="Times New Roman" w:hAnsi="Times New Roman"/>
          <w:color w:val="000000" w:themeColor="text1"/>
          <w:sz w:val="54"/>
          <w:szCs w:val="54"/>
        </w:rPr>
        <w:t>F</w:t>
      </w:r>
      <w:r w:rsidRPr="00E74343">
        <w:rPr>
          <w:rFonts w:ascii="Times New Roman" w:hAnsi="Times New Roman"/>
          <w:color w:val="000000" w:themeColor="text1"/>
          <w:spacing w:val="31"/>
          <w:sz w:val="54"/>
          <w:szCs w:val="54"/>
        </w:rPr>
        <w:t xml:space="preserve"> </w:t>
      </w:r>
      <w:r w:rsidRPr="00E74343">
        <w:rPr>
          <w:rFonts w:ascii="Times New Roman" w:hAnsi="Times New Roman"/>
          <w:color w:val="000000" w:themeColor="text1"/>
          <w:spacing w:val="-7"/>
          <w:sz w:val="72"/>
          <w:szCs w:val="72"/>
        </w:rPr>
        <w:t>F</w:t>
      </w:r>
      <w:r w:rsidRPr="00E74343">
        <w:rPr>
          <w:rFonts w:ascii="Times New Roman" w:hAnsi="Times New Roman"/>
          <w:color w:val="000000" w:themeColor="text1"/>
          <w:spacing w:val="-7"/>
          <w:sz w:val="54"/>
          <w:szCs w:val="54"/>
        </w:rPr>
        <w:t>IN</w:t>
      </w:r>
      <w:r w:rsidRPr="00E74343">
        <w:rPr>
          <w:rFonts w:ascii="Times New Roman" w:hAnsi="Times New Roman"/>
          <w:color w:val="000000" w:themeColor="text1"/>
          <w:sz w:val="54"/>
          <w:szCs w:val="54"/>
        </w:rPr>
        <w:t>E</w:t>
      </w:r>
      <w:r w:rsidRPr="00E74343">
        <w:rPr>
          <w:rFonts w:ascii="Times New Roman" w:hAnsi="Times New Roman"/>
          <w:color w:val="000000" w:themeColor="text1"/>
          <w:spacing w:val="-9"/>
          <w:sz w:val="54"/>
          <w:szCs w:val="54"/>
        </w:rPr>
        <w:t xml:space="preserve"> </w:t>
      </w:r>
      <w:r w:rsidRPr="00E74343">
        <w:rPr>
          <w:rFonts w:ascii="Times New Roman" w:hAnsi="Times New Roman"/>
          <w:color w:val="000000" w:themeColor="text1"/>
          <w:spacing w:val="-7"/>
          <w:sz w:val="72"/>
          <w:szCs w:val="72"/>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w:t>
      </w:r>
      <w:r w:rsidRPr="00E74343">
        <w:rPr>
          <w:rFonts w:ascii="Times New Roman" w:hAnsi="Times New Roman"/>
          <w:color w:val="000000" w:themeColor="text1"/>
          <w:sz w:val="54"/>
          <w:szCs w:val="54"/>
        </w:rPr>
        <w:t>S</w:t>
      </w:r>
      <w:bookmarkEnd w:id="41"/>
      <w:bookmarkEnd w:id="42"/>
      <w:bookmarkEnd w:id="43"/>
      <w:bookmarkEnd w:id="44"/>
    </w:p>
    <w:p w:rsidR="008014C5" w:rsidRPr="00E74343" w:rsidRDefault="008014C5" w:rsidP="0055709A">
      <w:pPr>
        <w:widowControl w:val="0"/>
        <w:autoSpaceDE w:val="0"/>
        <w:autoSpaceDN w:val="0"/>
        <w:adjustRightInd w:val="0"/>
        <w:spacing w:before="30" w:after="0" w:line="250" w:lineRule="auto"/>
        <w:ind w:left="360" w:right="130" w:hanging="3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areas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Speech/Theatre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 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suppor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after="0"/>
        <w:ind w:left="360" w:right="130" w:hanging="3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9"/>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EGREE</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4"/>
          <w:sz w:val="18"/>
          <w:szCs w:val="18"/>
          <w:rPrChange w:id="45" w:author=" " w:date="2011-05-16T11:07:00Z">
            <w:rPr>
              <w:rFonts w:ascii="Times New Roman" w:hAnsi="Times New Roman"/>
              <w:color w:val="000000"/>
              <w:sz w:val="18"/>
              <w:szCs w:val="18"/>
            </w:rPr>
          </w:rPrChange>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drawing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painting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sculpture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graphic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crafts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8"/>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student </w:t>
      </w:r>
      <w:ins w:id="46" w:author=" " w:date="2011-05-16T11:07:00Z">
        <w:r w:rsidRPr="00E74343">
          <w:rPr>
            <w:rFonts w:ascii="Times New Roman" w:hAnsi="Times New Roman"/>
            <w:color w:val="000000" w:themeColor="text1"/>
            <w:spacing w:val="-2"/>
            <w:sz w:val="18"/>
            <w:szCs w:val="18"/>
          </w:rPr>
          <w:t xml:space="preserve">with </w:t>
        </w:r>
      </w:ins>
      <w:r w:rsidRPr="00E74343">
        <w:rPr>
          <w:rFonts w:ascii="Times New Roman" w:hAnsi="Times New Roman"/>
          <w:color w:val="000000" w:themeColor="text1"/>
          <w:spacing w:val="-2"/>
          <w:sz w:val="18"/>
          <w:szCs w:val="18"/>
        </w:rPr>
        <w:t>broa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skill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furthe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reinforce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pacing w:val="-2"/>
          <w:sz w:val="18"/>
          <w:szCs w:val="18"/>
        </w:rPr>
        <w:t>range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interactio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with professiona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residencies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seminars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apprenticeships/internships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subject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promotin</w:t>
      </w:r>
      <w:r w:rsidRPr="00E74343">
        <w:rPr>
          <w:rFonts w:ascii="Times New Roman" w:hAnsi="Times New Roman"/>
          <w:color w:val="000000" w:themeColor="text1"/>
          <w:sz w:val="18"/>
          <w:szCs w:val="18"/>
        </w:rPr>
        <w:t xml:space="preserve">g </w:t>
      </w:r>
      <w:r w:rsidRPr="00E74343">
        <w:rPr>
          <w:rFonts w:ascii="Times New Roman" w:hAnsi="Times New Roman"/>
          <w:color w:val="000000" w:themeColor="text1"/>
          <w:spacing w:val="-2"/>
          <w:sz w:val="18"/>
          <w:szCs w:val="18"/>
        </w:rPr>
        <w:t>identificatio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of purpos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awareness–necessar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adjunct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seekin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admitt</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ins w:id="47" w:author=" " w:date="2011-05-16T11:07:00Z">
        <w:r w:rsidRPr="00E74343">
          <w:rPr>
            <w:rFonts w:ascii="Times New Roman" w:hAnsi="Times New Roman"/>
            <w:color w:val="000000" w:themeColor="text1"/>
            <w:spacing w:val="-4"/>
            <w:sz w:val="18"/>
            <w:szCs w:val="18"/>
          </w:rPr>
          <w:t xml:space="preserve"> </w:t>
        </w:r>
      </w:ins>
      <w:del w:id="48" w:author=" " w:date="2011-05-16T11:06:00Z">
        <w:r w:rsidRPr="00E74343" w:rsidDel="00221937">
          <w:rPr>
            <w:rFonts w:ascii="Times New Roman" w:hAnsi="Times New Roman"/>
            <w:color w:val="000000" w:themeColor="text1"/>
            <w:spacing w:val="-2"/>
            <w:sz w:val="18"/>
            <w:szCs w:val="18"/>
          </w:rPr>
          <w:delText>dis</w:delText>
        </w:r>
      </w:del>
      <w:del w:id="49" w:author=" " w:date="2011-05-16T11:05:00Z">
        <w:r w:rsidRPr="00E74343" w:rsidDel="00221937">
          <w:rPr>
            <w:rFonts w:ascii="Times New Roman" w:hAnsi="Times New Roman"/>
            <w:color w:val="000000" w:themeColor="text1"/>
            <w:spacing w:val="-2"/>
            <w:sz w:val="18"/>
            <w:szCs w:val="18"/>
          </w:rPr>
          <w:delText xml:space="preserve">- </w:delText>
        </w:r>
      </w:del>
      <w:del w:id="50" w:author=" " w:date="2011-05-16T11:06:00Z">
        <w:r w:rsidRPr="00E74343" w:rsidDel="00221937">
          <w:rPr>
            <w:rFonts w:ascii="Times New Roman" w:hAnsi="Times New Roman"/>
            <w:color w:val="000000" w:themeColor="text1"/>
            <w:spacing w:val="-2"/>
            <w:sz w:val="18"/>
            <w:szCs w:val="18"/>
          </w:rPr>
          <w:delText>ciplin</w:delText>
        </w:r>
        <w:r w:rsidRPr="00E74343" w:rsidDel="00221937">
          <w:rPr>
            <w:rFonts w:ascii="Times New Roman" w:hAnsi="Times New Roman"/>
            <w:color w:val="000000" w:themeColor="text1"/>
            <w:sz w:val="18"/>
            <w:szCs w:val="18"/>
          </w:rPr>
          <w:delText>e</w:delText>
        </w:r>
      </w:del>
      <w:ins w:id="51" w:author=" " w:date="2011-05-16T11:07:00Z">
        <w:r w:rsidRPr="00E74343">
          <w:rPr>
            <w:rFonts w:ascii="Times New Roman" w:hAnsi="Times New Roman"/>
            <w:color w:val="000000" w:themeColor="text1"/>
            <w:sz w:val="18"/>
            <w:szCs w:val="18"/>
          </w:rPr>
          <w:t xml:space="preserve"> </w:t>
        </w:r>
      </w:ins>
      <w:ins w:id="52" w:author=" " w:date="2011-05-16T11:06:00Z">
        <w:r w:rsidRPr="00E74343">
          <w:rPr>
            <w:rFonts w:ascii="Times New Roman" w:hAnsi="Times New Roman"/>
            <w:color w:val="000000" w:themeColor="text1"/>
            <w:spacing w:val="-2"/>
            <w:sz w:val="18"/>
            <w:szCs w:val="18"/>
          </w:rPr>
          <w:t>discipline</w:t>
        </w:r>
      </w:ins>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submi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portfoli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previou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wor</w:t>
      </w:r>
      <w:r w:rsidRPr="00E74343">
        <w:rPr>
          <w:rFonts w:ascii="Times New Roman" w:hAnsi="Times New Roman"/>
          <w:color w:val="000000" w:themeColor="text1"/>
          <w:sz w:val="18"/>
          <w:szCs w:val="18"/>
        </w:rPr>
        <w:t>k</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revie</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approva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statu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granted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into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have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thereafte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 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del w:id="53" w:author=" " w:date="2011-05-16T11:06:00Z">
        <w:r w:rsidRPr="00E74343" w:rsidDel="00221937">
          <w:rPr>
            <w:rFonts w:ascii="Times New Roman" w:hAnsi="Times New Roman"/>
            <w:color w:val="000000" w:themeColor="text1"/>
            <w:spacing w:val="-2"/>
            <w:sz w:val="18"/>
            <w:szCs w:val="18"/>
          </w:rPr>
          <w:delText>ma- jor</w:delText>
        </w:r>
        <w:r w:rsidRPr="00E74343" w:rsidDel="00221937">
          <w:rPr>
            <w:rFonts w:ascii="Times New Roman" w:hAnsi="Times New Roman"/>
            <w:color w:val="000000" w:themeColor="text1"/>
            <w:sz w:val="18"/>
            <w:szCs w:val="18"/>
          </w:rPr>
          <w:delText>s</w:delText>
        </w:r>
        <w:r w:rsidRPr="00E74343" w:rsidDel="00221937">
          <w:rPr>
            <w:rFonts w:ascii="Times New Roman" w:hAnsi="Times New Roman"/>
            <w:color w:val="000000" w:themeColor="text1"/>
            <w:spacing w:val="-4"/>
            <w:sz w:val="18"/>
            <w:szCs w:val="18"/>
          </w:rPr>
          <w:delText xml:space="preserve"> </w:delText>
        </w:r>
      </w:del>
      <w:ins w:id="54" w:author=" " w:date="2011-05-16T11:06:00Z">
        <w:r w:rsidRPr="00E74343">
          <w:rPr>
            <w:rFonts w:ascii="Times New Roman" w:hAnsi="Times New Roman"/>
            <w:color w:val="000000" w:themeColor="text1"/>
            <w:spacing w:val="-4"/>
            <w:sz w:val="18"/>
            <w:szCs w:val="18"/>
          </w:rPr>
          <w:t xml:space="preserve"> majors </w:t>
        </w:r>
      </w:ins>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perfor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satisfactoril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0"/>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pacing w:val="-3"/>
          <w:sz w:val="18"/>
          <w:szCs w:val="18"/>
        </w:rPr>
        <w:t>h</w:t>
      </w:r>
      <w:r w:rsidRPr="00E74343">
        <w:rPr>
          <w:rFonts w:ascii="Times New Roman" w:hAnsi="Times New Roman"/>
          <w:color w:val="000000" w:themeColor="text1"/>
          <w:sz w:val="18"/>
          <w:szCs w:val="18"/>
        </w:rPr>
        <w:t>e</w:t>
      </w:r>
      <w:ins w:id="55" w:author=" " w:date="2011-05-16T11:08:00Z">
        <w:r w:rsidRPr="00E74343">
          <w:rPr>
            <w:rFonts w:ascii="Times New Roman" w:hAnsi="Times New Roman"/>
            <w:color w:val="000000" w:themeColor="text1"/>
            <w:sz w:val="18"/>
            <w:szCs w:val="18"/>
          </w:rPr>
          <w:t xml:space="preserve"> </w:t>
        </w:r>
      </w:ins>
      <w:ins w:id="56" w:author=" " w:date="2011-05-16T11:09:00Z">
        <w:r w:rsidRPr="00E74343">
          <w:rPr>
            <w:rFonts w:ascii="Times New Roman" w:hAnsi="Times New Roman"/>
            <w:color w:val="000000" w:themeColor="text1"/>
            <w:sz w:val="18"/>
            <w:szCs w:val="18"/>
          </w:rPr>
          <w:t>departmental exit examination and a senior exhibit.</w:t>
        </w:r>
      </w:ins>
      <w:ins w:id="57" w:author=" " w:date="2011-05-16T11:08:00Z">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r>
      </w:ins>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Del="00221937" w:rsidRDefault="008014C5" w:rsidP="0055709A">
      <w:pPr>
        <w:widowControl w:val="0"/>
        <w:autoSpaceDE w:val="0"/>
        <w:autoSpaceDN w:val="0"/>
        <w:adjustRightInd w:val="0"/>
        <w:spacing w:after="0"/>
        <w:ind w:left="360" w:right="130" w:firstLine="0"/>
        <w:jc w:val="both"/>
        <w:rPr>
          <w:del w:id="58" w:author=" " w:date="2011-05-16T11:08:00Z"/>
          <w:rFonts w:ascii="Times New Roman" w:hAnsi="Times New Roman"/>
          <w:color w:val="000000" w:themeColor="text1"/>
          <w:sz w:val="24"/>
          <w:szCs w:val="24"/>
        </w:rPr>
      </w:pPr>
      <w:del w:id="59" w:author=" " w:date="2011-05-16T11:08:00Z">
        <w:r w:rsidRPr="00E74343" w:rsidDel="00221937">
          <w:rPr>
            <w:rFonts w:ascii="Times New Roman" w:hAnsi="Times New Roman"/>
            <w:b/>
            <w:bCs/>
            <w:color w:val="000000" w:themeColor="text1"/>
            <w:spacing w:val="-2"/>
            <w:sz w:val="24"/>
            <w:szCs w:val="24"/>
          </w:rPr>
          <w:delText>G</w:delText>
        </w:r>
        <w:r w:rsidRPr="00E74343" w:rsidDel="00221937">
          <w:rPr>
            <w:rFonts w:ascii="Times New Roman" w:hAnsi="Times New Roman"/>
            <w:b/>
            <w:bCs/>
            <w:color w:val="000000" w:themeColor="text1"/>
            <w:spacing w:val="-2"/>
            <w:sz w:val="18"/>
            <w:szCs w:val="18"/>
          </w:rPr>
          <w:delText>RADU</w:delText>
        </w:r>
        <w:r w:rsidRPr="00E74343" w:rsidDel="00221937">
          <w:rPr>
            <w:rFonts w:ascii="Times New Roman" w:hAnsi="Times New Roman"/>
            <w:b/>
            <w:bCs/>
            <w:color w:val="000000" w:themeColor="text1"/>
            <w:spacing w:val="-16"/>
            <w:sz w:val="18"/>
            <w:szCs w:val="18"/>
          </w:rPr>
          <w:delText>A</w:delText>
        </w:r>
        <w:r w:rsidRPr="00E74343" w:rsidDel="00221937">
          <w:rPr>
            <w:rFonts w:ascii="Times New Roman" w:hAnsi="Times New Roman"/>
            <w:b/>
            <w:bCs/>
            <w:color w:val="000000" w:themeColor="text1"/>
            <w:spacing w:val="-2"/>
            <w:sz w:val="18"/>
            <w:szCs w:val="18"/>
          </w:rPr>
          <w:delText>T</w:delText>
        </w:r>
        <w:r w:rsidRPr="00E74343" w:rsidDel="00221937">
          <w:rPr>
            <w:rFonts w:ascii="Times New Roman" w:hAnsi="Times New Roman"/>
            <w:b/>
            <w:bCs/>
            <w:color w:val="000000" w:themeColor="text1"/>
            <w:sz w:val="18"/>
            <w:szCs w:val="18"/>
          </w:rPr>
          <w:delText>E</w:delText>
        </w:r>
        <w:r w:rsidRPr="00E74343" w:rsidDel="00221937">
          <w:rPr>
            <w:rFonts w:ascii="Times New Roman" w:hAnsi="Times New Roman"/>
            <w:b/>
            <w:bCs/>
            <w:color w:val="000000" w:themeColor="text1"/>
            <w:spacing w:val="10"/>
            <w:sz w:val="18"/>
            <w:szCs w:val="18"/>
          </w:rPr>
          <w:delText xml:space="preserve"> </w:delText>
        </w:r>
        <w:r w:rsidRPr="00E74343" w:rsidDel="00221937">
          <w:rPr>
            <w:rFonts w:ascii="Times New Roman" w:hAnsi="Times New Roman"/>
            <w:b/>
            <w:bCs/>
            <w:color w:val="000000" w:themeColor="text1"/>
            <w:spacing w:val="-2"/>
            <w:sz w:val="24"/>
            <w:szCs w:val="24"/>
          </w:rPr>
          <w:delText>R</w:delText>
        </w:r>
        <w:r w:rsidRPr="00E74343" w:rsidDel="00221937">
          <w:rPr>
            <w:rFonts w:ascii="Times New Roman" w:hAnsi="Times New Roman"/>
            <w:b/>
            <w:bCs/>
            <w:color w:val="000000" w:themeColor="text1"/>
            <w:spacing w:val="-2"/>
            <w:sz w:val="18"/>
            <w:szCs w:val="18"/>
          </w:rPr>
          <w:delText>ECOR</w:delText>
        </w:r>
        <w:r w:rsidRPr="00E74343" w:rsidDel="00221937">
          <w:rPr>
            <w:rFonts w:ascii="Times New Roman" w:hAnsi="Times New Roman"/>
            <w:b/>
            <w:bCs/>
            <w:color w:val="000000" w:themeColor="text1"/>
            <w:sz w:val="18"/>
            <w:szCs w:val="18"/>
          </w:rPr>
          <w:delText>D</w:delText>
        </w:r>
        <w:r w:rsidRPr="00E74343" w:rsidDel="00221937">
          <w:rPr>
            <w:rFonts w:ascii="Times New Roman" w:hAnsi="Times New Roman"/>
            <w:b/>
            <w:bCs/>
            <w:color w:val="000000" w:themeColor="text1"/>
            <w:spacing w:val="10"/>
            <w:sz w:val="18"/>
            <w:szCs w:val="18"/>
          </w:rPr>
          <w:delText xml:space="preserve"> </w:delText>
        </w:r>
        <w:r w:rsidRPr="00E74343" w:rsidDel="00221937">
          <w:rPr>
            <w:rFonts w:ascii="Times New Roman" w:hAnsi="Times New Roman"/>
            <w:b/>
            <w:bCs/>
            <w:color w:val="000000" w:themeColor="text1"/>
            <w:spacing w:val="-2"/>
            <w:sz w:val="24"/>
            <w:szCs w:val="24"/>
          </w:rPr>
          <w:delText>E</w:delText>
        </w:r>
        <w:r w:rsidRPr="00E74343" w:rsidDel="00221937">
          <w:rPr>
            <w:rFonts w:ascii="Times New Roman" w:hAnsi="Times New Roman"/>
            <w:b/>
            <w:bCs/>
            <w:color w:val="000000" w:themeColor="text1"/>
            <w:spacing w:val="-2"/>
            <w:sz w:val="18"/>
            <w:szCs w:val="18"/>
          </w:rPr>
          <w:delText>XAMIN</w:delText>
        </w:r>
        <w:r w:rsidRPr="00E74343" w:rsidDel="00221937">
          <w:rPr>
            <w:rFonts w:ascii="Times New Roman" w:hAnsi="Times New Roman"/>
            <w:b/>
            <w:bCs/>
            <w:color w:val="000000" w:themeColor="text1"/>
            <w:spacing w:val="-16"/>
            <w:sz w:val="18"/>
            <w:szCs w:val="18"/>
          </w:rPr>
          <w:delText>A</w:delText>
        </w:r>
        <w:r w:rsidRPr="00E74343" w:rsidDel="00221937">
          <w:rPr>
            <w:rFonts w:ascii="Times New Roman" w:hAnsi="Times New Roman"/>
            <w:b/>
            <w:bCs/>
            <w:color w:val="000000" w:themeColor="text1"/>
            <w:spacing w:val="-2"/>
            <w:sz w:val="18"/>
            <w:szCs w:val="18"/>
          </w:rPr>
          <w:delText>TION</w:delText>
        </w:r>
        <w:r w:rsidRPr="00E74343" w:rsidDel="00221937">
          <w:rPr>
            <w:rFonts w:ascii="Times New Roman" w:hAnsi="Times New Roman"/>
            <w:b/>
            <w:bCs/>
            <w:color w:val="000000" w:themeColor="text1"/>
            <w:sz w:val="24"/>
            <w:szCs w:val="24"/>
          </w:rPr>
          <w:delText>.</w:delText>
        </w:r>
      </w:del>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w:t>
      </w:r>
      <w:r w:rsidRPr="00E74343">
        <w:rPr>
          <w:rFonts w:ascii="Times New Roman" w:hAnsi="Times New Roman"/>
          <w:color w:val="000000" w:themeColor="text1"/>
          <w:sz w:val="18"/>
          <w:szCs w:val="18"/>
        </w:rPr>
        <w:t>n</w:t>
      </w:r>
      <w:ins w:id="60" w:author=" " w:date="2011-05-16T11:07:00Z">
        <w:r w:rsidRPr="00E74343">
          <w:rPr>
            <w:rFonts w:ascii="Times New Roman" w:hAnsi="Times New Roman"/>
            <w:color w:val="000000" w:themeColor="text1"/>
            <w:sz w:val="18"/>
            <w:szCs w:val="18"/>
          </w:rPr>
          <w:t>s</w:t>
        </w:r>
      </w:ins>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win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percussion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progr</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fers 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ea</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-training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counterpoint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analysis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leadin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0"/>
          <w:sz w:val="18"/>
          <w:szCs w:val="18"/>
        </w:rPr>
        <w:t xml:space="preserve"> </w:t>
      </w:r>
      <w:del w:id="61" w:author=" " w:date="2011-05-16T11:10:00Z">
        <w:r w:rsidRPr="00E74343" w:rsidDel="00221937">
          <w:rPr>
            <w:rFonts w:ascii="Times New Roman" w:hAnsi="Times New Roman"/>
            <w:color w:val="000000" w:themeColor="text1"/>
            <w:spacing w:val="-2"/>
            <w:sz w:val="18"/>
            <w:szCs w:val="18"/>
          </w:rPr>
          <w:delText>fu</w:delText>
        </w:r>
        <w:r w:rsidRPr="00E74343" w:rsidDel="00221937">
          <w:rPr>
            <w:rFonts w:ascii="Times New Roman" w:hAnsi="Times New Roman"/>
            <w:color w:val="000000" w:themeColor="text1"/>
            <w:spacing w:val="-5"/>
            <w:sz w:val="18"/>
            <w:szCs w:val="18"/>
          </w:rPr>
          <w:delText>r</w:delText>
        </w:r>
        <w:r w:rsidRPr="00E74343" w:rsidDel="00221937">
          <w:rPr>
            <w:rFonts w:ascii="Times New Roman" w:hAnsi="Times New Roman"/>
            <w:color w:val="000000" w:themeColor="text1"/>
            <w:sz w:val="18"/>
            <w:szCs w:val="18"/>
          </w:rPr>
          <w:delText xml:space="preserve">- </w:delText>
        </w:r>
        <w:r w:rsidRPr="00E74343" w:rsidDel="00221937">
          <w:rPr>
            <w:rFonts w:ascii="Times New Roman" w:hAnsi="Times New Roman"/>
            <w:color w:val="000000" w:themeColor="text1"/>
            <w:spacing w:val="-2"/>
            <w:sz w:val="18"/>
            <w:szCs w:val="18"/>
          </w:rPr>
          <w:delText>the</w:delText>
        </w:r>
        <w:r w:rsidRPr="00E74343" w:rsidDel="00221937">
          <w:rPr>
            <w:rFonts w:ascii="Times New Roman" w:hAnsi="Times New Roman"/>
            <w:color w:val="000000" w:themeColor="text1"/>
            <w:sz w:val="18"/>
            <w:szCs w:val="18"/>
          </w:rPr>
          <w:delText>r</w:delText>
        </w:r>
      </w:del>
      <w:ins w:id="62" w:author=" " w:date="2011-05-16T11:10:00Z">
        <w:r w:rsidRPr="00E74343">
          <w:rPr>
            <w:rFonts w:ascii="Times New Roman" w:hAnsi="Times New Roman"/>
            <w:color w:val="000000" w:themeColor="text1"/>
            <w:spacing w:val="-2"/>
            <w:sz w:val="18"/>
            <w:szCs w:val="18"/>
          </w:rPr>
          <w:t xml:space="preserve"> </w:t>
        </w:r>
      </w:ins>
      <w:r w:rsidR="00367F0C" w:rsidRPr="00E74343">
        <w:rPr>
          <w:rFonts w:ascii="Times New Roman" w:hAnsi="Times New Roman"/>
          <w:color w:val="000000" w:themeColor="text1"/>
          <w:spacing w:val="-2"/>
          <w:sz w:val="18"/>
          <w:szCs w:val="18"/>
        </w:rPr>
        <w:t>further</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Participatio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ganization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relativ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also 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eithe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enterin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del w:id="63" w:author=" " w:date="2011-05-16T11:10:00Z">
        <w:r w:rsidRPr="00E74343" w:rsidDel="00221937">
          <w:rPr>
            <w:rFonts w:ascii="Times New Roman" w:hAnsi="Times New Roman"/>
            <w:color w:val="000000" w:themeColor="text1"/>
            <w:spacing w:val="-2"/>
            <w:sz w:val="18"/>
            <w:szCs w:val="18"/>
          </w:rPr>
          <w:delText>iden- tif</w:delText>
        </w:r>
        <w:r w:rsidRPr="00E74343" w:rsidDel="00221937">
          <w:rPr>
            <w:rFonts w:ascii="Times New Roman" w:hAnsi="Times New Roman"/>
            <w:color w:val="000000" w:themeColor="text1"/>
            <w:sz w:val="18"/>
            <w:szCs w:val="18"/>
          </w:rPr>
          <w:delText>y</w:delText>
        </w:r>
      </w:del>
      <w:ins w:id="64" w:author=" " w:date="2011-05-16T11:10:00Z">
        <w:r w:rsidRPr="00E74343">
          <w:rPr>
            <w:rFonts w:ascii="Times New Roman" w:hAnsi="Times New Roman"/>
            <w:color w:val="000000" w:themeColor="text1"/>
            <w:spacing w:val="-2"/>
            <w:sz w:val="18"/>
            <w:szCs w:val="18"/>
          </w:rPr>
          <w:t xml:space="preserve"> identify</w:t>
        </w:r>
      </w:ins>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themselve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upo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registration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entranc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del w:id="65" w:author=" " w:date="2011-05-16T11:11:00Z">
        <w:r w:rsidRPr="00E74343" w:rsidDel="00221937">
          <w:rPr>
            <w:rFonts w:ascii="Times New Roman" w:hAnsi="Times New Roman"/>
            <w:color w:val="000000" w:themeColor="text1"/>
            <w:spacing w:val="-2"/>
            <w:sz w:val="18"/>
            <w:szCs w:val="18"/>
          </w:rPr>
          <w:delText>imme- diatel</w:delText>
        </w:r>
        <w:r w:rsidRPr="00E74343" w:rsidDel="00221937">
          <w:rPr>
            <w:rFonts w:ascii="Times New Roman" w:hAnsi="Times New Roman"/>
            <w:color w:val="000000" w:themeColor="text1"/>
            <w:sz w:val="18"/>
            <w:szCs w:val="18"/>
          </w:rPr>
          <w:delText>y</w:delText>
        </w:r>
      </w:del>
      <w:r w:rsidRPr="00E74343">
        <w:rPr>
          <w:rFonts w:ascii="Times New Roman" w:hAnsi="Times New Roman"/>
          <w:color w:val="000000" w:themeColor="text1"/>
          <w:spacing w:val="1"/>
          <w:sz w:val="18"/>
          <w:szCs w:val="18"/>
        </w:rPr>
        <w:t xml:space="preserve"> </w:t>
      </w:r>
      <w:ins w:id="66" w:author=" " w:date="2011-05-16T11:11:00Z">
        <w:r w:rsidRPr="00E74343">
          <w:rPr>
            <w:rFonts w:ascii="Times New Roman" w:hAnsi="Times New Roman"/>
            <w:color w:val="000000" w:themeColor="text1"/>
            <w:spacing w:val="1"/>
            <w:sz w:val="18"/>
            <w:szCs w:val="18"/>
          </w:rPr>
          <w:t xml:space="preserve">immediately </w:t>
        </w:r>
      </w:ins>
      <w:r w:rsidRPr="00E74343">
        <w:rPr>
          <w:rFonts w:ascii="Times New Roman" w:hAnsi="Times New Roman"/>
          <w:color w:val="000000" w:themeColor="text1"/>
          <w:spacing w:val="-2"/>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enrolle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prope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sequentia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classe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begi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8"/>
          <w:sz w:val="18"/>
          <w:szCs w:val="18"/>
        </w:rPr>
        <w:t>T</w:t>
      </w:r>
      <w:r w:rsidRPr="00E74343">
        <w:rPr>
          <w:rFonts w:ascii="Times New Roman" w:hAnsi="Times New Roman"/>
          <w:color w:val="000000" w:themeColor="text1"/>
          <w:spacing w:val="-2"/>
          <w:sz w:val="18"/>
          <w:szCs w:val="18"/>
        </w:rPr>
        <w: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 </w:t>
      </w:r>
      <w:r w:rsidRPr="00E74343">
        <w:rPr>
          <w:rFonts w:ascii="Times New Roman" w:hAnsi="Times New Roman"/>
          <w:color w:val="000000" w:themeColor="text1"/>
          <w:spacing w:val="-2"/>
          <w:sz w:val="18"/>
          <w:szCs w:val="18"/>
        </w:rPr>
        <w:t>stag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commensurat</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instruction</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 xml:space="preserve">o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voca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instrumenta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appl</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courses</w:t>
      </w:r>
      <w:del w:id="67" w:author=" " w:date="2011-05-16T11:11:00Z">
        <w:r w:rsidRPr="00E74343" w:rsidDel="00221937">
          <w:rPr>
            <w:rFonts w:ascii="Times New Roman" w:hAnsi="Times New Roman"/>
            <w:color w:val="000000" w:themeColor="text1"/>
            <w:sz w:val="18"/>
            <w:szCs w:val="18"/>
          </w:rPr>
          <w:delText xml:space="preserve">, </w:delText>
        </w:r>
        <w:r w:rsidRPr="00E74343" w:rsidDel="00221937">
          <w:rPr>
            <w:rFonts w:ascii="Times New Roman" w:hAnsi="Times New Roman"/>
            <w:color w:val="000000" w:themeColor="text1"/>
            <w:spacing w:val="-2"/>
            <w:sz w:val="18"/>
            <w:szCs w:val="18"/>
          </w:rPr>
          <w:delText>stu- dent</w:delText>
        </w:r>
        <w:r w:rsidRPr="00E74343" w:rsidDel="00221937">
          <w:rPr>
            <w:rFonts w:ascii="Times New Roman" w:hAnsi="Times New Roman"/>
            <w:color w:val="000000" w:themeColor="text1"/>
            <w:sz w:val="18"/>
            <w:szCs w:val="18"/>
          </w:rPr>
          <w:delText>s</w:delText>
        </w:r>
      </w:del>
      <w:r w:rsidRPr="00E74343">
        <w:rPr>
          <w:rFonts w:ascii="Times New Roman" w:hAnsi="Times New Roman"/>
          <w:color w:val="000000" w:themeColor="text1"/>
          <w:spacing w:val="-11"/>
          <w:sz w:val="18"/>
          <w:szCs w:val="18"/>
        </w:rPr>
        <w:t xml:space="preserve"> </w:t>
      </w:r>
      <w:ins w:id="68" w:author=" " w:date="2011-05-16T11:11:00Z">
        <w:r w:rsidRPr="00E74343">
          <w:rPr>
            <w:rFonts w:ascii="Times New Roman" w:hAnsi="Times New Roman"/>
            <w:color w:val="000000" w:themeColor="text1"/>
            <w:spacing w:val="-11"/>
            <w:sz w:val="18"/>
            <w:szCs w:val="18"/>
          </w:rPr>
          <w:t xml:space="preserve">students </w:t>
        </w:r>
      </w:ins>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demonstrat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requisit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secon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jurie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prior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junio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fina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Recita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presente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uate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perfor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satisfactoril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Regents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w:t>
      </w:r>
      <w:r w:rsidRPr="00E74343">
        <w:rPr>
          <w:rFonts w:ascii="Times New Roman" w:hAnsi="Times New Roman"/>
          <w:color w:val="000000" w:themeColor="text1"/>
          <w:spacing w:val="-3"/>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tak</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del w:id="69" w:author=" " w:date="2011-05-16T11:12:00Z">
        <w:r w:rsidRPr="00E74343" w:rsidDel="00221937">
          <w:rPr>
            <w:rFonts w:ascii="Times New Roman" w:hAnsi="Times New Roman"/>
            <w:color w:val="000000" w:themeColor="text1"/>
            <w:spacing w:val="-2"/>
            <w:sz w:val="18"/>
            <w:szCs w:val="18"/>
          </w:rPr>
          <w:delText>De</w:delText>
        </w:r>
      </w:del>
      <w:del w:id="70" w:author=" " w:date="2011-03-21T13:57:00Z">
        <w:r w:rsidRPr="00E74343" w:rsidDel="00030045">
          <w:rPr>
            <w:rFonts w:ascii="Times New Roman" w:hAnsi="Times New Roman"/>
            <w:color w:val="000000" w:themeColor="text1"/>
            <w:spacing w:val="-2"/>
            <w:sz w:val="18"/>
            <w:szCs w:val="18"/>
          </w:rPr>
          <w:delText xml:space="preserve">- </w:delText>
        </w:r>
      </w:del>
      <w:del w:id="71" w:author=" " w:date="2011-05-16T11:12:00Z">
        <w:r w:rsidRPr="00E74343" w:rsidDel="00221937">
          <w:rPr>
            <w:rFonts w:ascii="Times New Roman" w:hAnsi="Times New Roman"/>
            <w:color w:val="000000" w:themeColor="text1"/>
            <w:spacing w:val="-2"/>
            <w:sz w:val="18"/>
            <w:szCs w:val="18"/>
          </w:rPr>
          <w:delText>partmenta</w:delText>
        </w:r>
        <w:r w:rsidRPr="00E74343" w:rsidDel="00221937">
          <w:rPr>
            <w:rFonts w:ascii="Times New Roman" w:hAnsi="Times New Roman"/>
            <w:color w:val="000000" w:themeColor="text1"/>
            <w:sz w:val="18"/>
            <w:szCs w:val="18"/>
          </w:rPr>
          <w:delText>l</w:delText>
        </w:r>
        <w:r w:rsidRPr="00E74343" w:rsidDel="00221937">
          <w:rPr>
            <w:rFonts w:ascii="Times New Roman" w:hAnsi="Times New Roman"/>
            <w:color w:val="000000" w:themeColor="text1"/>
            <w:spacing w:val="-3"/>
            <w:sz w:val="18"/>
            <w:szCs w:val="18"/>
          </w:rPr>
          <w:delText xml:space="preserve"> </w:delText>
        </w:r>
      </w:del>
      <w:ins w:id="72" w:author=" " w:date="2011-05-16T11:12:00Z">
        <w:r w:rsidRPr="00E74343">
          <w:rPr>
            <w:rFonts w:ascii="Times New Roman" w:hAnsi="Times New Roman"/>
            <w:color w:val="000000" w:themeColor="text1"/>
            <w:spacing w:val="-3"/>
            <w:sz w:val="18"/>
            <w:szCs w:val="18"/>
          </w:rPr>
          <w:t xml:space="preserve">Departmental </w:t>
        </w:r>
      </w:ins>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9"/>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9"/>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receiv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specializati</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del w:id="73" w:author=" " w:date="2011-05-16T11:12:00Z">
        <w:r w:rsidRPr="00E74343" w:rsidDel="00221937">
          <w:rPr>
            <w:rFonts w:ascii="Times New Roman" w:hAnsi="Times New Roman"/>
            <w:color w:val="000000" w:themeColor="text1"/>
            <w:spacing w:val="-2"/>
            <w:sz w:val="18"/>
            <w:szCs w:val="18"/>
          </w:rPr>
          <w:delText>Con- centratio</w:delText>
        </w:r>
        <w:r w:rsidRPr="00E74343" w:rsidDel="00221937">
          <w:rPr>
            <w:rFonts w:ascii="Times New Roman" w:hAnsi="Times New Roman"/>
            <w:color w:val="000000" w:themeColor="text1"/>
            <w:sz w:val="18"/>
            <w:szCs w:val="18"/>
          </w:rPr>
          <w:delText>n</w:delText>
        </w:r>
        <w:r w:rsidRPr="00E74343" w:rsidDel="00221937">
          <w:rPr>
            <w:rFonts w:ascii="Times New Roman" w:hAnsi="Times New Roman"/>
            <w:color w:val="000000" w:themeColor="text1"/>
            <w:spacing w:val="-5"/>
            <w:sz w:val="18"/>
            <w:szCs w:val="18"/>
          </w:rPr>
          <w:delText xml:space="preserve"> </w:delText>
        </w:r>
      </w:del>
      <w:ins w:id="74" w:author=" " w:date="2011-05-16T11:13:00Z">
        <w:r w:rsidRPr="00E74343">
          <w:rPr>
            <w:rFonts w:ascii="Times New Roman" w:hAnsi="Times New Roman"/>
            <w:color w:val="000000" w:themeColor="text1"/>
            <w:spacing w:val="-5"/>
            <w:sz w:val="18"/>
            <w:szCs w:val="18"/>
          </w:rPr>
          <w:t xml:space="preserve">Concentration </w:t>
        </w:r>
      </w:ins>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television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announcin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politics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consul</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woul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ambitions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maximu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flexibilit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 xml:space="preserve">in </w:t>
      </w:r>
      <w:r w:rsidRPr="00E74343">
        <w:rPr>
          <w:rFonts w:ascii="Times New Roman" w:hAnsi="Times New Roman"/>
          <w:color w:val="000000" w:themeColor="text1"/>
          <w:spacing w:val="-3"/>
          <w:sz w:val="18"/>
          <w:szCs w:val="18"/>
        </w:rPr>
        <w:t>meetin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interest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students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ha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dramati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 xml:space="preserve">performances, </w:t>
      </w:r>
      <w:r w:rsidRPr="00E74343">
        <w:rPr>
          <w:rFonts w:ascii="Times New Roman" w:hAnsi="Times New Roman"/>
          <w:color w:val="000000" w:themeColor="text1"/>
          <w:spacing w:val="-2"/>
          <w:sz w:val="18"/>
          <w:szCs w:val="18"/>
        </w:rPr>
        <w:t>qualifyin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examinations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ora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presentations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howeve</w:t>
      </w:r>
      <w:r w:rsidRPr="00E74343">
        <w:rPr>
          <w:rFonts w:ascii="Times New Roman" w:hAnsi="Times New Roman"/>
          <w:color w:val="000000" w:themeColor="text1"/>
          <w:spacing w:val="-9"/>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2"/>
          <w:sz w:val="18"/>
          <w:szCs w:val="18"/>
        </w:rPr>
        <w:t xml:space="preserve"> 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2"/>
          <w:sz w:val="18"/>
          <w:szCs w:val="18"/>
        </w:rPr>
        <w:t xml:space="preserve"> or 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urses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must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perfor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satisfactoril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0"/>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Examination.</w:t>
      </w:r>
    </w:p>
    <w:p w:rsidR="008014C5" w:rsidRPr="00E74343" w:rsidRDefault="008014C5" w:rsidP="0055709A">
      <w:pPr>
        <w:widowControl w:val="0"/>
        <w:autoSpaceDE w:val="0"/>
        <w:autoSpaceDN w:val="0"/>
        <w:adjustRightInd w:val="0"/>
        <w:spacing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before="6" w:after="0" w:line="280" w:lineRule="exact"/>
        <w:ind w:left="360" w:right="130"/>
        <w:rPr>
          <w:rFonts w:ascii="Times New Roman" w:hAnsi="Times New Roman"/>
          <w:color w:val="000000" w:themeColor="text1"/>
          <w:sz w:val="28"/>
          <w:szCs w:val="28"/>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USIC</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z w:val="18"/>
          <w:szCs w:val="18"/>
        </w:rPr>
        <w:t>DUC</w:t>
      </w:r>
      <w:r w:rsidRPr="00E74343">
        <w:rPr>
          <w:rFonts w:ascii="Times New Roman" w:hAnsi="Times New Roman"/>
          <w:b/>
          <w:bCs/>
          <w:color w:val="000000" w:themeColor="text1"/>
          <w:spacing w:val="-13"/>
          <w:sz w:val="18"/>
          <w:szCs w:val="18"/>
        </w:rPr>
        <w:t>A</w:t>
      </w:r>
      <w:r w:rsidRPr="00E74343">
        <w:rPr>
          <w:rFonts w:ascii="Times New Roman" w:hAnsi="Times New Roman"/>
          <w:b/>
          <w:bCs/>
          <w:color w:val="000000" w:themeColor="text1"/>
          <w:sz w:val="18"/>
          <w:szCs w:val="18"/>
        </w:rPr>
        <w:t>TION</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music education program will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 study leading to the Bachelor of Music Education degree with applied concentrations in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 xml:space="preserve">ne of the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categories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woodwind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bras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percussio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pacing w:val="-1"/>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complete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primari</w:t>
      </w:r>
      <w:r w:rsidRPr="00E74343">
        <w:rPr>
          <w:rFonts w:ascii="Times New Roman" w:hAnsi="Times New Roman"/>
          <w:color w:val="000000" w:themeColor="text1"/>
          <w:spacing w:val="-3"/>
          <w:sz w:val="18"/>
          <w:szCs w:val="18"/>
        </w:rPr>
        <w:t>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music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howeve</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certification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earned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through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Curr</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culum</w:t>
      </w:r>
      <w:r w:rsidRPr="00E74343">
        <w:rPr>
          <w:rFonts w:ascii="Times New Roman" w:hAnsi="Times New Roman"/>
          <w:color w:val="000000" w:themeColor="text1"/>
          <w:spacing w:val="5"/>
          <w:sz w:val="18"/>
          <w:szCs w:val="18"/>
        </w:rPr>
        <w:t xml:space="preserve"> </w:t>
      </w:r>
      <w:del w:id="75" w:author=" " w:date="2011-05-16T11:13:00Z">
        <w:r w:rsidRPr="00E74343" w:rsidDel="00221937">
          <w:rPr>
            <w:rFonts w:ascii="Times New Roman" w:hAnsi="Times New Roman"/>
            <w:color w:val="000000" w:themeColor="text1"/>
            <w:sz w:val="18"/>
            <w:szCs w:val="18"/>
          </w:rPr>
          <w:delText>com- ponents</w:delText>
        </w:r>
        <w:r w:rsidRPr="00E74343" w:rsidDel="00221937">
          <w:rPr>
            <w:rFonts w:ascii="Times New Roman" w:hAnsi="Times New Roman"/>
            <w:color w:val="000000" w:themeColor="text1"/>
            <w:spacing w:val="3"/>
            <w:sz w:val="18"/>
            <w:szCs w:val="18"/>
          </w:rPr>
          <w:delText xml:space="preserve"> </w:delText>
        </w:r>
      </w:del>
      <w:ins w:id="76" w:author=" " w:date="2011-05-16T11:13:00Z">
        <w:r w:rsidRPr="00E74343">
          <w:rPr>
            <w:rFonts w:ascii="Times New Roman" w:hAnsi="Times New Roman"/>
            <w:color w:val="000000" w:themeColor="text1"/>
            <w:spacing w:val="3"/>
            <w:sz w:val="18"/>
            <w:szCs w:val="18"/>
          </w:rPr>
          <w:t xml:space="preserve">components </w:t>
        </w:r>
      </w:ins>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University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 Requirements;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admitted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 xml:space="preserve">first </w:t>
      </w:r>
      <w:r w:rsidRPr="00E74343">
        <w:rPr>
          <w:rFonts w:ascii="Times New Roman" w:hAnsi="Times New Roman"/>
          <w:color w:val="000000" w:themeColor="text1"/>
          <w:spacing w:val="-1"/>
          <w:sz w:val="18"/>
          <w:szCs w:val="18"/>
        </w:rPr>
        <w:t>mee</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admittanc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
          <w:sz w:val="18"/>
          <w:szCs w:val="18"/>
        </w:rPr>
        <w:t>Additionall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instrumen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voic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program, </w:t>
      </w:r>
      <w:r w:rsidRPr="00E74343">
        <w:rPr>
          <w:rFonts w:ascii="Times New Roman" w:hAnsi="Times New Roman"/>
          <w:color w:val="000000" w:themeColor="text1"/>
          <w:sz w:val="18"/>
          <w:szCs w:val="18"/>
        </w:rPr>
        <w:t>and must meet the requirements of the College of Education for admission 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non-course requirements include:</w:t>
      </w:r>
    </w:p>
    <w:p w:rsidR="008014C5" w:rsidRPr="00E74343" w:rsidRDefault="008014C5" w:rsidP="008014C5">
      <w:pPr>
        <w:widowControl w:val="0"/>
        <w:autoSpaceDE w:val="0"/>
        <w:autoSpaceDN w:val="0"/>
        <w:adjustRightInd w:val="0"/>
        <w:spacing w:before="5" w:after="0" w:line="220" w:lineRule="exact"/>
        <w:rPr>
          <w:rFonts w:ascii="Times New Roman" w:hAnsi="Times New Roman"/>
          <w:color w:val="000000" w:themeColor="text1"/>
        </w:rPr>
      </w:pPr>
    </w:p>
    <w:p w:rsidR="008014C5" w:rsidRPr="00E74343" w:rsidRDefault="008014C5" w:rsidP="0055709A">
      <w:pPr>
        <w:pStyle w:val="ListParagraph"/>
        <w:widowControl w:val="0"/>
        <w:numPr>
          <w:ilvl w:val="1"/>
          <w:numId w:val="13"/>
        </w:numPr>
        <w:autoSpaceDE w:val="0"/>
        <w:autoSpaceDN w:val="0"/>
        <w:adjustRightInd w:val="0"/>
        <w:spacing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 G</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Passing Regents’</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Passing the </w:t>
      </w:r>
      <w:del w:id="77" w:author=" " w:date="2011-05-16T11:13:00Z">
        <w:r w:rsidRPr="00E74343" w:rsidDel="00221937">
          <w:rPr>
            <w:rFonts w:ascii="Times New Roman" w:hAnsi="Times New Roman"/>
            <w:color w:val="000000" w:themeColor="text1"/>
            <w:sz w:val="18"/>
            <w:szCs w:val="18"/>
          </w:rPr>
          <w:delText xml:space="preserve">PRAXIS </w:delText>
        </w:r>
      </w:del>
      <w:del w:id="78" w:author=" " w:date="2011-05-16T11:14:00Z">
        <w:r w:rsidRPr="00E74343" w:rsidDel="00221937">
          <w:rPr>
            <w:rFonts w:ascii="Times New Roman" w:hAnsi="Times New Roman"/>
            <w:color w:val="000000" w:themeColor="text1"/>
            <w:sz w:val="18"/>
            <w:szCs w:val="18"/>
          </w:rPr>
          <w:delText xml:space="preserve">1 </w:delText>
        </w:r>
      </w:del>
      <w:ins w:id="79" w:author=" " w:date="2011-05-16T11:14:00Z">
        <w:r w:rsidRPr="00E74343">
          <w:rPr>
            <w:rFonts w:ascii="Times New Roman" w:hAnsi="Times New Roman"/>
            <w:color w:val="000000" w:themeColor="text1"/>
            <w:sz w:val="18"/>
            <w:szCs w:val="18"/>
          </w:rPr>
          <w:t xml:space="preserve">GACE I </w:t>
        </w:r>
      </w:ins>
      <w:r w:rsidRPr="00E74343">
        <w:rPr>
          <w:rFonts w:ascii="Times New Roman" w:hAnsi="Times New Roman"/>
          <w:color w:val="000000" w:themeColor="text1"/>
          <w:sz w:val="18"/>
          <w:szCs w:val="18"/>
        </w:rPr>
        <w:t>Exam (for full admittance into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 and to be able to student teach)</w:t>
      </w:r>
      <w:ins w:id="80" w:author=" " w:date="2011-05-16T11:15:00Z">
        <w:r w:rsidRPr="00E74343">
          <w:rPr>
            <w:rFonts w:ascii="Times New Roman" w:hAnsi="Times New Roman"/>
            <w:color w:val="000000" w:themeColor="text1"/>
            <w:sz w:val="18"/>
            <w:szCs w:val="18"/>
          </w:rPr>
          <w:t>.</w:t>
        </w:r>
      </w:ins>
    </w:p>
    <w:p w:rsidR="00F15290" w:rsidRPr="00E74343" w:rsidRDefault="008014C5">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Change w:id="81" w:author=" " w:date="2011-05-16T11:15:00Z">
          <w:pPr>
            <w:widowControl w:val="0"/>
            <w:autoSpaceDE w:val="0"/>
            <w:autoSpaceDN w:val="0"/>
            <w:adjustRightInd w:val="0"/>
            <w:spacing w:after="0" w:line="197" w:lineRule="exact"/>
            <w:ind w:left="480"/>
          </w:pPr>
        </w:pPrChange>
      </w:pPr>
      <w:r w:rsidRPr="00E74343">
        <w:rPr>
          <w:rFonts w:ascii="Times New Roman" w:hAnsi="Times New Roman"/>
          <w:color w:val="000000" w:themeColor="text1"/>
          <w:sz w:val="18"/>
          <w:szCs w:val="18"/>
        </w:rPr>
        <w:t xml:space="preserve">Passing of </w:t>
      </w:r>
      <w:del w:id="82" w:author=" " w:date="2011-05-16T11:14:00Z">
        <w:r w:rsidRPr="00E74343" w:rsidDel="00221937">
          <w:rPr>
            <w:rFonts w:ascii="Times New Roman" w:hAnsi="Times New Roman"/>
            <w:color w:val="000000" w:themeColor="text1"/>
            <w:sz w:val="18"/>
            <w:szCs w:val="18"/>
          </w:rPr>
          <w:delText>PRAXIS II</w:delText>
        </w:r>
      </w:del>
      <w:ins w:id="83" w:author=" " w:date="2011-05-16T11:14:00Z">
        <w:r w:rsidRPr="00E74343">
          <w:rPr>
            <w:rFonts w:ascii="Times New Roman" w:hAnsi="Times New Roman"/>
            <w:color w:val="000000" w:themeColor="text1"/>
            <w:sz w:val="18"/>
            <w:szCs w:val="18"/>
          </w:rPr>
          <w:t xml:space="preserve"> GACE II </w:t>
        </w:r>
      </w:ins>
      <w:r w:rsidRPr="00E74343">
        <w:rPr>
          <w:rFonts w:ascii="Times New Roman" w:hAnsi="Times New Roman"/>
          <w:color w:val="000000" w:themeColor="text1"/>
          <w:sz w:val="18"/>
          <w:szCs w:val="18"/>
        </w:rPr>
        <w:t xml:space="preserve"> (required for graduation)</w:t>
      </w:r>
      <w:ins w:id="84" w:author=" " w:date="2011-05-16T11:15:00Z">
        <w:r w:rsidRPr="00E74343">
          <w:rPr>
            <w:rFonts w:ascii="Times New Roman" w:hAnsi="Times New Roman"/>
            <w:color w:val="000000" w:themeColor="text1"/>
            <w:sz w:val="18"/>
            <w:szCs w:val="18"/>
          </w:rPr>
          <w:t>.</w:t>
        </w:r>
      </w:ins>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Beginning School Experience (two-week internship at one of the public schools during the first two weeks of school)</w:t>
      </w:r>
      <w:ins w:id="85" w:author=" " w:date="2011-05-16T11:15:00Z">
        <w:r w:rsidRPr="00E74343">
          <w:rPr>
            <w:rFonts w:ascii="Times New Roman" w:hAnsi="Times New Roman"/>
            <w:color w:val="000000" w:themeColor="text1"/>
            <w:sz w:val="18"/>
            <w:szCs w:val="18"/>
          </w:rPr>
          <w:t>.</w:t>
        </w:r>
      </w:ins>
      <w:r w:rsidRPr="00E74343">
        <w:rPr>
          <w:rFonts w:ascii="Times New Roman" w:hAnsi="Times New Roman"/>
          <w:color w:val="000000" w:themeColor="text1"/>
          <w:sz w:val="18"/>
          <w:szCs w:val="18"/>
        </w:rPr>
        <w:t xml:space="preserve"> </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Student membership in the College Music Educators National Conference (CMENC), and the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National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Association (NEA) 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Association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Educators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AGE)</w:t>
      </w:r>
      <w:ins w:id="86" w:author=" " w:date="2011-05-16T11:15:00Z">
        <w:r w:rsidRPr="00E74343">
          <w:rPr>
            <w:rFonts w:ascii="Times New Roman" w:hAnsi="Times New Roman"/>
            <w:color w:val="000000" w:themeColor="text1"/>
            <w:sz w:val="18"/>
            <w:szCs w:val="18"/>
          </w:rPr>
          <w:t>.</w:t>
        </w:r>
      </w:ins>
    </w:p>
    <w:p w:rsidR="008014C5" w:rsidRPr="00E74343" w:rsidRDefault="008014C5">
      <w:pPr>
        <w:rPr>
          <w:color w:val="000000" w:themeColor="text1"/>
        </w:rPr>
      </w:pPr>
    </w:p>
    <w:p w:rsidR="00782E3E" w:rsidRPr="00E74343" w:rsidRDefault="00782E3E">
      <w:pPr>
        <w:rPr>
          <w:color w:val="000000" w:themeColor="text1"/>
        </w:rPr>
        <w:sectPr w:rsidR="00782E3E" w:rsidRPr="00E74343" w:rsidSect="006E2E86">
          <w:headerReference w:type="even" r:id="rId16"/>
          <w:pgSz w:w="12240" w:h="15840" w:code="1"/>
          <w:pgMar w:top="432" w:right="1123" w:bottom="274" w:left="547" w:header="720" w:footer="288" w:gutter="0"/>
          <w:cols w:space="720"/>
          <w:docGrid w:linePitch="360"/>
        </w:sectPr>
      </w:pPr>
    </w:p>
    <w:p w:rsidR="008014C5" w:rsidRPr="00E74343" w:rsidRDefault="008014C5">
      <w:pPr>
        <w:rPr>
          <w:color w:val="000000" w:themeColor="text1"/>
        </w:rPr>
      </w:pPr>
    </w:p>
    <w:p w:rsidR="008014C5" w:rsidRPr="00E74343" w:rsidRDefault="008014C5" w:rsidP="00426445">
      <w:pPr>
        <w:pStyle w:val="Heading2"/>
        <w:ind w:left="180" w:firstLine="0"/>
        <w:rPr>
          <w:rFonts w:ascii="Times New Roman" w:hAnsi="Times New Roman"/>
          <w:color w:val="000000" w:themeColor="text1"/>
          <w:sz w:val="18"/>
          <w:szCs w:val="18"/>
        </w:rPr>
      </w:pPr>
      <w:bookmarkStart w:id="87" w:name="_Toc295327597"/>
      <w:bookmarkStart w:id="88" w:name="_Toc295562544"/>
      <w:bookmarkStart w:id="89" w:name="_Toc295574482"/>
      <w:bookmarkStart w:id="90" w:name="_Toc295734979"/>
      <w:r w:rsidRPr="00E74343">
        <w:rPr>
          <w:rFonts w:ascii="Times New Roman" w:hAnsi="Times New Roman"/>
          <w:color w:val="000000" w:themeColor="text1"/>
          <w:sz w:val="24"/>
          <w:szCs w:val="24"/>
        </w:rPr>
        <w:t>B</w:t>
      </w:r>
      <w:r w:rsidRPr="00E74343">
        <w:rPr>
          <w:rFonts w:ascii="Times New Roman" w:hAnsi="Times New Roman"/>
          <w:color w:val="000000" w:themeColor="text1"/>
          <w:sz w:val="18"/>
          <w:szCs w:val="18"/>
        </w:rPr>
        <w:t>ACHELOR</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w:t>
      </w:r>
      <w:r w:rsidRPr="00E74343">
        <w:rPr>
          <w:rFonts w:ascii="Times New Roman" w:hAnsi="Times New Roman"/>
          <w:color w:val="000000" w:themeColor="text1"/>
          <w:sz w:val="18"/>
          <w:szCs w:val="18"/>
        </w:rPr>
        <w:t>TS</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24"/>
          <w:szCs w:val="24"/>
        </w:rPr>
        <w:t>D</w:t>
      </w:r>
      <w:r w:rsidRPr="00E74343">
        <w:rPr>
          <w:rFonts w:ascii="Times New Roman" w:hAnsi="Times New Roman"/>
          <w:color w:val="000000" w:themeColor="text1"/>
          <w:sz w:val="18"/>
          <w:szCs w:val="18"/>
        </w:rPr>
        <w:t>EGREE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RT</w:t>
      </w:r>
      <w:bookmarkEnd w:id="87"/>
      <w:bookmarkEnd w:id="88"/>
      <w:bookmarkEnd w:id="89"/>
      <w:bookmarkEnd w:id="90"/>
    </w:p>
    <w:p w:rsidR="008014C5" w:rsidRPr="00E74343" w:rsidRDefault="008014C5" w:rsidP="008014C5">
      <w:pPr>
        <w:widowControl w:val="0"/>
        <w:autoSpaceDE w:val="0"/>
        <w:autoSpaceDN w:val="0"/>
        <w:adjustRightInd w:val="0"/>
        <w:spacing w:before="3" w:after="0" w:line="170" w:lineRule="exact"/>
        <w:ind w:firstLine="270"/>
        <w:rPr>
          <w:rFonts w:ascii="Times New Roman" w:hAnsi="Times New Roman"/>
          <w:color w:val="000000" w:themeColor="text1"/>
          <w:sz w:val="17"/>
          <w:szCs w:val="17"/>
        </w:rPr>
      </w:pPr>
    </w:p>
    <w:tbl>
      <w:tblPr>
        <w:tblW w:w="0" w:type="auto"/>
        <w:tblInd w:w="540" w:type="dxa"/>
        <w:tblLayout w:type="fixed"/>
        <w:tblCellMar>
          <w:left w:w="0" w:type="dxa"/>
          <w:right w:w="0" w:type="dxa"/>
        </w:tblCellMar>
        <w:tblLook w:val="0000"/>
      </w:tblPr>
      <w:tblGrid>
        <w:gridCol w:w="1924"/>
        <w:gridCol w:w="3096"/>
        <w:gridCol w:w="2824"/>
        <w:gridCol w:w="1963"/>
      </w:tblGrid>
      <w:tr w:rsidR="008014C5" w:rsidRPr="00E74343" w:rsidTr="008014C5">
        <w:trPr>
          <w:trHeight w:hRule="exact" w:val="733"/>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before="5" w:after="0" w:line="100" w:lineRule="exact"/>
              <w:ind w:firstLine="270"/>
              <w:rPr>
                <w:rFonts w:ascii="Times New Roman" w:hAnsi="Times New Roman"/>
                <w:color w:val="000000" w:themeColor="text1"/>
                <w:sz w:val="10"/>
                <w:szCs w:val="1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8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2" w:firstLine="27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37"/>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3052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Renaissance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Painting</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3052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Sculpture</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39</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(choose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the following) 18 Hrs.</w:t>
      </w:r>
    </w:p>
    <w:tbl>
      <w:tblPr>
        <w:tblW w:w="0" w:type="auto"/>
        <w:tblInd w:w="540" w:type="dxa"/>
        <w:tblLayout w:type="fixed"/>
        <w:tblCellMar>
          <w:left w:w="0" w:type="dxa"/>
          <w:right w:w="0" w:type="dxa"/>
        </w:tblCellMar>
        <w:tblLook w:val="0000"/>
      </w:tblPr>
      <w:tblGrid>
        <w:gridCol w:w="1572"/>
        <w:gridCol w:w="3510"/>
        <w:gridCol w:w="3018"/>
        <w:gridCol w:w="1710"/>
      </w:tblGrid>
      <w:tr w:rsidR="008014C5" w:rsidRPr="00E74343" w:rsidTr="00683295">
        <w:trPr>
          <w:trHeight w:hRule="exact" w:val="237"/>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3082 Ceramics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4406</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Afro-American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3501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extile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4201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ater Color</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Graphics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3202 Graphic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Drawing</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ARHA</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 History 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4070</w:t>
            </w:r>
          </w:p>
        </w:tc>
        <w:tc>
          <w:tcPr>
            <w:tcW w:w="3510" w:type="dxa"/>
            <w:tcBorders>
              <w:top w:val="nil"/>
              <w:left w:val="nil"/>
              <w:bottom w:val="nil"/>
              <w:right w:val="nil"/>
            </w:tcBorders>
          </w:tcPr>
          <w:p w:rsidR="008014C5" w:rsidRPr="00E74343" w:rsidRDefault="008014C5" w:rsidP="00871E7F">
            <w:pPr>
              <w:widowControl w:val="0"/>
              <w:autoSpaceDE w:val="0"/>
              <w:autoSpaceDN w:val="0"/>
              <w:adjustRightInd w:val="0"/>
              <w:spacing w:after="0" w:line="195" w:lineRule="exact"/>
              <w:ind w:left="1318" w:hanging="3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Ceramics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49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ARST </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Ceramics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318" w:firstLine="270"/>
              <w:rPr>
                <w:rFonts w:ascii="Times New Roman" w:hAnsi="Times New Roman"/>
                <w:color w:val="000000" w:themeColor="text1"/>
                <w:sz w:val="24"/>
                <w:szCs w:val="24"/>
              </w:rPr>
            </w:pP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98"/>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echniques and Materials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683295" w:rsidRPr="00E74343" w:rsidTr="00683295">
        <w:trPr>
          <w:trHeight w:hRule="exact" w:val="298"/>
        </w:trPr>
        <w:tc>
          <w:tcPr>
            <w:tcW w:w="1572"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10" w:firstLine="270"/>
              <w:rPr>
                <w:rFonts w:ascii="Times New Roman" w:hAnsi="Times New Roman"/>
                <w:color w:val="000000" w:themeColor="text1"/>
                <w:sz w:val="18"/>
                <w:szCs w:val="18"/>
              </w:rPr>
            </w:pPr>
          </w:p>
        </w:tc>
        <w:tc>
          <w:tcPr>
            <w:tcW w:w="3510"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628" w:firstLine="270"/>
              <w:rPr>
                <w:rFonts w:ascii="Times New Roman" w:hAnsi="Times New Roman"/>
                <w:color w:val="000000" w:themeColor="text1"/>
                <w:spacing w:val="-13"/>
                <w:sz w:val="18"/>
                <w:szCs w:val="18"/>
              </w:rPr>
            </w:pPr>
          </w:p>
        </w:tc>
        <w:tc>
          <w:tcPr>
            <w:tcW w:w="3018"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718" w:firstLine="270"/>
              <w:rPr>
                <w:rFonts w:ascii="Times New Roman" w:hAnsi="Times New Roman"/>
                <w:color w:val="000000" w:themeColor="text1"/>
                <w:sz w:val="18"/>
                <w:szCs w:val="18"/>
              </w:rPr>
            </w:pPr>
          </w:p>
        </w:tc>
        <w:tc>
          <w:tcPr>
            <w:tcW w:w="1710" w:type="dxa"/>
            <w:tcBorders>
              <w:top w:val="nil"/>
              <w:left w:val="nil"/>
              <w:bottom w:val="nil"/>
              <w:right w:val="nil"/>
            </w:tcBorders>
          </w:tcPr>
          <w:p w:rsidR="00683295" w:rsidRPr="00E74343" w:rsidRDefault="00683295" w:rsidP="00683295">
            <w:pPr>
              <w:widowControl w:val="0"/>
              <w:autoSpaceDE w:val="0"/>
              <w:autoSpaceDN w:val="0"/>
              <w:adjustRightInd w:val="0"/>
              <w:spacing w:after="0" w:line="195" w:lineRule="exact"/>
              <w:ind w:right="40"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 (18 hours)</w:t>
            </w:r>
          </w:p>
        </w:tc>
      </w:tr>
    </w:tbl>
    <w:p w:rsidR="008014C5" w:rsidRPr="00E74343" w:rsidRDefault="008014C5" w:rsidP="008014C5">
      <w:pPr>
        <w:widowControl w:val="0"/>
        <w:autoSpaceDE w:val="0"/>
        <w:autoSpaceDN w:val="0"/>
        <w:adjustRightInd w:val="0"/>
        <w:spacing w:before="10" w:after="0" w:line="140" w:lineRule="exact"/>
        <w:ind w:firstLine="270"/>
        <w:rPr>
          <w:rFonts w:ascii="Times New Roman" w:hAnsi="Times New Roman"/>
          <w:color w:val="000000" w:themeColor="text1"/>
          <w:sz w:val="14"/>
          <w:szCs w:val="14"/>
        </w:rPr>
      </w:pPr>
    </w:p>
    <w:p w:rsidR="008014C5" w:rsidRPr="00E74343" w:rsidRDefault="008014C5" w:rsidP="008014C5">
      <w:pPr>
        <w:widowControl w:val="0"/>
        <w:autoSpaceDE w:val="0"/>
        <w:autoSpaceDN w:val="0"/>
        <w:adjustRightInd w:val="0"/>
        <w:spacing w:before="7" w:after="0"/>
        <w:ind w:firstLine="27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RT</w:t>
      </w:r>
    </w:p>
    <w:p w:rsidR="008014C5" w:rsidRPr="00E74343" w:rsidRDefault="008014C5" w:rsidP="008014C5">
      <w:pPr>
        <w:widowControl w:val="0"/>
        <w:autoSpaceDE w:val="0"/>
        <w:autoSpaceDN w:val="0"/>
        <w:adjustRightInd w:val="0"/>
        <w:spacing w:before="16" w:after="0"/>
        <w:ind w:firstLine="27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firstLine="270"/>
        <w:rPr>
          <w:rFonts w:ascii="Times New Roman" w:hAnsi="Times New Roman"/>
          <w:color w:val="000000" w:themeColor="text1"/>
          <w:sz w:val="19"/>
          <w:szCs w:val="19"/>
        </w:rPr>
      </w:pPr>
    </w:p>
    <w:tbl>
      <w:tblPr>
        <w:tblW w:w="0" w:type="auto"/>
        <w:tblInd w:w="540" w:type="dxa"/>
        <w:tblLayout w:type="fixed"/>
        <w:tblCellMar>
          <w:left w:w="0" w:type="dxa"/>
          <w:right w:w="0" w:type="dxa"/>
        </w:tblCellMar>
        <w:tblLook w:val="0000"/>
      </w:tblPr>
      <w:tblGrid>
        <w:gridCol w:w="1777"/>
        <w:gridCol w:w="3858"/>
        <w:gridCol w:w="2070"/>
        <w:gridCol w:w="1015"/>
      </w:tblGrid>
      <w:tr w:rsidR="008014C5" w:rsidRPr="00E74343" w:rsidTr="008014C5">
        <w:trPr>
          <w:trHeight w:hRule="exact" w:val="300"/>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31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64"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8"/>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Fund. of Public Speaking</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1K</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1001, 2002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 Govt.</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01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9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right="465" w:firstLine="27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015"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tbl>
      <w:tblPr>
        <w:tblW w:w="10831" w:type="dxa"/>
        <w:tblInd w:w="120" w:type="dxa"/>
        <w:tblLayout w:type="fixed"/>
        <w:tblCellMar>
          <w:left w:w="0" w:type="dxa"/>
          <w:right w:w="0" w:type="dxa"/>
        </w:tblCellMar>
        <w:tblLook w:val="0000"/>
      </w:tblPr>
      <w:tblGrid>
        <w:gridCol w:w="1782"/>
        <w:gridCol w:w="4311"/>
        <w:gridCol w:w="1977"/>
        <w:gridCol w:w="2761"/>
      </w:tblGrid>
      <w:tr w:rsidR="008014C5" w:rsidRPr="00E74343" w:rsidTr="008014C5">
        <w:trPr>
          <w:trHeight w:hRule="exact" w:val="861"/>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pacing w:val="-1"/>
                <w:sz w:val="18"/>
                <w:szCs w:val="18"/>
              </w:rPr>
              <w:t>ear</w:t>
            </w:r>
          </w:p>
          <w:p w:rsidR="008014C5" w:rsidRPr="00E74343" w:rsidRDefault="008014C5" w:rsidP="008014C5">
            <w:pPr>
              <w:widowControl w:val="0"/>
              <w:autoSpaceDE w:val="0"/>
              <w:autoSpaceDN w:val="0"/>
              <w:adjustRightInd w:val="0"/>
              <w:spacing w:before="8"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before="13"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41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ind w:firstLine="0"/>
              <w:jc w:val="both"/>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firstLine="0"/>
              <w:jc w:val="center"/>
              <w:rPr>
                <w:rFonts w:ascii="Times New Roman" w:hAnsi="Times New Roman"/>
                <w:color w:val="000000" w:themeColor="text1"/>
                <w:sz w:val="18"/>
                <w:szCs w:val="18"/>
              </w:rPr>
            </w:pPr>
            <w:r w:rsidRPr="00E74343">
              <w:rPr>
                <w:rFonts w:ascii="Times New Roman" w:hAnsi="Times New Roman"/>
                <w:b/>
                <w:bCs/>
                <w:color w:val="000000" w:themeColor="text1"/>
                <w:spacing w:val="-1"/>
                <w:sz w:val="18"/>
                <w:szCs w:val="18"/>
              </w:rPr>
              <w:t>Fall</w:t>
            </w:r>
          </w:p>
          <w:p w:rsidR="008014C5" w:rsidRPr="00E74343" w:rsidRDefault="008014C5" w:rsidP="008014C5">
            <w:pPr>
              <w:widowControl w:val="0"/>
              <w:autoSpaceDE w:val="0"/>
              <w:autoSpaceDN w:val="0"/>
              <w:adjustRightInd w:val="0"/>
              <w:spacing w:before="8" w:after="0" w:line="220" w:lineRule="exact"/>
              <w:ind w:firstLine="0"/>
              <w:jc w:val="both"/>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464"/>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7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12K</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1031, 2032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Drawing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2101, 3102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1003, 1004</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Rec. Skills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2051, 3052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Paintings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C535D">
        <w:trPr>
          <w:trHeight w:hRule="exact" w:val="20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3201, 3202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17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ARHA</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3402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17"/>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Renaissance</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 and Materials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Sculpture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Drawing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4601, 4602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3081, 3082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Painting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Graphics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9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8014C5" w:rsidRPr="00E74343" w:rsidRDefault="008014C5" w:rsidP="00426445">
      <w:pPr>
        <w:pStyle w:val="Heading2"/>
        <w:ind w:left="180" w:firstLine="0"/>
        <w:rPr>
          <w:rFonts w:ascii="Times New Roman" w:hAnsi="Times New Roman"/>
          <w:color w:val="000000" w:themeColor="text1"/>
          <w:sz w:val="24"/>
          <w:szCs w:val="24"/>
        </w:rPr>
      </w:pPr>
      <w:bookmarkStart w:id="91" w:name="_Toc295327598"/>
      <w:bookmarkStart w:id="92" w:name="_Toc295562545"/>
      <w:bookmarkStart w:id="93" w:name="_Toc295574483"/>
      <w:bookmarkStart w:id="94" w:name="_Toc295734980"/>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91"/>
      <w:bookmarkEnd w:id="92"/>
      <w:bookmarkEnd w:id="93"/>
      <w:bookmarkEnd w:id="94"/>
    </w:p>
    <w:p w:rsidR="008014C5" w:rsidRPr="00E74343" w:rsidRDefault="008014C5" w:rsidP="008014C5">
      <w:pPr>
        <w:widowControl w:val="0"/>
        <w:tabs>
          <w:tab w:val="left" w:pos="6660"/>
          <w:tab w:val="left" w:pos="9020"/>
        </w:tabs>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1924"/>
        <w:gridCol w:w="4526"/>
        <w:gridCol w:w="1620"/>
        <w:gridCol w:w="1800"/>
      </w:tblGrid>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Harmony &amp; Musicianship</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1021L,1022L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Keyboard,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429"/>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 (Band,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8014C5" w:rsidRPr="00E74343" w:rsidRDefault="008014C5" w:rsidP="00683295">
            <w:pPr>
              <w:widowControl w:val="0"/>
              <w:autoSpaceDE w:val="0"/>
              <w:autoSpaceDN w:val="0"/>
              <w:adjustRightInd w:val="0"/>
              <w:spacing w:before="6" w:after="0"/>
              <w:ind w:right="47"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6" w:lineRule="exact"/>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15"/>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(Junior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Junior Recital (optional)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 3134</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(Senior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 41 (42)</w:t>
            </w:r>
            <w:r w:rsidR="00683295" w:rsidRPr="00E74343">
              <w:rPr>
                <w:rFonts w:ascii="Times New Roman" w:hAnsi="Times New Roman"/>
                <w:b/>
                <w:bCs/>
                <w:color w:val="000000" w:themeColor="text1"/>
                <w:sz w:val="18"/>
                <w:szCs w:val="18"/>
              </w:rPr>
              <w:t>hours</w:t>
            </w:r>
          </w:p>
        </w:tc>
      </w:tr>
    </w:tbl>
    <w:p w:rsidR="008014C5" w:rsidRPr="00E74343" w:rsidRDefault="008014C5" w:rsidP="008014C5">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t>*Applied lessons for music majors at the f</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eshman and sophomo</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 xml:space="preserve">e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one (1) semester hour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widowControl w:val="0"/>
        <w:autoSpaceDE w:val="0"/>
        <w:autoSpaceDN w:val="0"/>
        <w:adjustRightInd w:val="0"/>
        <w:spacing w:before="8"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 xml:space="preserve">Applied Lessons at the junior and senior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two (2) semester hours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ind w:left="180" w:firstLine="0"/>
        <w:rPr>
          <w:color w:val="000000" w:themeColor="text1"/>
        </w:rPr>
      </w:pPr>
      <w:r w:rsidRPr="00E74343">
        <w:rPr>
          <w:rFonts w:ascii="Times New Roman" w:hAnsi="Times New Roman"/>
          <w:i/>
          <w:iCs/>
          <w:color w:val="000000" w:themeColor="text1"/>
          <w:sz w:val="18"/>
          <w:szCs w:val="18"/>
        </w:rPr>
        <w:lastRenderedPageBreak/>
        <w:t>***</w:t>
      </w:r>
      <w:r w:rsidRPr="00E74343">
        <w:rPr>
          <w:rFonts w:ascii="Times New Roman" w:hAnsi="Times New Roman"/>
          <w:i/>
          <w:iCs/>
          <w:color w:val="000000" w:themeColor="text1"/>
          <w:spacing w:val="-18"/>
          <w:sz w:val="18"/>
          <w:szCs w:val="18"/>
        </w:rPr>
        <w:t>V</w:t>
      </w:r>
      <w:r w:rsidRPr="00E74343">
        <w:rPr>
          <w:rFonts w:ascii="Times New Roman" w:hAnsi="Times New Roman"/>
          <w:i/>
          <w:iCs/>
          <w:color w:val="000000" w:themeColor="text1"/>
          <w:sz w:val="18"/>
          <w:szCs w:val="18"/>
        </w:rPr>
        <w:t>oice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3171</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3172,</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piano</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4050,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instrumental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all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of</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the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following:</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pacing w:val="-1"/>
          <w:sz w:val="16"/>
          <w:szCs w:val="16"/>
        </w:rPr>
        <w:t>3</w:t>
      </w:r>
      <w:r w:rsidRPr="00E74343">
        <w:rPr>
          <w:rFonts w:ascii="Times New Roman" w:hAnsi="Times New Roman"/>
          <w:i/>
          <w:iCs/>
          <w:color w:val="000000" w:themeColor="text1"/>
          <w:sz w:val="16"/>
          <w:szCs w:val="16"/>
        </w:rPr>
        <w:t>230,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3600,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3700.</w:t>
      </w:r>
    </w:p>
    <w:p w:rsidR="008014C5" w:rsidRPr="00E74343" w:rsidRDefault="008014C5" w:rsidP="008014C5">
      <w:pPr>
        <w:widowControl w:val="0"/>
        <w:autoSpaceDE w:val="0"/>
        <w:autoSpaceDN w:val="0"/>
        <w:adjustRightInd w:val="0"/>
        <w:spacing w:before="30"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p w:rsidR="008014C5" w:rsidRPr="00E74343" w:rsidRDefault="008014C5" w:rsidP="008014C5">
      <w:pPr>
        <w:widowControl w:val="0"/>
        <w:tabs>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Languages (two semesters)</w:t>
      </w:r>
      <w:r w:rsidRPr="00E74343">
        <w:rPr>
          <w:rFonts w:ascii="Times New Roman" w:hAnsi="Times New Roman"/>
          <w:color w:val="000000" w:themeColor="text1"/>
          <w:sz w:val="18"/>
          <w:szCs w:val="18"/>
        </w:rPr>
        <w:tab/>
        <w:t>6</w:t>
      </w:r>
    </w:p>
    <w:p w:rsidR="008014C5" w:rsidRPr="00E74343" w:rsidRDefault="008014C5" w:rsidP="008014C5">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w:t>
      </w:r>
      <w:r w:rsidRPr="00E74343">
        <w:rPr>
          <w:rFonts w:ascii="Times New Roman" w:hAnsi="Times New Roman"/>
          <w:color w:val="000000" w:themeColor="text1"/>
          <w:sz w:val="18"/>
          <w:szCs w:val="18"/>
        </w:rPr>
        <w:tab/>
        <w:t>10</w:t>
      </w:r>
    </w:p>
    <w:p w:rsidR="008014C5" w:rsidRPr="00E74343" w:rsidRDefault="008014C5" w:rsidP="008014C5">
      <w:pPr>
        <w:widowControl w:val="0"/>
        <w:autoSpaceDE w:val="0"/>
        <w:autoSpaceDN w:val="0"/>
        <w:adjustRightInd w:val="0"/>
        <w:spacing w:before="6" w:after="0"/>
        <w:ind w:left="270" w:right="460"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16</w:t>
      </w:r>
      <w:r w:rsidR="00683295" w:rsidRPr="00E74343">
        <w:rPr>
          <w:rFonts w:ascii="Times New Roman" w:hAnsi="Times New Roman"/>
          <w:b/>
          <w:bCs/>
          <w:color w:val="000000" w:themeColor="text1"/>
          <w:sz w:val="18"/>
          <w:szCs w:val="18"/>
        </w:rPr>
        <w:t xml:space="preserve"> hours)</w:t>
      </w:r>
    </w:p>
    <w:p w:rsidR="008014C5" w:rsidRPr="00E74343" w:rsidRDefault="008014C5" w:rsidP="008014C5">
      <w:pPr>
        <w:widowControl w:val="0"/>
        <w:autoSpaceDE w:val="0"/>
        <w:autoSpaceDN w:val="0"/>
        <w:adjustRightInd w:val="0"/>
        <w:spacing w:before="17" w:after="0"/>
        <w:ind w:left="270" w:firstLine="0"/>
        <w:rPr>
          <w:rFonts w:ascii="Times New Roman" w:hAnsi="Times New Roman"/>
          <w:color w:val="000000" w:themeColor="text1"/>
          <w:sz w:val="16"/>
          <w:szCs w:val="16"/>
        </w:rPr>
      </w:pPr>
      <w:r w:rsidRPr="00E74343">
        <w:rPr>
          <w:rFonts w:ascii="Times New Roman" w:hAnsi="Times New Roman"/>
          <w:i/>
          <w:iCs/>
          <w:color w:val="000000" w:themeColor="text1"/>
          <w:sz w:val="18"/>
          <w:szCs w:val="18"/>
        </w:rPr>
        <w:t xml:space="preserve">*Major electives include the following courses: MUSC </w:t>
      </w:r>
      <w:r w:rsidRPr="00E74343">
        <w:rPr>
          <w:rFonts w:ascii="Times New Roman" w:hAnsi="Times New Roman"/>
          <w:i/>
          <w:iCs/>
          <w:color w:val="000000" w:themeColor="text1"/>
          <w:spacing w:val="-12"/>
          <w:sz w:val="18"/>
          <w:szCs w:val="18"/>
        </w:rPr>
        <w:t>111</w:t>
      </w:r>
      <w:r w:rsidRPr="00E74343">
        <w:rPr>
          <w:rFonts w:ascii="Times New Roman" w:hAnsi="Times New Roman"/>
          <w:i/>
          <w:iCs/>
          <w:color w:val="000000" w:themeColor="text1"/>
          <w:sz w:val="18"/>
          <w:szCs w:val="18"/>
        </w:rPr>
        <w:t xml:space="preserve">1, </w:t>
      </w:r>
      <w:r w:rsidRPr="00E74343">
        <w:rPr>
          <w:rFonts w:ascii="Times New Roman" w:hAnsi="Times New Roman"/>
          <w:i/>
          <w:iCs/>
          <w:color w:val="000000" w:themeColor="text1"/>
          <w:spacing w:val="-12"/>
          <w:sz w:val="18"/>
          <w:szCs w:val="18"/>
        </w:rPr>
        <w:t>11</w:t>
      </w:r>
      <w:r w:rsidRPr="00E74343">
        <w:rPr>
          <w:rFonts w:ascii="Times New Roman" w:hAnsi="Times New Roman"/>
          <w:i/>
          <w:iCs/>
          <w:color w:val="000000" w:themeColor="text1"/>
          <w:sz w:val="18"/>
          <w:szCs w:val="18"/>
        </w:rPr>
        <w:t>12, 4220, 4230, 2024, 3025, 3026,4130</w:t>
      </w:r>
    </w:p>
    <w:p w:rsidR="008014C5" w:rsidRPr="00E74343" w:rsidRDefault="008014C5" w:rsidP="008014C5">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p>
    <w:p w:rsidR="008014C5" w:rsidRPr="00E74343" w:rsidRDefault="008014C5" w:rsidP="008014C5">
      <w:pPr>
        <w:widowControl w:val="0"/>
        <w:autoSpaceDE w:val="0"/>
        <w:autoSpaceDN w:val="0"/>
        <w:adjustRightInd w:val="0"/>
        <w:spacing w:before="16"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left="270" w:firstLine="0"/>
        <w:rPr>
          <w:rFonts w:ascii="Times New Roman" w:hAnsi="Times New Roman"/>
          <w:color w:val="000000" w:themeColor="text1"/>
          <w:sz w:val="19"/>
          <w:szCs w:val="19"/>
        </w:rPr>
      </w:pPr>
    </w:p>
    <w:tbl>
      <w:tblPr>
        <w:tblW w:w="0" w:type="auto"/>
        <w:tblLayout w:type="fixed"/>
        <w:tblCellMar>
          <w:left w:w="0" w:type="dxa"/>
          <w:right w:w="0" w:type="dxa"/>
        </w:tblCellMar>
        <w:tblLook w:val="0000"/>
      </w:tblPr>
      <w:tblGrid>
        <w:gridCol w:w="2065"/>
        <w:gridCol w:w="3992"/>
        <w:gridCol w:w="2373"/>
        <w:gridCol w:w="1350"/>
      </w:tblGrid>
      <w:tr w:rsidR="008014C5" w:rsidRPr="00E74343" w:rsidTr="008014C5">
        <w:trPr>
          <w:trHeight w:hRule="exact" w:val="300"/>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 I &amp; II</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3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 1022L</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 Skills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3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63"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35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left="270" w:firstLine="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 (or Physical Science)</w:t>
      </w:r>
    </w:p>
    <w:tbl>
      <w:tblPr>
        <w:tblW w:w="9780" w:type="dxa"/>
        <w:tblLayout w:type="fixed"/>
        <w:tblCellMar>
          <w:left w:w="0" w:type="dxa"/>
          <w:right w:w="0" w:type="dxa"/>
        </w:tblCellMar>
        <w:tblLook w:val="0000"/>
      </w:tblPr>
      <w:tblGrid>
        <w:gridCol w:w="2065"/>
        <w:gridCol w:w="3845"/>
        <w:gridCol w:w="1980"/>
        <w:gridCol w:w="1890"/>
      </w:tblGrid>
      <w:tr w:rsidR="008014C5" w:rsidRPr="00E74343" w:rsidTr="008014C5">
        <w:trPr>
          <w:trHeight w:hRule="exact" w:val="23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Harmony &amp; Musicianship</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 2022L</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Literature</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89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(Area E) 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3133,3134</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Form &amp;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Performing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89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and II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Analytical Discussions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8014C5">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89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rsidP="00426445">
      <w:pPr>
        <w:pStyle w:val="Heading2"/>
        <w:ind w:left="270" w:firstLine="0"/>
        <w:rPr>
          <w:rFonts w:ascii="Times New Roman" w:hAnsi="Times New Roman"/>
          <w:color w:val="000000" w:themeColor="text1"/>
          <w:sz w:val="24"/>
          <w:szCs w:val="24"/>
        </w:rPr>
      </w:pPr>
      <w:bookmarkStart w:id="95" w:name="_Toc295327599"/>
      <w:bookmarkStart w:id="96" w:name="_Toc295562546"/>
      <w:bookmarkStart w:id="97" w:name="_Toc295574484"/>
      <w:bookmarkStart w:id="98" w:name="_Toc29573498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95"/>
      <w:bookmarkEnd w:id="96"/>
      <w:bookmarkEnd w:id="97"/>
      <w:bookmarkEnd w:id="98"/>
    </w:p>
    <w:p w:rsidR="008014C5" w:rsidRPr="00E74343" w:rsidRDefault="008014C5" w:rsidP="008014C5">
      <w:pPr>
        <w:widowControl w:val="0"/>
        <w:autoSpaceDE w:val="0"/>
        <w:autoSpaceDN w:val="0"/>
        <w:adjustRightInd w:val="0"/>
        <w:spacing w:before="8" w:after="0" w:line="260" w:lineRule="exact"/>
        <w:rPr>
          <w:rFonts w:ascii="Times New Roman" w:hAnsi="Times New Roman"/>
          <w:color w:val="000000" w:themeColor="text1"/>
          <w:sz w:val="26"/>
          <w:szCs w:val="26"/>
        </w:rPr>
      </w:pPr>
    </w:p>
    <w:p w:rsidR="008014C5" w:rsidRPr="00E74343" w:rsidRDefault="008014C5" w:rsidP="008014C5">
      <w:pPr>
        <w:widowControl w:val="0"/>
        <w:tabs>
          <w:tab w:val="left" w:pos="6480"/>
          <w:tab w:val="left" w:pos="9020"/>
        </w:tabs>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2580"/>
        <w:gridCol w:w="3510"/>
        <w:gridCol w:w="90"/>
        <w:gridCol w:w="1585"/>
        <w:gridCol w:w="35"/>
        <w:gridCol w:w="1890"/>
      </w:tblGrid>
      <w:tr w:rsidR="008014C5" w:rsidRPr="00E74343" w:rsidTr="008014C5">
        <w:trPr>
          <w:trHeight w:hRule="exact" w:val="29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(Piano,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Etc.)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37"/>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2</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15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(Soph.)</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Computer Generated Music</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Junior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4220 or 4230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Piano or Instrumental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Education</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4436</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4439</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Band Choral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44</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z w:val="18"/>
          <w:szCs w:val="18"/>
        </w:rPr>
        <w:t>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Education Courses</w:t>
      </w:r>
    </w:p>
    <w:tbl>
      <w:tblPr>
        <w:tblW w:w="0" w:type="auto"/>
        <w:tblInd w:w="120" w:type="dxa"/>
        <w:tblLayout w:type="fixed"/>
        <w:tblCellMar>
          <w:left w:w="0" w:type="dxa"/>
          <w:right w:w="0" w:type="dxa"/>
        </w:tblCellMar>
        <w:tblLook w:val="0000"/>
      </w:tblPr>
      <w:tblGrid>
        <w:gridCol w:w="2760"/>
        <w:gridCol w:w="5220"/>
        <w:gridCol w:w="1686"/>
      </w:tblGrid>
      <w:tr w:rsidR="008014C5" w:rsidRPr="00E74343" w:rsidTr="008014C5">
        <w:trPr>
          <w:trHeight w:hRule="exact" w:val="237"/>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Investing Critical &amp; Contemporary Issues in Education</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Exploring Socio/Cultural Perspectives on Diversity in the </w:t>
            </w:r>
            <w:proofErr w:type="spellStart"/>
            <w:r w:rsidRPr="00E74343">
              <w:rPr>
                <w:rFonts w:ascii="Times New Roman" w:hAnsi="Times New Roman"/>
                <w:color w:val="000000" w:themeColor="text1"/>
                <w:sz w:val="18"/>
                <w:szCs w:val="18"/>
              </w:rPr>
              <w:t>Edu</w:t>
            </w:r>
            <w:proofErr w:type="spellEnd"/>
            <w:r w:rsidRPr="00E74343">
              <w:rPr>
                <w:rFonts w:ascii="Times New Roman" w:hAnsi="Times New Roman"/>
                <w:color w:val="000000" w:themeColor="text1"/>
                <w:sz w:val="18"/>
                <w:szCs w:val="18"/>
              </w:rPr>
              <w:t>. Context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 and Learning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SPED 3230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 Perspective of the Exceptional Student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11"/>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14</w:t>
            </w:r>
          </w:p>
          <w:p w:rsidR="008014C5" w:rsidRPr="00E74343" w:rsidRDefault="008014C5" w:rsidP="00683295">
            <w:pPr>
              <w:widowControl w:val="0"/>
              <w:autoSpaceDE w:val="0"/>
              <w:autoSpaceDN w:val="0"/>
              <w:adjustRightInd w:val="0"/>
              <w:spacing w:before="6" w:after="0"/>
              <w:ind w:right="4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28</w:t>
            </w:r>
            <w:r w:rsidR="00683295"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rsidP="008014C5">
      <w:pPr>
        <w:widowControl w:val="0"/>
        <w:autoSpaceDE w:val="0"/>
        <w:autoSpaceDN w:val="0"/>
        <w:adjustRightInd w:val="0"/>
        <w:spacing w:before="29" w:after="0"/>
        <w:ind w:left="270" w:firstLine="20"/>
        <w:rPr>
          <w:rFonts w:ascii="Times New Roman" w:hAnsi="Times New Roman"/>
          <w:color w:val="000000" w:themeColor="text1"/>
          <w:sz w:val="24"/>
          <w:szCs w:val="24"/>
        </w:rPr>
      </w:pPr>
      <w:r w:rsidRPr="00E74343">
        <w:rPr>
          <w:rFonts w:ascii="Times New Roman" w:hAnsi="Times New Roman"/>
          <w:b/>
          <w:bCs/>
          <w:color w:val="000000" w:themeColor="text1"/>
          <w:sz w:val="32"/>
          <w:szCs w:val="32"/>
        </w:rPr>
        <w:lastRenderedPageBreak/>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E</w:t>
      </w:r>
      <w:r w:rsidRPr="00E74343">
        <w:rPr>
          <w:rFonts w:ascii="Times New Roman" w:hAnsi="Times New Roman"/>
          <w:b/>
          <w:bCs/>
          <w:color w:val="000000" w:themeColor="text1"/>
          <w:sz w:val="24"/>
          <w:szCs w:val="24"/>
        </w:rPr>
        <w:t>DUC</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p>
    <w:p w:rsidR="008014C5" w:rsidRPr="00E74343" w:rsidRDefault="008014C5" w:rsidP="008014C5">
      <w:pPr>
        <w:widowControl w:val="0"/>
        <w:autoSpaceDE w:val="0"/>
        <w:autoSpaceDN w:val="0"/>
        <w:adjustRightInd w:val="0"/>
        <w:spacing w:before="55" w:after="0"/>
        <w:ind w:left="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135 Semester Hours</w:t>
      </w:r>
    </w:p>
    <w:p w:rsidR="008014C5" w:rsidRPr="00E74343" w:rsidRDefault="008014C5" w:rsidP="008014C5">
      <w:pPr>
        <w:widowControl w:val="0"/>
        <w:autoSpaceDE w:val="0"/>
        <w:autoSpaceDN w:val="0"/>
        <w:adjustRightInd w:val="0"/>
        <w:spacing w:before="9" w:after="0"/>
        <w:ind w:left="27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hal</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finis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severa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semester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overloa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credit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taken.</w:t>
      </w:r>
    </w:p>
    <w:tbl>
      <w:tblPr>
        <w:tblW w:w="9900" w:type="dxa"/>
        <w:tblLayout w:type="fixed"/>
        <w:tblCellMar>
          <w:left w:w="0" w:type="dxa"/>
          <w:right w:w="0" w:type="dxa"/>
        </w:tblCellMar>
        <w:tblLook w:val="0000"/>
      </w:tblPr>
      <w:tblGrid>
        <w:gridCol w:w="2070"/>
        <w:gridCol w:w="2250"/>
        <w:gridCol w:w="630"/>
        <w:gridCol w:w="1697"/>
        <w:gridCol w:w="2353"/>
        <w:gridCol w:w="900"/>
      </w:tblGrid>
      <w:tr w:rsidR="008014C5" w:rsidRPr="00E74343" w:rsidTr="008014C5">
        <w:trPr>
          <w:trHeight w:hRule="exact" w:val="5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line="280" w:lineRule="exact"/>
              <w:ind w:left="720"/>
              <w:rPr>
                <w:rFonts w:ascii="Times New Roman" w:hAnsi="Times New Roman"/>
                <w:color w:val="000000" w:themeColor="text1"/>
                <w:sz w:val="28"/>
                <w:szCs w:val="28"/>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325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right="-61" w:firstLine="0"/>
              <w:jc w:val="right"/>
              <w:rPr>
                <w:rFonts w:ascii="Times New Roman" w:hAnsi="Times New Roman"/>
                <w:color w:val="000000" w:themeColor="text1"/>
                <w:sz w:val="24"/>
                <w:szCs w:val="24"/>
              </w:rPr>
            </w:pPr>
            <w:proofErr w:type="spellStart"/>
            <w:r w:rsidRPr="00E74343">
              <w:rPr>
                <w:rFonts w:ascii="Times New Roman" w:hAnsi="Times New Roman"/>
                <w:b/>
                <w:bCs/>
                <w:color w:val="000000" w:themeColor="text1"/>
                <w:sz w:val="18"/>
                <w:szCs w:val="18"/>
              </w:rPr>
              <w:t>Hourss</w:t>
            </w:r>
            <w:proofErr w:type="spellEnd"/>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540" w:right="13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14"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r w:rsidRPr="00E74343">
              <w:rPr>
                <w:rFonts w:ascii="Times New Roman" w:hAnsi="Times New Roman"/>
                <w:color w:val="000000" w:themeColor="text1"/>
                <w:sz w:val="18"/>
                <w:szCs w:val="18"/>
              </w:rPr>
              <w:tab/>
              <w:t>Freshman Seminar</w:t>
            </w:r>
            <w:ins w:id="99" w:author=" " w:date="2011-05-16T11:20:00Z">
              <w:r w:rsidRPr="00E74343">
                <w:rPr>
                  <w:rFonts w:ascii="Times New Roman" w:hAnsi="Times New Roman"/>
                  <w:color w:val="000000" w:themeColor="text1"/>
                  <w:sz w:val="18"/>
                  <w:szCs w:val="18"/>
                </w:rPr>
                <w:t xml:space="preserve"> </w:t>
              </w:r>
            </w:ins>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 Skills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del w:id="100" w:author=" " w:date="2011-05-16T11:21:00Z">
              <w:r w:rsidRPr="00E74343" w:rsidDel="00B56010">
                <w:rPr>
                  <w:rFonts w:ascii="Times New Roman" w:hAnsi="Times New Roman"/>
                  <w:color w:val="000000" w:themeColor="text1"/>
                  <w:sz w:val="18"/>
                  <w:szCs w:val="18"/>
                </w:rPr>
                <w:delText>HIST</w:delText>
              </w:r>
              <w:r w:rsidRPr="00E74343" w:rsidDel="00B56010">
                <w:rPr>
                  <w:rFonts w:ascii="Times New Roman" w:hAnsi="Times New Roman"/>
                  <w:color w:val="000000" w:themeColor="text1"/>
                  <w:spacing w:val="-3"/>
                  <w:sz w:val="18"/>
                  <w:szCs w:val="18"/>
                </w:rPr>
                <w:delText xml:space="preserve"> </w:delText>
              </w:r>
              <w:r w:rsidRPr="00E74343" w:rsidDel="00B56010">
                <w:rPr>
                  <w:rFonts w:ascii="Times New Roman" w:hAnsi="Times New Roman"/>
                  <w:color w:val="000000" w:themeColor="text1"/>
                  <w:sz w:val="18"/>
                  <w:szCs w:val="18"/>
                </w:rPr>
                <w:delText>1002</w:delText>
              </w:r>
              <w:r w:rsidRPr="00E74343" w:rsidDel="00B56010">
                <w:rPr>
                  <w:rFonts w:ascii="Times New Roman" w:hAnsi="Times New Roman"/>
                  <w:color w:val="000000" w:themeColor="text1"/>
                  <w:sz w:val="18"/>
                  <w:szCs w:val="18"/>
                </w:rPr>
                <w:tab/>
                <w:delText>African Diaspora</w:delText>
              </w:r>
            </w:del>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ins w:id="101" w:author=" " w:date="2011-05-16T11:21:00Z">
              <w:r w:rsidRPr="00E74343">
                <w:rPr>
                  <w:rFonts w:ascii="Times New Roman" w:hAnsi="Times New Roman"/>
                  <w:color w:val="000000" w:themeColor="text1"/>
                  <w:sz w:val="24"/>
                  <w:szCs w:val="24"/>
                </w:rPr>
                <w:t xml:space="preserve">  </w:t>
              </w:r>
            </w:ins>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ins w:id="102" w:author=" " w:date="2011-05-16T11:21:00Z">
              <w:r w:rsidRPr="00E74343">
                <w:rPr>
                  <w:rFonts w:ascii="Times New Roman" w:hAnsi="Times New Roman"/>
                  <w:color w:val="000000" w:themeColor="text1"/>
                  <w:sz w:val="18"/>
                  <w:szCs w:val="18"/>
                </w:rPr>
                <w:t xml:space="preserve">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r w:rsidRPr="00E74343">
                <w:rPr>
                  <w:rFonts w:ascii="Times New Roman" w:hAnsi="Times New Roman"/>
                  <w:color w:val="000000" w:themeColor="text1"/>
                  <w:sz w:val="18"/>
                  <w:szCs w:val="18"/>
                </w:rPr>
                <w:tab/>
                <w:t>African Diaspora</w:t>
              </w:r>
            </w:ins>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del w:id="103" w:author=" " w:date="2011-05-16T11:21:00Z">
              <w:r w:rsidRPr="00E74343" w:rsidDel="00B56010">
                <w:rPr>
                  <w:rFonts w:ascii="Times New Roman" w:hAnsi="Times New Roman"/>
                  <w:color w:val="000000" w:themeColor="text1"/>
                  <w:sz w:val="18"/>
                  <w:szCs w:val="18"/>
                </w:rPr>
                <w:delText xml:space="preserve">MUSC </w:delText>
              </w:r>
              <w:r w:rsidRPr="00E74343" w:rsidDel="00B56010">
                <w:rPr>
                  <w:rFonts w:ascii="Times New Roman" w:hAnsi="Times New Roman"/>
                  <w:color w:val="000000" w:themeColor="text1"/>
                  <w:spacing w:val="-7"/>
                  <w:sz w:val="18"/>
                  <w:szCs w:val="18"/>
                </w:rPr>
                <w:delText>1</w:delText>
              </w:r>
              <w:r w:rsidRPr="00E74343" w:rsidDel="00B56010">
                <w:rPr>
                  <w:rFonts w:ascii="Times New Roman" w:hAnsi="Times New Roman"/>
                  <w:color w:val="000000" w:themeColor="text1"/>
                  <w:sz w:val="18"/>
                  <w:szCs w:val="18"/>
                </w:rPr>
                <w:delText>123</w:delText>
              </w:r>
              <w:r w:rsidRPr="00E74343" w:rsidDel="00B56010">
                <w:rPr>
                  <w:rFonts w:ascii="Times New Roman" w:hAnsi="Times New Roman"/>
                  <w:color w:val="000000" w:themeColor="text1"/>
                  <w:sz w:val="18"/>
                  <w:szCs w:val="18"/>
                </w:rPr>
                <w:tab/>
              </w:r>
              <w:r w:rsidRPr="00E74343" w:rsidDel="00B56010">
                <w:rPr>
                  <w:rFonts w:ascii="Times New Roman" w:hAnsi="Times New Roman"/>
                  <w:color w:val="000000" w:themeColor="text1"/>
                  <w:spacing w:val="-14"/>
                  <w:sz w:val="18"/>
                  <w:szCs w:val="18"/>
                </w:rPr>
                <w:delText>W</w:delText>
              </w:r>
              <w:r w:rsidRPr="00E74343" w:rsidDel="00B56010">
                <w:rPr>
                  <w:rFonts w:ascii="Times New Roman" w:hAnsi="Times New Roman"/>
                  <w:color w:val="000000" w:themeColor="text1"/>
                  <w:sz w:val="18"/>
                  <w:szCs w:val="18"/>
                </w:rPr>
                <w:delText>orld Music</w:delText>
              </w:r>
            </w:del>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ins w:id="104" w:author=" " w:date="2011-05-16T11:21:00Z">
              <w:r w:rsidRPr="00E74343">
                <w:rPr>
                  <w:rFonts w:ascii="Times New Roman" w:hAnsi="Times New Roman"/>
                  <w:color w:val="000000" w:themeColor="text1"/>
                  <w:sz w:val="18"/>
                  <w:szCs w:val="18"/>
                </w:rPr>
                <w:t xml:space="preserve">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ins>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97"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32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697" w:type="dxa"/>
            <w:tcBorders>
              <w:top w:val="nil"/>
              <w:left w:val="nil"/>
              <w:bottom w:val="nil"/>
              <w:right w:val="nil"/>
            </w:tcBorders>
          </w:tcPr>
          <w:p w:rsidR="008014C5" w:rsidRPr="00E74343" w:rsidRDefault="00683295" w:rsidP="00683295">
            <w:pPr>
              <w:widowControl w:val="0"/>
              <w:autoSpaceDE w:val="0"/>
              <w:autoSpaceDN w:val="0"/>
              <w:adjustRightInd w:val="0"/>
              <w:spacing w:after="0"/>
              <w:ind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firstLine="33"/>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17</w:t>
            </w:r>
            <w:r w:rsidR="00683295" w:rsidRPr="00E74343">
              <w:rPr>
                <w:rFonts w:ascii="Times New Roman" w:hAnsi="Times New Roman"/>
                <w:b/>
                <w:bCs/>
                <w:color w:val="000000" w:themeColor="text1"/>
                <w:sz w:val="18"/>
                <w:szCs w:val="18"/>
              </w:rPr>
              <w:t xml:space="preserve"> hrs)</w:t>
            </w:r>
          </w:p>
        </w:tc>
      </w:tr>
      <w:tr w:rsidR="008014C5" w:rsidRPr="00E74343" w:rsidTr="008014C5">
        <w:trPr>
          <w:trHeight w:hRule="exact" w:val="32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43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18"/>
                <w:szCs w:val="18"/>
              </w:rPr>
            </w:pPr>
            <w:r w:rsidRPr="00E74343">
              <w:rPr>
                <w:rFonts w:ascii="Times New Roman" w:hAnsi="Times New Roman"/>
                <w:color w:val="000000" w:themeColor="text1"/>
                <w:sz w:val="18"/>
                <w:szCs w:val="18"/>
              </w:rPr>
              <w:t>First Semester</w:t>
            </w:r>
          </w:p>
          <w:p w:rsidR="008014C5" w:rsidRPr="00E74343" w:rsidRDefault="008014C5" w:rsidP="008014C5">
            <w:pPr>
              <w:widowControl w:val="0"/>
              <w:autoSpaceDE w:val="0"/>
              <w:autoSpaceDN w:val="0"/>
              <w:adjustRightInd w:val="0"/>
              <w:spacing w:before="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Second Semester</w:t>
            </w:r>
          </w:p>
          <w:p w:rsidR="008014C5" w:rsidRPr="00E74343" w:rsidRDefault="008014C5" w:rsidP="008014C5">
            <w:pPr>
              <w:widowControl w:val="0"/>
              <w:autoSpaceDE w:val="0"/>
              <w:autoSpaceDN w:val="0"/>
              <w:adjustRightInd w:val="0"/>
              <w:spacing w:before="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12" w:firstLine="12"/>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12"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7"/>
                <w:sz w:val="18"/>
                <w:szCs w:val="18"/>
              </w:rPr>
              <w:t>1111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Comp. Gen. Music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0"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Instrumental</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 1</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2" w:firstLine="12"/>
              <w:rPr>
                <w:rFonts w:ascii="Times New Roman" w:hAnsi="Times New Roman"/>
                <w:color w:val="000000" w:themeColor="text1"/>
                <w:sz w:val="24"/>
                <w:szCs w:val="24"/>
              </w:rPr>
            </w:pP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12" w:right="47"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18</w:t>
            </w:r>
            <w:r w:rsidRPr="00E74343">
              <w:rPr>
                <w:rFonts w:ascii="Times New Roman" w:hAnsi="Times New Roman"/>
                <w:b/>
                <w:bCs/>
                <w:color w:val="000000" w:themeColor="text1"/>
                <w:sz w:val="18"/>
                <w:szCs w:val="18"/>
              </w:rPr>
              <w:t xml:space="preserve"> hrs)</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080" w:type="dxa"/>
        <w:tblLayout w:type="fixed"/>
        <w:tblCellMar>
          <w:left w:w="0" w:type="dxa"/>
          <w:right w:w="0" w:type="dxa"/>
        </w:tblCellMar>
        <w:tblLook w:val="0000"/>
      </w:tblPr>
      <w:tblGrid>
        <w:gridCol w:w="2340"/>
        <w:gridCol w:w="1980"/>
        <w:gridCol w:w="720"/>
        <w:gridCol w:w="1620"/>
        <w:gridCol w:w="1800"/>
        <w:gridCol w:w="1143"/>
        <w:gridCol w:w="297"/>
        <w:gridCol w:w="180"/>
        <w:tblGridChange w:id="105">
          <w:tblGrid>
            <w:gridCol w:w="108"/>
            <w:gridCol w:w="1169"/>
            <w:gridCol w:w="1171"/>
            <w:gridCol w:w="999"/>
            <w:gridCol w:w="981"/>
            <w:gridCol w:w="292"/>
            <w:gridCol w:w="428"/>
            <w:gridCol w:w="1269"/>
            <w:gridCol w:w="351"/>
            <w:gridCol w:w="1800"/>
            <w:gridCol w:w="332"/>
            <w:gridCol w:w="811"/>
            <w:gridCol w:w="89"/>
            <w:gridCol w:w="208"/>
            <w:gridCol w:w="180"/>
          </w:tblGrid>
        </w:tblGridChange>
      </w:tblGrid>
      <w:tr w:rsidR="008014C5" w:rsidRPr="00E74343" w:rsidTr="008014C5">
        <w:trPr>
          <w:gridAfter w:val="1"/>
          <w:wAfter w:w="180" w:type="dxa"/>
          <w:trHeight w:hRule="exact" w:val="300"/>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7560" w:type="dxa"/>
            <w:gridSpan w:val="6"/>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7"/>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7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4436</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2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II</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blPrEx>
          <w:tblW w:w="10080" w:type="dxa"/>
          <w:tblLayout w:type="fixed"/>
          <w:tblCellMar>
            <w:left w:w="0" w:type="dxa"/>
            <w:right w:w="0" w:type="dxa"/>
          </w:tblCellMar>
          <w:tblLook w:val="0000"/>
          <w:tblPrExChange w:id="106" w:author=" " w:date="2011-05-16T11:40:00Z">
            <w:tblPrEx>
              <w:tblW w:w="0" w:type="auto"/>
              <w:tblInd w:w="980" w:type="dxa"/>
              <w:tblLayout w:type="fixed"/>
              <w:tblCellMar>
                <w:left w:w="0" w:type="dxa"/>
                <w:right w:w="0" w:type="dxa"/>
              </w:tblCellMar>
              <w:tblLook w:val="0000"/>
            </w:tblPrEx>
          </w:tblPrExChange>
        </w:tblPrEx>
        <w:trPr>
          <w:trHeight w:hRule="exact" w:val="401"/>
          <w:trPrChange w:id="107" w:author=" " w:date="2011-05-16T11:40:00Z">
            <w:trPr>
              <w:gridAfter w:val="0"/>
              <w:trHeight w:hRule="exact" w:val="216"/>
            </w:trPr>
          </w:trPrChange>
        </w:trPr>
        <w:tc>
          <w:tcPr>
            <w:tcW w:w="2340" w:type="dxa"/>
            <w:tcBorders>
              <w:top w:val="nil"/>
              <w:left w:val="nil"/>
              <w:bottom w:val="nil"/>
              <w:right w:val="nil"/>
            </w:tcBorders>
            <w:tcPrChange w:id="108" w:author=" " w:date="2011-05-16T11:40:00Z">
              <w:tcPr>
                <w:tcW w:w="1277"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w:t>
            </w:r>
            <w:del w:id="109" w:author=" " w:date="2011-05-16T11:30:00Z">
              <w:r w:rsidRPr="00E74343" w:rsidDel="005268B3">
                <w:rPr>
                  <w:rFonts w:ascii="Times New Roman" w:hAnsi="Times New Roman"/>
                  <w:color w:val="000000" w:themeColor="text1"/>
                  <w:sz w:val="18"/>
                  <w:szCs w:val="18"/>
                </w:rPr>
                <w:delText xml:space="preserve"> 2201</w:delText>
              </w:r>
            </w:del>
            <w:ins w:id="110" w:author=" " w:date="2011-05-16T11:42:00Z">
              <w:r w:rsidRPr="00E74343">
                <w:rPr>
                  <w:rFonts w:ascii="Times New Roman" w:hAnsi="Times New Roman"/>
                  <w:color w:val="000000" w:themeColor="text1"/>
                  <w:sz w:val="18"/>
                  <w:szCs w:val="18"/>
                </w:rPr>
                <w:t>2110</w:t>
              </w:r>
            </w:ins>
          </w:p>
        </w:tc>
        <w:tc>
          <w:tcPr>
            <w:tcW w:w="1980" w:type="dxa"/>
            <w:tcBorders>
              <w:top w:val="nil"/>
              <w:left w:val="nil"/>
              <w:bottom w:val="nil"/>
              <w:right w:val="nil"/>
            </w:tcBorders>
            <w:tcPrChange w:id="111" w:author=" " w:date="2011-05-16T11:40:00Z">
              <w:tcPr>
                <w:tcW w:w="2170"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180" w:hanging="30"/>
              <w:rPr>
                <w:rFonts w:ascii="Times New Roman" w:hAnsi="Times New Roman"/>
                <w:color w:val="000000" w:themeColor="text1"/>
                <w:sz w:val="24"/>
                <w:szCs w:val="24"/>
              </w:rPr>
            </w:pPr>
            <w:del w:id="112" w:author=" " w:date="2011-05-16T11:29:00Z">
              <w:r w:rsidRPr="00E74343" w:rsidDel="005268B3">
                <w:rPr>
                  <w:rFonts w:ascii="Times New Roman" w:hAnsi="Times New Roman"/>
                  <w:color w:val="000000" w:themeColor="text1"/>
                  <w:sz w:val="18"/>
                  <w:szCs w:val="18"/>
                </w:rPr>
                <w:delText>Foundations of Ed</w:delText>
              </w:r>
            </w:del>
            <w:r w:rsidRPr="00E74343">
              <w:rPr>
                <w:rFonts w:ascii="Times New Roman" w:hAnsi="Times New Roman"/>
                <w:color w:val="000000" w:themeColor="text1"/>
                <w:sz w:val="18"/>
                <w:szCs w:val="18"/>
              </w:rPr>
              <w:t>.</w:t>
            </w:r>
            <w:ins w:id="113" w:author=" " w:date="2011-05-16T11:42:00Z">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Invst</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Crit</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Comtemp</w:t>
              </w:r>
              <w:proofErr w:type="spellEnd"/>
              <w:r w:rsidRPr="00E74343">
                <w:rPr>
                  <w:rFonts w:ascii="Times New Roman" w:hAnsi="Times New Roman"/>
                  <w:color w:val="000000" w:themeColor="text1"/>
                  <w:sz w:val="18"/>
                  <w:szCs w:val="18"/>
                </w:rPr>
                <w:t xml:space="preserve"> </w:t>
              </w:r>
            </w:ins>
            <w:ins w:id="114" w:author=" " w:date="2011-05-16T11:43:00Z">
              <w:r w:rsidRPr="00E74343">
                <w:rPr>
                  <w:rFonts w:ascii="Times New Roman" w:hAnsi="Times New Roman"/>
                  <w:color w:val="000000" w:themeColor="text1"/>
                  <w:sz w:val="18"/>
                  <w:szCs w:val="18"/>
                </w:rPr>
                <w:t>I</w:t>
              </w:r>
            </w:ins>
            <w:ins w:id="115" w:author=" " w:date="2011-05-16T11:42:00Z">
              <w:r w:rsidRPr="00E74343">
                <w:rPr>
                  <w:rFonts w:ascii="Times New Roman" w:hAnsi="Times New Roman"/>
                  <w:color w:val="000000" w:themeColor="text1"/>
                  <w:sz w:val="18"/>
                  <w:szCs w:val="18"/>
                </w:rPr>
                <w:t xml:space="preserve">ssued in </w:t>
              </w:r>
              <w:proofErr w:type="spellStart"/>
              <w:r w:rsidRPr="00E74343">
                <w:rPr>
                  <w:rFonts w:ascii="Times New Roman" w:hAnsi="Times New Roman"/>
                  <w:color w:val="000000" w:themeColor="text1"/>
                  <w:sz w:val="18"/>
                  <w:szCs w:val="18"/>
                </w:rPr>
                <w:t>Educ</w:t>
              </w:r>
              <w:proofErr w:type="spellEnd"/>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Crit</w:t>
              </w:r>
            </w:ins>
            <w:proofErr w:type="spellEnd"/>
          </w:p>
        </w:tc>
        <w:tc>
          <w:tcPr>
            <w:tcW w:w="720" w:type="dxa"/>
            <w:tcBorders>
              <w:top w:val="nil"/>
              <w:left w:val="nil"/>
              <w:bottom w:val="nil"/>
              <w:right w:val="nil"/>
            </w:tcBorders>
            <w:tcPrChange w:id="116" w:author=" " w:date="2011-05-16T11:40:00Z">
              <w:tcPr>
                <w:tcW w:w="1273"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Change w:id="117" w:author=" " w:date="2011-05-16T11:40:00Z">
              <w:tcPr>
                <w:tcW w:w="1697"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EDUC </w:t>
            </w:r>
            <w:del w:id="118" w:author=" " w:date="2011-05-16T11:26:00Z">
              <w:r w:rsidRPr="00E74343" w:rsidDel="005268B3">
                <w:rPr>
                  <w:rFonts w:ascii="Times New Roman" w:hAnsi="Times New Roman"/>
                  <w:color w:val="000000" w:themeColor="text1"/>
                  <w:sz w:val="18"/>
                  <w:szCs w:val="18"/>
                </w:rPr>
                <w:delText>2205</w:delText>
              </w:r>
            </w:del>
            <w:ins w:id="119" w:author=" " w:date="2011-05-16T11:26:00Z">
              <w:r w:rsidRPr="00E74343">
                <w:rPr>
                  <w:rFonts w:ascii="Times New Roman" w:hAnsi="Times New Roman"/>
                  <w:color w:val="000000" w:themeColor="text1"/>
                  <w:sz w:val="18"/>
                  <w:szCs w:val="18"/>
                </w:rPr>
                <w:t>2130</w:t>
              </w:r>
            </w:ins>
          </w:p>
        </w:tc>
        <w:tc>
          <w:tcPr>
            <w:tcW w:w="2943" w:type="dxa"/>
            <w:gridSpan w:val="2"/>
            <w:tcBorders>
              <w:top w:val="nil"/>
              <w:left w:val="nil"/>
              <w:bottom w:val="nil"/>
              <w:right w:val="nil"/>
            </w:tcBorders>
            <w:tcPrChange w:id="120" w:author=" " w:date="2011-05-16T11:40:00Z">
              <w:tcPr>
                <w:tcW w:w="2483" w:type="dxa"/>
                <w:gridSpan w:val="3"/>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del w:id="121" w:author=" " w:date="2011-05-16T11:27:00Z">
              <w:r w:rsidRPr="00E74343" w:rsidDel="005268B3">
                <w:rPr>
                  <w:rFonts w:ascii="Times New Roman" w:hAnsi="Times New Roman"/>
                  <w:color w:val="000000" w:themeColor="text1"/>
                  <w:sz w:val="18"/>
                  <w:szCs w:val="18"/>
                </w:rPr>
                <w:delText>Human Growth &amp; De</w:delText>
              </w:r>
              <w:r w:rsidRPr="00E74343" w:rsidDel="005268B3">
                <w:rPr>
                  <w:rFonts w:ascii="Times New Roman" w:hAnsi="Times New Roman"/>
                  <w:color w:val="000000" w:themeColor="text1"/>
                  <w:spacing w:val="-12"/>
                  <w:sz w:val="18"/>
                  <w:szCs w:val="18"/>
                </w:rPr>
                <w:delText>v</w:delText>
              </w:r>
            </w:del>
            <w:ins w:id="122" w:author=" " w:date="2011-05-16T11:27:00Z">
              <w:r w:rsidRPr="00E74343">
                <w:rPr>
                  <w:rFonts w:ascii="Times New Roman" w:hAnsi="Times New Roman"/>
                  <w:color w:val="000000" w:themeColor="text1"/>
                  <w:sz w:val="18"/>
                  <w:szCs w:val="18"/>
                </w:rPr>
                <w:t>Exploring Teaching &amp; Learning</w:t>
              </w:r>
            </w:ins>
            <w:r w:rsidRPr="00E74343">
              <w:rPr>
                <w:rFonts w:ascii="Times New Roman" w:hAnsi="Times New Roman"/>
                <w:color w:val="000000" w:themeColor="text1"/>
                <w:sz w:val="18"/>
                <w:szCs w:val="18"/>
              </w:rPr>
              <w:t>.</w:t>
            </w:r>
          </w:p>
        </w:tc>
        <w:tc>
          <w:tcPr>
            <w:tcW w:w="477" w:type="dxa"/>
            <w:gridSpan w:val="2"/>
            <w:tcBorders>
              <w:top w:val="nil"/>
              <w:left w:val="nil"/>
              <w:bottom w:val="nil"/>
              <w:right w:val="nil"/>
            </w:tcBorders>
            <w:tcPrChange w:id="123" w:author=" " w:date="2011-05-16T11:40:00Z">
              <w:tcPr>
                <w:tcW w:w="900"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B1465">
        <w:tblPrEx>
          <w:tblW w:w="10080" w:type="dxa"/>
          <w:tblLayout w:type="fixed"/>
          <w:tblCellMar>
            <w:left w:w="0" w:type="dxa"/>
            <w:right w:w="0" w:type="dxa"/>
          </w:tblCellMar>
          <w:tblLook w:val="0000"/>
          <w:tblPrExChange w:id="124" w:author=" " w:date="2011-05-16T11:43:00Z">
            <w:tblPrEx>
              <w:tblW w:w="0" w:type="auto"/>
              <w:tblInd w:w="980" w:type="dxa"/>
              <w:tblLayout w:type="fixed"/>
              <w:tblCellMar>
                <w:left w:w="0" w:type="dxa"/>
                <w:right w:w="0" w:type="dxa"/>
              </w:tblCellMar>
              <w:tblLook w:val="0000"/>
            </w:tblPrEx>
          </w:tblPrExChange>
        </w:tblPrEx>
        <w:trPr>
          <w:gridAfter w:val="1"/>
          <w:wAfter w:w="180" w:type="dxa"/>
          <w:trHeight w:hRule="exact" w:val="405"/>
          <w:trPrChange w:id="125" w:author=" " w:date="2011-05-16T11:43:00Z">
            <w:trPr>
              <w:gridAfter w:val="1"/>
              <w:trHeight w:hRule="exact" w:val="216"/>
            </w:trPr>
          </w:trPrChange>
        </w:trPr>
        <w:tc>
          <w:tcPr>
            <w:tcW w:w="2340" w:type="dxa"/>
            <w:tcBorders>
              <w:top w:val="nil"/>
              <w:left w:val="nil"/>
              <w:bottom w:val="nil"/>
              <w:right w:val="nil"/>
            </w:tcBorders>
            <w:tcPrChange w:id="126" w:author=" " w:date="2011-05-16T11:43:00Z">
              <w:tcPr>
                <w:tcW w:w="1277" w:type="dxa"/>
                <w:gridSpan w:val="2"/>
                <w:tcBorders>
                  <w:top w:val="nil"/>
                  <w:left w:val="nil"/>
                  <w:bottom w:val="nil"/>
                  <w:right w:val="nil"/>
                </w:tcBorders>
              </w:tcPr>
            </w:tcPrChange>
          </w:tcPr>
          <w:p w:rsidR="00F15290" w:rsidRPr="00E74343" w:rsidRDefault="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Change w:id="127" w:author=" " w:date="2011-05-16T11:43:00Z">
                <w:pPr>
                  <w:widowControl w:val="0"/>
                  <w:autoSpaceDE w:val="0"/>
                  <w:autoSpaceDN w:val="0"/>
                  <w:adjustRightInd w:val="0"/>
                  <w:spacing w:after="0" w:line="195" w:lineRule="exact"/>
                  <w:ind w:left="40"/>
                </w:pPr>
              </w:pPrChange>
            </w:pPr>
            <w:r w:rsidRPr="00E74343">
              <w:rPr>
                <w:rFonts w:ascii="Times New Roman" w:hAnsi="Times New Roman"/>
                <w:color w:val="000000" w:themeColor="text1"/>
                <w:sz w:val="18"/>
                <w:szCs w:val="18"/>
              </w:rPr>
              <w:t>SPED</w:t>
            </w:r>
            <w:ins w:id="128" w:author=" " w:date="2011-05-16T11:32:00Z">
              <w:r w:rsidRPr="00E74343">
                <w:rPr>
                  <w:rFonts w:ascii="Times New Roman" w:hAnsi="Times New Roman"/>
                  <w:color w:val="000000" w:themeColor="text1"/>
                  <w:sz w:val="18"/>
                  <w:szCs w:val="18"/>
                </w:rPr>
                <w:t>3230</w:t>
              </w:r>
            </w:ins>
            <w:del w:id="129" w:author=" " w:date="2011-05-16T11:32:00Z">
              <w:r w:rsidRPr="00E74343" w:rsidDel="005268B3">
                <w:rPr>
                  <w:rFonts w:ascii="Times New Roman" w:hAnsi="Times New Roman"/>
                  <w:color w:val="000000" w:themeColor="text1"/>
                  <w:sz w:val="18"/>
                  <w:szCs w:val="18"/>
                </w:rPr>
                <w:delText xml:space="preserve"> 2230</w:delText>
              </w:r>
            </w:del>
          </w:p>
        </w:tc>
        <w:tc>
          <w:tcPr>
            <w:tcW w:w="1980" w:type="dxa"/>
            <w:tcBorders>
              <w:top w:val="nil"/>
              <w:left w:val="nil"/>
              <w:bottom w:val="nil"/>
              <w:right w:val="nil"/>
            </w:tcBorders>
            <w:tcPrChange w:id="130" w:author=" " w:date="2011-05-16T11:43:00Z">
              <w:tcPr>
                <w:tcW w:w="2170" w:type="dxa"/>
                <w:gridSpan w:val="2"/>
                <w:tcBorders>
                  <w:top w:val="nil"/>
                  <w:left w:val="nil"/>
                  <w:bottom w:val="nil"/>
                  <w:right w:val="nil"/>
                </w:tcBorders>
              </w:tcPr>
            </w:tcPrChange>
          </w:tcPr>
          <w:p w:rsidR="008014C5" w:rsidRPr="00E74343" w:rsidRDefault="008014C5" w:rsidP="00EB1465">
            <w:pPr>
              <w:widowControl w:val="0"/>
              <w:autoSpaceDE w:val="0"/>
              <w:autoSpaceDN w:val="0"/>
              <w:adjustRightInd w:val="0"/>
              <w:spacing w:after="0" w:line="195" w:lineRule="exact"/>
              <w:ind w:firstLine="0"/>
              <w:jc w:val="both"/>
              <w:rPr>
                <w:rFonts w:ascii="Times New Roman" w:hAnsi="Times New Roman"/>
                <w:color w:val="000000" w:themeColor="text1"/>
                <w:sz w:val="24"/>
                <w:szCs w:val="24"/>
              </w:rPr>
            </w:pPr>
            <w:del w:id="131" w:author=" " w:date="2011-05-16T11:32:00Z">
              <w:r w:rsidRPr="00E74343" w:rsidDel="005268B3">
                <w:rPr>
                  <w:rFonts w:ascii="Times New Roman" w:hAnsi="Times New Roman"/>
                  <w:color w:val="000000" w:themeColor="text1"/>
                  <w:sz w:val="18"/>
                  <w:szCs w:val="18"/>
                </w:rPr>
                <w:delText>Exceptional Children</w:delText>
              </w:r>
            </w:del>
            <w:ins w:id="132" w:author=" " w:date="2011-05-16T11:39:00Z">
              <w:r w:rsidRPr="00E74343">
                <w:rPr>
                  <w:rFonts w:ascii="Times New Roman" w:hAnsi="Times New Roman"/>
                  <w:color w:val="000000" w:themeColor="text1"/>
                  <w:sz w:val="18"/>
                  <w:szCs w:val="18"/>
                </w:rPr>
                <w:t>Cont</w:t>
              </w:r>
            </w:ins>
            <w:ins w:id="133" w:author=" " w:date="2011-05-16T11:40:00Z">
              <w:r w:rsidRPr="00E74343">
                <w:rPr>
                  <w:rFonts w:ascii="Times New Roman" w:hAnsi="Times New Roman"/>
                  <w:color w:val="000000" w:themeColor="text1"/>
                  <w:sz w:val="18"/>
                  <w:szCs w:val="18"/>
                </w:rPr>
                <w:t>/Perspective/</w:t>
              </w:r>
              <w:proofErr w:type="spellStart"/>
              <w:r w:rsidRPr="00E74343">
                <w:rPr>
                  <w:rFonts w:ascii="Times New Roman" w:hAnsi="Times New Roman"/>
                  <w:color w:val="000000" w:themeColor="text1"/>
                  <w:sz w:val="18"/>
                  <w:szCs w:val="18"/>
                </w:rPr>
                <w:t>Exc</w:t>
              </w:r>
            </w:ins>
            <w:ins w:id="134" w:author=" " w:date="2011-05-16T11:41:00Z">
              <w:r w:rsidRPr="00E74343">
                <w:rPr>
                  <w:rFonts w:ascii="Times New Roman" w:hAnsi="Times New Roman"/>
                  <w:color w:val="000000" w:themeColor="text1"/>
                  <w:sz w:val="18"/>
                  <w:szCs w:val="18"/>
                </w:rPr>
                <w:t>eptonal</w:t>
              </w:r>
              <w:proofErr w:type="spellEnd"/>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tduents</w:t>
              </w:r>
              <w:proofErr w:type="spellEnd"/>
              <w:r w:rsidRPr="00E74343">
                <w:rPr>
                  <w:rFonts w:ascii="Times New Roman" w:hAnsi="Times New Roman"/>
                  <w:color w:val="000000" w:themeColor="text1"/>
                  <w:sz w:val="18"/>
                  <w:szCs w:val="18"/>
                </w:rPr>
                <w:t xml:space="preserve"> </w:t>
              </w:r>
            </w:ins>
            <w:ins w:id="135" w:author=" " w:date="2011-05-16T11:40:00Z">
              <w:r w:rsidRPr="00E74343">
                <w:rPr>
                  <w:rFonts w:ascii="Times New Roman" w:hAnsi="Times New Roman"/>
                  <w:color w:val="000000" w:themeColor="text1"/>
                  <w:sz w:val="18"/>
                  <w:szCs w:val="18"/>
                </w:rPr>
                <w:t>Stud</w:t>
              </w:r>
            </w:ins>
            <w:r w:rsidRPr="00E74343">
              <w:rPr>
                <w:rFonts w:ascii="Times New Roman" w:hAnsi="Times New Roman"/>
                <w:color w:val="000000" w:themeColor="text1"/>
                <w:sz w:val="18"/>
                <w:szCs w:val="18"/>
              </w:rPr>
              <w:t>y</w:t>
            </w:r>
          </w:p>
        </w:tc>
        <w:tc>
          <w:tcPr>
            <w:tcW w:w="720" w:type="dxa"/>
            <w:tcBorders>
              <w:top w:val="nil"/>
              <w:left w:val="nil"/>
              <w:bottom w:val="nil"/>
              <w:right w:val="nil"/>
            </w:tcBorders>
            <w:tcPrChange w:id="136" w:author=" " w:date="2011-05-16T11:43:00Z">
              <w:tcPr>
                <w:tcW w:w="1273"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del w:id="137" w:author=" " w:date="2011-05-16T11:39:00Z">
              <w:r w:rsidRPr="00E74343" w:rsidDel="00E00D36">
                <w:rPr>
                  <w:rFonts w:ascii="Times New Roman" w:hAnsi="Times New Roman"/>
                  <w:color w:val="000000" w:themeColor="text1"/>
                  <w:sz w:val="18"/>
                  <w:szCs w:val="18"/>
                </w:rPr>
                <w:delText>3</w:delText>
              </w:r>
            </w:del>
          </w:p>
        </w:tc>
        <w:tc>
          <w:tcPr>
            <w:tcW w:w="1620" w:type="dxa"/>
            <w:tcBorders>
              <w:top w:val="nil"/>
              <w:left w:val="nil"/>
              <w:bottom w:val="nil"/>
              <w:right w:val="nil"/>
            </w:tcBorders>
            <w:tcPrChange w:id="138" w:author=" " w:date="2011-05-16T11:43:00Z">
              <w:tcPr>
                <w:tcW w:w="1697"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1800" w:type="dxa"/>
            <w:tcBorders>
              <w:top w:val="nil"/>
              <w:left w:val="nil"/>
              <w:bottom w:val="nil"/>
              <w:right w:val="nil"/>
            </w:tcBorders>
            <w:tcPrChange w:id="139" w:author=" " w:date="2011-05-16T11:43:00Z">
              <w:tcPr>
                <w:tcW w:w="2483" w:type="dxa"/>
                <w:gridSpan w:val="3"/>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A</w:t>
            </w:r>
            <w:r w:rsidRPr="00E74343">
              <w:rPr>
                <w:rFonts w:ascii="Times New Roman" w:hAnsi="Times New Roman"/>
                <w:color w:val="000000" w:themeColor="text1"/>
                <w:sz w:val="18"/>
                <w:szCs w:val="18"/>
              </w:rPr>
              <w:t>nalysis</w:t>
            </w:r>
          </w:p>
        </w:tc>
        <w:tc>
          <w:tcPr>
            <w:tcW w:w="1440" w:type="dxa"/>
            <w:gridSpan w:val="2"/>
            <w:tcBorders>
              <w:top w:val="nil"/>
              <w:left w:val="nil"/>
              <w:bottom w:val="nil"/>
              <w:right w:val="nil"/>
            </w:tcBorders>
            <w:tcPrChange w:id="140" w:author=" " w:date="2011-05-16T11:43:00Z">
              <w:tcPr>
                <w:tcW w:w="900"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B1465" w:rsidRPr="00E74343" w:rsidTr="00EB1465">
        <w:trPr>
          <w:gridAfter w:val="1"/>
          <w:wAfter w:w="180" w:type="dxa"/>
          <w:trHeight w:hRule="exact" w:val="261"/>
        </w:trPr>
        <w:tc>
          <w:tcPr>
            <w:tcW w:w="5040" w:type="dxa"/>
            <w:gridSpan w:val="3"/>
            <w:tcBorders>
              <w:top w:val="nil"/>
              <w:left w:val="nil"/>
              <w:bottom w:val="nil"/>
              <w:right w:val="nil"/>
            </w:tcBorders>
          </w:tcPr>
          <w:p w:rsidR="00EB1465" w:rsidRPr="00E74343" w:rsidRDefault="00EB1465" w:rsidP="00EB146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100                      </w:t>
            </w:r>
            <w:del w:id="141" w:author=" " w:date="2011-05-16T11:38:00Z">
              <w:r w:rsidRPr="00E74343" w:rsidDel="00E00D36">
                <w:rPr>
                  <w:rFonts w:ascii="Times New Roman" w:hAnsi="Times New Roman"/>
                  <w:color w:val="000000" w:themeColor="text1"/>
                  <w:sz w:val="18"/>
                  <w:szCs w:val="18"/>
                </w:rPr>
                <w:delText>Analytical Discussions</w:delText>
              </w:r>
            </w:del>
            <w:ins w:id="142" w:author=" " w:date="2011-05-16T11:38:00Z">
              <w:r w:rsidRPr="00E74343">
                <w:rPr>
                  <w:rFonts w:ascii="Times New Roman" w:hAnsi="Times New Roman"/>
                  <w:color w:val="000000" w:themeColor="text1"/>
                  <w:sz w:val="18"/>
                  <w:szCs w:val="18"/>
                </w:rPr>
                <w:t>Public Speaking</w:t>
              </w:r>
            </w:ins>
            <w:r w:rsidRPr="00E74343">
              <w:rPr>
                <w:rFonts w:ascii="Times New Roman" w:hAnsi="Times New Roman"/>
                <w:color w:val="000000" w:themeColor="text1"/>
                <w:sz w:val="18"/>
                <w:szCs w:val="18"/>
              </w:rPr>
              <w:tab/>
              <w:t xml:space="preserve">  3</w:t>
            </w:r>
          </w:p>
        </w:tc>
        <w:tc>
          <w:tcPr>
            <w:tcW w:w="4860" w:type="dxa"/>
            <w:gridSpan w:val="4"/>
            <w:tcBorders>
              <w:top w:val="nil"/>
              <w:left w:val="nil"/>
              <w:bottom w:val="nil"/>
              <w:right w:val="nil"/>
            </w:tcBorders>
          </w:tcPr>
          <w:p w:rsidR="00EB1465" w:rsidRPr="00E74343" w:rsidRDefault="00EB1465" w:rsidP="00EB1465">
            <w:pPr>
              <w:widowControl w:val="0"/>
              <w:autoSpaceDE w:val="0"/>
              <w:autoSpaceDN w:val="0"/>
              <w:adjustRightInd w:val="0"/>
              <w:spacing w:after="0"/>
              <w:ind w:firstLine="0"/>
              <w:rPr>
                <w:rFonts w:ascii="Times New Roman" w:hAnsi="Times New Roman"/>
                <w:color w:val="000000" w:themeColor="text1"/>
                <w:sz w:val="24"/>
                <w:szCs w:val="24"/>
              </w:rPr>
            </w:pPr>
            <w:del w:id="143" w:author=" " w:date="2011-05-16T11:47:00Z">
              <w:r w:rsidRPr="00E74343" w:rsidDel="00580DD1">
                <w:rPr>
                  <w:rFonts w:ascii="Times New Roman" w:hAnsi="Times New Roman"/>
                  <w:color w:val="000000" w:themeColor="text1"/>
                  <w:sz w:val="18"/>
                  <w:szCs w:val="18"/>
                </w:rPr>
                <w:delText>MUSC (Band or Chora</w:delText>
              </w:r>
            </w:del>
            <w:ins w:id="144" w:author=" " w:date="2011-05-16T11:47:00Z">
              <w:r w:rsidRPr="00E74343">
                <w:rPr>
                  <w:rFonts w:ascii="Times New Roman" w:hAnsi="Times New Roman"/>
                  <w:color w:val="000000" w:themeColor="text1"/>
                  <w:sz w:val="18"/>
                  <w:szCs w:val="18"/>
                </w:rPr>
                <w:t xml:space="preserve">EDUC 2120 </w:t>
              </w:r>
              <w:proofErr w:type="spellStart"/>
              <w:r w:rsidRPr="00E74343">
                <w:rPr>
                  <w:rFonts w:ascii="Times New Roman" w:hAnsi="Times New Roman"/>
                  <w:color w:val="000000" w:themeColor="text1"/>
                  <w:sz w:val="18"/>
                  <w:szCs w:val="18"/>
                </w:rPr>
                <w:t>Expl</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Soci</w:t>
              </w:r>
              <w:proofErr w:type="spellEnd"/>
              <w:r w:rsidRPr="00E74343">
                <w:rPr>
                  <w:rFonts w:ascii="Times New Roman" w:hAnsi="Times New Roman"/>
                  <w:color w:val="000000" w:themeColor="text1"/>
                  <w:sz w:val="18"/>
                  <w:szCs w:val="18"/>
                </w:rPr>
                <w:t>/</w:t>
              </w:r>
              <w:proofErr w:type="spellStart"/>
              <w:r w:rsidRPr="00E74343">
                <w:rPr>
                  <w:rFonts w:ascii="Times New Roman" w:hAnsi="Times New Roman"/>
                  <w:color w:val="000000" w:themeColor="text1"/>
                  <w:sz w:val="18"/>
                  <w:szCs w:val="18"/>
                </w:rPr>
                <w:t>Cul</w:t>
              </w:r>
              <w:proofErr w:type="spellEnd"/>
              <w:r w:rsidRPr="00E74343">
                <w:rPr>
                  <w:rFonts w:ascii="Times New Roman" w:hAnsi="Times New Roman"/>
                  <w:color w:val="000000" w:themeColor="text1"/>
                  <w:sz w:val="18"/>
                  <w:szCs w:val="18"/>
                </w:rPr>
                <w:t xml:space="preserve"> Perspective Div in </w:t>
              </w:r>
              <w:proofErr w:type="spellStart"/>
              <w:r w:rsidRPr="00E74343">
                <w:rPr>
                  <w:rFonts w:ascii="Times New Roman" w:hAnsi="Times New Roman"/>
                  <w:color w:val="000000" w:themeColor="text1"/>
                  <w:sz w:val="18"/>
                  <w:szCs w:val="18"/>
                </w:rPr>
                <w:t>Educ</w:t>
              </w:r>
              <w:proofErr w:type="spellEnd"/>
              <w:r w:rsidRPr="00E74343">
                <w:rPr>
                  <w:rFonts w:ascii="Times New Roman" w:hAnsi="Times New Roman"/>
                  <w:color w:val="000000" w:themeColor="text1"/>
                  <w:sz w:val="18"/>
                  <w:szCs w:val="18"/>
                </w:rPr>
                <w:t xml:space="preserve"> </w:t>
              </w:r>
              <w:proofErr w:type="spellStart"/>
              <w:r w:rsidRPr="00E74343">
                <w:rPr>
                  <w:rFonts w:ascii="Times New Roman" w:hAnsi="Times New Roman"/>
                  <w:color w:val="000000" w:themeColor="text1"/>
                  <w:sz w:val="18"/>
                  <w:szCs w:val="18"/>
                </w:rPr>
                <w:t>Cnt</w:t>
              </w:r>
              <w:proofErr w:type="spellEnd"/>
              <w:r w:rsidRPr="00E74343">
                <w:rPr>
                  <w:rFonts w:ascii="Times New Roman" w:hAnsi="Times New Roman"/>
                  <w:color w:val="000000" w:themeColor="text1"/>
                  <w:sz w:val="18"/>
                  <w:szCs w:val="18"/>
                </w:rPr>
                <w:t>/</w:t>
              </w:r>
            </w:ins>
            <w:r w:rsidRPr="00E74343">
              <w:rPr>
                <w:rFonts w:ascii="Times New Roman" w:hAnsi="Times New Roman"/>
                <w:color w:val="000000" w:themeColor="text1"/>
                <w:sz w:val="18"/>
                <w:szCs w:val="18"/>
              </w:rPr>
              <w:t xml:space="preserve">              </w:t>
            </w:r>
            <w:ins w:id="145" w:author=" " w:date="2011-05-16T11:27:00Z">
              <w:r w:rsidRPr="00E74343">
                <w:rPr>
                  <w:rFonts w:ascii="Times New Roman" w:hAnsi="Times New Roman"/>
                  <w:color w:val="000000" w:themeColor="text1"/>
                  <w:sz w:val="18"/>
                  <w:szCs w:val="18"/>
                </w:rPr>
                <w:t>3</w:t>
              </w:r>
            </w:ins>
            <w:del w:id="146" w:author=" " w:date="2011-05-16T11:24:00Z">
              <w:r w:rsidRPr="00E74343" w:rsidDel="00B56010">
                <w:rPr>
                  <w:rFonts w:ascii="Times New Roman" w:hAnsi="Times New Roman"/>
                  <w:color w:val="000000" w:themeColor="text1"/>
                  <w:sz w:val="18"/>
                  <w:szCs w:val="18"/>
                </w:rPr>
                <w:delText>2</w:delText>
              </w:r>
            </w:del>
          </w:p>
        </w:tc>
      </w:tr>
      <w:tr w:rsidR="008014C5" w:rsidRPr="00E74343" w:rsidTr="008014C5">
        <w:tblPrEx>
          <w:tblW w:w="10080" w:type="dxa"/>
          <w:tblLayout w:type="fixed"/>
          <w:tblCellMar>
            <w:left w:w="0" w:type="dxa"/>
            <w:right w:w="0" w:type="dxa"/>
          </w:tblCellMar>
          <w:tblLook w:val="0000"/>
          <w:tblPrExChange w:id="147" w:author=" " w:date="2011-05-16T11:43:00Z">
            <w:tblPrEx>
              <w:tblW w:w="0" w:type="auto"/>
              <w:tblInd w:w="980" w:type="dxa"/>
              <w:tblLayout w:type="fixed"/>
              <w:tblCellMar>
                <w:left w:w="0" w:type="dxa"/>
                <w:right w:w="0" w:type="dxa"/>
              </w:tblCellMar>
              <w:tblLook w:val="0000"/>
            </w:tblPrEx>
          </w:tblPrExChange>
        </w:tblPrEx>
        <w:trPr>
          <w:gridAfter w:val="1"/>
          <w:wAfter w:w="180" w:type="dxa"/>
          <w:trHeight w:hRule="exact" w:val="176"/>
          <w:trPrChange w:id="148" w:author=" " w:date="2011-05-16T11:43:00Z">
            <w:trPr>
              <w:gridAfter w:val="1"/>
              <w:trHeight w:hRule="exact" w:val="216"/>
            </w:trPr>
          </w:trPrChange>
        </w:trPr>
        <w:tc>
          <w:tcPr>
            <w:tcW w:w="5040" w:type="dxa"/>
            <w:gridSpan w:val="3"/>
            <w:tcBorders>
              <w:top w:val="nil"/>
              <w:left w:val="nil"/>
              <w:bottom w:val="nil"/>
              <w:right w:val="nil"/>
            </w:tcBorders>
            <w:tcPrChange w:id="149" w:author=" " w:date="2011-05-16T11:43:00Z">
              <w:tcPr>
                <w:tcW w:w="4720" w:type="dxa"/>
                <w:gridSpan w:val="6"/>
                <w:tcBorders>
                  <w:top w:val="nil"/>
                  <w:left w:val="nil"/>
                  <w:bottom w:val="nil"/>
                  <w:right w:val="nil"/>
                </w:tcBorders>
              </w:tcPr>
            </w:tcPrChange>
          </w:tcPr>
          <w:p w:rsidR="008014C5" w:rsidRPr="00E74343" w:rsidRDefault="008014C5" w:rsidP="008014C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(Ed. Majors receive 1 credit) 1</w:t>
            </w:r>
          </w:p>
        </w:tc>
        <w:tc>
          <w:tcPr>
            <w:tcW w:w="3420" w:type="dxa"/>
            <w:gridSpan w:val="2"/>
            <w:tcBorders>
              <w:top w:val="nil"/>
              <w:left w:val="nil"/>
              <w:bottom w:val="nil"/>
              <w:right w:val="nil"/>
            </w:tcBorders>
            <w:tcPrChange w:id="150" w:author=" " w:date="2011-05-16T11:43:00Z">
              <w:tcPr>
                <w:tcW w:w="4180" w:type="dxa"/>
                <w:gridSpan w:val="5"/>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ind w:hanging="29"/>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ins w:id="151" w:author=" " w:date="2011-05-16T11:27:00Z">
              <w:r w:rsidRPr="00E74343">
                <w:rPr>
                  <w:rFonts w:ascii="Times New Roman" w:hAnsi="Times New Roman"/>
                  <w:color w:val="000000" w:themeColor="text1"/>
                  <w:sz w:val="18"/>
                  <w:szCs w:val="18"/>
                </w:rPr>
                <w:t xml:space="preserve">Gen. Music </w:t>
              </w:r>
            </w:ins>
            <w:r w:rsidRPr="00E74343">
              <w:rPr>
                <w:rFonts w:ascii="Times New Roman" w:hAnsi="Times New Roman"/>
                <w:color w:val="000000" w:themeColor="text1"/>
                <w:sz w:val="18"/>
                <w:szCs w:val="18"/>
              </w:rPr>
              <w:t>Methods Course</w:t>
            </w:r>
          </w:p>
        </w:tc>
        <w:tc>
          <w:tcPr>
            <w:tcW w:w="1440" w:type="dxa"/>
            <w:gridSpan w:val="2"/>
            <w:tcBorders>
              <w:top w:val="nil"/>
              <w:left w:val="nil"/>
              <w:bottom w:val="nil"/>
              <w:right w:val="nil"/>
            </w:tcBorders>
            <w:tcPrChange w:id="152" w:author=" " w:date="2011-05-16T11:43:00Z">
              <w:tcPr>
                <w:tcW w:w="900"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blPrEx>
          <w:tblW w:w="10080" w:type="dxa"/>
          <w:tblLayout w:type="fixed"/>
          <w:tblCellMar>
            <w:left w:w="0" w:type="dxa"/>
            <w:right w:w="0" w:type="dxa"/>
          </w:tblCellMar>
          <w:tblLook w:val="0000"/>
          <w:tblPrExChange w:id="153" w:author=" " w:date="2011-05-16T11:35:00Z">
            <w:tblPrEx>
              <w:tblW w:w="0" w:type="auto"/>
              <w:tblInd w:w="980" w:type="dxa"/>
              <w:tblLayout w:type="fixed"/>
              <w:tblCellMar>
                <w:left w:w="0" w:type="dxa"/>
                <w:right w:w="0" w:type="dxa"/>
              </w:tblCellMar>
              <w:tblLook w:val="0000"/>
            </w:tblPrEx>
          </w:tblPrExChange>
        </w:tblPrEx>
        <w:trPr>
          <w:gridAfter w:val="1"/>
          <w:wAfter w:w="180" w:type="dxa"/>
          <w:trHeight w:hRule="exact" w:val="176"/>
          <w:trPrChange w:id="154" w:author=" " w:date="2011-05-16T11:35:00Z">
            <w:trPr>
              <w:gridAfter w:val="1"/>
              <w:trHeight w:hRule="exact" w:val="216"/>
            </w:trPr>
          </w:trPrChange>
        </w:trPr>
        <w:tc>
          <w:tcPr>
            <w:tcW w:w="5040" w:type="dxa"/>
            <w:gridSpan w:val="3"/>
            <w:tcBorders>
              <w:top w:val="nil"/>
              <w:left w:val="nil"/>
              <w:bottom w:val="nil"/>
              <w:right w:val="nil"/>
            </w:tcBorders>
            <w:tcPrChange w:id="155" w:author=" " w:date="2011-05-16T11:35:00Z">
              <w:tcPr>
                <w:tcW w:w="4720" w:type="dxa"/>
                <w:gridSpan w:val="6"/>
                <w:tcBorders>
                  <w:top w:val="nil"/>
                  <w:left w:val="nil"/>
                  <w:bottom w:val="nil"/>
                  <w:right w:val="nil"/>
                </w:tcBorders>
              </w:tcPr>
            </w:tcPrChange>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Change w:id="156" w:author=" " w:date="2011-05-16T11:35:00Z">
              <w:tcPr>
                <w:tcW w:w="4180" w:type="dxa"/>
                <w:gridSpan w:val="5"/>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440" w:type="dxa"/>
            <w:gridSpan w:val="2"/>
            <w:tcBorders>
              <w:top w:val="nil"/>
              <w:left w:val="nil"/>
              <w:bottom w:val="nil"/>
              <w:right w:val="nil"/>
            </w:tcBorders>
            <w:tcPrChange w:id="157" w:author=" " w:date="2011-05-16T11:35:00Z">
              <w:tcPr>
                <w:tcW w:w="900"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blPrEx>
          <w:tblW w:w="10080" w:type="dxa"/>
          <w:tblLayout w:type="fixed"/>
          <w:tblCellMar>
            <w:left w:w="0" w:type="dxa"/>
            <w:right w:w="0" w:type="dxa"/>
          </w:tblCellMar>
          <w:tblLook w:val="0000"/>
          <w:tblPrExChange w:id="158" w:author=" " w:date="2011-05-16T11:33:00Z">
            <w:tblPrEx>
              <w:tblW w:w="0" w:type="auto"/>
              <w:tblInd w:w="980" w:type="dxa"/>
              <w:tblLayout w:type="fixed"/>
              <w:tblCellMar>
                <w:left w:w="0" w:type="dxa"/>
                <w:right w:w="0" w:type="dxa"/>
              </w:tblCellMar>
              <w:tblLook w:val="0000"/>
            </w:tblPrEx>
          </w:tblPrExChange>
        </w:tblPrEx>
        <w:trPr>
          <w:gridAfter w:val="1"/>
          <w:wAfter w:w="180" w:type="dxa"/>
          <w:trHeight w:hRule="exact" w:val="419"/>
          <w:trPrChange w:id="159" w:author=" " w:date="2011-05-16T11:33:00Z">
            <w:trPr>
              <w:gridAfter w:val="1"/>
              <w:trHeight w:hRule="exact" w:val="216"/>
            </w:trPr>
          </w:trPrChange>
        </w:trPr>
        <w:tc>
          <w:tcPr>
            <w:tcW w:w="5040" w:type="dxa"/>
            <w:gridSpan w:val="3"/>
            <w:tcBorders>
              <w:top w:val="nil"/>
              <w:left w:val="nil"/>
              <w:bottom w:val="nil"/>
              <w:right w:val="nil"/>
            </w:tcBorders>
            <w:tcPrChange w:id="160" w:author=" " w:date="2011-05-16T11:33:00Z">
              <w:tcPr>
                <w:tcW w:w="4720" w:type="dxa"/>
                <w:gridSpan w:val="6"/>
                <w:tcBorders>
                  <w:top w:val="nil"/>
                  <w:left w:val="nil"/>
                  <w:bottom w:val="nil"/>
                  <w:right w:val="nil"/>
                </w:tcBorders>
              </w:tcPr>
            </w:tcPrChange>
          </w:tcPr>
          <w:p w:rsidR="008014C5" w:rsidRPr="00E74343" w:rsidRDefault="008014C5" w:rsidP="008014C5">
            <w:pPr>
              <w:widowControl w:val="0"/>
              <w:tabs>
                <w:tab w:val="left" w:pos="4260"/>
              </w:tabs>
              <w:autoSpaceDE w:val="0"/>
              <w:autoSpaceDN w:val="0"/>
              <w:adjustRightInd w:val="0"/>
              <w:spacing w:after="0" w:line="195" w:lineRule="exact"/>
              <w:ind w:left="720" w:firstLine="0"/>
              <w:rPr>
                <w:ins w:id="161" w:author=" " w:date="2011-05-16T11:33:00Z"/>
                <w:rFonts w:ascii="Times New Roman" w:hAnsi="Times New Roman"/>
                <w:color w:val="000000" w:themeColor="text1"/>
                <w:sz w:val="18"/>
                <w:szCs w:val="18"/>
              </w:rPr>
            </w:pPr>
          </w:p>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3171</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Change w:id="162" w:author=" " w:date="2011-05-16T11:33:00Z">
              <w:tcPr>
                <w:tcW w:w="4180" w:type="dxa"/>
                <w:gridSpan w:val="5"/>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w:t>
            </w:r>
          </w:p>
        </w:tc>
        <w:tc>
          <w:tcPr>
            <w:tcW w:w="1440" w:type="dxa"/>
            <w:gridSpan w:val="2"/>
            <w:tcBorders>
              <w:top w:val="nil"/>
              <w:left w:val="nil"/>
              <w:bottom w:val="nil"/>
              <w:right w:val="nil"/>
            </w:tcBorders>
            <w:tcPrChange w:id="163" w:author=" " w:date="2011-05-16T11:33:00Z">
              <w:tcPr>
                <w:tcW w:w="900" w:type="dxa"/>
                <w:gridSpan w:val="2"/>
                <w:tcBorders>
                  <w:top w:val="nil"/>
                  <w:left w:val="nil"/>
                  <w:bottom w:val="nil"/>
                  <w:right w:val="nil"/>
                </w:tcBorders>
              </w:tcPr>
            </w:tcPrChange>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214"/>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Methods Course</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B1465">
        <w:trPr>
          <w:gridAfter w:val="1"/>
          <w:wAfter w:w="180" w:type="dxa"/>
          <w:trHeight w:hRule="exact" w:val="180"/>
        </w:trPr>
        <w:tc>
          <w:tcPr>
            <w:tcW w:w="5040" w:type="dxa"/>
            <w:gridSpan w:val="3"/>
            <w:tcBorders>
              <w:top w:val="nil"/>
              <w:left w:val="nil"/>
              <w:bottom w:val="nil"/>
              <w:right w:val="nil"/>
            </w:tcBorders>
          </w:tcPr>
          <w:p w:rsidR="008014C5" w:rsidRPr="00E74343" w:rsidRDefault="008014C5" w:rsidP="008014C5">
            <w:pPr>
              <w:widowControl w:val="0"/>
              <w:tabs>
                <w:tab w:val="left" w:pos="4160"/>
              </w:tabs>
              <w:autoSpaceDE w:val="0"/>
              <w:autoSpaceDN w:val="0"/>
              <w:adjustRightInd w:val="0"/>
              <w:spacing w:after="0" w:line="194"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r w:rsidRPr="00E74343">
              <w:rPr>
                <w:rFonts w:ascii="Times New Roman" w:hAnsi="Times New Roman"/>
                <w:b/>
                <w:bCs/>
                <w:color w:val="000000" w:themeColor="text1"/>
                <w:sz w:val="18"/>
                <w:szCs w:val="18"/>
              </w:rPr>
              <w:tab/>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19</w:t>
            </w:r>
            <w:r w:rsidR="00683295" w:rsidRPr="00E74343">
              <w:rPr>
                <w:rFonts w:ascii="Times New Roman" w:hAnsi="Times New Roman"/>
                <w:b/>
                <w:bCs/>
                <w:color w:val="000000" w:themeColor="text1"/>
                <w:sz w:val="18"/>
                <w:szCs w:val="18"/>
              </w:rPr>
              <w:t xml:space="preserve"> hrs)</w:t>
            </w:r>
          </w:p>
        </w:tc>
        <w:tc>
          <w:tcPr>
            <w:tcW w:w="3420" w:type="dxa"/>
            <w:gridSpan w:val="2"/>
            <w:tcBorders>
              <w:top w:val="nil"/>
              <w:left w:val="nil"/>
              <w:bottom w:val="nil"/>
              <w:right w:val="nil"/>
            </w:tcBorders>
          </w:tcPr>
          <w:p w:rsidR="008014C5" w:rsidRPr="00E74343" w:rsidRDefault="008014C5" w:rsidP="00683295">
            <w:pPr>
              <w:widowControl w:val="0"/>
              <w:autoSpaceDE w:val="0"/>
              <w:autoSpaceDN w:val="0"/>
              <w:adjustRightInd w:val="0"/>
              <w:spacing w:after="0" w:line="194" w:lineRule="exact"/>
              <w:ind w:hanging="23"/>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1440" w:type="dxa"/>
            <w:gridSpan w:val="2"/>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720" w:firstLine="2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ins w:id="164" w:author=" " w:date="2011-05-16T11:37:00Z">
              <w:r w:rsidR="008014C5" w:rsidRPr="00E74343">
                <w:rPr>
                  <w:rFonts w:ascii="Times New Roman" w:hAnsi="Times New Roman"/>
                  <w:b/>
                  <w:bCs/>
                  <w:color w:val="000000" w:themeColor="text1"/>
                  <w:sz w:val="18"/>
                  <w:szCs w:val="18"/>
                </w:rPr>
                <w:t>19</w:t>
              </w:r>
            </w:ins>
            <w:r w:rsidRPr="00E74343">
              <w:rPr>
                <w:rFonts w:ascii="Times New Roman" w:hAnsi="Times New Roman"/>
                <w:b/>
                <w:bCs/>
                <w:color w:val="000000" w:themeColor="text1"/>
                <w:sz w:val="18"/>
                <w:szCs w:val="18"/>
              </w:rPr>
              <w:t xml:space="preserve"> hrs)</w:t>
            </w:r>
            <w:ins w:id="165" w:author=" " w:date="2011-05-16T11:37:00Z">
              <w:r w:rsidR="008014C5" w:rsidRPr="00E74343">
                <w:rPr>
                  <w:rFonts w:ascii="Times New Roman" w:hAnsi="Times New Roman"/>
                  <w:b/>
                  <w:bCs/>
                  <w:color w:val="000000" w:themeColor="text1"/>
                  <w:sz w:val="18"/>
                  <w:szCs w:val="18"/>
                </w:rPr>
                <w:t xml:space="preserve"> </w:t>
              </w:r>
            </w:ins>
            <w:del w:id="166" w:author=" " w:date="2011-05-16T11:37:00Z">
              <w:r w:rsidR="008014C5" w:rsidRPr="00E74343" w:rsidDel="00E00D36">
                <w:rPr>
                  <w:rFonts w:ascii="Times New Roman" w:hAnsi="Times New Roman"/>
                  <w:b/>
                  <w:bCs/>
                  <w:color w:val="000000" w:themeColor="text1"/>
                  <w:sz w:val="18"/>
                  <w:szCs w:val="18"/>
                </w:rPr>
                <w:delText>18</w:delText>
              </w:r>
            </w:del>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780" w:type="dxa"/>
        <w:tblLayout w:type="fixed"/>
        <w:tblCellMar>
          <w:left w:w="0" w:type="dxa"/>
          <w:right w:w="0" w:type="dxa"/>
        </w:tblCellMar>
        <w:tblLook w:val="0000"/>
      </w:tblPr>
      <w:tblGrid>
        <w:gridCol w:w="1306"/>
        <w:gridCol w:w="584"/>
        <w:gridCol w:w="2430"/>
        <w:gridCol w:w="720"/>
        <w:gridCol w:w="213"/>
        <w:gridCol w:w="1407"/>
        <w:gridCol w:w="2160"/>
        <w:gridCol w:w="540"/>
        <w:gridCol w:w="540"/>
        <w:gridCol w:w="880"/>
      </w:tblGrid>
      <w:tr w:rsidR="008014C5" w:rsidRPr="00E74343" w:rsidTr="00EB1465">
        <w:trPr>
          <w:trHeight w:hRule="exact" w:val="300"/>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890" w:type="dxa"/>
            <w:gridSpan w:val="8"/>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7"/>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7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70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14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407"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216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080" w:type="dxa"/>
            <w:gridSpan w:val="2"/>
            <w:tcBorders>
              <w:top w:val="nil"/>
              <w:left w:val="nil"/>
              <w:bottom w:val="nil"/>
              <w:right w:val="nil"/>
            </w:tcBorders>
          </w:tcPr>
          <w:p w:rsidR="008014C5" w:rsidRPr="00E74343" w:rsidRDefault="00683295" w:rsidP="00EB1465">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w:t>
            </w:r>
            <w:r w:rsidR="008014C5"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422</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4230</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val="restart"/>
            <w:tcBorders>
              <w:top w:val="nil"/>
              <w:left w:val="nil"/>
              <w:bottom w:val="nil"/>
              <w:right w:val="nil"/>
            </w:tcBorders>
          </w:tcPr>
          <w:p w:rsidR="008014C5" w:rsidRPr="00E74343" w:rsidRDefault="008014C5" w:rsidP="008014C5">
            <w:pPr>
              <w:widowControl w:val="0"/>
              <w:autoSpaceDE w:val="0"/>
              <w:autoSpaceDN w:val="0"/>
              <w:adjustRightInd w:val="0"/>
              <w:spacing w:before="3" w:after="0" w:line="110" w:lineRule="exact"/>
              <w:ind w:left="720"/>
              <w:rPr>
                <w:rFonts w:ascii="Times New Roman" w:hAnsi="Times New Roman"/>
                <w:color w:val="000000" w:themeColor="text1"/>
                <w:sz w:val="11"/>
                <w:szCs w:val="11"/>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683295" w:rsidP="00683295">
            <w:pPr>
              <w:widowControl w:val="0"/>
              <w:autoSpaceDE w:val="0"/>
              <w:autoSpaceDN w:val="0"/>
              <w:adjustRightInd w:val="0"/>
              <w:spacing w:after="0" w:line="200" w:lineRule="exact"/>
              <w:ind w:firstLine="0"/>
              <w:rPr>
                <w:rFonts w:ascii="Times New Roman" w:hAnsi="Times New Roman"/>
                <w:color w:val="000000" w:themeColor="text1"/>
                <w:sz w:val="20"/>
                <w:szCs w:val="20"/>
              </w:rPr>
            </w:pPr>
            <w:r w:rsidRPr="00E74343">
              <w:rPr>
                <w:rFonts w:ascii="Times New Roman" w:hAnsi="Times New Roman"/>
                <w:b/>
                <w:bCs/>
                <w:color w:val="000000" w:themeColor="text1"/>
                <w:sz w:val="18"/>
                <w:szCs w:val="18"/>
              </w:rPr>
              <w:t>Subtotal</w:t>
            </w:r>
          </w:p>
          <w:p w:rsidR="008014C5" w:rsidRPr="00E74343" w:rsidRDefault="00683295" w:rsidP="008014C5">
            <w:pPr>
              <w:widowControl w:val="0"/>
              <w:autoSpaceDE w:val="0"/>
              <w:autoSpaceDN w:val="0"/>
              <w:adjustRightInd w:val="0"/>
              <w:spacing w:after="0"/>
              <w:ind w:left="720" w:right="34"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12</w:t>
            </w:r>
            <w:r w:rsidRPr="00E74343">
              <w:rPr>
                <w:rFonts w:ascii="Times New Roman" w:hAnsi="Times New Roman"/>
                <w:b/>
                <w:bCs/>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4437</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Music Meth</w:t>
            </w:r>
            <w:ins w:id="167" w:author=" " w:date="2011-05-16T11:28:00Z">
              <w:r w:rsidRPr="00E74343">
                <w:rPr>
                  <w:rFonts w:ascii="Times New Roman" w:hAnsi="Times New Roman"/>
                  <w:color w:val="000000" w:themeColor="text1"/>
                  <w:sz w:val="18"/>
                  <w:szCs w:val="18"/>
                </w:rPr>
                <w:t>od</w:t>
              </w:r>
            </w:ins>
            <w:r w:rsidRPr="00E74343">
              <w:rPr>
                <w:rFonts w:ascii="Times New Roman" w:hAnsi="Times New Roman"/>
                <w:color w:val="000000" w:themeColor="text1"/>
                <w:sz w:val="18"/>
                <w:szCs w:val="18"/>
              </w:rPr>
              <w:t>s</w:t>
            </w:r>
            <w:del w:id="168" w:author=" " w:date="2011-05-16T11:28:00Z">
              <w:r w:rsidRPr="00E74343" w:rsidDel="005268B3">
                <w:rPr>
                  <w:rFonts w:ascii="Times New Roman" w:hAnsi="Times New Roman"/>
                  <w:color w:val="000000" w:themeColor="text1"/>
                  <w:sz w:val="18"/>
                  <w:szCs w:val="18"/>
                </w:rPr>
                <w:delText>.</w:delText>
              </w:r>
            </w:del>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ight="-26"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74"/>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or Instrument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proofErr w:type="spellStart"/>
            <w:r w:rsidRPr="00E74343">
              <w:rPr>
                <w:rFonts w:ascii="Times New Roman" w:hAnsi="Times New Roman"/>
                <w:color w:val="000000" w:themeColor="text1"/>
                <w:sz w:val="18"/>
                <w:szCs w:val="18"/>
              </w:rPr>
              <w:t>Gov</w:t>
            </w:r>
            <w:r w:rsidRPr="00E74343">
              <w:rPr>
                <w:rFonts w:ascii="Times New Roman" w:hAnsi="Times New Roman"/>
                <w:color w:val="000000" w:themeColor="text1"/>
                <w:spacing w:val="-3"/>
                <w:sz w:val="18"/>
                <w:szCs w:val="18"/>
              </w:rPr>
              <w:t>’</w:t>
            </w:r>
            <w:r w:rsidRPr="00E74343">
              <w:rPr>
                <w:rFonts w:ascii="Times New Roman" w:hAnsi="Times New Roman"/>
                <w:color w:val="000000" w:themeColor="text1"/>
                <w:sz w:val="18"/>
                <w:szCs w:val="18"/>
              </w:rPr>
              <w:t>t</w:t>
            </w:r>
            <w:proofErr w:type="spellEnd"/>
            <w:r w:rsidRPr="00E74343">
              <w:rPr>
                <w:rFonts w:ascii="Times New Roman" w:hAnsi="Times New Roman"/>
                <w:color w:val="000000" w:themeColor="text1"/>
                <w:sz w:val="18"/>
                <w:szCs w:val="18"/>
              </w:rPr>
              <w: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4"/>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683295" w:rsidRPr="00E74343" w:rsidTr="002B74AA">
        <w:trPr>
          <w:gridAfter w:val="1"/>
          <w:wAfter w:w="880" w:type="dxa"/>
          <w:trHeight w:hRule="exact" w:val="153"/>
        </w:trPr>
        <w:tc>
          <w:tcPr>
            <w:tcW w:w="4320" w:type="dxa"/>
            <w:gridSpan w:val="3"/>
            <w:tcBorders>
              <w:top w:val="nil"/>
              <w:left w:val="nil"/>
              <w:bottom w:val="nil"/>
              <w:right w:val="nil"/>
            </w:tcBorders>
          </w:tcPr>
          <w:p w:rsidR="00683295" w:rsidRPr="00E74343" w:rsidRDefault="00683295" w:rsidP="00683295">
            <w:pPr>
              <w:widowControl w:val="0"/>
              <w:autoSpaceDE w:val="0"/>
              <w:autoSpaceDN w:val="0"/>
              <w:adjustRightInd w:val="0"/>
              <w:spacing w:after="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33" w:type="dxa"/>
            <w:gridSpan w:val="2"/>
            <w:tcBorders>
              <w:top w:val="nil"/>
              <w:left w:val="nil"/>
              <w:bottom w:val="nil"/>
              <w:right w:val="nil"/>
            </w:tcBorders>
          </w:tcPr>
          <w:p w:rsidR="00683295" w:rsidRPr="00E74343" w:rsidRDefault="00683295" w:rsidP="00EB146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(18 hrs)</w:t>
            </w:r>
          </w:p>
        </w:tc>
        <w:tc>
          <w:tcPr>
            <w:tcW w:w="4647" w:type="dxa"/>
            <w:gridSpan w:val="4"/>
            <w:vMerge/>
            <w:tcBorders>
              <w:top w:val="nil"/>
              <w:left w:val="nil"/>
              <w:bottom w:val="nil"/>
              <w:right w:val="nil"/>
            </w:tcBorders>
          </w:tcPr>
          <w:p w:rsidR="00683295" w:rsidRPr="00E74343" w:rsidRDefault="00683295" w:rsidP="008014C5">
            <w:pPr>
              <w:widowControl w:val="0"/>
              <w:autoSpaceDE w:val="0"/>
              <w:autoSpaceDN w:val="0"/>
              <w:adjustRightInd w:val="0"/>
              <w:spacing w:after="0" w:line="194" w:lineRule="exact"/>
              <w:ind w:left="720"/>
              <w:rPr>
                <w:rFonts w:ascii="Times New Roman" w:hAnsi="Times New Roman"/>
                <w:color w:val="000000" w:themeColor="text1"/>
                <w:sz w:val="24"/>
                <w:szCs w:val="24"/>
              </w:rPr>
            </w:pPr>
          </w:p>
        </w:tc>
      </w:tr>
    </w:tbl>
    <w:p w:rsidR="008014C5" w:rsidRPr="00E74343" w:rsidRDefault="008014C5" w:rsidP="008014C5">
      <w:pPr>
        <w:widowControl w:val="0"/>
        <w:autoSpaceDE w:val="0"/>
        <w:autoSpaceDN w:val="0"/>
        <w:adjustRightInd w:val="0"/>
        <w:spacing w:after="0"/>
        <w:ind w:left="720" w:firstLine="6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majors at the f</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eshman and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eceive one (1) semester hour 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w:t>
      </w:r>
    </w:p>
    <w:p w:rsidR="008014C5" w:rsidRPr="00E74343" w:rsidRDefault="008014C5" w:rsidP="008014C5">
      <w:pPr>
        <w:widowControl w:val="0"/>
        <w:autoSpaceDE w:val="0"/>
        <w:autoSpaceDN w:val="0"/>
        <w:adjustRightInd w:val="0"/>
        <w:spacing w:before="8" w:after="0" w:line="250" w:lineRule="auto"/>
        <w:ind w:left="720" w:right="2616" w:firstLine="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education majors at the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and junior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eceive one (1) semester hour 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 Students must be accepted into the music p</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ogram prior to his or her junior year via an audition.</w:t>
      </w:r>
    </w:p>
    <w:p w:rsidR="008014C5" w:rsidRPr="00E74343" w:rsidRDefault="008014C5">
      <w:pPr>
        <w:rPr>
          <w:color w:val="000000" w:themeColor="text1"/>
        </w:rPr>
      </w:pPr>
    </w:p>
    <w:p w:rsidR="00D05D31" w:rsidRPr="00E74343" w:rsidRDefault="00D05D31" w:rsidP="00426445">
      <w:pPr>
        <w:pStyle w:val="Heading2"/>
        <w:ind w:left="180" w:firstLine="0"/>
        <w:rPr>
          <w:rFonts w:ascii="Times New Roman" w:hAnsi="Times New Roman"/>
          <w:color w:val="000000" w:themeColor="text1"/>
          <w:sz w:val="24"/>
          <w:szCs w:val="24"/>
        </w:rPr>
      </w:pPr>
      <w:bookmarkStart w:id="169" w:name="_Toc295327600"/>
      <w:bookmarkStart w:id="170" w:name="_Toc295562547"/>
      <w:bookmarkStart w:id="171" w:name="_Toc295574485"/>
      <w:bookmarkStart w:id="172" w:name="_Toc295734982"/>
      <w:r w:rsidRPr="00E74343">
        <w:rPr>
          <w:rFonts w:ascii="Times New Roman" w:hAnsi="Times New Roman"/>
          <w:color w:val="000000" w:themeColor="text1"/>
          <w:spacing w:val="-5"/>
          <w:sz w:val="32"/>
          <w:szCs w:val="32"/>
        </w:rPr>
        <w:lastRenderedPageBreak/>
        <w:t>B</w:t>
      </w:r>
      <w:r w:rsidRPr="00E74343">
        <w:rPr>
          <w:rFonts w:ascii="Times New Roman" w:hAnsi="Times New Roman"/>
          <w:color w:val="000000" w:themeColor="text1"/>
          <w:spacing w:val="-5"/>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28"/>
          <w:sz w:val="24"/>
          <w:szCs w:val="24"/>
        </w:rPr>
        <w:t xml:space="preserve"> </w:t>
      </w:r>
      <w:r w:rsidRPr="00E74343">
        <w:rPr>
          <w:rFonts w:ascii="Times New Roman" w:hAnsi="Times New Roman"/>
          <w:color w:val="000000" w:themeColor="text1"/>
          <w:spacing w:val="-5"/>
          <w:sz w:val="32"/>
          <w:szCs w:val="32"/>
        </w:rPr>
        <w:t>A</w:t>
      </w:r>
      <w:r w:rsidRPr="00E74343">
        <w:rPr>
          <w:rFonts w:ascii="Times New Roman" w:hAnsi="Times New Roman"/>
          <w:color w:val="000000" w:themeColor="text1"/>
          <w:spacing w:val="-13"/>
          <w:sz w:val="24"/>
          <w:szCs w:val="24"/>
        </w:rPr>
        <w:t>R</w:t>
      </w:r>
      <w:r w:rsidRPr="00E74343">
        <w:rPr>
          <w:rFonts w:ascii="Times New Roman" w:hAnsi="Times New Roman"/>
          <w:color w:val="000000" w:themeColor="text1"/>
          <w:spacing w:val="-5"/>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D</w:t>
      </w:r>
      <w:r w:rsidRPr="00E74343">
        <w:rPr>
          <w:rFonts w:ascii="Times New Roman" w:hAnsi="Times New Roman"/>
          <w:color w:val="000000" w:themeColor="text1"/>
          <w:spacing w:val="-5"/>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5"/>
          <w:sz w:val="24"/>
          <w:szCs w:val="24"/>
        </w:rPr>
        <w:t xml:space="preserve"> </w:t>
      </w:r>
      <w:r w:rsidRPr="00E74343">
        <w:rPr>
          <w:rFonts w:ascii="Times New Roman" w:hAnsi="Times New Roman"/>
          <w:color w:val="000000" w:themeColor="text1"/>
          <w:spacing w:val="-5"/>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pacing w:val="-5"/>
          <w:sz w:val="32"/>
          <w:szCs w:val="32"/>
        </w:rPr>
        <w:t>T</w:t>
      </w:r>
      <w:r w:rsidRPr="00E74343">
        <w:rPr>
          <w:rFonts w:ascii="Times New Roman" w:hAnsi="Times New Roman"/>
          <w:color w:val="000000" w:themeColor="text1"/>
          <w:spacing w:val="-5"/>
          <w:sz w:val="24"/>
          <w:szCs w:val="24"/>
        </w:rPr>
        <w:t>HE</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22"/>
          <w:sz w:val="32"/>
          <w:szCs w:val="32"/>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C</w:t>
      </w:r>
      <w:r w:rsidRPr="00E74343">
        <w:rPr>
          <w:rFonts w:ascii="Times New Roman" w:hAnsi="Times New Roman"/>
          <w:color w:val="000000" w:themeColor="text1"/>
          <w:spacing w:val="-5"/>
          <w:sz w:val="24"/>
          <w:szCs w:val="24"/>
        </w:rPr>
        <w:t>ONCENTR</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TION</w:t>
      </w:r>
      <w:bookmarkEnd w:id="169"/>
      <w:bookmarkEnd w:id="170"/>
      <w:bookmarkEnd w:id="171"/>
      <w:bookmarkEnd w:id="172"/>
    </w:p>
    <w:p w:rsidR="00D05D31" w:rsidRPr="00E74343" w:rsidRDefault="00D05D31" w:rsidP="00D05D31">
      <w:pPr>
        <w:widowControl w:val="0"/>
        <w:autoSpaceDE w:val="0"/>
        <w:autoSpaceDN w:val="0"/>
        <w:adjustRightInd w:val="0"/>
        <w:spacing w:before="11" w:after="0" w:line="260" w:lineRule="exact"/>
        <w:rPr>
          <w:rFonts w:ascii="Times New Roman" w:hAnsi="Times New Roman"/>
          <w:color w:val="000000" w:themeColor="text1"/>
          <w:sz w:val="26"/>
          <w:szCs w:val="26"/>
        </w:rPr>
      </w:pPr>
    </w:p>
    <w:p w:rsidR="00D05D31" w:rsidRPr="00E74343" w:rsidRDefault="00D05D31" w:rsidP="00D05D31">
      <w:pPr>
        <w:widowControl w:val="0"/>
        <w:tabs>
          <w:tab w:val="left" w:pos="3150"/>
          <w:tab w:val="left" w:pos="900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tabs>
          <w:tab w:val="left" w:pos="3150"/>
        </w:tabs>
        <w:autoSpaceDE w:val="0"/>
        <w:autoSpaceDN w:val="0"/>
        <w:adjustRightInd w:val="0"/>
        <w:spacing w:before="5" w:after="0" w:line="220" w:lineRule="exact"/>
        <w:rPr>
          <w:rFonts w:ascii="Times New Roman" w:hAnsi="Times New Roman"/>
          <w:color w:val="000000" w:themeColor="text1"/>
        </w:rPr>
      </w:pPr>
    </w:p>
    <w:p w:rsidR="00D05D31" w:rsidRPr="00E74343" w:rsidRDefault="00D05D31" w:rsidP="00D05D31">
      <w:pPr>
        <w:widowControl w:val="0"/>
        <w:tabs>
          <w:tab w:val="left" w:pos="3150"/>
          <w:tab w:val="left" w:pos="976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2020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2030</w:t>
      </w:r>
      <w:r w:rsidRPr="00E74343">
        <w:rPr>
          <w:rFonts w:ascii="Times New Roman" w:hAnsi="Times New Roman"/>
          <w:color w:val="000000" w:themeColor="text1"/>
          <w:sz w:val="18"/>
          <w:szCs w:val="18"/>
        </w:rPr>
        <w:tab/>
        <w:t>Oral Interpretation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r w:rsidRPr="00E74343">
        <w:rPr>
          <w:rFonts w:ascii="Times New Roman" w:hAnsi="Times New Roman"/>
          <w:color w:val="000000" w:themeColor="text1"/>
          <w:sz w:val="18"/>
          <w:szCs w:val="18"/>
        </w:rPr>
        <w:tab/>
        <w:t>Acting I</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2060</w:t>
      </w:r>
      <w:r w:rsidRPr="00E74343">
        <w:rPr>
          <w:rFonts w:ascii="Times New Roman" w:hAnsi="Times New Roman"/>
          <w:color w:val="000000" w:themeColor="text1"/>
          <w:sz w:val="18"/>
          <w:szCs w:val="18"/>
        </w:rPr>
        <w:tab/>
        <w:t>Public Speaking</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2150</w:t>
      </w:r>
      <w:r w:rsidRPr="00E74343">
        <w:rPr>
          <w:rFonts w:ascii="Times New Roman" w:hAnsi="Times New Roman"/>
          <w:color w:val="000000" w:themeColor="text1"/>
          <w:sz w:val="18"/>
          <w:szCs w:val="18"/>
        </w:rPr>
        <w:tab/>
        <w:t>Studies in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2200</w:t>
      </w:r>
      <w:r w:rsidRPr="00E74343">
        <w:rPr>
          <w:rFonts w:ascii="Times New Roman" w:hAnsi="Times New Roman"/>
          <w:color w:val="000000" w:themeColor="text1"/>
          <w:sz w:val="18"/>
          <w:szCs w:val="18"/>
        </w:rPr>
        <w:tab/>
        <w:t>Principles of Discussion and</w:t>
      </w:r>
      <w:r w:rsidRPr="00E74343">
        <w:rPr>
          <w:rFonts w:ascii="Times New Roman" w:hAnsi="Times New Roman"/>
          <w:color w:val="000000" w:themeColor="text1"/>
          <w:sz w:val="18"/>
          <w:szCs w:val="18"/>
        </w:rPr>
        <w:tab/>
        <w:t>3</w:t>
      </w:r>
    </w:p>
    <w:p w:rsidR="00EB1465" w:rsidRPr="00E74343" w:rsidRDefault="00D05D31" w:rsidP="00D05D31">
      <w:pPr>
        <w:ind w:left="2880" w:firstLine="270"/>
        <w:rPr>
          <w:rFonts w:ascii="Times New Roman" w:hAnsi="Times New Roman"/>
          <w:color w:val="000000" w:themeColor="text1"/>
          <w:sz w:val="18"/>
          <w:szCs w:val="18"/>
        </w:rPr>
      </w:pPr>
      <w:r w:rsidRPr="00E74343">
        <w:rPr>
          <w:rFonts w:ascii="Times New Roman" w:hAnsi="Times New Roman"/>
          <w:color w:val="000000" w:themeColor="text1"/>
          <w:sz w:val="18"/>
          <w:szCs w:val="18"/>
        </w:rPr>
        <w:t>Group Dynamics</w:t>
      </w:r>
    </w:p>
    <w:p w:rsidR="00D05D31" w:rsidRPr="00E74343" w:rsidRDefault="00D05D31" w:rsidP="00D05D31">
      <w:pPr>
        <w:widowControl w:val="0"/>
        <w:autoSpaceDE w:val="0"/>
        <w:autoSpaceDN w:val="0"/>
        <w:adjustRightInd w:val="0"/>
        <w:spacing w:after="0"/>
        <w:ind w:left="140" w:right="-47"/>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p w:rsidR="00D05D31" w:rsidRPr="00E74343" w:rsidRDefault="00254A77" w:rsidP="00D05D31">
      <w:pPr>
        <w:widowControl w:val="0"/>
        <w:tabs>
          <w:tab w:val="left" w:pos="3150"/>
          <w:tab w:val="left" w:pos="9760"/>
        </w:tabs>
        <w:autoSpaceDE w:val="0"/>
        <w:autoSpaceDN w:val="0"/>
        <w:adjustRightInd w:val="0"/>
        <w:spacing w:before="12" w:after="0"/>
        <w:ind w:left="140"/>
        <w:rPr>
          <w:rFonts w:ascii="Times New Roman" w:hAnsi="Times New Roman"/>
          <w:color w:val="000000" w:themeColor="text1"/>
          <w:sz w:val="18"/>
          <w:szCs w:val="18"/>
        </w:rPr>
      </w:pPr>
      <w:r w:rsidRPr="00E74343">
        <w:rPr>
          <w:rFonts w:ascii="Calibri" w:hAnsi="Calibri"/>
          <w:noProof/>
          <w:color w:val="000000" w:themeColor="text1"/>
          <w:lang w:eastAsia="en-US"/>
        </w:rPr>
        <w:pict>
          <v:shape id="Text Box 2799" o:spid="_x0000_s1047" type="#_x0000_t202" style="position:absolute;left:0;text-align:left;margin-left:579.15pt;margin-top:127.9pt;width:12pt;height:85.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pmtA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" o:allowincell="f" filled="f" stroked="f">
            <v:textbox style="layout-flow:vertical" inset="0,0,0,0">
              <w:txbxContent>
                <w:p w:rsidR="00F15290" w:rsidRDefault="00F15290" w:rsidP="00D05D31">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D05D31" w:rsidRPr="00E74343">
        <w:rPr>
          <w:rFonts w:ascii="Times New Roman" w:hAnsi="Times New Roman"/>
          <w:color w:val="000000" w:themeColor="text1"/>
          <w:sz w:val="18"/>
          <w:szCs w:val="18"/>
        </w:rPr>
        <w:t>COMM 2400-2470</w:t>
      </w:r>
      <w:r w:rsidR="00D05D31" w:rsidRPr="00E74343">
        <w:rPr>
          <w:rFonts w:ascii="Times New Roman" w:hAnsi="Times New Roman"/>
          <w:color w:val="000000" w:themeColor="text1"/>
          <w:sz w:val="18"/>
          <w:szCs w:val="18"/>
        </w:rPr>
        <w:tab/>
        <w:t>Speech Performance</w:t>
      </w:r>
      <w:r w:rsidR="00D05D31" w:rsidRPr="00E74343">
        <w:rPr>
          <w:rFonts w:ascii="Times New Roman" w:hAnsi="Times New Roman"/>
          <w:color w:val="000000" w:themeColor="text1"/>
          <w:sz w:val="18"/>
          <w:szCs w:val="18"/>
        </w:rPr>
        <w:tab/>
        <w:t>7</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2900-2970</w:t>
      </w:r>
      <w:r w:rsidRPr="00E74343">
        <w:rPr>
          <w:rFonts w:ascii="Times New Roman" w:hAnsi="Times New Roman"/>
          <w:color w:val="000000" w:themeColor="text1"/>
          <w:sz w:val="18"/>
          <w:szCs w:val="18"/>
        </w:rPr>
        <w:tab/>
        <w:t>Production &amp; Performance</w:t>
      </w:r>
      <w:r w:rsidRPr="00E74343">
        <w:rPr>
          <w:rFonts w:ascii="Times New Roman" w:hAnsi="Times New Roman"/>
          <w:color w:val="000000" w:themeColor="text1"/>
          <w:sz w:val="18"/>
          <w:szCs w:val="18"/>
        </w:rPr>
        <w:tab/>
        <w:t>4</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3100</w:t>
      </w:r>
      <w:r w:rsidRPr="00E74343">
        <w:rPr>
          <w:rFonts w:ascii="Times New Roman" w:hAnsi="Times New Roman"/>
          <w:color w:val="000000" w:themeColor="text1"/>
          <w:sz w:val="18"/>
          <w:szCs w:val="18"/>
        </w:rPr>
        <w:tab/>
        <w:t>Black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3150</w:t>
      </w:r>
      <w:r w:rsidRPr="00E74343">
        <w:rPr>
          <w:rFonts w:ascii="Times New Roman" w:hAnsi="Times New Roman"/>
          <w:color w:val="000000" w:themeColor="text1"/>
          <w:sz w:val="18"/>
          <w:szCs w:val="18"/>
        </w:rPr>
        <w:tab/>
        <w:t>Introduction to Forensics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3200</w:t>
      </w:r>
      <w:r w:rsidRPr="00E74343">
        <w:rPr>
          <w:rFonts w:ascii="Times New Roman" w:hAnsi="Times New Roman"/>
          <w:color w:val="000000" w:themeColor="text1"/>
          <w:sz w:val="18"/>
          <w:szCs w:val="18"/>
        </w:rPr>
        <w:tab/>
        <w:t>Phonetics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3340</w:t>
      </w:r>
      <w:r w:rsidRPr="00E74343">
        <w:rPr>
          <w:rFonts w:ascii="Times New Roman" w:hAnsi="Times New Roman"/>
          <w:color w:val="000000" w:themeColor="text1"/>
          <w:sz w:val="18"/>
          <w:szCs w:val="18"/>
        </w:rPr>
        <w:tab/>
        <w:t>Speech for the Elem./Middle Grades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4000</w:t>
      </w:r>
      <w:r w:rsidRPr="00E74343">
        <w:rPr>
          <w:rFonts w:ascii="Times New Roman" w:hAnsi="Times New Roman"/>
          <w:color w:val="000000" w:themeColor="text1"/>
          <w:sz w:val="18"/>
          <w:szCs w:val="18"/>
        </w:rPr>
        <w:tab/>
        <w:t>Intercultural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4010</w:t>
      </w:r>
      <w:r w:rsidRPr="00E74343">
        <w:rPr>
          <w:rFonts w:ascii="Times New Roman" w:hAnsi="Times New Roman"/>
          <w:color w:val="000000" w:themeColor="text1"/>
          <w:sz w:val="18"/>
          <w:szCs w:val="18"/>
        </w:rPr>
        <w:tab/>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4070</w:t>
      </w:r>
      <w:r w:rsidRPr="00E74343">
        <w:rPr>
          <w:rFonts w:ascii="Times New Roman" w:hAnsi="Times New Roman"/>
          <w:color w:val="000000" w:themeColor="text1"/>
          <w:sz w:val="18"/>
          <w:szCs w:val="18"/>
        </w:rPr>
        <w:tab/>
        <w:t>Intro. to Speech Disorders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4100</w:t>
      </w:r>
      <w:r w:rsidRPr="00E74343">
        <w:rPr>
          <w:rFonts w:ascii="Times New Roman" w:hAnsi="Times New Roman"/>
          <w:color w:val="000000" w:themeColor="text1"/>
          <w:sz w:val="18"/>
          <w:szCs w:val="18"/>
        </w:rPr>
        <w:tab/>
        <w:t>Fundamentals of Parliamentary Procedure</w:t>
      </w:r>
      <w:r w:rsidRPr="00E74343">
        <w:rPr>
          <w:rFonts w:ascii="Times New Roman" w:hAnsi="Times New Roman"/>
          <w:color w:val="000000" w:themeColor="text1"/>
          <w:sz w:val="18"/>
          <w:szCs w:val="18"/>
        </w:rPr>
        <w:tab/>
        <w:t>2</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r w:rsidRPr="00E74343">
        <w:rPr>
          <w:rFonts w:ascii="Times New Roman" w:hAnsi="Times New Roman"/>
          <w:color w:val="000000" w:themeColor="text1"/>
          <w:sz w:val="18"/>
          <w:szCs w:val="18"/>
        </w:rPr>
        <w:tab/>
        <w:t>Comm. Research Methods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4200</w:t>
      </w:r>
      <w:r w:rsidRPr="00E74343">
        <w:rPr>
          <w:rFonts w:ascii="Times New Roman" w:hAnsi="Times New Roman"/>
          <w:color w:val="000000" w:themeColor="text1"/>
          <w:sz w:val="18"/>
          <w:szCs w:val="18"/>
        </w:rPr>
        <w:tab/>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gumentation and Debate</w:t>
      </w:r>
      <w:r w:rsidRPr="00E74343">
        <w:rPr>
          <w:rFonts w:ascii="Times New Roman" w:hAnsi="Times New Roman"/>
          <w:color w:val="000000" w:themeColor="text1"/>
          <w:sz w:val="18"/>
          <w:szCs w:val="18"/>
        </w:rPr>
        <w:tab/>
        <w:t>3</w:t>
      </w:r>
    </w:p>
    <w:p w:rsidR="00D05D31" w:rsidRPr="00E74343" w:rsidRDefault="00D05D31" w:rsidP="00D05D31">
      <w:pPr>
        <w:widowControl w:val="0"/>
        <w:autoSpaceDE w:val="0"/>
        <w:autoSpaceDN w:val="0"/>
        <w:adjustRightInd w:val="0"/>
        <w:spacing w:before="6" w:after="0"/>
        <w:ind w:right="67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37</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380"/>
        </w:tabs>
        <w:autoSpaceDE w:val="0"/>
        <w:autoSpaceDN w:val="0"/>
        <w:adjustRightInd w:val="0"/>
        <w:spacing w:after="0"/>
        <w:ind w:right="670" w:firstLine="90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20</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 for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Graduation</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123</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D05D31" w:rsidRPr="00E74343" w:rsidRDefault="00D05D31" w:rsidP="00D05D31">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P</w:t>
      </w:r>
      <w:r w:rsidRPr="00E74343">
        <w:rPr>
          <w:rFonts w:ascii="Times New Roman" w:hAnsi="Times New Roman"/>
          <w:b/>
          <w:bCs/>
          <w:color w:val="000000" w:themeColor="text1"/>
          <w:spacing w:val="-2"/>
          <w:sz w:val="18"/>
          <w:szCs w:val="18"/>
        </w:rPr>
        <w:t>ROGRA</w:t>
      </w:r>
      <w:r w:rsidRPr="00E74343">
        <w:rPr>
          <w:rFonts w:ascii="Times New Roman" w:hAnsi="Times New Roman"/>
          <w:b/>
          <w:bCs/>
          <w:color w:val="000000" w:themeColor="text1"/>
          <w:sz w:val="18"/>
          <w:szCs w:val="18"/>
        </w:rPr>
        <w:t>M</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TUD</w:t>
      </w:r>
      <w:r w:rsidRPr="00E74343">
        <w:rPr>
          <w:rFonts w:ascii="Times New Roman" w:hAnsi="Times New Roman"/>
          <w:b/>
          <w:bCs/>
          <w:color w:val="000000" w:themeColor="text1"/>
          <w:sz w:val="18"/>
          <w:szCs w:val="18"/>
        </w:rPr>
        <w:t>Y</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7"/>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8"/>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I</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AN</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24"/>
          <w:szCs w:val="24"/>
        </w:rPr>
        <w:t>T</w:t>
      </w:r>
      <w:r w:rsidRPr="00E74343">
        <w:rPr>
          <w:rFonts w:ascii="Times New Roman" w:hAnsi="Times New Roman"/>
          <w:b/>
          <w:bCs/>
          <w:color w:val="000000" w:themeColor="text1"/>
          <w:spacing w:val="-2"/>
          <w:sz w:val="18"/>
          <w:szCs w:val="18"/>
        </w:rPr>
        <w:t>HE</w:t>
      </w:r>
      <w:r w:rsidRPr="00E74343">
        <w:rPr>
          <w:rFonts w:ascii="Times New Roman" w:hAnsi="Times New Roman"/>
          <w:b/>
          <w:bCs/>
          <w:color w:val="000000" w:themeColor="text1"/>
          <w:spacing w:val="-15"/>
          <w:sz w:val="18"/>
          <w:szCs w:val="18"/>
        </w:rPr>
        <w:t>A</w:t>
      </w:r>
      <w:r w:rsidRPr="00E74343">
        <w:rPr>
          <w:rFonts w:ascii="Times New Roman" w:hAnsi="Times New Roman"/>
          <w:b/>
          <w:bCs/>
          <w:color w:val="000000" w:themeColor="text1"/>
          <w:spacing w:val="-2"/>
          <w:sz w:val="18"/>
          <w:szCs w:val="18"/>
        </w:rPr>
        <w:t>TRE</w:t>
      </w:r>
      <w:r w:rsidRPr="00E74343">
        <w:rPr>
          <w:rFonts w:ascii="Times New Roman" w:hAnsi="Times New Roman"/>
          <w:b/>
          <w:bCs/>
          <w:color w:val="000000" w:themeColor="text1"/>
          <w:sz w:val="24"/>
          <w:szCs w:val="24"/>
        </w:rPr>
        <w:t>:</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C</w:t>
      </w:r>
      <w:r w:rsidRPr="00E74343">
        <w:rPr>
          <w:rFonts w:ascii="Times New Roman" w:hAnsi="Times New Roman"/>
          <w:b/>
          <w:bCs/>
          <w:color w:val="000000" w:themeColor="text1"/>
          <w:spacing w:val="-2"/>
          <w:sz w:val="18"/>
          <w:szCs w:val="18"/>
        </w:rPr>
        <w:t>ONCENTR</w:t>
      </w:r>
      <w:r w:rsidRPr="00E74343">
        <w:rPr>
          <w:rFonts w:ascii="Times New Roman" w:hAnsi="Times New Roman"/>
          <w:b/>
          <w:bCs/>
          <w:color w:val="000000" w:themeColor="text1"/>
          <w:spacing w:val="-16"/>
          <w:sz w:val="18"/>
          <w:szCs w:val="18"/>
        </w:rPr>
        <w:t>A</w:t>
      </w:r>
      <w:r w:rsidRPr="00E74343">
        <w:rPr>
          <w:rFonts w:ascii="Times New Roman" w:hAnsi="Times New Roman"/>
          <w:b/>
          <w:bCs/>
          <w:color w:val="000000" w:themeColor="text1"/>
          <w:spacing w:val="-2"/>
          <w:sz w:val="18"/>
          <w:szCs w:val="18"/>
        </w:rPr>
        <w:t>TION</w:t>
      </w:r>
    </w:p>
    <w:p w:rsidR="00D05D31" w:rsidRPr="00E74343" w:rsidRDefault="00D05D31" w:rsidP="00D05D31">
      <w:pPr>
        <w:widowControl w:val="0"/>
        <w:autoSpaceDE w:val="0"/>
        <w:autoSpaceDN w:val="0"/>
        <w:adjustRightInd w:val="0"/>
        <w:spacing w:before="30"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00" w:type="dxa"/>
        <w:tblLayout w:type="fixed"/>
        <w:tblCellMar>
          <w:left w:w="0" w:type="dxa"/>
          <w:right w:w="0" w:type="dxa"/>
        </w:tblCellMar>
        <w:tblLook w:val="0000"/>
      </w:tblPr>
      <w:tblGrid>
        <w:gridCol w:w="2960"/>
        <w:gridCol w:w="3617"/>
        <w:gridCol w:w="1953"/>
        <w:gridCol w:w="1020"/>
      </w:tblGrid>
      <w:tr w:rsidR="00D05D31" w:rsidRPr="00E74343" w:rsidTr="00C377F0">
        <w:trPr>
          <w:trHeight w:hRule="exact" w:val="517"/>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left="4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before="9" w:after="0" w:line="280" w:lineRule="exact"/>
              <w:ind w:firstLine="0"/>
              <w:rPr>
                <w:rFonts w:ascii="Times New Roman" w:hAnsi="Times New Roman"/>
                <w:color w:val="000000" w:themeColor="text1"/>
                <w:sz w:val="28"/>
                <w:szCs w:val="28"/>
              </w:rPr>
            </w:pPr>
          </w:p>
          <w:p w:rsidR="00D05D31" w:rsidRPr="00E74343" w:rsidRDefault="00D05D31" w:rsidP="00C377F0">
            <w:pPr>
              <w:widowControl w:val="0"/>
              <w:autoSpaceDE w:val="0"/>
              <w:autoSpaceDN w:val="0"/>
              <w:adjustRightInd w:val="0"/>
              <w:spacing w:after="0"/>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05D31" w:rsidRPr="00E74343" w:rsidRDefault="00D05D31"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05D31" w:rsidRPr="00E74343" w:rsidRDefault="00D05D31" w:rsidP="00C377F0">
            <w:pPr>
              <w:widowControl w:val="0"/>
              <w:autoSpaceDE w:val="0"/>
              <w:autoSpaceDN w:val="0"/>
              <w:adjustRightInd w:val="0"/>
              <w:spacing w:before="12" w:after="0"/>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100 or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African </w:t>
            </w:r>
            <w:proofErr w:type="spellStart"/>
            <w:r w:rsidRPr="00E74343">
              <w:rPr>
                <w:rFonts w:ascii="Times New Roman" w:hAnsi="Times New Roman"/>
                <w:color w:val="000000" w:themeColor="text1"/>
                <w:sz w:val="18"/>
                <w:szCs w:val="18"/>
              </w:rPr>
              <w:t>Diasp</w:t>
            </w:r>
            <w:proofErr w:type="spellEnd"/>
            <w:r w:rsidRPr="00E74343">
              <w:rPr>
                <w:rFonts w:ascii="Times New Roman" w:hAnsi="Times New Roman"/>
                <w:color w:val="000000" w:themeColor="text1"/>
                <w:sz w:val="18"/>
                <w:szCs w:val="18"/>
              </w:rPr>
              <w:t>.</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214"/>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Sci./History I</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322"/>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D05D31"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05D31" w:rsidRPr="00E74343" w:rsidTr="00C377F0">
        <w:trPr>
          <w:trHeight w:hRule="exact" w:val="32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8"/>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101 or 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2400,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&amp;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2060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C377F0">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C377F0">
        <w:trPr>
          <w:trHeight w:hRule="exact" w:val="511"/>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p w:rsidR="00D05D31" w:rsidRPr="00E74343" w:rsidRDefault="00D05D31" w:rsidP="00C377F0">
            <w:pPr>
              <w:widowControl w:val="0"/>
              <w:autoSpaceDE w:val="0"/>
              <w:autoSpaceDN w:val="0"/>
              <w:adjustRightInd w:val="0"/>
              <w:spacing w:before="6" w:after="0"/>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 1</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C377F0">
            <w:pPr>
              <w:widowControl w:val="0"/>
              <w:autoSpaceDE w:val="0"/>
              <w:autoSpaceDN w:val="0"/>
              <w:adjustRightInd w:val="0"/>
              <w:spacing w:after="0"/>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683295">
            <w:pPr>
              <w:widowControl w:val="0"/>
              <w:autoSpaceDE w:val="0"/>
              <w:autoSpaceDN w:val="0"/>
              <w:adjustRightInd w:val="0"/>
              <w:spacing w:after="0"/>
              <w:ind w:right="40" w:firstLine="10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tbl>
      <w:tblPr>
        <w:tblW w:w="0" w:type="auto"/>
        <w:tblLayout w:type="fixed"/>
        <w:tblCellMar>
          <w:left w:w="0" w:type="dxa"/>
          <w:right w:w="0" w:type="dxa"/>
        </w:tblCellMar>
        <w:tblLook w:val="0000"/>
      </w:tblPr>
      <w:tblGrid>
        <w:gridCol w:w="3095"/>
        <w:gridCol w:w="3534"/>
        <w:gridCol w:w="2208"/>
        <w:gridCol w:w="850"/>
      </w:tblGrid>
      <w:tr w:rsidR="00D05D31" w:rsidRPr="00E74343" w:rsidTr="00D05D31">
        <w:trPr>
          <w:trHeight w:hRule="exact" w:val="643"/>
        </w:trPr>
        <w:tc>
          <w:tcPr>
            <w:tcW w:w="3095" w:type="dxa"/>
            <w:tcBorders>
              <w:top w:val="single" w:sz="16" w:space="0" w:color="A3A3A3"/>
              <w:left w:val="nil"/>
              <w:bottom w:val="nil"/>
              <w:right w:val="nil"/>
            </w:tcBorders>
          </w:tcPr>
          <w:p w:rsidR="00D05D31" w:rsidRPr="00E74343" w:rsidRDefault="00D05D31" w:rsidP="00C377F0">
            <w:pPr>
              <w:widowControl w:val="0"/>
              <w:autoSpaceDE w:val="0"/>
              <w:autoSpaceDN w:val="0"/>
              <w:adjustRightInd w:val="0"/>
              <w:spacing w:before="6" w:after="0" w:line="190" w:lineRule="exact"/>
              <w:rPr>
                <w:rFonts w:ascii="Times New Roman" w:hAnsi="Times New Roman"/>
                <w:color w:val="000000" w:themeColor="text1"/>
                <w:sz w:val="19"/>
                <w:szCs w:val="19"/>
              </w:rPr>
            </w:pPr>
          </w:p>
          <w:p w:rsidR="00D05D31" w:rsidRPr="00E74343" w:rsidRDefault="00D05D31" w:rsidP="00C377F0">
            <w:pPr>
              <w:widowControl w:val="0"/>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left="72"/>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Princ</w:t>
            </w:r>
            <w:proofErr w:type="spellEnd"/>
            <w:r w:rsidRPr="00E74343">
              <w:rPr>
                <w:rFonts w:ascii="Times New Roman" w:hAnsi="Times New Roman"/>
                <w:color w:val="000000" w:themeColor="text1"/>
                <w:sz w:val="18"/>
                <w:szCs w:val="18"/>
              </w:rPr>
              <w:t>. Of Sociology</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val="restart"/>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Princ</w:t>
            </w:r>
            <w:proofErr w:type="spellEnd"/>
            <w:r w:rsidRPr="00E74343">
              <w:rPr>
                <w:rFonts w:ascii="Times New Roman" w:hAnsi="Times New Roman"/>
                <w:color w:val="000000" w:themeColor="text1"/>
                <w:sz w:val="18"/>
                <w:szCs w:val="18"/>
              </w:rPr>
              <w:t xml:space="preserve"> Group Dynamic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2420 &amp; 2430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Black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Forensics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322"/>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r w:rsidR="00D05D31" w:rsidRPr="00E74343" w:rsidTr="00D05D31">
        <w:trPr>
          <w:trHeight w:hRule="exact" w:val="32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355"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58"/>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2440, 2450 &amp; 2460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D05D31">
        <w:trPr>
          <w:trHeight w:hRule="exact" w:val="17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COMM 3200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72"/>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Phonetics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3340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for Elem/Mg</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4070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Intro to </w:t>
            </w:r>
            <w:proofErr w:type="spellStart"/>
            <w:r w:rsidRPr="00E74343">
              <w:rPr>
                <w:rFonts w:ascii="Times New Roman" w:hAnsi="Times New Roman"/>
                <w:color w:val="000000" w:themeColor="text1"/>
                <w:sz w:val="18"/>
                <w:szCs w:val="18"/>
              </w:rPr>
              <w:t>Spch</w:t>
            </w:r>
            <w:proofErr w:type="spellEnd"/>
            <w:r w:rsidRPr="00E74343">
              <w:rPr>
                <w:rFonts w:ascii="Times New Roman" w:hAnsi="Times New Roman"/>
                <w:color w:val="000000" w:themeColor="text1"/>
                <w:sz w:val="18"/>
                <w:szCs w:val="18"/>
              </w:rPr>
              <w:t xml:space="preserve"> Disorders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Fundamentals of Proc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 &amp; Debate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Intercultural </w:t>
            </w:r>
            <w:proofErr w:type="spellStart"/>
            <w:r w:rsidRPr="00E74343">
              <w:rPr>
                <w:rFonts w:ascii="Times New Roman" w:hAnsi="Times New Roman"/>
                <w:color w:val="000000" w:themeColor="text1"/>
                <w:sz w:val="18"/>
                <w:szCs w:val="18"/>
              </w:rPr>
              <w:t>Comm</w:t>
            </w:r>
            <w:proofErr w:type="spellEnd"/>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 xml:space="preserve">ganization </w:t>
            </w:r>
            <w:proofErr w:type="spellStart"/>
            <w:r w:rsidRPr="00E74343">
              <w:rPr>
                <w:rFonts w:ascii="Times New Roman" w:hAnsi="Times New Roman"/>
                <w:color w:val="000000" w:themeColor="text1"/>
                <w:sz w:val="18"/>
                <w:szCs w:val="18"/>
              </w:rPr>
              <w:t>Comm</w:t>
            </w:r>
            <w:proofErr w:type="spellEnd"/>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proofErr w:type="spellStart"/>
            <w:r w:rsidRPr="00E74343">
              <w:rPr>
                <w:rFonts w:ascii="Times New Roman" w:hAnsi="Times New Roman"/>
                <w:color w:val="000000" w:themeColor="text1"/>
                <w:sz w:val="18"/>
                <w:szCs w:val="18"/>
              </w:rPr>
              <w:t>Comm</w:t>
            </w:r>
            <w:proofErr w:type="spellEnd"/>
            <w:r w:rsidRPr="00E74343">
              <w:rPr>
                <w:rFonts w:ascii="Times New Roman" w:hAnsi="Times New Roman"/>
                <w:color w:val="000000" w:themeColor="text1"/>
                <w:sz w:val="18"/>
                <w:szCs w:val="18"/>
              </w:rPr>
              <w:t xml:space="preserve"> Research Meth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Prod &amp; </w:t>
            </w:r>
            <w:proofErr w:type="spellStart"/>
            <w:r w:rsidRPr="00E74343">
              <w:rPr>
                <w:rFonts w:ascii="Times New Roman" w:hAnsi="Times New Roman"/>
                <w:color w:val="000000" w:themeColor="text1"/>
                <w:sz w:val="18"/>
                <w:szCs w:val="18"/>
              </w:rPr>
              <w:t>Perf</w:t>
            </w:r>
            <w:proofErr w:type="spellEnd"/>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9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3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D05D31" w:rsidRPr="00E74343" w:rsidRDefault="00D05D31" w:rsidP="00B15597">
      <w:pPr>
        <w:widowControl w:val="0"/>
        <w:autoSpaceDE w:val="0"/>
        <w:autoSpaceDN w:val="0"/>
        <w:adjustRightInd w:val="0"/>
        <w:spacing w:after="240"/>
        <w:ind w:left="274" w:firstLine="0"/>
        <w:rPr>
          <w:rFonts w:ascii="Times New Roman" w:hAnsi="Times New Roman"/>
          <w:color w:val="000000" w:themeColor="text1"/>
          <w:sz w:val="24"/>
          <w:szCs w:val="24"/>
        </w:rPr>
      </w:pPr>
      <w:r w:rsidRPr="00E74343">
        <w:rPr>
          <w:rFonts w:ascii="Times New Roman" w:hAnsi="Times New Roman"/>
          <w:b/>
          <w:bCs/>
          <w:color w:val="000000" w:themeColor="text1"/>
          <w:spacing w:val="-8"/>
          <w:sz w:val="32"/>
          <w:szCs w:val="32"/>
        </w:rPr>
        <w:t>B</w:t>
      </w:r>
      <w:r w:rsidRPr="00E74343">
        <w:rPr>
          <w:rFonts w:ascii="Times New Roman" w:hAnsi="Times New Roman"/>
          <w:b/>
          <w:bCs/>
          <w:color w:val="000000" w:themeColor="text1"/>
          <w:spacing w:val="-8"/>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32"/>
          <w:sz w:val="24"/>
          <w:szCs w:val="24"/>
        </w:rPr>
        <w:t xml:space="preserve"> </w:t>
      </w:r>
      <w:r w:rsidRPr="00E74343">
        <w:rPr>
          <w:rFonts w:ascii="Times New Roman" w:hAnsi="Times New Roman"/>
          <w:b/>
          <w:bCs/>
          <w:color w:val="000000" w:themeColor="text1"/>
          <w:spacing w:val="-8"/>
          <w:sz w:val="32"/>
          <w:szCs w:val="32"/>
        </w:rPr>
        <w:t>A</w:t>
      </w:r>
      <w:r w:rsidRPr="00E74343">
        <w:rPr>
          <w:rFonts w:ascii="Times New Roman" w:hAnsi="Times New Roman"/>
          <w:b/>
          <w:bCs/>
          <w:color w:val="000000" w:themeColor="text1"/>
          <w:spacing w:val="-16"/>
          <w:sz w:val="24"/>
          <w:szCs w:val="24"/>
        </w:rPr>
        <w:t>R</w:t>
      </w:r>
      <w:r w:rsidRPr="00E74343">
        <w:rPr>
          <w:rFonts w:ascii="Times New Roman" w:hAnsi="Times New Roman"/>
          <w:b/>
          <w:bCs/>
          <w:color w:val="000000" w:themeColor="text1"/>
          <w:spacing w:val="-8"/>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D</w:t>
      </w:r>
      <w:r w:rsidRPr="00E74343">
        <w:rPr>
          <w:rFonts w:ascii="Times New Roman" w:hAnsi="Times New Roman"/>
          <w:b/>
          <w:bCs/>
          <w:color w:val="000000" w:themeColor="text1"/>
          <w:spacing w:val="-8"/>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S</w:t>
      </w:r>
      <w:r w:rsidRPr="00E74343">
        <w:rPr>
          <w:rFonts w:ascii="Times New Roman" w:hAnsi="Times New Roman"/>
          <w:b/>
          <w:bCs/>
          <w:color w:val="000000" w:themeColor="text1"/>
          <w:spacing w:val="-8"/>
          <w:sz w:val="24"/>
          <w:szCs w:val="24"/>
        </w:rPr>
        <w:t>PEEC</w:t>
      </w:r>
      <w:r w:rsidRPr="00E74343">
        <w:rPr>
          <w:rFonts w:ascii="Times New Roman" w:hAnsi="Times New Roman"/>
          <w:b/>
          <w:bCs/>
          <w:color w:val="000000" w:themeColor="text1"/>
          <w:sz w:val="24"/>
          <w:szCs w:val="24"/>
        </w:rPr>
        <w:t>H</w:t>
      </w:r>
      <w:r w:rsidRPr="00E74343">
        <w:rPr>
          <w:rFonts w:ascii="Times New Roman" w:hAnsi="Times New Roman"/>
          <w:b/>
          <w:bCs/>
          <w:color w:val="000000" w:themeColor="text1"/>
          <w:spacing w:val="-19"/>
          <w:sz w:val="24"/>
          <w:szCs w:val="24"/>
        </w:rPr>
        <w:t xml:space="preserve"> </w:t>
      </w:r>
      <w:r w:rsidRPr="00E74343">
        <w:rPr>
          <w:rFonts w:ascii="Times New Roman" w:hAnsi="Times New Roman"/>
          <w:b/>
          <w:bCs/>
          <w:color w:val="000000" w:themeColor="text1"/>
          <w:spacing w:val="-8"/>
          <w:sz w:val="24"/>
          <w:szCs w:val="24"/>
        </w:rPr>
        <w:t>AN</w:t>
      </w:r>
      <w:r w:rsidRPr="00E74343">
        <w:rPr>
          <w:rFonts w:ascii="Times New Roman" w:hAnsi="Times New Roman"/>
          <w:b/>
          <w:bCs/>
          <w:color w:val="000000" w:themeColor="text1"/>
          <w:sz w:val="24"/>
          <w:szCs w:val="24"/>
        </w:rPr>
        <w:t>D</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32"/>
          <w:sz w:val="32"/>
          <w:szCs w:val="32"/>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C</w:t>
      </w:r>
      <w:r w:rsidRPr="00E74343">
        <w:rPr>
          <w:rFonts w:ascii="Times New Roman" w:hAnsi="Times New Roman"/>
          <w:b/>
          <w:bCs/>
          <w:color w:val="000000" w:themeColor="text1"/>
          <w:spacing w:val="-8"/>
          <w:sz w:val="24"/>
          <w:szCs w:val="24"/>
        </w:rPr>
        <w:t>ONCENTR</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TION</w:t>
      </w:r>
    </w:p>
    <w:tbl>
      <w:tblPr>
        <w:tblpPr w:leftFromText="180" w:rightFromText="180" w:vertAnchor="text" w:horzAnchor="margin" w:tblpX="360" w:tblpY="714"/>
        <w:tblW w:w="9384" w:type="dxa"/>
        <w:tblLayout w:type="fixed"/>
        <w:tblCellMar>
          <w:left w:w="0" w:type="dxa"/>
          <w:right w:w="0" w:type="dxa"/>
        </w:tblCellMar>
        <w:tblLook w:val="0000"/>
      </w:tblPr>
      <w:tblGrid>
        <w:gridCol w:w="2609"/>
        <w:gridCol w:w="91"/>
        <w:gridCol w:w="3874"/>
        <w:gridCol w:w="768"/>
        <w:gridCol w:w="2042"/>
      </w:tblGrid>
      <w:tr w:rsidR="00D05D31" w:rsidRPr="00E74343" w:rsidTr="00B15597">
        <w:trPr>
          <w:trHeight w:hRule="exact" w:val="521"/>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40" w:firstLine="4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D05D31" w:rsidRPr="00E74343" w:rsidRDefault="00D05D31" w:rsidP="00D05D31">
            <w:pPr>
              <w:widowControl w:val="0"/>
              <w:autoSpaceDE w:val="0"/>
              <w:autoSpaceDN w:val="0"/>
              <w:adjustRightInd w:val="0"/>
              <w:spacing w:before="9" w:after="0"/>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920" w:firstLine="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D05D31" w:rsidRPr="00E74343" w:rsidRDefault="00D05D31" w:rsidP="00D05D31">
            <w:pPr>
              <w:widowControl w:val="0"/>
              <w:autoSpaceDE w:val="0"/>
              <w:autoSpaceDN w:val="0"/>
              <w:adjustRightInd w:val="0"/>
              <w:spacing w:before="9" w:after="0"/>
              <w:ind w:left="92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right="4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autoSpaceDE w:val="0"/>
              <w:autoSpaceDN w:val="0"/>
              <w:adjustRightInd w:val="0"/>
              <w:spacing w:before="9"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 Laboratory</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566"/>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2902</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D05D31" w:rsidRPr="00E74343" w:rsidRDefault="00D05D31" w:rsidP="00D05D31">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D05D31" w:rsidRPr="00E74343" w:rsidTr="00B15597">
        <w:trPr>
          <w:trHeight w:hRule="exact" w:val="343"/>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before="96" w:after="0"/>
              <w:ind w:left="40"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B15597">
        <w:trPr>
          <w:trHeight w:hRule="exact" w:val="230"/>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276" w:firstLine="734"/>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and Screen</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4733" w:type="dxa"/>
            <w:gridSpan w:val="3"/>
            <w:tcBorders>
              <w:top w:val="nil"/>
              <w:left w:val="nil"/>
              <w:bottom w:val="nil"/>
              <w:right w:val="nil"/>
            </w:tcBorders>
          </w:tcPr>
          <w:p w:rsidR="00D05D31" w:rsidRPr="00E74343" w:rsidRDefault="00D05D31" w:rsidP="00D05D31">
            <w:pPr>
              <w:widowControl w:val="0"/>
              <w:tabs>
                <w:tab w:val="left" w:pos="110"/>
              </w:tabs>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2904</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2905</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2907</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 Laboratory</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3600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Black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471"/>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D05D31" w:rsidRPr="00E74343" w:rsidRDefault="00D05D31"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33</w:t>
            </w:r>
            <w:r w:rsidR="00683295" w:rsidRPr="00E74343">
              <w:rPr>
                <w:rFonts w:ascii="Times New Roman" w:hAnsi="Times New Roman"/>
                <w:b/>
                <w:bCs/>
                <w:color w:val="000000" w:themeColor="text1"/>
                <w:sz w:val="18"/>
                <w:szCs w:val="18"/>
              </w:rPr>
              <w:t xml:space="preserve"> hours)</w:t>
            </w:r>
          </w:p>
        </w:tc>
      </w:tr>
    </w:tbl>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b/>
          <w:bCs/>
          <w:color w:val="000000" w:themeColor="text1"/>
          <w:sz w:val="18"/>
          <w:szCs w:val="18"/>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color w:val="000000" w:themeColor="text1"/>
          <w:sz w:val="18"/>
          <w:szCs w:val="18"/>
        </w:rPr>
      </w:pPr>
      <w:r w:rsidRPr="00E74343">
        <w:rPr>
          <w:rFonts w:ascii="Times New Roman" w:hAnsi="Times New Roman"/>
          <w:b/>
          <w:bCs/>
          <w:color w:val="000000" w:themeColor="text1"/>
          <w:sz w:val="18"/>
          <w:szCs w:val="18"/>
        </w:rPr>
        <w:t>General Electives</w:t>
      </w:r>
    </w:p>
    <w:p w:rsidR="00B15597" w:rsidRPr="00E74343" w:rsidRDefault="00B15597" w:rsidP="00683295">
      <w:pPr>
        <w:widowControl w:val="0"/>
        <w:tabs>
          <w:tab w:val="left" w:pos="8910"/>
          <w:tab w:val="left" w:pos="10080"/>
        </w:tabs>
        <w:autoSpaceDE w:val="0"/>
        <w:autoSpaceDN w:val="0"/>
        <w:adjustRightInd w:val="0"/>
        <w:spacing w:before="12"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z w:val="18"/>
          <w:szCs w:val="18"/>
        </w:rPr>
        <w:t>Courses related to the major or other area(s) of interest</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24</w:t>
      </w:r>
      <w:r w:rsidR="00683295" w:rsidRPr="00E74343">
        <w:rPr>
          <w:rFonts w:ascii="Times New Roman" w:hAnsi="Times New Roman"/>
          <w:color w:val="000000" w:themeColor="text1"/>
          <w:sz w:val="18"/>
          <w:szCs w:val="18"/>
        </w:rPr>
        <w:t xml:space="preserve"> hours)</w:t>
      </w:r>
    </w:p>
    <w:p w:rsidR="00B15597" w:rsidRPr="00E74343" w:rsidRDefault="00B15597" w:rsidP="00683295">
      <w:pPr>
        <w:widowControl w:val="0"/>
        <w:tabs>
          <w:tab w:val="left" w:pos="8730"/>
          <w:tab w:val="left" w:pos="10460"/>
        </w:tabs>
        <w:autoSpaceDE w:val="0"/>
        <w:autoSpaceDN w:val="0"/>
        <w:adjustRightInd w:val="0"/>
        <w:spacing w:before="9"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otal Required for Graduation</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123</w:t>
      </w:r>
      <w:r w:rsidR="00683295" w:rsidRPr="00E74343">
        <w:rPr>
          <w:rFonts w:ascii="Times New Roman" w:hAnsi="Times New Roman"/>
          <w:color w:val="000000" w:themeColor="text1"/>
          <w:sz w:val="18"/>
          <w:szCs w:val="18"/>
        </w:rPr>
        <w:t xml:space="preserve"> hours)</w:t>
      </w:r>
    </w:p>
    <w:p w:rsidR="00B15597" w:rsidRPr="00E74343" w:rsidRDefault="00B15597" w:rsidP="00B15597">
      <w:pPr>
        <w:widowControl w:val="0"/>
        <w:autoSpaceDE w:val="0"/>
        <w:autoSpaceDN w:val="0"/>
        <w:adjustRightInd w:val="0"/>
        <w:spacing w:before="2" w:after="0" w:line="160" w:lineRule="exact"/>
        <w:ind w:right="850" w:firstLine="420"/>
        <w:rPr>
          <w:rFonts w:ascii="Times New Roman" w:hAnsi="Times New Roman"/>
          <w:color w:val="000000" w:themeColor="text1"/>
          <w:sz w:val="16"/>
          <w:szCs w:val="16"/>
        </w:rPr>
      </w:pPr>
    </w:p>
    <w:p w:rsidR="00B15597" w:rsidRPr="00E74343" w:rsidRDefault="00B15597" w:rsidP="00D05D31">
      <w:pPr>
        <w:ind w:left="2880" w:firstLine="270"/>
        <w:rPr>
          <w:color w:val="000000" w:themeColor="text1"/>
        </w:rPr>
      </w:pPr>
    </w:p>
    <w:p w:rsidR="00DF1FC2" w:rsidRPr="00E74343" w:rsidRDefault="00DF1FC2" w:rsidP="00DF1FC2">
      <w:pPr>
        <w:widowControl w:val="0"/>
        <w:autoSpaceDE w:val="0"/>
        <w:autoSpaceDN w:val="0"/>
        <w:adjustRightInd w:val="0"/>
        <w:spacing w:before="7" w:after="0" w:line="250" w:lineRule="auto"/>
        <w:ind w:left="360" w:right="1981"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PEECH AND</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ONCENTR</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p>
    <w:p w:rsidR="00DF1FC2" w:rsidRPr="00E74343" w:rsidRDefault="00DF1FC2" w:rsidP="00DF1FC2">
      <w:pPr>
        <w:widowControl w:val="0"/>
        <w:autoSpaceDE w:val="0"/>
        <w:autoSpaceDN w:val="0"/>
        <w:adjustRightInd w:val="0"/>
        <w:spacing w:before="39" w:after="0"/>
        <w:ind w:left="140" w:firstLine="22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tbl>
      <w:tblPr>
        <w:tblW w:w="0" w:type="auto"/>
        <w:tblInd w:w="100" w:type="dxa"/>
        <w:tblLayout w:type="fixed"/>
        <w:tblCellMar>
          <w:left w:w="0" w:type="dxa"/>
          <w:right w:w="0" w:type="dxa"/>
        </w:tblCellMar>
        <w:tblLook w:val="0000"/>
      </w:tblPr>
      <w:tblGrid>
        <w:gridCol w:w="1962"/>
        <w:gridCol w:w="3943"/>
        <w:gridCol w:w="1825"/>
        <w:gridCol w:w="1020"/>
      </w:tblGrid>
      <w:tr w:rsidR="00DF1FC2" w:rsidRPr="00E74343" w:rsidTr="00C377F0">
        <w:trPr>
          <w:trHeight w:hRule="exact" w:val="51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left="80" w:firstLine="26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F1FC2" w:rsidRPr="00E74343" w:rsidRDefault="00DF1FC2" w:rsidP="00C377F0">
            <w:pPr>
              <w:widowControl w:val="0"/>
              <w:autoSpaceDE w:val="0"/>
              <w:autoSpaceDN w:val="0"/>
              <w:adjustRightInd w:val="0"/>
              <w:spacing w:before="12" w:after="0"/>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DF1FC2" w:rsidRPr="00E74343" w:rsidRDefault="00DF1FC2" w:rsidP="00C377F0">
            <w:pPr>
              <w:widowControl w:val="0"/>
              <w:autoSpaceDE w:val="0"/>
              <w:autoSpaceDN w:val="0"/>
              <w:adjustRightInd w:val="0"/>
              <w:spacing w:after="0"/>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F1FC2" w:rsidRPr="00E74343" w:rsidRDefault="00DF1FC2"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0" w:firstLine="9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F1FC2" w:rsidRPr="00E74343" w:rsidRDefault="00DF1FC2" w:rsidP="00C377F0">
            <w:pPr>
              <w:widowControl w:val="0"/>
              <w:autoSpaceDE w:val="0"/>
              <w:autoSpaceDN w:val="0"/>
              <w:adjustRightInd w:val="0"/>
              <w:spacing w:before="12"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Analytic Discussion of Global Issues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Computers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Leadership</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U.S. and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C377F0">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2900,2901,2902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C377F0">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80" w:firstLine="1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hanging="5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C377F0">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&amp; Screen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2040, 2041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2530, 2531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1020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&amp; Culture Recommended)</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C377F0">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2640, 3640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3530, 3600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 Black Drama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3040, 3041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2903,2904,2905</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r w:rsidR="00DF1FC2" w:rsidRPr="00E74343" w:rsidTr="00C377F0">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C377F0">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3540, 3541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C377F0">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2906,2907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C377F0">
        <w:trPr>
          <w:trHeight w:hRule="exact" w:val="23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C377F0">
        <w:trPr>
          <w:trHeight w:hRule="exact" w:val="250"/>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020"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C377F0">
        <w:trPr>
          <w:trHeight w:hRule="exact" w:val="311"/>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2"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c>
          <w:tcPr>
            <w:tcW w:w="1020"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bl>
    <w:p w:rsidR="00DF1FC2" w:rsidRPr="00E74343" w:rsidRDefault="00DF1FC2" w:rsidP="00D05D31">
      <w:pPr>
        <w:ind w:left="2880" w:firstLine="270"/>
        <w:rPr>
          <w:color w:val="000000" w:themeColor="text1"/>
        </w:rPr>
      </w:pPr>
    </w:p>
    <w:p w:rsidR="00DF1FC2" w:rsidRPr="00E74343" w:rsidRDefault="00DF1FC2">
      <w:pPr>
        <w:rPr>
          <w:color w:val="000000" w:themeColor="text1"/>
        </w:rPr>
      </w:pPr>
      <w:r w:rsidRPr="00E74343">
        <w:rPr>
          <w:color w:val="000000" w:themeColor="text1"/>
        </w:rPr>
        <w:br w:type="page"/>
      </w:r>
    </w:p>
    <w:p w:rsidR="005D6CD2" w:rsidRPr="00E74343" w:rsidRDefault="005D6CD2" w:rsidP="00426445">
      <w:pPr>
        <w:pStyle w:val="Heading2"/>
        <w:spacing w:before="0"/>
        <w:ind w:left="274" w:firstLine="0"/>
        <w:rPr>
          <w:rFonts w:ascii="Times New Roman" w:hAnsi="Times New Roman"/>
          <w:color w:val="000000" w:themeColor="text1"/>
          <w:spacing w:val="-21"/>
          <w:sz w:val="48"/>
          <w:szCs w:val="48"/>
        </w:rPr>
        <w:sectPr w:rsidR="005D6CD2" w:rsidRPr="00E74343" w:rsidSect="006E2E86">
          <w:headerReference w:type="even" r:id="rId17"/>
          <w:pgSz w:w="12240" w:h="15840" w:code="1"/>
          <w:pgMar w:top="432" w:right="1123" w:bottom="274" w:left="547" w:header="720" w:footer="288" w:gutter="0"/>
          <w:cols w:space="720"/>
          <w:docGrid w:linePitch="360"/>
        </w:sectPr>
      </w:pPr>
      <w:bookmarkStart w:id="173" w:name="_Toc295327601"/>
      <w:bookmarkStart w:id="174" w:name="_Toc295562548"/>
    </w:p>
    <w:p w:rsidR="00DF1FC2" w:rsidRPr="00E74343" w:rsidRDefault="00DF1FC2" w:rsidP="00426445">
      <w:pPr>
        <w:pStyle w:val="Heading2"/>
        <w:spacing w:before="0"/>
        <w:ind w:left="274" w:firstLine="0"/>
        <w:rPr>
          <w:rFonts w:ascii="Times New Roman" w:hAnsi="Times New Roman"/>
          <w:color w:val="000000" w:themeColor="text1"/>
          <w:spacing w:val="-22"/>
          <w:sz w:val="44"/>
          <w:szCs w:val="44"/>
        </w:rPr>
      </w:pPr>
      <w:bookmarkStart w:id="175" w:name="_Toc295574486"/>
      <w:bookmarkStart w:id="176" w:name="_Toc295734983"/>
      <w:r w:rsidRPr="00E74343">
        <w:rPr>
          <w:rFonts w:ascii="Times New Roman" w:hAnsi="Times New Roman"/>
          <w:color w:val="000000" w:themeColor="text1"/>
          <w:spacing w:val="-21"/>
          <w:sz w:val="48"/>
          <w:szCs w:val="48"/>
        </w:rPr>
        <w:lastRenderedPageBreak/>
        <w:t>D</w:t>
      </w:r>
      <w:r w:rsidRPr="00E74343">
        <w:rPr>
          <w:rFonts w:ascii="Times New Roman" w:hAnsi="Times New Roman"/>
          <w:color w:val="000000" w:themeColor="text1"/>
          <w:spacing w:val="-22"/>
          <w:sz w:val="44"/>
          <w:szCs w:val="44"/>
        </w:rPr>
        <w:t>E</w:t>
      </w:r>
      <w:r w:rsidRPr="00E74343">
        <w:rPr>
          <w:rFonts w:ascii="Times New Roman" w:hAnsi="Times New Roman"/>
          <w:color w:val="000000" w:themeColor="text1"/>
          <w:spacing w:val="-71"/>
          <w:sz w:val="44"/>
          <w:szCs w:val="44"/>
        </w:rPr>
        <w:t>P</w:t>
      </w:r>
      <w:r w:rsidRPr="00E74343">
        <w:rPr>
          <w:rFonts w:ascii="Times New Roman" w:hAnsi="Times New Roman"/>
          <w:color w:val="000000" w:themeColor="text1"/>
          <w:spacing w:val="-22"/>
          <w:sz w:val="44"/>
          <w:szCs w:val="44"/>
        </w:rPr>
        <w:t>A</w:t>
      </w:r>
      <w:r w:rsidRPr="00E74343">
        <w:rPr>
          <w:rFonts w:ascii="Times New Roman" w:hAnsi="Times New Roman"/>
          <w:color w:val="000000" w:themeColor="text1"/>
          <w:spacing w:val="-54"/>
          <w:sz w:val="44"/>
          <w:szCs w:val="44"/>
        </w:rPr>
        <w:t>R</w:t>
      </w:r>
      <w:r w:rsidRPr="00E74343">
        <w:rPr>
          <w:rFonts w:ascii="Times New Roman" w:hAnsi="Times New Roman"/>
          <w:color w:val="000000" w:themeColor="text1"/>
          <w:spacing w:val="-22"/>
          <w:sz w:val="44"/>
          <w:szCs w:val="44"/>
        </w:rPr>
        <w:t>TMEN</w:t>
      </w:r>
      <w:r w:rsidRPr="00E74343">
        <w:rPr>
          <w:rFonts w:ascii="Times New Roman" w:hAnsi="Times New Roman"/>
          <w:color w:val="000000" w:themeColor="text1"/>
          <w:sz w:val="44"/>
          <w:szCs w:val="44"/>
        </w:rPr>
        <w:t>T</w:t>
      </w:r>
      <w:r w:rsidRPr="00E74343">
        <w:rPr>
          <w:rFonts w:ascii="Times New Roman" w:hAnsi="Times New Roman"/>
          <w:color w:val="000000" w:themeColor="text1"/>
          <w:spacing w:val="-8"/>
          <w:sz w:val="44"/>
          <w:szCs w:val="44"/>
        </w:rPr>
        <w:t xml:space="preserve"> </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z w:val="44"/>
          <w:szCs w:val="44"/>
        </w:rPr>
        <w:t>F</w:t>
      </w:r>
      <w:r w:rsidRPr="00E74343">
        <w:rPr>
          <w:rFonts w:ascii="Times New Roman" w:hAnsi="Times New Roman"/>
          <w:color w:val="000000" w:themeColor="text1"/>
          <w:spacing w:val="2"/>
          <w:sz w:val="44"/>
          <w:szCs w:val="44"/>
        </w:rPr>
        <w:t xml:space="preserve"> </w:t>
      </w:r>
      <w:r w:rsidRPr="00E74343">
        <w:rPr>
          <w:rFonts w:ascii="Times New Roman" w:hAnsi="Times New Roman"/>
          <w:color w:val="000000" w:themeColor="text1"/>
          <w:spacing w:val="-21"/>
          <w:sz w:val="48"/>
          <w:szCs w:val="48"/>
        </w:rPr>
        <w:t>H</w:t>
      </w:r>
      <w:r w:rsidRPr="00E74343">
        <w:rPr>
          <w:rFonts w:ascii="Times New Roman" w:hAnsi="Times New Roman"/>
          <w:color w:val="000000" w:themeColor="text1"/>
          <w:spacing w:val="-22"/>
          <w:sz w:val="44"/>
          <w:szCs w:val="44"/>
        </w:rPr>
        <w:t>IS</w:t>
      </w:r>
      <w:r w:rsidRPr="00E74343">
        <w:rPr>
          <w:rFonts w:ascii="Times New Roman" w:hAnsi="Times New Roman"/>
          <w:color w:val="000000" w:themeColor="text1"/>
          <w:spacing w:val="-31"/>
          <w:sz w:val="44"/>
          <w:szCs w:val="44"/>
        </w:rPr>
        <w:t>T</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pacing w:val="-51"/>
          <w:sz w:val="44"/>
          <w:szCs w:val="44"/>
        </w:rPr>
        <w:t>R</w:t>
      </w:r>
      <w:r w:rsidRPr="00E74343">
        <w:rPr>
          <w:rFonts w:ascii="Times New Roman" w:hAnsi="Times New Roman"/>
          <w:color w:val="000000" w:themeColor="text1"/>
          <w:spacing w:val="-91"/>
          <w:sz w:val="44"/>
          <w:szCs w:val="44"/>
        </w:rPr>
        <w:t>Y</w:t>
      </w:r>
      <w:r w:rsidRPr="00E74343">
        <w:rPr>
          <w:rFonts w:ascii="Times New Roman" w:hAnsi="Times New Roman"/>
          <w:color w:val="000000" w:themeColor="text1"/>
          <w:sz w:val="44"/>
          <w:szCs w:val="44"/>
        </w:rPr>
        <w:t>,</w:t>
      </w:r>
      <w:r w:rsidRPr="00E74343">
        <w:rPr>
          <w:rFonts w:ascii="Times New Roman" w:hAnsi="Times New Roman"/>
          <w:color w:val="000000" w:themeColor="text1"/>
          <w:spacing w:val="-43"/>
          <w:sz w:val="44"/>
          <w:szCs w:val="44"/>
        </w:rPr>
        <w:t xml:space="preserve"> </w:t>
      </w:r>
      <w:r w:rsidRPr="00E74343">
        <w:rPr>
          <w:rFonts w:ascii="Times New Roman" w:hAnsi="Times New Roman"/>
          <w:color w:val="000000" w:themeColor="text1"/>
          <w:spacing w:val="-21"/>
          <w:sz w:val="48"/>
          <w:szCs w:val="48"/>
        </w:rPr>
        <w:t>P</w:t>
      </w:r>
      <w:r w:rsidRPr="00E74343">
        <w:rPr>
          <w:rFonts w:ascii="Times New Roman" w:hAnsi="Times New Roman"/>
          <w:color w:val="000000" w:themeColor="text1"/>
          <w:spacing w:val="-22"/>
          <w:sz w:val="44"/>
          <w:szCs w:val="44"/>
        </w:rPr>
        <w:t>OLITICAL</w:t>
      </w:r>
      <w:bookmarkStart w:id="177" w:name="_Toc295327602"/>
      <w:bookmarkEnd w:id="173"/>
      <w:r w:rsidR="003D64F7" w:rsidRPr="00E74343">
        <w:rPr>
          <w:rFonts w:ascii="Times New Roman" w:hAnsi="Times New Roman"/>
          <w:color w:val="000000" w:themeColor="text1"/>
          <w:spacing w:val="-22"/>
          <w:sz w:val="44"/>
          <w:szCs w:val="44"/>
        </w:rPr>
        <w:t xml:space="preserve"> </w:t>
      </w:r>
      <w:r w:rsidRPr="00E74343">
        <w:rPr>
          <w:rFonts w:ascii="Times New Roman" w:hAnsi="Times New Roman"/>
          <w:color w:val="000000" w:themeColor="text1"/>
          <w:spacing w:val="-21"/>
          <w:sz w:val="48"/>
          <w:szCs w:val="48"/>
        </w:rPr>
        <w:t>S</w:t>
      </w:r>
      <w:r w:rsidRPr="00E74343">
        <w:rPr>
          <w:rFonts w:ascii="Times New Roman" w:hAnsi="Times New Roman"/>
          <w:color w:val="000000" w:themeColor="text1"/>
          <w:spacing w:val="-22"/>
          <w:sz w:val="44"/>
          <w:szCs w:val="44"/>
        </w:rPr>
        <w:t>CIENC</w:t>
      </w:r>
      <w:r w:rsidRPr="00E74343">
        <w:rPr>
          <w:rFonts w:ascii="Times New Roman" w:hAnsi="Times New Roman"/>
          <w:color w:val="000000" w:themeColor="text1"/>
          <w:sz w:val="44"/>
          <w:szCs w:val="44"/>
        </w:rPr>
        <w:t>E</w:t>
      </w:r>
      <w:bookmarkEnd w:id="174"/>
      <w:bookmarkEnd w:id="175"/>
      <w:bookmarkEnd w:id="176"/>
      <w:r w:rsidRPr="00E74343">
        <w:rPr>
          <w:rFonts w:ascii="Times New Roman" w:hAnsi="Times New Roman"/>
          <w:color w:val="000000" w:themeColor="text1"/>
          <w:spacing w:val="-28"/>
          <w:sz w:val="44"/>
          <w:szCs w:val="44"/>
        </w:rPr>
        <w:t xml:space="preserve"> </w:t>
      </w:r>
      <w:bookmarkEnd w:id="177"/>
    </w:p>
    <w:p w:rsidR="00C86877" w:rsidRPr="00E74343" w:rsidRDefault="00C86877" w:rsidP="00C86877">
      <w:pPr>
        <w:widowControl w:val="0"/>
        <w:autoSpaceDE w:val="0"/>
        <w:autoSpaceDN w:val="0"/>
        <w:adjustRightInd w:val="0"/>
        <w:spacing w:after="0" w:line="250" w:lineRule="auto"/>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40"/>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baccalaureate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double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  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designed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 pare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researchers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work,</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service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minimum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54</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semester hour courses beginning at the 2000 level.</w:t>
      </w:r>
    </w:p>
    <w:p w:rsidR="00C86877" w:rsidRPr="00E74343" w:rsidRDefault="00C86877" w:rsidP="00C86877">
      <w:pPr>
        <w:widowControl w:val="0"/>
        <w:autoSpaceDE w:val="0"/>
        <w:autoSpaceDN w:val="0"/>
        <w:adjustRightInd w:val="0"/>
        <w:spacing w:before="16" w:after="0" w:line="200" w:lineRule="exact"/>
        <w:ind w:left="360" w:right="130" w:firstLine="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Course Requirements for the Bachelor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in History</w:t>
      </w:r>
    </w:p>
    <w:p w:rsidR="00C86877" w:rsidRPr="00E74343" w:rsidRDefault="00C86877" w:rsidP="00C86877">
      <w:pPr>
        <w:widowControl w:val="0"/>
        <w:autoSpaceDE w:val="0"/>
        <w:autoSpaceDN w:val="0"/>
        <w:adjustRightInd w:val="0"/>
        <w:spacing w:before="9" w:after="0" w:line="250" w:lineRule="auto"/>
        <w:ind w:left="720" w:right="593"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 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History major requirements -complete the-following:</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 and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12 </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b.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 3302, 4301 and 4302</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courses at the 3000-4000 levels d. Three European History courses at the 3000-4000 levels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 courses at the 3000-4000 levels f.</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z w:val="18"/>
          <w:szCs w:val="18"/>
        </w:rPr>
        <w:t>Three professional electives at the 3000-4000 levels</w:t>
      </w:r>
    </w:p>
    <w:p w:rsidR="00C86877" w:rsidRPr="00E74343" w:rsidRDefault="00C86877" w:rsidP="00C86877">
      <w:pPr>
        <w:widowControl w:val="0"/>
        <w:autoSpaceDE w:val="0"/>
        <w:autoSpaceDN w:val="0"/>
        <w:adjustRightInd w:val="0"/>
        <w:spacing w:after="0"/>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Complete up to ten (10) hours of general electives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Maintain a “C” or higher for all classes taken in Areas F and H of the History Check sheet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proofErr w:type="spellStart"/>
      <w:r w:rsidRPr="00E74343">
        <w:rPr>
          <w:rFonts w:ascii="Times New Roman" w:hAnsi="Times New Roman"/>
          <w:color w:val="000000" w:themeColor="text1"/>
          <w:sz w:val="18"/>
          <w:szCs w:val="18"/>
        </w:rPr>
        <w:t>i</w:t>
      </w:r>
      <w:proofErr w:type="spellEnd"/>
      <w:r w:rsidRPr="00E74343">
        <w:rPr>
          <w:rFonts w:ascii="Times New Roman" w:hAnsi="Times New Roman"/>
          <w:color w:val="000000" w:themeColor="text1"/>
          <w:sz w:val="18"/>
          <w:szCs w:val="18"/>
        </w:rPr>
        <w:t>. Complete the 123-124 hours for the major with a GPA of at least 2.25</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ACAT subject area test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k. Complete last 30 semester hours at Albany State</w:t>
      </w:r>
    </w:p>
    <w:p w:rsidR="00C86877" w:rsidRPr="00E74343" w:rsidRDefault="00C86877" w:rsidP="00C86877">
      <w:pPr>
        <w:widowControl w:val="0"/>
        <w:autoSpaceDE w:val="0"/>
        <w:autoSpaceDN w:val="0"/>
        <w:adjustRightInd w:val="0"/>
        <w:spacing w:after="0"/>
        <w:ind w:left="1380"/>
        <w:rPr>
          <w:rFonts w:ascii="Times New Roman" w:hAnsi="Times New Roman"/>
          <w:color w:val="000000" w:themeColor="text1"/>
          <w:sz w:val="18"/>
          <w:szCs w:val="18"/>
        </w:rPr>
      </w:pPr>
    </w:p>
    <w:p w:rsidR="00C86877" w:rsidRPr="00E74343" w:rsidRDefault="00C86877" w:rsidP="00C86877">
      <w:pPr>
        <w:widowControl w:val="0"/>
        <w:autoSpaceDE w:val="0"/>
        <w:autoSpaceDN w:val="0"/>
        <w:adjustRightInd w:val="0"/>
        <w:spacing w:before="7"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z w:val="18"/>
          <w:szCs w:val="18"/>
        </w:rPr>
        <w:t>EQUIREMENTS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FOR</w:t>
      </w:r>
      <w:r w:rsidRPr="00E74343">
        <w:rPr>
          <w:rFonts w:ascii="Times New Roman" w:hAnsi="Times New Roman"/>
          <w:b/>
          <w:bCs/>
          <w:color w:val="000000" w:themeColor="text1"/>
          <w:spacing w:val="12"/>
          <w:sz w:val="18"/>
          <w:szCs w:val="18"/>
        </w:rPr>
        <w:t xml:space="preserve"> </w:t>
      </w:r>
      <w:r w:rsidRPr="00E74343">
        <w:rPr>
          <w:rFonts w:ascii="Times New Roman" w:hAnsi="Times New Roman"/>
          <w:b/>
          <w:bCs/>
          <w:color w:val="000000" w:themeColor="text1"/>
          <w:sz w:val="18"/>
          <w:szCs w:val="18"/>
        </w:rPr>
        <w:t>THE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A</w:t>
      </w:r>
      <w:r w:rsidRPr="00E74343">
        <w:rPr>
          <w:rFonts w:ascii="Times New Roman" w:hAnsi="Times New Roman"/>
          <w:b/>
          <w:bCs/>
          <w:color w:val="000000" w:themeColor="text1"/>
          <w:spacing w:val="-6"/>
          <w:sz w:val="18"/>
          <w:szCs w:val="18"/>
        </w:rPr>
        <w:t>R</w:t>
      </w:r>
      <w:r w:rsidRPr="00E74343">
        <w:rPr>
          <w:rFonts w:ascii="Times New Roman" w:hAnsi="Times New Roman"/>
          <w:b/>
          <w:bCs/>
          <w:color w:val="000000" w:themeColor="text1"/>
          <w:sz w:val="18"/>
          <w:szCs w:val="18"/>
        </w:rPr>
        <w:t>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OLITICAL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CIENCE</w:t>
      </w:r>
    </w:p>
    <w:p w:rsidR="00C86877" w:rsidRPr="00E74343" w:rsidRDefault="00C86877" w:rsidP="00C86877">
      <w:pPr>
        <w:widowControl w:val="0"/>
        <w:autoSpaceDE w:val="0"/>
        <w:autoSpaceDN w:val="0"/>
        <w:adjustRightInd w:val="0"/>
        <w:spacing w:before="6" w:after="0" w:line="240" w:lineRule="exact"/>
        <w:ind w:left="360" w:right="130" w:firstLine="0"/>
        <w:rPr>
          <w:rFonts w:ascii="Times New Roman" w:hAnsi="Times New Roman"/>
          <w:color w:val="000000" w:themeColor="text1"/>
          <w:sz w:val="24"/>
          <w:szCs w:val="24"/>
        </w:rPr>
      </w:pPr>
    </w:p>
    <w:p w:rsidR="00C86877" w:rsidRPr="00E74343" w:rsidRDefault="00C86877" w:rsidP="00C86877">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encompasses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investigation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institutions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w:t>
      </w:r>
      <w:r w:rsidRPr="00E74343">
        <w:rPr>
          <w:rFonts w:ascii="Times New Roman" w:hAnsi="Times New Roman"/>
          <w:color w:val="000000" w:themeColor="text1"/>
          <w:sz w:val="18"/>
          <w:szCs w:val="18"/>
        </w:rPr>
        <w:t>rom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take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Comparative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Constitutional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Research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Methodology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Relations.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suitable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w:t>
      </w:r>
      <w:r w:rsidRPr="00E74343">
        <w:rPr>
          <w:rFonts w:ascii="Times New Roman" w:hAnsi="Times New Roman"/>
          <w:color w:val="000000" w:themeColor="text1"/>
          <w:spacing w:val="-1"/>
          <w:sz w:val="18"/>
          <w:szCs w:val="18"/>
        </w:rPr>
        <w:t>r</w:t>
      </w:r>
      <w:r w:rsidRPr="00E74343">
        <w:rPr>
          <w:rFonts w:ascii="Times New Roman" w:hAnsi="Times New Roman"/>
          <w:color w:val="000000" w:themeColor="text1"/>
          <w:sz w:val="18"/>
          <w:szCs w:val="18"/>
        </w:rPr>
        <w:t>eer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interests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 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state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urban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planning,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federal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bureaucrac</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journalism.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mu</w:t>
      </w:r>
      <w:r w:rsidRPr="00E74343">
        <w:rPr>
          <w:rFonts w:ascii="Times New Roman" w:hAnsi="Times New Roman"/>
          <w:color w:val="000000" w:themeColor="text1"/>
          <w:spacing w:val="-1"/>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54 semester hour courses beginning at the 2000 level.</w:t>
      </w:r>
    </w:p>
    <w:p w:rsidR="00C86877" w:rsidRPr="00E74343" w:rsidRDefault="00C86877" w:rsidP="00C86877">
      <w:pPr>
        <w:widowControl w:val="0"/>
        <w:autoSpaceDE w:val="0"/>
        <w:autoSpaceDN w:val="0"/>
        <w:adjustRightInd w:val="0"/>
        <w:spacing w:before="16"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line="250" w:lineRule="auto"/>
        <w:ind w:left="720" w:right="264"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123-124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Political Science major requirements -complete the following:</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 xml:space="preserve">Complete POLS 2101 and SSCI 2402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 Complete POLS 4371, 4372 and 4401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 Complete the following -POLS 3511 or 4512 and choose an additional six semester hours from International Relations/Comparative Government POLS 4512, 4513, 4514, 4515, 4816, 4817 and 4824.</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d. Complete POLS 3601 and choose six additional semester hours from American National/State/Local Government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 Complete POLS 3701 and choose six hours from Constitutional Law. Complete nine hours of professional political science electives from POLS 3705, 3708, 4515, 4818 and 4619 (or any other electives under areas F, G or H that are not used to satisfy electives in those areas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f. Complete up to ten (10) hours of general electives.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Maintain a “C” or higher for all classes taken in Areas F and H of the Political Science Check sheet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Complete the 123-124 hours for the major with a GPA of at least 2.25</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proofErr w:type="spellStart"/>
      <w:r w:rsidRPr="00E74343">
        <w:rPr>
          <w:rFonts w:ascii="Times New Roman" w:hAnsi="Times New Roman"/>
          <w:color w:val="000000" w:themeColor="text1"/>
          <w:sz w:val="18"/>
          <w:szCs w:val="18"/>
        </w:rPr>
        <w:t>i</w:t>
      </w:r>
      <w:proofErr w:type="spellEnd"/>
      <w:r w:rsidRPr="00E74343">
        <w:rPr>
          <w:rFonts w:ascii="Times New Roman" w:hAnsi="Times New Roman"/>
          <w:color w:val="000000" w:themeColor="text1"/>
          <w:sz w:val="18"/>
          <w:szCs w:val="18"/>
        </w:rPr>
        <w:t>. Complete ACAT subject area test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last 30 semester hours at Albany State</w:t>
      </w:r>
    </w:p>
    <w:p w:rsidR="002520D6" w:rsidRPr="00E74343" w:rsidRDefault="002520D6" w:rsidP="002520D6">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2520D6" w:rsidRPr="00E74343" w:rsidRDefault="002520D6" w:rsidP="002520D6">
      <w:pPr>
        <w:widowControl w:val="0"/>
        <w:autoSpaceDE w:val="0"/>
        <w:autoSpaceDN w:val="0"/>
        <w:adjustRightInd w:val="0"/>
        <w:spacing w:after="0"/>
        <w:ind w:left="270" w:right="130" w:firstLine="0"/>
        <w:jc w:val="both"/>
        <w:rPr>
          <w:rFonts w:ascii="Times New Roman" w:hAnsi="Times New Roman" w:cs="Times New Roman"/>
          <w:color w:val="000000" w:themeColor="text1"/>
          <w:sz w:val="24"/>
          <w:szCs w:val="24"/>
        </w:rPr>
      </w:pPr>
      <w:r w:rsidRPr="00E74343">
        <w:rPr>
          <w:rFonts w:ascii="Times New Roman" w:hAnsi="Times New Roman" w:cs="Times New Roman"/>
          <w:b/>
          <w:bCs/>
          <w:color w:val="000000" w:themeColor="text1"/>
          <w:sz w:val="24"/>
          <w:szCs w:val="24"/>
        </w:rPr>
        <w:t>MINOR</w:t>
      </w:r>
      <w:r w:rsidRPr="00E74343">
        <w:rPr>
          <w:rFonts w:ascii="Times New Roman" w:hAnsi="Times New Roman" w:cs="Times New Roman"/>
          <w:b/>
          <w:bCs/>
          <w:color w:val="000000" w:themeColor="text1"/>
          <w:spacing w:val="-4"/>
          <w:sz w:val="24"/>
          <w:szCs w:val="24"/>
        </w:rPr>
        <w:t xml:space="preserve"> </w:t>
      </w:r>
      <w:r w:rsidRPr="00E74343">
        <w:rPr>
          <w:rFonts w:ascii="Times New Roman" w:hAnsi="Times New Roman" w:cs="Times New Roman"/>
          <w:b/>
          <w:bCs/>
          <w:color w:val="000000" w:themeColor="text1"/>
          <w:sz w:val="24"/>
          <w:szCs w:val="24"/>
        </w:rPr>
        <w:t>P</w:t>
      </w:r>
      <w:r w:rsidRPr="00E74343">
        <w:rPr>
          <w:rFonts w:ascii="Times New Roman" w:hAnsi="Times New Roman" w:cs="Times New Roman"/>
          <w:b/>
          <w:bCs/>
          <w:color w:val="000000" w:themeColor="text1"/>
          <w:spacing w:val="-4"/>
          <w:sz w:val="24"/>
          <w:szCs w:val="24"/>
        </w:rPr>
        <w:t>R</w:t>
      </w:r>
      <w:r w:rsidRPr="00E74343">
        <w:rPr>
          <w:rFonts w:ascii="Times New Roman" w:hAnsi="Times New Roman" w:cs="Times New Roman"/>
          <w:b/>
          <w:bCs/>
          <w:color w:val="000000" w:themeColor="text1"/>
          <w:sz w:val="24"/>
          <w:szCs w:val="24"/>
        </w:rPr>
        <w:t>OGRAMS</w:t>
      </w:r>
    </w:p>
    <w:p w:rsidR="002520D6" w:rsidRPr="00E74343" w:rsidRDefault="002520D6" w:rsidP="002520D6">
      <w:pPr>
        <w:widowControl w:val="0"/>
        <w:autoSpaceDE w:val="0"/>
        <w:autoSpaceDN w:val="0"/>
        <w:adjustRightInd w:val="0"/>
        <w:spacing w:before="6" w:after="0" w:line="240" w:lineRule="exact"/>
        <w:ind w:left="270" w:right="130"/>
        <w:rPr>
          <w:rFonts w:ascii="Times New Roman" w:hAnsi="Times New Roman" w:cs="Times New Roman"/>
          <w:color w:val="000000" w:themeColor="text1"/>
          <w:sz w:val="18"/>
          <w:szCs w:val="18"/>
        </w:rPr>
      </w:pPr>
    </w:p>
    <w:p w:rsidR="002520D6" w:rsidRPr="00E74343" w:rsidRDefault="00C86877" w:rsidP="002520D6">
      <w:pPr>
        <w:widowControl w:val="0"/>
        <w:autoSpaceDE w:val="0"/>
        <w:autoSpaceDN w:val="0"/>
        <w:adjustRightInd w:val="0"/>
        <w:spacing w:after="0" w:line="250" w:lineRule="auto"/>
        <w:ind w:left="270" w:right="130" w:firstLine="0"/>
        <w:jc w:val="both"/>
        <w:rPr>
          <w:rFonts w:ascii="Times New Roman" w:hAnsi="Times New Roman" w:cs="Times New Roman"/>
          <w:color w:val="000000" w:themeColor="text1"/>
          <w:sz w:val="18"/>
          <w:szCs w:val="18"/>
        </w:rPr>
      </w:pP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African/A</w:t>
      </w:r>
      <w:r w:rsidRPr="00E74343">
        <w:rPr>
          <w:rFonts w:ascii="Times New Roman" w:hAnsi="Times New Roman"/>
          <w:color w:val="000000" w:themeColor="text1"/>
          <w:spacing w:val="-1"/>
          <w:sz w:val="18"/>
          <w:szCs w:val="18"/>
        </w:rPr>
        <w:t>f</w:t>
      </w:r>
      <w:r w:rsidRPr="00E74343">
        <w:rPr>
          <w:rFonts w:ascii="Times New Roman" w:hAnsi="Times New Roman"/>
          <w:color w:val="000000" w:themeColor="text1"/>
          <w:sz w:val="18"/>
          <w:szCs w:val="18"/>
        </w:rPr>
        <w:t>rican-Amer</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consists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beyond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requirements.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careers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Private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Sector</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Internship</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experiences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are available.</w:t>
      </w:r>
    </w:p>
    <w:p w:rsidR="003D64F7" w:rsidRPr="00E74343" w:rsidRDefault="003D64F7" w:rsidP="00DF1FC2">
      <w:pPr>
        <w:ind w:left="2880" w:firstLine="270"/>
        <w:rPr>
          <w:color w:val="000000" w:themeColor="text1"/>
        </w:rPr>
      </w:pPr>
    </w:p>
    <w:p w:rsidR="00782E3E" w:rsidRPr="00E74343" w:rsidRDefault="00782E3E" w:rsidP="00426445">
      <w:pPr>
        <w:pStyle w:val="Heading2"/>
        <w:ind w:left="180" w:firstLine="0"/>
        <w:rPr>
          <w:rFonts w:ascii="Times New Roman" w:hAnsi="Times New Roman"/>
          <w:color w:val="000000" w:themeColor="text1"/>
          <w:sz w:val="32"/>
          <w:szCs w:val="32"/>
        </w:rPr>
        <w:sectPr w:rsidR="00782E3E" w:rsidRPr="00E74343" w:rsidSect="006E2E86">
          <w:headerReference w:type="even" r:id="rId18"/>
          <w:pgSz w:w="12240" w:h="15840" w:code="1"/>
          <w:pgMar w:top="432" w:right="1123" w:bottom="274" w:left="547" w:header="720" w:footer="288" w:gutter="0"/>
          <w:cols w:space="720"/>
          <w:docGrid w:linePitch="360"/>
        </w:sectPr>
      </w:pPr>
      <w:bookmarkStart w:id="178" w:name="_Toc295327603"/>
      <w:bookmarkStart w:id="179" w:name="_Toc295562549"/>
    </w:p>
    <w:p w:rsidR="002520D6" w:rsidRPr="00E74343" w:rsidRDefault="002520D6" w:rsidP="00426445">
      <w:pPr>
        <w:pStyle w:val="Heading2"/>
        <w:ind w:left="180" w:firstLine="0"/>
        <w:rPr>
          <w:rFonts w:ascii="Times New Roman" w:hAnsi="Times New Roman"/>
          <w:color w:val="000000" w:themeColor="text1"/>
          <w:sz w:val="24"/>
          <w:szCs w:val="24"/>
        </w:rPr>
      </w:pPr>
      <w:bookmarkStart w:id="180" w:name="_Toc295574487"/>
      <w:bookmarkStart w:id="181" w:name="_Toc295734984"/>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178"/>
      <w:bookmarkEnd w:id="179"/>
      <w:bookmarkEnd w:id="180"/>
      <w:bookmarkEnd w:id="181"/>
    </w:p>
    <w:p w:rsidR="002520D6" w:rsidRPr="00E74343" w:rsidRDefault="002520D6" w:rsidP="002520D6">
      <w:pPr>
        <w:widowControl w:val="0"/>
        <w:autoSpaceDE w:val="0"/>
        <w:autoSpaceDN w:val="0"/>
        <w:adjustRightInd w:val="0"/>
        <w:spacing w:before="11" w:after="0" w:line="260" w:lineRule="exact"/>
        <w:rPr>
          <w:rFonts w:ascii="Times New Roman" w:hAnsi="Times New Roman"/>
          <w:color w:val="000000" w:themeColor="text1"/>
          <w:sz w:val="26"/>
          <w:szCs w:val="26"/>
        </w:rPr>
      </w:pPr>
    </w:p>
    <w:p w:rsidR="002520D6" w:rsidRPr="00E74343" w:rsidRDefault="002520D6" w:rsidP="002520D6">
      <w:pPr>
        <w:widowControl w:val="0"/>
        <w:tabs>
          <w:tab w:val="left" w:pos="3060"/>
          <w:tab w:val="left" w:pos="9090"/>
        </w:tabs>
        <w:autoSpaceDE w:val="0"/>
        <w:autoSpaceDN w:val="0"/>
        <w:adjustRightInd w:val="0"/>
        <w:spacing w:after="0"/>
        <w:ind w:left="160" w:right="127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E Social Science</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12 hrs. </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4"/>
          <w:sz w:val="18"/>
          <w:szCs w:val="18"/>
        </w:rPr>
        <w:tab/>
      </w:r>
      <w:r w:rsidRPr="00E74343">
        <w:rPr>
          <w:rFonts w:ascii="Times New Roman" w:hAnsi="Times New Roman"/>
          <w:color w:val="000000" w:themeColor="text1"/>
          <w:sz w:val="18"/>
          <w:szCs w:val="18"/>
        </w:rPr>
        <w:t>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 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DF1FC2"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r w:rsidRPr="00E74343">
        <w:rPr>
          <w:rFonts w:ascii="Times New Roman" w:hAnsi="Times New Roman"/>
          <w:color w:val="000000" w:themeColor="text1"/>
          <w:sz w:val="18"/>
          <w:szCs w:val="18"/>
        </w:rPr>
        <w:tab/>
        <w:t>Honors 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p w:rsidR="002520D6" w:rsidRPr="00E74343" w:rsidRDefault="002520D6" w:rsidP="002520D6">
      <w:pPr>
        <w:widowControl w:val="0"/>
        <w:autoSpaceDE w:val="0"/>
        <w:autoSpaceDN w:val="0"/>
        <w:adjustRightInd w:val="0"/>
        <w:spacing w:after="0"/>
        <w:ind w:left="160" w:right="3342" w:firstLine="0"/>
        <w:jc w:val="both"/>
        <w:rPr>
          <w:rFonts w:ascii="Times New Roman" w:hAnsi="Times New Roman"/>
          <w:b/>
          <w:bCs/>
          <w:color w:val="000000" w:themeColor="text1"/>
          <w:sz w:val="18"/>
          <w:szCs w:val="18"/>
        </w:rPr>
      </w:pPr>
    </w:p>
    <w:p w:rsidR="002520D6" w:rsidRPr="00E74343" w:rsidRDefault="002520D6" w:rsidP="002520D6">
      <w:pPr>
        <w:widowControl w:val="0"/>
        <w:autoSpaceDE w:val="0"/>
        <w:autoSpaceDN w:val="0"/>
        <w:adjustRightInd w:val="0"/>
        <w:spacing w:after="0"/>
        <w:ind w:left="160" w:right="22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Electives: Select 9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3 diffe</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ent 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eas with at least 3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an “historical” perspective.</w:t>
      </w:r>
    </w:p>
    <w:tbl>
      <w:tblPr>
        <w:tblW w:w="14581" w:type="dxa"/>
        <w:tblInd w:w="120" w:type="dxa"/>
        <w:tblLayout w:type="fixed"/>
        <w:tblCellMar>
          <w:left w:w="0" w:type="dxa"/>
          <w:right w:w="0" w:type="dxa"/>
        </w:tblCellMar>
        <w:tblLook w:val="0000"/>
      </w:tblPr>
      <w:tblGrid>
        <w:gridCol w:w="780"/>
        <w:gridCol w:w="1005"/>
        <w:gridCol w:w="42"/>
        <w:gridCol w:w="7683"/>
        <w:gridCol w:w="5071"/>
      </w:tblGrid>
      <w:tr w:rsidR="002520D6" w:rsidRPr="00E74343" w:rsidTr="00C377F0">
        <w:trPr>
          <w:gridAfter w:val="1"/>
          <w:wAfter w:w="5071" w:type="dxa"/>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0"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725" w:type="dxa"/>
            <w:gridSpan w:val="2"/>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57" w:firstLine="69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Principles of Macroeconomics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GEOG</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Human Geography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9"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(History)</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18 Hrs.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 Sequence</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6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the SSCI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3 hours</w:t>
      </w:r>
    </w:p>
    <w:p w:rsidR="002520D6" w:rsidRPr="00E74343" w:rsidRDefault="002520D6" w:rsidP="002520D6">
      <w:pPr>
        <w:widowControl w:val="0"/>
        <w:tabs>
          <w:tab w:val="left" w:pos="1040"/>
          <w:tab w:val="left" w:pos="9340"/>
        </w:tabs>
        <w:autoSpaceDE w:val="0"/>
        <w:autoSpaceDN w:val="0"/>
        <w:adjustRightInd w:val="0"/>
        <w:spacing w:after="0" w:line="207" w:lineRule="exact"/>
        <w:ind w:left="160" w:right="1346"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2000</w:t>
      </w:r>
      <w:r w:rsidRPr="00E74343">
        <w:rPr>
          <w:rFonts w:ascii="Times New Roman" w:hAnsi="Times New Roman"/>
          <w:color w:val="000000" w:themeColor="text1"/>
          <w:sz w:val="18"/>
          <w:szCs w:val="18"/>
        </w:rPr>
        <w:tab/>
        <w:t>Level Courses (Select one)</w:t>
      </w:r>
      <w:r w:rsidRPr="00E74343">
        <w:rPr>
          <w:rFonts w:ascii="Times New Roman" w:hAnsi="Times New Roman"/>
          <w:color w:val="000000" w:themeColor="text1"/>
          <w:sz w:val="18"/>
          <w:szCs w:val="18"/>
        </w:rPr>
        <w:tab/>
        <w:t>3 hours</w:t>
      </w:r>
    </w:p>
    <w:tbl>
      <w:tblPr>
        <w:tblW w:w="0" w:type="auto"/>
        <w:tblInd w:w="120" w:type="dxa"/>
        <w:tblLayout w:type="fixed"/>
        <w:tblCellMar>
          <w:left w:w="0" w:type="dxa"/>
          <w:right w:w="0" w:type="dxa"/>
        </w:tblCellMar>
        <w:tblLook w:val="0000"/>
      </w:tblPr>
      <w:tblGrid>
        <w:gridCol w:w="870"/>
        <w:gridCol w:w="1015"/>
        <w:gridCol w:w="7895"/>
      </w:tblGrid>
      <w:tr w:rsidR="002520D6" w:rsidRPr="00E74343" w:rsidTr="00C377F0">
        <w:trPr>
          <w:trHeight w:hRule="exact" w:val="234"/>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autoSpaceDE w:val="0"/>
        <w:autoSpaceDN w:val="0"/>
        <w:adjustRightInd w:val="0"/>
        <w:spacing w:before="86" w:after="0"/>
        <w:ind w:left="180" w:firstLine="0"/>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ROFESSIONAL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OURSES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48 H</w:t>
      </w:r>
      <w:r w:rsidRPr="00E74343">
        <w:rPr>
          <w:rFonts w:ascii="Times New Roman" w:hAnsi="Times New Roman"/>
          <w:b/>
          <w:bCs/>
          <w:color w:val="000000" w:themeColor="text1"/>
          <w:sz w:val="24"/>
          <w:szCs w:val="24"/>
        </w:rPr>
        <w:t>OURS</w:t>
      </w:r>
    </w:p>
    <w:p w:rsidR="002520D6" w:rsidRPr="00E74343" w:rsidRDefault="002520D6" w:rsidP="002520D6">
      <w:pPr>
        <w:widowControl w:val="0"/>
        <w:tabs>
          <w:tab w:val="left" w:pos="9320"/>
        </w:tabs>
        <w:autoSpaceDE w:val="0"/>
        <w:autoSpaceDN w:val="0"/>
        <w:adjustRightInd w:val="0"/>
        <w:spacing w:before="52"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General</w:t>
      </w:r>
      <w:r w:rsidRPr="00E74343">
        <w:rPr>
          <w:rFonts w:ascii="Times New Roman" w:hAnsi="Times New Roman"/>
          <w:b/>
          <w:bCs/>
          <w:color w:val="000000" w:themeColor="text1"/>
          <w:sz w:val="18"/>
          <w:szCs w:val="18"/>
        </w:rPr>
        <w:tab/>
        <w:t>12 Hrs.</w:t>
      </w:r>
    </w:p>
    <w:tbl>
      <w:tblPr>
        <w:tblW w:w="0" w:type="auto"/>
        <w:tblInd w:w="120" w:type="dxa"/>
        <w:tblLayout w:type="fixed"/>
        <w:tblCellMar>
          <w:left w:w="0" w:type="dxa"/>
          <w:right w:w="0" w:type="dxa"/>
        </w:tblCellMar>
        <w:tblLook w:val="0000"/>
      </w:tblPr>
      <w:tblGrid>
        <w:gridCol w:w="780"/>
        <w:gridCol w:w="1060"/>
        <w:gridCol w:w="7850"/>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II</w:t>
            </w:r>
          </w:p>
        </w:tc>
      </w:tr>
    </w:tbl>
    <w:p w:rsidR="002520D6" w:rsidRPr="00E74343" w:rsidRDefault="002520D6" w:rsidP="002520D6">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History (Select 3 courses)</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60"/>
        <w:gridCol w:w="3503"/>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Diplomatic History of the U.S.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Civil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ar and Reconstruction</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4402</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Afro-American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History of the South</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1945 to Present</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4408</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Civil Rights Era</w:t>
            </w:r>
          </w:p>
        </w:tc>
      </w:tr>
    </w:tbl>
    <w:p w:rsidR="002520D6" w:rsidRPr="00E74343" w:rsidRDefault="002520D6" w:rsidP="002520D6">
      <w:pPr>
        <w:widowControl w:val="0"/>
        <w:tabs>
          <w:tab w:val="left" w:pos="9400"/>
        </w:tabs>
        <w:autoSpaceDE w:val="0"/>
        <w:autoSpaceDN w:val="0"/>
        <w:adjustRightInd w:val="0"/>
        <w:spacing w:after="0"/>
        <w:ind w:firstLine="18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 Eu</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opean History (Select 3 courses)</w:t>
      </w:r>
      <w:r w:rsidRPr="00E74343">
        <w:rPr>
          <w:rFonts w:ascii="Times New Roman" w:hAnsi="Times New Roman"/>
          <w:b/>
          <w:bCs/>
          <w:color w:val="000000" w:themeColor="text1"/>
          <w:sz w:val="18"/>
          <w:szCs w:val="18"/>
        </w:rPr>
        <w:tab/>
        <w:t>9 Hrs.</w:t>
      </w:r>
    </w:p>
    <w:p w:rsidR="002520D6" w:rsidRPr="00E74343" w:rsidRDefault="002520D6" w:rsidP="002520D6">
      <w:pPr>
        <w:widowControl w:val="0"/>
        <w:tabs>
          <w:tab w:val="left" w:pos="1080"/>
          <w:tab w:val="left" w:pos="315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3406</w:t>
      </w:r>
      <w:r w:rsidRPr="00E74343">
        <w:rPr>
          <w:rFonts w:ascii="Times New Roman" w:hAnsi="Times New Roman"/>
          <w:color w:val="000000" w:themeColor="text1"/>
          <w:sz w:val="18"/>
          <w:szCs w:val="18"/>
        </w:rPr>
        <w:tab/>
        <w:t>Directed Readings in European History</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3510</w:t>
      </w:r>
      <w:r w:rsidRPr="00E74343">
        <w:rPr>
          <w:rFonts w:ascii="Times New Roman" w:hAnsi="Times New Roman"/>
          <w:color w:val="000000" w:themeColor="text1"/>
          <w:sz w:val="18"/>
          <w:szCs w:val="18"/>
        </w:rPr>
        <w:tab/>
        <w:t xml:space="preserve">Classical History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Modern Europe 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3512</w:t>
      </w:r>
      <w:r w:rsidRPr="00E74343">
        <w:rPr>
          <w:rFonts w:ascii="Times New Roman" w:hAnsi="Times New Roman"/>
          <w:color w:val="000000" w:themeColor="text1"/>
          <w:sz w:val="18"/>
          <w:szCs w:val="18"/>
        </w:rPr>
        <w:tab/>
        <w:t xml:space="preserve">Modern Europe II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3514</w:t>
      </w:r>
      <w:r w:rsidRPr="00E74343">
        <w:rPr>
          <w:rFonts w:ascii="Times New Roman" w:hAnsi="Times New Roman"/>
          <w:color w:val="000000" w:themeColor="text1"/>
          <w:sz w:val="18"/>
          <w:szCs w:val="18"/>
        </w:rPr>
        <w:tab/>
        <w:t>English History I</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tbl>
      <w:tblPr>
        <w:tblW w:w="0" w:type="auto"/>
        <w:tblInd w:w="323" w:type="dxa"/>
        <w:tblLayout w:type="fixed"/>
        <w:tblCellMar>
          <w:left w:w="0" w:type="dxa"/>
          <w:right w:w="0" w:type="dxa"/>
        </w:tblCellMar>
        <w:tblLook w:val="0000"/>
      </w:tblPr>
      <w:tblGrid>
        <w:gridCol w:w="1340"/>
        <w:gridCol w:w="1021"/>
        <w:gridCol w:w="4660"/>
      </w:tblGrid>
      <w:tr w:rsidR="00C377F0" w:rsidRPr="00E74343" w:rsidTr="00C377F0">
        <w:trPr>
          <w:trHeight w:hRule="exact" w:val="432"/>
        </w:trPr>
        <w:tc>
          <w:tcPr>
            <w:tcW w:w="1340"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47"/>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3515</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16"/>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English History II</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3516</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Social and Intellectual History of Modern Europe</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3518</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The European Middle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Ages</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3519</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lang w:val="fr-MC"/>
              </w:rPr>
            </w:pPr>
            <w:proofErr w:type="spellStart"/>
            <w:r w:rsidRPr="00E74343">
              <w:rPr>
                <w:rFonts w:ascii="Times New Roman" w:hAnsi="Times New Roman"/>
                <w:color w:val="000000" w:themeColor="text1"/>
                <w:sz w:val="18"/>
                <w:szCs w:val="18"/>
                <w:lang w:val="fr-MC"/>
              </w:rPr>
              <w:t>European</w:t>
            </w:r>
            <w:proofErr w:type="spellEnd"/>
            <w:r w:rsidRPr="00E74343">
              <w:rPr>
                <w:rFonts w:ascii="Times New Roman" w:hAnsi="Times New Roman"/>
                <w:color w:val="000000" w:themeColor="text1"/>
                <w:sz w:val="18"/>
                <w:szCs w:val="18"/>
                <w:lang w:val="fr-MC"/>
              </w:rPr>
              <w:t xml:space="preserve"> Renaissance, Reformation and Reconnaissance</w:t>
            </w:r>
          </w:p>
        </w:tc>
      </w:tr>
      <w:tr w:rsidR="00C377F0" w:rsidRPr="00E74343" w:rsidTr="00C377F0">
        <w:trPr>
          <w:trHeight w:hRule="exact" w:val="298"/>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3630</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Spanish History</w:t>
            </w:r>
          </w:p>
        </w:tc>
      </w:tr>
    </w:tbl>
    <w:p w:rsidR="00C377F0" w:rsidRPr="00E74343" w:rsidRDefault="00C377F0" w:rsidP="00C86877">
      <w:pPr>
        <w:widowControl w:val="0"/>
        <w:tabs>
          <w:tab w:val="right" w:pos="10350"/>
        </w:tabs>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D. Non-</w:t>
      </w:r>
      <w:r w:rsidRPr="00E74343">
        <w:rPr>
          <w:rFonts w:ascii="Times New Roman" w:hAnsi="Times New Roman"/>
          <w:b/>
          <w:bCs/>
          <w:color w:val="000000" w:themeColor="text1"/>
          <w:spacing w:val="-10"/>
          <w:sz w:val="18"/>
          <w:szCs w:val="18"/>
        </w:rPr>
        <w:t>W</w:t>
      </w:r>
      <w:r w:rsidRPr="00E74343">
        <w:rPr>
          <w:rFonts w:ascii="Times New Roman" w:hAnsi="Times New Roman"/>
          <w:b/>
          <w:bCs/>
          <w:color w:val="000000" w:themeColor="text1"/>
          <w:sz w:val="18"/>
          <w:szCs w:val="18"/>
        </w:rPr>
        <w:t>estern History (Select 3 courses)</w:t>
      </w:r>
      <w:r w:rsidRPr="00E74343">
        <w:rPr>
          <w:rFonts w:ascii="Times New Roman" w:hAnsi="Times New Roman"/>
          <w:b/>
          <w:bCs/>
          <w:color w:val="000000" w:themeColor="text1"/>
          <w:sz w:val="18"/>
          <w:szCs w:val="18"/>
        </w:rPr>
        <w:tab/>
        <w:t>9 Hrs.</w:t>
      </w:r>
    </w:p>
    <w:tbl>
      <w:tblPr>
        <w:tblW w:w="0" w:type="auto"/>
        <w:tblInd w:w="1030" w:type="dxa"/>
        <w:tblLayout w:type="fixed"/>
        <w:tblCellMar>
          <w:left w:w="0" w:type="dxa"/>
          <w:right w:w="0" w:type="dxa"/>
        </w:tblCellMar>
        <w:tblLook w:val="0000"/>
      </w:tblPr>
      <w:tblGrid>
        <w:gridCol w:w="683"/>
        <w:gridCol w:w="1060"/>
        <w:gridCol w:w="3707"/>
      </w:tblGrid>
      <w:tr w:rsidR="00C377F0" w:rsidRPr="00E74343" w:rsidTr="00C377F0">
        <w:trPr>
          <w:trHeight w:hRule="exact" w:val="237"/>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3206</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Slavery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Ancient and Modern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orlds</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3408</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Russia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The Revolution of Modern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East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Asian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Race and Politics in the US &amp; the Caribbean</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omen and Politics Cross-Culturally</w:t>
            </w:r>
          </w:p>
        </w:tc>
      </w:tr>
      <w:tr w:rsidR="00C377F0" w:rsidRPr="00E74343" w:rsidTr="00C377F0">
        <w:trPr>
          <w:trHeight w:hRule="exact" w:val="298"/>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4815</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Global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errorism</w:t>
            </w:r>
          </w:p>
        </w:tc>
      </w:tr>
    </w:tbl>
    <w:p w:rsidR="00C377F0" w:rsidRPr="00E74343" w:rsidRDefault="00C377F0" w:rsidP="00C377F0">
      <w:pPr>
        <w:widowControl w:val="0"/>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History Electives 3000-4000 level 9 Hrs.</w:t>
      </w:r>
    </w:p>
    <w:p w:rsidR="00C377F0" w:rsidRPr="00E74343" w:rsidRDefault="00C377F0" w:rsidP="00C377F0">
      <w:pPr>
        <w:widowControl w:val="0"/>
        <w:autoSpaceDE w:val="0"/>
        <w:autoSpaceDN w:val="0"/>
        <w:adjustRightInd w:val="0"/>
        <w:spacing w:before="12" w:after="0"/>
        <w:ind w:left="1020" w:hanging="30"/>
        <w:rPr>
          <w:rFonts w:ascii="Times New Roman" w:hAnsi="Times New Roman"/>
          <w:color w:val="000000" w:themeColor="text1"/>
          <w:sz w:val="18"/>
          <w:szCs w:val="18"/>
        </w:rPr>
      </w:pPr>
      <w:r w:rsidRPr="00E74343">
        <w:rPr>
          <w:rFonts w:ascii="Times New Roman" w:hAnsi="Times New Roman"/>
          <w:color w:val="000000" w:themeColor="text1"/>
          <w:sz w:val="18"/>
          <w:szCs w:val="18"/>
        </w:rPr>
        <w:t>(Select 3 courses)</w:t>
      </w:r>
    </w:p>
    <w:p w:rsidR="00C377F0" w:rsidRPr="00E74343" w:rsidRDefault="00C377F0" w:rsidP="00C377F0">
      <w:pPr>
        <w:widowControl w:val="0"/>
        <w:autoSpaceDE w:val="0"/>
        <w:autoSpaceDN w:val="0"/>
        <w:adjustRightInd w:val="0"/>
        <w:spacing w:before="6" w:after="0"/>
        <w:ind w:left="1020" w:hanging="3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General Electives Up to 10 Hrs.</w:t>
      </w:r>
    </w:p>
    <w:p w:rsidR="00C86877" w:rsidRPr="00E74343" w:rsidRDefault="00C86877" w:rsidP="00C377F0">
      <w:pPr>
        <w:widowControl w:val="0"/>
        <w:autoSpaceDE w:val="0"/>
        <w:autoSpaceDN w:val="0"/>
        <w:adjustRightInd w:val="0"/>
        <w:spacing w:before="6" w:after="0"/>
        <w:ind w:left="1020" w:hanging="30"/>
        <w:rPr>
          <w:rFonts w:ascii="Times New Roman" w:hAnsi="Times New Roman"/>
          <w:color w:val="000000" w:themeColor="text1"/>
          <w:sz w:val="18"/>
          <w:szCs w:val="18"/>
        </w:rPr>
      </w:pPr>
    </w:p>
    <w:p w:rsidR="00C377F0" w:rsidRPr="00E74343" w:rsidRDefault="00C377F0" w:rsidP="00C377F0">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IS</w:t>
      </w:r>
      <w:r w:rsidRPr="00E74343">
        <w:rPr>
          <w:rFonts w:ascii="Times New Roman" w:hAnsi="Times New Roman"/>
          <w:b/>
          <w:bCs/>
          <w:color w:val="000000" w:themeColor="text1"/>
          <w:spacing w:val="-4"/>
          <w:sz w:val="24"/>
          <w:szCs w:val="24"/>
        </w:rPr>
        <w:t>T</w:t>
      </w:r>
      <w:r w:rsidRPr="00E74343">
        <w:rPr>
          <w:rFonts w:ascii="Times New Roman" w:hAnsi="Times New Roman"/>
          <w:b/>
          <w:bCs/>
          <w:color w:val="000000" w:themeColor="text1"/>
          <w:sz w:val="24"/>
          <w:szCs w:val="24"/>
        </w:rPr>
        <w:t>O</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Y</w:t>
      </w:r>
    </w:p>
    <w:p w:rsidR="00C377F0" w:rsidRPr="00E74343" w:rsidRDefault="00C377F0" w:rsidP="00C377F0">
      <w:pPr>
        <w:widowControl w:val="0"/>
        <w:autoSpaceDE w:val="0"/>
        <w:autoSpaceDN w:val="0"/>
        <w:adjustRightInd w:val="0"/>
        <w:spacing w:before="55" w:after="0"/>
        <w:ind w:firstLine="360"/>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10170" w:type="dxa"/>
        <w:tblInd w:w="270" w:type="dxa"/>
        <w:tblLayout w:type="fixed"/>
        <w:tblCellMar>
          <w:left w:w="0" w:type="dxa"/>
          <w:right w:w="0" w:type="dxa"/>
        </w:tblCellMar>
        <w:tblLook w:val="0000"/>
      </w:tblPr>
      <w:tblGrid>
        <w:gridCol w:w="1410"/>
        <w:gridCol w:w="7"/>
        <w:gridCol w:w="1918"/>
        <w:gridCol w:w="1018"/>
        <w:gridCol w:w="2037"/>
        <w:gridCol w:w="60"/>
        <w:gridCol w:w="2593"/>
        <w:gridCol w:w="407"/>
        <w:gridCol w:w="720"/>
      </w:tblGrid>
      <w:tr w:rsidR="00C377F0" w:rsidRPr="00E74343" w:rsidTr="00683295">
        <w:trPr>
          <w:trHeight w:hRule="exact" w:val="300"/>
        </w:trPr>
        <w:tc>
          <w:tcPr>
            <w:tcW w:w="1410" w:type="dxa"/>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25" w:type="dxa"/>
            <w:gridSpan w:val="2"/>
          </w:tcPr>
          <w:p w:rsidR="00C377F0" w:rsidRPr="00E74343" w:rsidRDefault="00C377F0" w:rsidP="00C377F0">
            <w:pPr>
              <w:widowControl w:val="0"/>
              <w:autoSpaceDE w:val="0"/>
              <w:autoSpaceDN w:val="0"/>
              <w:adjustRightInd w:val="0"/>
              <w:spacing w:before="70" w:after="0"/>
              <w:ind w:left="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before="70" w:after="0"/>
              <w:ind w:left="686" w:right="774"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780"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Eng. Comp.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3060" w:type="dxa"/>
            <w:gridSpan w:val="3"/>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720" w:type="dxa"/>
          </w:tcPr>
          <w:p w:rsidR="00C377F0" w:rsidRPr="00E74343" w:rsidRDefault="00C377F0" w:rsidP="00C377F0">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ind w:firstLine="0"/>
              <w:rPr>
                <w:rFonts w:ascii="Times New Roman" w:hAnsi="Times New Roman"/>
                <w:color w:val="000000" w:themeColor="text1"/>
                <w:sz w:val="24"/>
                <w:szCs w:val="24"/>
              </w:rPr>
            </w:pP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060" w:type="dxa"/>
            <w:gridSpan w:val="3"/>
          </w:tcPr>
          <w:p w:rsidR="00C377F0" w:rsidRPr="00E74343" w:rsidRDefault="00C377F0" w:rsidP="00C377F0">
            <w:pPr>
              <w:widowControl w:val="0"/>
              <w:autoSpaceDE w:val="0"/>
              <w:autoSpaceDN w:val="0"/>
              <w:adjustRightInd w:val="0"/>
              <w:spacing w:after="0" w:line="195" w:lineRule="exact"/>
              <w:ind w:left="72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720" w:type="dxa"/>
          </w:tcPr>
          <w:p w:rsidR="00C377F0" w:rsidRPr="00E74343" w:rsidRDefault="00C377F0" w:rsidP="00C377F0">
            <w:pPr>
              <w:widowControl w:val="0"/>
              <w:autoSpaceDE w:val="0"/>
              <w:autoSpaceDN w:val="0"/>
              <w:adjustRightInd w:val="0"/>
              <w:spacing w:after="0" w:line="195" w:lineRule="exact"/>
              <w:ind w:left="-9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line="195" w:lineRule="exact"/>
              <w:ind w:left="-699" w:right="40" w:firstLine="2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925" w:type="dxa"/>
            <w:gridSpan w:val="2"/>
          </w:tcPr>
          <w:p w:rsidR="00C377F0" w:rsidRPr="00E74343" w:rsidRDefault="00C377F0" w:rsidP="00C86877">
            <w:pPr>
              <w:widowControl w:val="0"/>
              <w:autoSpaceDE w:val="0"/>
              <w:autoSpaceDN w:val="0"/>
              <w:adjustRightInd w:val="0"/>
              <w:spacing w:after="0" w:line="195" w:lineRule="exact"/>
              <w:ind w:left="7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3060" w:type="dxa"/>
            <w:gridSpan w:val="3"/>
          </w:tcPr>
          <w:p w:rsidR="00C377F0" w:rsidRPr="00E74343" w:rsidRDefault="00C377F0" w:rsidP="00C377F0">
            <w:pPr>
              <w:widowControl w:val="0"/>
              <w:autoSpaceDE w:val="0"/>
              <w:autoSpaceDN w:val="0"/>
              <w:adjustRightInd w:val="0"/>
              <w:spacing w:after="0" w:line="195" w:lineRule="exact"/>
              <w:ind w:left="123"/>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tc>
      </w:tr>
      <w:tr w:rsidR="00C377F0" w:rsidRPr="00E74343" w:rsidTr="00683295">
        <w:trPr>
          <w:trHeight w:hRule="exact" w:val="214"/>
        </w:trPr>
        <w:tc>
          <w:tcPr>
            <w:tcW w:w="1410" w:type="dxa"/>
          </w:tcPr>
          <w:p w:rsidR="00C377F0" w:rsidRPr="00E74343" w:rsidRDefault="00C377F0" w:rsidP="00C377F0">
            <w:pPr>
              <w:widowControl w:val="0"/>
              <w:autoSpaceDE w:val="0"/>
              <w:autoSpaceDN w:val="0"/>
              <w:adjustRightInd w:val="0"/>
              <w:spacing w:after="0" w:line="17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5097" w:type="dxa"/>
            <w:gridSpan w:val="4"/>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Humanities &amp; 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322"/>
        </w:trPr>
        <w:tc>
          <w:tcPr>
            <w:tcW w:w="1410" w:type="dxa"/>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26"/>
        </w:trPr>
        <w:tc>
          <w:tcPr>
            <w:tcW w:w="1410" w:type="dxa"/>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25" w:type="dxa"/>
            <w:gridSpan w:val="2"/>
          </w:tcPr>
          <w:p w:rsidR="00C377F0" w:rsidRPr="00E74343" w:rsidRDefault="00C377F0" w:rsidP="00C86877">
            <w:pPr>
              <w:widowControl w:val="0"/>
              <w:autoSpaceDE w:val="0"/>
              <w:autoSpaceDN w:val="0"/>
              <w:adjustRightInd w:val="0"/>
              <w:spacing w:after="0" w:line="197"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86877">
            <w:pPr>
              <w:widowControl w:val="0"/>
              <w:autoSpaceDE w:val="0"/>
              <w:autoSpaceDN w:val="0"/>
              <w:adjustRightInd w:val="0"/>
              <w:spacing w:after="0" w:line="195"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tabs>
                <w:tab w:val="left" w:pos="214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Soc. Sci.</w:t>
            </w:r>
          </w:p>
        </w:tc>
        <w:tc>
          <w:tcPr>
            <w:tcW w:w="720" w:type="dxa"/>
          </w:tcPr>
          <w:p w:rsidR="00C377F0" w:rsidRPr="00E74343" w:rsidRDefault="00C377F0" w:rsidP="00C377F0">
            <w:pPr>
              <w:widowControl w:val="0"/>
              <w:autoSpaceDE w:val="0"/>
              <w:autoSpaceDN w:val="0"/>
              <w:adjustRightInd w:val="0"/>
              <w:spacing w:after="0" w:line="195" w:lineRule="exact"/>
              <w:ind w:left="-696"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w:t>
            </w: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w:t>
            </w:r>
          </w:p>
        </w:tc>
        <w:tc>
          <w:tcPr>
            <w:tcW w:w="720" w:type="dxa"/>
          </w:tcPr>
          <w:p w:rsidR="00C377F0" w:rsidRPr="00E74343" w:rsidRDefault="00C377F0" w:rsidP="00C377F0">
            <w:pPr>
              <w:widowControl w:val="0"/>
              <w:autoSpaceDE w:val="0"/>
              <w:autoSpaceDN w:val="0"/>
              <w:adjustRightInd w:val="0"/>
              <w:spacing w:after="0" w:line="17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History Elec.</w:t>
            </w:r>
          </w:p>
        </w:tc>
        <w:tc>
          <w:tcPr>
            <w:tcW w:w="720" w:type="dxa"/>
          </w:tcPr>
          <w:p w:rsidR="00C377F0" w:rsidRPr="00E74343" w:rsidRDefault="00C377F0" w:rsidP="00C377F0">
            <w:pPr>
              <w:widowControl w:val="0"/>
              <w:autoSpaceDE w:val="0"/>
              <w:autoSpaceDN w:val="0"/>
              <w:adjustRightInd w:val="0"/>
              <w:spacing w:after="0" w:line="195"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D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5097" w:type="dxa"/>
            <w:gridSpan w:val="4"/>
          </w:tcPr>
          <w:p w:rsidR="00C377F0" w:rsidRPr="00E74343" w:rsidRDefault="00C377F0" w:rsidP="00C377F0">
            <w:pPr>
              <w:widowControl w:val="0"/>
              <w:tabs>
                <w:tab w:val="left" w:pos="216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r w:rsidRPr="00E74343">
              <w:rPr>
                <w:rFonts w:ascii="Times New Roman" w:hAnsi="Times New Roman"/>
                <w:color w:val="000000" w:themeColor="text1"/>
                <w:sz w:val="18"/>
                <w:szCs w:val="18"/>
              </w:rPr>
              <w:tab/>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left="-400" w:firstLine="40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00"/>
        </w:trPr>
        <w:tc>
          <w:tcPr>
            <w:tcW w:w="1417" w:type="dxa"/>
            <w:gridSpan w:val="2"/>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753" w:type="dxa"/>
            <w:gridSpan w:val="7"/>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7" w:type="dxa"/>
            <w:gridSpan w:val="2"/>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19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2593"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127" w:type="dxa"/>
            <w:gridSpan w:val="2"/>
          </w:tcPr>
          <w:p w:rsidR="00C377F0" w:rsidRPr="00E74343" w:rsidRDefault="00C377F0" w:rsidP="00C377F0">
            <w:pPr>
              <w:widowControl w:val="0"/>
              <w:autoSpaceDE w:val="0"/>
              <w:autoSpaceDN w:val="0"/>
              <w:adjustRightInd w:val="0"/>
              <w:spacing w:after="0" w:line="197" w:lineRule="exact"/>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198"/>
        </w:trPr>
        <w:tc>
          <w:tcPr>
            <w:tcW w:w="1417" w:type="dxa"/>
            <w:gridSpan w:val="2"/>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18" w:type="dxa"/>
          </w:tcPr>
          <w:p w:rsidR="00C377F0" w:rsidRPr="00E74343" w:rsidRDefault="00C377F0" w:rsidP="00C86877">
            <w:pPr>
              <w:widowControl w:val="0"/>
              <w:autoSpaceDE w:val="0"/>
              <w:autoSpaceDN w:val="0"/>
              <w:adjustRightInd w:val="0"/>
              <w:spacing w:after="0" w:line="195" w:lineRule="exact"/>
              <w:ind w:left="63"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Survey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w:t>
            </w:r>
          </w:p>
        </w:tc>
        <w:tc>
          <w:tcPr>
            <w:tcW w:w="1018" w:type="dxa"/>
          </w:tcPr>
          <w:p w:rsidR="00C377F0" w:rsidRPr="00E74343" w:rsidRDefault="00C377F0" w:rsidP="00C377F0">
            <w:pPr>
              <w:widowControl w:val="0"/>
              <w:autoSpaceDE w:val="0"/>
              <w:autoSpaceDN w:val="0"/>
              <w:adjustRightInd w:val="0"/>
              <w:spacing w:after="0" w:line="195" w:lineRule="exact"/>
              <w:ind w:left="402"/>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593" w:type="dxa"/>
          </w:tcPr>
          <w:p w:rsidR="00C377F0" w:rsidRPr="00E74343" w:rsidRDefault="00C377F0" w:rsidP="00C377F0">
            <w:pPr>
              <w:widowControl w:val="0"/>
              <w:autoSpaceDE w:val="0"/>
              <w:autoSpaceDN w:val="0"/>
              <w:adjustRightInd w:val="0"/>
              <w:spacing w:after="0" w:line="195" w:lineRule="exact"/>
              <w:ind w:left="63"/>
              <w:rPr>
                <w:rFonts w:ascii="Times New Roman" w:hAnsi="Times New Roman"/>
                <w:color w:val="000000" w:themeColor="text1"/>
                <w:sz w:val="24"/>
                <w:szCs w:val="24"/>
              </w:rPr>
            </w:pPr>
            <w:r w:rsidRPr="00E74343">
              <w:rPr>
                <w:rFonts w:ascii="Times New Roman" w:hAnsi="Times New Roman"/>
                <w:color w:val="000000" w:themeColor="text1"/>
                <w:sz w:val="18"/>
                <w:szCs w:val="18"/>
              </w:rPr>
              <w:t>Surve</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II</w:t>
            </w:r>
          </w:p>
        </w:tc>
        <w:tc>
          <w:tcPr>
            <w:tcW w:w="1127" w:type="dxa"/>
            <w:gridSpan w:val="2"/>
          </w:tcPr>
          <w:p w:rsidR="00C377F0" w:rsidRPr="00E74343" w:rsidRDefault="00C377F0" w:rsidP="00C377F0">
            <w:pPr>
              <w:widowControl w:val="0"/>
              <w:autoSpaceDE w:val="0"/>
              <w:autoSpaceDN w:val="0"/>
              <w:adjustRightInd w:val="0"/>
              <w:spacing w:after="0" w:line="195" w:lineRule="exact"/>
              <w:ind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34"/>
        </w:trPr>
        <w:tc>
          <w:tcPr>
            <w:tcW w:w="10170" w:type="dxa"/>
            <w:gridSpan w:val="9"/>
          </w:tcPr>
          <w:p w:rsidR="00C377F0" w:rsidRPr="00E74343" w:rsidRDefault="00C377F0" w:rsidP="00C377F0">
            <w:pPr>
              <w:widowControl w:val="0"/>
              <w:tabs>
                <w:tab w:val="left" w:pos="4240"/>
                <w:tab w:val="left" w:pos="5080"/>
                <w:tab w:val="left" w:pos="7750"/>
                <w:tab w:val="left" w:pos="9550"/>
              </w:tabs>
              <w:autoSpaceDE w:val="0"/>
              <w:autoSpaceDN w:val="0"/>
              <w:adjustRightInd w:val="0"/>
              <w:spacing w:before="6" w:after="0"/>
              <w:ind w:left="10" w:right="3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3302           Hist. Meth. II</w:t>
            </w:r>
            <w:r w:rsidRPr="00E74343">
              <w:rPr>
                <w:rFonts w:ascii="Times New Roman" w:hAnsi="Times New Roman"/>
                <w:color w:val="000000" w:themeColor="text1"/>
                <w:sz w:val="18"/>
                <w:szCs w:val="18"/>
              </w:rPr>
              <w:tab/>
              <w:t>3</w:t>
            </w:r>
          </w:p>
        </w:tc>
      </w:tr>
      <w:tr w:rsidR="00C377F0" w:rsidRPr="00E74343" w:rsidTr="00683295">
        <w:trPr>
          <w:trHeight w:hRule="exact" w:val="216"/>
        </w:trPr>
        <w:tc>
          <w:tcPr>
            <w:tcW w:w="3335" w:type="dxa"/>
            <w:gridSpan w:val="3"/>
          </w:tcPr>
          <w:p w:rsidR="00C377F0" w:rsidRPr="00E74343" w:rsidRDefault="00C377F0" w:rsidP="00C86877">
            <w:pPr>
              <w:widowControl w:val="0"/>
              <w:tabs>
                <w:tab w:val="left" w:pos="1530"/>
              </w:tabs>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w:t>
            </w:r>
            <w:r w:rsidRPr="00E74343">
              <w:rPr>
                <w:rFonts w:ascii="Times New Roman" w:hAnsi="Times New Roman"/>
                <w:color w:val="000000" w:themeColor="text1"/>
                <w:sz w:val="18"/>
                <w:szCs w:val="18"/>
              </w:rPr>
              <w:tab/>
              <w:t>Hist. Meth. I</w:t>
            </w:r>
          </w:p>
        </w:tc>
        <w:tc>
          <w:tcPr>
            <w:tcW w:w="1018" w:type="dxa"/>
          </w:tcPr>
          <w:p w:rsidR="00C377F0" w:rsidRPr="00E74343" w:rsidRDefault="00C377F0" w:rsidP="00C377F0">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 Elec.</w:t>
            </w:r>
          </w:p>
        </w:tc>
        <w:tc>
          <w:tcPr>
            <w:tcW w:w="1127" w:type="dxa"/>
            <w:gridSpan w:val="2"/>
          </w:tcPr>
          <w:p w:rsidR="00C377F0" w:rsidRPr="00E74343" w:rsidRDefault="00C377F0" w:rsidP="00C377F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Elective</w:t>
            </w:r>
          </w:p>
        </w:tc>
        <w:tc>
          <w:tcPr>
            <w:tcW w:w="1018" w:type="dxa"/>
          </w:tcPr>
          <w:p w:rsidR="00C377F0" w:rsidRPr="00E74343" w:rsidRDefault="00C377F0" w:rsidP="00C377F0">
            <w:pPr>
              <w:widowControl w:val="0"/>
              <w:autoSpaceDE w:val="0"/>
              <w:autoSpaceDN w:val="0"/>
              <w:adjustRightInd w:val="0"/>
              <w:spacing w:after="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 Elec. or POLS 4513</w:t>
            </w:r>
          </w:p>
        </w:tc>
        <w:tc>
          <w:tcPr>
            <w:tcW w:w="1127" w:type="dxa"/>
            <w:gridSpan w:val="2"/>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8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690" w:type="dxa"/>
            <w:gridSpan w:val="3"/>
          </w:tcPr>
          <w:p w:rsidR="00C377F0" w:rsidRPr="00E74343" w:rsidRDefault="00C86877" w:rsidP="00C86877">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color w:val="000000" w:themeColor="text1"/>
                <w:sz w:val="24"/>
                <w:szCs w:val="24"/>
              </w:rPr>
              <w:t xml:space="preserve">            </w:t>
            </w:r>
          </w:p>
        </w:tc>
        <w:tc>
          <w:tcPr>
            <w:tcW w:w="1127" w:type="dxa"/>
            <w:gridSpan w:val="2"/>
          </w:tcPr>
          <w:p w:rsidR="00C377F0" w:rsidRPr="00E74343" w:rsidRDefault="00683295" w:rsidP="00683295">
            <w:pPr>
              <w:widowControl w:val="0"/>
              <w:autoSpaceDE w:val="0"/>
              <w:autoSpaceDN w:val="0"/>
              <w:adjustRightInd w:val="0"/>
              <w:spacing w:after="0" w:line="194" w:lineRule="exact"/>
              <w:ind w:right="40" w:firstLine="317"/>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C377F0" w:rsidRPr="00E74343" w:rsidRDefault="00254A77"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r w:rsidRPr="00E74343">
        <w:rPr>
          <w:noProof/>
          <w:color w:val="000000" w:themeColor="text1"/>
        </w:rPr>
        <w:pict>
          <v:shape id="Text Box 3007" o:spid="_x0000_s1048" type="#_x0000_t202" style="position:absolute;left:0;text-align:left;margin-left:68.65pt;margin-top:635.3pt;width:517.85pt;height:107.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" o:allowincell="f" filled="f" stroked="f">
            <v:textbox style="mso-next-textbox:#Text Box 3007" inset="0,0,0,0">
              <w:txbxContent>
                <w:tbl>
                  <w:tblPr>
                    <w:tblW w:w="10590" w:type="dxa"/>
                    <w:tblLayout w:type="fixed"/>
                    <w:tblCellMar>
                      <w:left w:w="0" w:type="dxa"/>
                      <w:right w:w="0" w:type="dxa"/>
                    </w:tblCellMar>
                    <w:tblLook w:val="0000"/>
                  </w:tblPr>
                  <w:tblGrid>
                    <w:gridCol w:w="3690"/>
                    <w:gridCol w:w="1280"/>
                    <w:gridCol w:w="4078"/>
                    <w:gridCol w:w="1122"/>
                    <w:gridCol w:w="420"/>
                  </w:tblGrid>
                  <w:tr w:rsidR="00F15290" w:rsidRPr="007A7452" w:rsidTr="00683295">
                    <w:trPr>
                      <w:trHeight w:hRule="exact" w:val="300"/>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before="70" w:after="0"/>
                          <w:ind w:left="40" w:hanging="4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6900" w:type="dxa"/>
                        <w:gridSpan w:val="4"/>
                        <w:tcBorders>
                          <w:top w:val="nil"/>
                          <w:left w:val="nil"/>
                          <w:bottom w:val="nil"/>
                          <w:right w:val="nil"/>
                        </w:tcBorders>
                      </w:tcPr>
                      <w:p w:rsidR="00F15290" w:rsidRPr="007A7452" w:rsidRDefault="00F15290">
                        <w:pPr>
                          <w:widowControl w:val="0"/>
                          <w:autoSpaceDE w:val="0"/>
                          <w:autoSpaceDN w:val="0"/>
                          <w:adjustRightInd w:val="0"/>
                          <w:spacing w:after="0"/>
                          <w:rPr>
                            <w:rFonts w:ascii="Times New Roman" w:hAnsi="Times New Roman"/>
                            <w:sz w:val="24"/>
                            <w:szCs w:val="24"/>
                          </w:rPr>
                        </w:pPr>
                      </w:p>
                    </w:tc>
                  </w:tr>
                  <w:tr w:rsidR="00F15290" w:rsidRPr="007A7452" w:rsidTr="00683295">
                    <w:trPr>
                      <w:gridAfter w:val="1"/>
                      <w:wAfter w:w="420" w:type="dxa"/>
                      <w:trHeight w:hRule="exact" w:val="218"/>
                    </w:trPr>
                    <w:tc>
                      <w:tcPr>
                        <w:tcW w:w="3690" w:type="dxa"/>
                        <w:tcBorders>
                          <w:top w:val="nil"/>
                          <w:left w:val="nil"/>
                          <w:bottom w:val="nil"/>
                          <w:right w:val="nil"/>
                        </w:tcBorders>
                      </w:tcPr>
                      <w:p w:rsidR="00F15290" w:rsidRPr="007A7452" w:rsidRDefault="00F15290" w:rsidP="00C86877">
                        <w:pPr>
                          <w:widowControl w:val="0"/>
                          <w:tabs>
                            <w:tab w:val="left" w:pos="1530"/>
                          </w:tabs>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4301</w:t>
                        </w:r>
                        <w:r w:rsidRPr="007A7452">
                          <w:rPr>
                            <w:rFonts w:ascii="Times New Roman" w:hAnsi="Times New Roman"/>
                            <w:color w:val="191919"/>
                            <w:sz w:val="18"/>
                            <w:szCs w:val="18"/>
                          </w:rPr>
                          <w:tab/>
                          <w:t>Senior Seminar I</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160" w:hanging="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4302 Senior Seminar II</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American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European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History Elec. (3000-4000)</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 Elec.</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4"/>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History Elec. (3000-4000)</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19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40" w:hanging="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80" w:type="dxa"/>
                        <w:tcBorders>
                          <w:top w:val="nil"/>
                          <w:left w:val="nil"/>
                          <w:bottom w:val="nil"/>
                          <w:right w:val="nil"/>
                        </w:tcBorders>
                      </w:tcPr>
                      <w:p w:rsidR="00F15290" w:rsidRPr="007A7452" w:rsidRDefault="00683295" w:rsidP="00C377F0">
                        <w:pPr>
                          <w:widowControl w:val="0"/>
                          <w:autoSpaceDE w:val="0"/>
                          <w:autoSpaceDN w:val="0"/>
                          <w:adjustRightInd w:val="0"/>
                          <w:spacing w:after="0" w:line="194" w:lineRule="exact"/>
                          <w:ind w:left="-301" w:firstLine="31"/>
                          <w:jc w:val="center"/>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1870" w:right="-852" w:firstLine="0"/>
                          <w:jc w:val="center"/>
                          <w:rPr>
                            <w:rFonts w:ascii="Times New Roman" w:hAnsi="Times New Roman"/>
                            <w:sz w:val="24"/>
                            <w:szCs w:val="24"/>
                          </w:rPr>
                        </w:pPr>
                      </w:p>
                    </w:tc>
                    <w:tc>
                      <w:tcPr>
                        <w:tcW w:w="1122" w:type="dxa"/>
                        <w:tcBorders>
                          <w:top w:val="nil"/>
                          <w:left w:val="nil"/>
                          <w:bottom w:val="nil"/>
                          <w:right w:val="nil"/>
                        </w:tcBorders>
                      </w:tcPr>
                      <w:p w:rsidR="00F15290" w:rsidRPr="007A7452" w:rsidRDefault="00683295" w:rsidP="00C377F0">
                        <w:pPr>
                          <w:widowControl w:val="0"/>
                          <w:autoSpaceDE w:val="0"/>
                          <w:autoSpaceDN w:val="0"/>
                          <w:adjustRightInd w:val="0"/>
                          <w:spacing w:after="0"/>
                          <w:ind w:firstLine="0"/>
                          <w:jc w:val="right"/>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r>
                  <w:tr w:rsidR="00F15290" w:rsidRPr="007A7452" w:rsidTr="00683295">
                    <w:trPr>
                      <w:trHeight w:hRule="exact" w:val="565"/>
                    </w:trPr>
                    <w:tc>
                      <w:tcPr>
                        <w:tcW w:w="10590" w:type="dxa"/>
                        <w:gridSpan w:val="5"/>
                        <w:tcBorders>
                          <w:top w:val="nil"/>
                          <w:left w:val="nil"/>
                          <w:bottom w:val="nil"/>
                          <w:right w:val="nil"/>
                        </w:tcBorders>
                      </w:tcPr>
                      <w:p w:rsidR="00F15290" w:rsidRPr="007A7452" w:rsidRDefault="00F15290">
                        <w:pPr>
                          <w:widowControl w:val="0"/>
                          <w:autoSpaceDE w:val="0"/>
                          <w:autoSpaceDN w:val="0"/>
                          <w:adjustRightInd w:val="0"/>
                          <w:spacing w:before="11" w:after="0" w:line="220" w:lineRule="exact"/>
                          <w:rPr>
                            <w:rFonts w:ascii="Times New Roman" w:hAnsi="Times New Roman"/>
                          </w:rPr>
                        </w:pPr>
                      </w:p>
                      <w:p w:rsidR="00F15290" w:rsidRPr="007A7452" w:rsidRDefault="00F15290">
                        <w:pPr>
                          <w:widowControl w:val="0"/>
                          <w:autoSpaceDE w:val="0"/>
                          <w:autoSpaceDN w:val="0"/>
                          <w:adjustRightInd w:val="0"/>
                          <w:spacing w:after="0"/>
                          <w:ind w:left="3302" w:right="3655"/>
                          <w:jc w:val="center"/>
                          <w:rPr>
                            <w:rFonts w:ascii="Times New Roman" w:hAnsi="Times New Roman"/>
                            <w:sz w:val="24"/>
                            <w:szCs w:val="24"/>
                          </w:rPr>
                        </w:pP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anchory="page"/>
          </v:shape>
        </w:pict>
      </w: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182" w:name="_Toc295327604"/>
      <w:bookmarkStart w:id="183" w:name="_Toc295562550"/>
      <w:bookmarkStart w:id="184" w:name="_Toc295574488"/>
      <w:bookmarkStart w:id="185" w:name="_Toc295734985"/>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182"/>
      <w:bookmarkEnd w:id="183"/>
      <w:bookmarkEnd w:id="184"/>
      <w:bookmarkEnd w:id="185"/>
    </w:p>
    <w:p w:rsidR="00C377F0" w:rsidRPr="00E74343" w:rsidRDefault="00C377F0" w:rsidP="00C377F0">
      <w:pPr>
        <w:widowControl w:val="0"/>
        <w:autoSpaceDE w:val="0"/>
        <w:autoSpaceDN w:val="0"/>
        <w:adjustRightInd w:val="0"/>
        <w:spacing w:before="55"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123-124 Semester Hours</w:t>
      </w:r>
    </w:p>
    <w:p w:rsidR="00C377F0" w:rsidRPr="00E74343" w:rsidRDefault="00C377F0" w:rsidP="00C377F0">
      <w:pPr>
        <w:widowControl w:val="0"/>
        <w:autoSpaceDE w:val="0"/>
        <w:autoSpaceDN w:val="0"/>
        <w:adjustRightInd w:val="0"/>
        <w:spacing w:before="6"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(Political Science) 18 Hrs.</w:t>
      </w:r>
    </w:p>
    <w:p w:rsidR="00C377F0" w:rsidRPr="00E74343" w:rsidRDefault="00C377F0" w:rsidP="00683295">
      <w:pPr>
        <w:widowControl w:val="0"/>
        <w:tabs>
          <w:tab w:val="left" w:pos="936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2000 Level Courses (select two)</w:t>
      </w:r>
      <w:r w:rsidRPr="00E74343">
        <w:rPr>
          <w:rFonts w:ascii="Times New Roman" w:hAnsi="Times New Roman"/>
          <w:b/>
          <w:bCs/>
          <w:color w:val="000000" w:themeColor="text1"/>
          <w:sz w:val="18"/>
          <w:szCs w:val="18"/>
        </w:rPr>
        <w:tab/>
        <w:t>6 Hrs.</w:t>
      </w:r>
    </w:p>
    <w:tbl>
      <w:tblPr>
        <w:tblW w:w="0" w:type="auto"/>
        <w:tblInd w:w="120" w:type="dxa"/>
        <w:tblLayout w:type="fixed"/>
        <w:tblCellMar>
          <w:left w:w="0" w:type="dxa"/>
          <w:right w:w="0" w:type="dxa"/>
        </w:tblCellMar>
        <w:tblLook w:val="0000"/>
      </w:tblPr>
      <w:tblGrid>
        <w:gridCol w:w="780"/>
        <w:gridCol w:w="1015"/>
        <w:gridCol w:w="2697"/>
      </w:tblGrid>
      <w:tr w:rsidR="00C377F0" w:rsidRPr="00E74343" w:rsidTr="00C377F0">
        <w:trPr>
          <w:trHeight w:hRule="exact" w:val="237"/>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Fo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eign Language Sequence</w:t>
      </w:r>
      <w:r w:rsidRPr="00E74343">
        <w:rPr>
          <w:rFonts w:ascii="Times New Roman" w:hAnsi="Times New Roman"/>
          <w:b/>
          <w:bCs/>
          <w:color w:val="000000" w:themeColor="text1"/>
          <w:sz w:val="18"/>
          <w:szCs w:val="18"/>
        </w:rPr>
        <w:tab/>
        <w:t>6 Hrs.</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 xml:space="preserve">Microcomputers in the SSCI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C. 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 xml:space="preserve">Intro. to Political Science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
    <w:p w:rsidR="00683295" w:rsidRPr="00E74343" w:rsidRDefault="00683295"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p>
    <w:p w:rsidR="00C86877"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ROFESSIONAL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48 H</w:t>
      </w:r>
      <w:r w:rsidRPr="00E74343">
        <w:rPr>
          <w:rFonts w:ascii="Times New Roman" w:hAnsi="Times New Roman"/>
          <w:b/>
          <w:bCs/>
          <w:color w:val="000000" w:themeColor="text1"/>
          <w:sz w:val="18"/>
          <w:szCs w:val="18"/>
        </w:rPr>
        <w:t xml:space="preserve">OURS </w:t>
      </w:r>
    </w:p>
    <w:p w:rsidR="00C377F0"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General:</w:t>
      </w:r>
      <w:r w:rsidRPr="00E74343">
        <w:rPr>
          <w:rFonts w:ascii="Times New Roman" w:hAnsi="Times New Roman"/>
          <w:b/>
          <w:bCs/>
          <w:color w:val="000000" w:themeColor="text1"/>
          <w:sz w:val="18"/>
          <w:szCs w:val="18"/>
        </w:rPr>
        <w:tab/>
        <w:t>9 Hrs.</w:t>
      </w:r>
    </w:p>
    <w:p w:rsidR="002520D6" w:rsidRPr="00E74343" w:rsidRDefault="00254A77"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E74343">
        <w:rPr>
          <w:rFonts w:ascii="Calibri" w:hAnsi="Calibri"/>
          <w:noProof/>
          <w:color w:val="000000" w:themeColor="text1"/>
          <w:lang w:eastAsia="en-US"/>
        </w:rPr>
        <w:pict>
          <v:shape id="Text Box 3043" o:spid="_x0000_s1050" type="#_x0000_t202" style="position:absolute;left:0;text-align:left;margin-left:34pt;margin-top:4.25pt;width:490.35pt;height:37.55pt;z-index:-2516490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kdtQIAALg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" o:allowincell="f" filled="f" stroked="f">
            <v:textbox inset="0,0,0,0">
              <w:txbxContent>
                <w:tbl>
                  <w:tblPr>
                    <w:tblW w:w="9733" w:type="dxa"/>
                    <w:tblLayout w:type="fixed"/>
                    <w:tblCellMar>
                      <w:left w:w="0" w:type="dxa"/>
                      <w:right w:w="0" w:type="dxa"/>
                    </w:tblCellMar>
                    <w:tblLook w:val="0000"/>
                  </w:tblPr>
                  <w:tblGrid>
                    <w:gridCol w:w="630"/>
                    <w:gridCol w:w="1039"/>
                    <w:gridCol w:w="4996"/>
                    <w:gridCol w:w="3068"/>
                  </w:tblGrid>
                  <w:tr w:rsidR="00F15290" w:rsidRPr="007A7452" w:rsidTr="00C377F0">
                    <w:trPr>
                      <w:trHeight w:hRule="exact" w:val="237"/>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223" w:hanging="27"/>
                          <w:rPr>
                            <w:rFonts w:ascii="Times New Roman" w:hAnsi="Times New Roman"/>
                            <w:sz w:val="24"/>
                            <w:szCs w:val="24"/>
                          </w:rPr>
                        </w:pPr>
                        <w:r w:rsidRPr="007A7452">
                          <w:rPr>
                            <w:rFonts w:ascii="Times New Roman" w:hAnsi="Times New Roman"/>
                            <w:color w:val="191919"/>
                            <w:sz w:val="18"/>
                            <w:szCs w:val="18"/>
                          </w:rPr>
                          <w:t>4371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56" w:hanging="55"/>
                          <w:rPr>
                            <w:rFonts w:ascii="Times New Roman" w:hAnsi="Times New Roman"/>
                            <w:sz w:val="24"/>
                            <w:szCs w:val="24"/>
                          </w:rPr>
                        </w:pPr>
                        <w:r w:rsidRPr="007A7452">
                          <w:rPr>
                            <w:rFonts w:ascii="Times New Roman" w:hAnsi="Times New Roman"/>
                            <w:color w:val="191919"/>
                            <w:sz w:val="18"/>
                            <w:szCs w:val="18"/>
                          </w:rPr>
                          <w:t>Research Methods 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16"/>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4372</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Research Methods II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98"/>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4401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History of Political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9400"/>
        </w:tabs>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International Relations and Comparative Government</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39"/>
        <w:gridCol w:w="3936"/>
        <w:gridCol w:w="76"/>
      </w:tblGrid>
      <w:tr w:rsidR="00C377F0" w:rsidRPr="00E74343" w:rsidTr="00C377F0">
        <w:trPr>
          <w:trHeight w:hRule="exact" w:val="235"/>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Comparative Government</w:t>
            </w:r>
          </w:p>
        </w:tc>
      </w:tr>
      <w:tr w:rsidR="00C377F0" w:rsidRPr="00E74343" w:rsidTr="00C377F0">
        <w:trPr>
          <w:trHeight w:hRule="exact" w:val="1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4514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Relations</w:t>
            </w:r>
          </w:p>
        </w:tc>
      </w:tr>
      <w:tr w:rsidR="00C377F0" w:rsidRPr="00E74343" w:rsidTr="00C377F0">
        <w:trPr>
          <w:gridAfter w:val="1"/>
          <w:wAfter w:w="76" w:type="dxa"/>
          <w:trHeight w:hRule="exact" w:val="234"/>
        </w:trPr>
        <w:tc>
          <w:tcPr>
            <w:tcW w:w="5755" w:type="dxa"/>
            <w:gridSpan w:val="3"/>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Choose an additional 6 hours from any of the following:</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4513</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Issues in Global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4512</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and Institutions in Developing Countries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4515</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4816</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Model United Nations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4817</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of Globalization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4824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Economy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 and the Caribbean</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National/State/Local Government</w:t>
      </w:r>
      <w:r w:rsidRPr="00E74343">
        <w:rPr>
          <w:rFonts w:ascii="Times New Roman" w:hAnsi="Times New Roman"/>
          <w:b/>
          <w:bCs/>
          <w:color w:val="000000" w:themeColor="text1"/>
          <w:sz w:val="18"/>
          <w:szCs w:val="18"/>
        </w:rPr>
        <w:tab/>
        <w:t>9 Hrs.</w:t>
      </w:r>
    </w:p>
    <w:p w:rsidR="00C377F0" w:rsidRPr="00E74343" w:rsidRDefault="00C377F0" w:rsidP="00C377F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(3 hours each)</w:t>
      </w:r>
    </w:p>
    <w:p w:rsidR="00C377F0" w:rsidRPr="00E74343" w:rsidRDefault="00C377F0" w:rsidP="00C377F0">
      <w:pPr>
        <w:widowControl w:val="0"/>
        <w:tabs>
          <w:tab w:val="left" w:pos="1040"/>
          <w:tab w:val="left" w:pos="2300"/>
        </w:tabs>
        <w:autoSpaceDE w:val="0"/>
        <w:autoSpaceDN w:val="0"/>
        <w:adjustRightInd w:val="0"/>
        <w:spacing w:before="9"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3601</w:t>
      </w:r>
      <w:r w:rsidRPr="00E74343">
        <w:rPr>
          <w:rFonts w:ascii="Times New Roman" w:hAnsi="Times New Roman"/>
          <w:color w:val="000000" w:themeColor="text1"/>
          <w:sz w:val="18"/>
          <w:szCs w:val="18"/>
        </w:rPr>
        <w:tab/>
        <w:t>State and Local Government</w:t>
      </w:r>
    </w:p>
    <w:p w:rsidR="00C377F0" w:rsidRPr="00E74343" w:rsidRDefault="00C377F0" w:rsidP="00C377F0">
      <w:pPr>
        <w:widowControl w:val="0"/>
        <w:autoSpaceDE w:val="0"/>
        <w:autoSpaceDN w:val="0"/>
        <w:adjustRightInd w:val="0"/>
        <w:spacing w:before="9" w:after="0"/>
        <w:ind w:left="160" w:right="1180" w:firstLine="20"/>
        <w:rPr>
          <w:rFonts w:ascii="Times New Roman" w:hAnsi="Times New Roman"/>
          <w:color w:val="000000" w:themeColor="text1"/>
          <w:sz w:val="18"/>
          <w:szCs w:val="18"/>
        </w:rPr>
      </w:pPr>
      <w:r w:rsidRPr="00E74343">
        <w:rPr>
          <w:rFonts w:ascii="Times New Roman" w:hAnsi="Times New Roman"/>
          <w:color w:val="000000" w:themeColor="text1"/>
          <w:spacing w:val="-1"/>
          <w:sz w:val="18"/>
          <w:szCs w:val="18"/>
        </w:rPr>
        <w:t>Choos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1"/>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3000-400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1"/>
          <w:sz w:val="18"/>
          <w:szCs w:val="18"/>
        </w:rPr>
        <w:t>Thes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includ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each):</w:t>
      </w:r>
    </w:p>
    <w:tbl>
      <w:tblPr>
        <w:tblW w:w="0" w:type="auto"/>
        <w:tblInd w:w="120" w:type="dxa"/>
        <w:tblLayout w:type="fixed"/>
        <w:tblCellMar>
          <w:left w:w="0" w:type="dxa"/>
          <w:right w:w="0" w:type="dxa"/>
        </w:tblCellMar>
        <w:tblLook w:val="0000"/>
      </w:tblPr>
      <w:tblGrid>
        <w:gridCol w:w="780"/>
        <w:gridCol w:w="1039"/>
        <w:gridCol w:w="3772"/>
      </w:tblGrid>
      <w:tr w:rsidR="00C377F0" w:rsidRPr="00E74343" w:rsidTr="00C377F0">
        <w:trPr>
          <w:trHeight w:hRule="exact" w:val="234"/>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3612</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African-American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3813</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Presidency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3815</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Municipal Government</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3616</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Parties and Pressure Groups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3617</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Legislative Process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Elections and Electoral Behavior</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Theory and Practice of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p>
        </w:tc>
      </w:tr>
    </w:tbl>
    <w:p w:rsidR="00683295" w:rsidRPr="00E74343" w:rsidRDefault="00683295"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D. Constitutional Law</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9 Hrs.</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3701</w:t>
      </w:r>
      <w:r w:rsidRPr="00E74343">
        <w:rPr>
          <w:rFonts w:ascii="Times New Roman" w:hAnsi="Times New Roman"/>
          <w:color w:val="000000" w:themeColor="text1"/>
          <w:sz w:val="18"/>
          <w:szCs w:val="18"/>
        </w:rPr>
        <w:tab/>
        <w:t>Judicial Process</w:t>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Choose 6 hours from any of the following:</w:t>
      </w:r>
    </w:p>
    <w:p w:rsidR="00C377F0" w:rsidRPr="00E74343" w:rsidRDefault="00254A77"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E74343">
        <w:rPr>
          <w:rFonts w:ascii="Calibri" w:hAnsi="Calibri"/>
          <w:noProof/>
          <w:color w:val="000000" w:themeColor="text1"/>
          <w:lang w:eastAsia="en-US"/>
        </w:rPr>
        <w:pict>
          <v:shape id="Text Box 3044" o:spid="_x0000_s1051" type="#_x0000_t202" style="position:absolute;left:0;text-align:left;margin-left:34pt;margin-top:4.05pt;width:230pt;height:37.4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" o:allowincell="f" filled="f" stroked="f">
            <v:textbox inset="0,0,0,0">
              <w:txbxContent>
                <w:tbl>
                  <w:tblPr>
                    <w:tblW w:w="4796" w:type="dxa"/>
                    <w:tblLayout w:type="fixed"/>
                    <w:tblCellMar>
                      <w:left w:w="0" w:type="dxa"/>
                      <w:right w:w="0" w:type="dxa"/>
                    </w:tblCellMar>
                    <w:tblLook w:val="0000"/>
                  </w:tblPr>
                  <w:tblGrid>
                    <w:gridCol w:w="720"/>
                    <w:gridCol w:w="180"/>
                    <w:gridCol w:w="933"/>
                    <w:gridCol w:w="106"/>
                    <w:gridCol w:w="2751"/>
                    <w:gridCol w:w="106"/>
                  </w:tblGrid>
                  <w:tr w:rsidR="00F15290" w:rsidRPr="007A7452" w:rsidTr="00C377F0">
                    <w:trPr>
                      <w:gridAfter w:val="1"/>
                      <w:wAfter w:w="106" w:type="dxa"/>
                      <w:trHeight w:hRule="exact" w:val="234"/>
                    </w:trPr>
                    <w:tc>
                      <w:tcPr>
                        <w:tcW w:w="720" w:type="dxa"/>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113"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223" w:hanging="43"/>
                          <w:rPr>
                            <w:rFonts w:ascii="Times New Roman" w:hAnsi="Times New Roman"/>
                            <w:sz w:val="24"/>
                            <w:szCs w:val="24"/>
                          </w:rPr>
                        </w:pPr>
                        <w:r w:rsidRPr="007A7452">
                          <w:rPr>
                            <w:rFonts w:ascii="Times New Roman" w:hAnsi="Times New Roman"/>
                            <w:color w:val="191919"/>
                            <w:sz w:val="18"/>
                            <w:szCs w:val="18"/>
                          </w:rPr>
                          <w:t>3702</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327" w:hanging="4"/>
                          <w:rPr>
                            <w:rFonts w:ascii="Times New Roman" w:hAnsi="Times New Roman"/>
                            <w:sz w:val="24"/>
                            <w:szCs w:val="24"/>
                          </w:rPr>
                        </w:pPr>
                        <w:r w:rsidRPr="007A7452">
                          <w:rPr>
                            <w:rFonts w:ascii="Times New Roman" w:hAnsi="Times New Roman"/>
                            <w:color w:val="191919"/>
                            <w:sz w:val="18"/>
                            <w:szCs w:val="18"/>
                          </w:rPr>
                          <w:t>American Constitutional History</w:t>
                        </w:r>
                      </w:p>
                    </w:tc>
                  </w:tr>
                  <w:tr w:rsidR="00F15290" w:rsidRPr="007A7452" w:rsidTr="00C377F0">
                    <w:trPr>
                      <w:trHeight w:hRule="exact" w:val="216"/>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3703</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w:t>
                        </w:r>
                      </w:p>
                    </w:tc>
                  </w:tr>
                  <w:tr w:rsidR="00F15290" w:rsidRPr="007A7452" w:rsidTr="00C377F0">
                    <w:trPr>
                      <w:trHeight w:hRule="exact" w:val="298"/>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3704</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II</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autoSpaceDE w:val="0"/>
        <w:autoSpaceDN w:val="0"/>
        <w:adjustRightInd w:val="0"/>
        <w:spacing w:before="30" w:after="0"/>
        <w:ind w:left="90" w:right="6332"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Electives (3 hours each) 9 Hrs.</w:t>
      </w:r>
    </w:p>
    <w:p w:rsidR="00C377F0" w:rsidRPr="00E74343" w:rsidRDefault="00C377F0" w:rsidP="00C377F0">
      <w:pPr>
        <w:widowControl w:val="0"/>
        <w:tabs>
          <w:tab w:val="left" w:pos="1900"/>
          <w:tab w:val="left" w:pos="3160"/>
        </w:tabs>
        <w:autoSpaceDE w:val="0"/>
        <w:autoSpaceDN w:val="0"/>
        <w:adjustRightInd w:val="0"/>
        <w:spacing w:before="12"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3609</w:t>
      </w:r>
      <w:r w:rsidRPr="00E74343">
        <w:rPr>
          <w:rFonts w:ascii="Times New Roman" w:hAnsi="Times New Roman"/>
          <w:color w:val="000000" w:themeColor="text1"/>
          <w:sz w:val="18"/>
          <w:szCs w:val="18"/>
        </w:rPr>
        <w:tab/>
        <w:t>American Foreign Policy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rial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Advocacy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3708</w:t>
      </w:r>
      <w:r w:rsidRPr="00E74343">
        <w:rPr>
          <w:rFonts w:ascii="Times New Roman" w:hAnsi="Times New Roman"/>
          <w:color w:val="000000" w:themeColor="text1"/>
          <w:sz w:val="18"/>
          <w:szCs w:val="18"/>
        </w:rPr>
        <w:tab/>
        <w:t>Civil Rights and Minorities</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4515</w:t>
      </w:r>
      <w:r w:rsidRPr="00E74343">
        <w:rPr>
          <w:rFonts w:ascii="Times New Roman" w:hAnsi="Times New Roman"/>
          <w:color w:val="000000" w:themeColor="text1"/>
          <w:sz w:val="18"/>
          <w:szCs w:val="18"/>
        </w:rPr>
        <w:tab/>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p w:rsidR="00C377F0" w:rsidRPr="00E74343" w:rsidRDefault="00C377F0" w:rsidP="00C377F0">
      <w:pPr>
        <w:widowControl w:val="0"/>
        <w:tabs>
          <w:tab w:val="left" w:pos="1900"/>
          <w:tab w:val="left" w:pos="3160"/>
          <w:tab w:val="left" w:pos="945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4818</w:t>
      </w:r>
      <w:r w:rsidRPr="00E74343">
        <w:rPr>
          <w:rFonts w:ascii="Times New Roman" w:hAnsi="Times New Roman"/>
          <w:color w:val="000000" w:themeColor="text1"/>
          <w:sz w:val="18"/>
          <w:szCs w:val="18"/>
        </w:rPr>
        <w:tab/>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r w:rsidRPr="00E74343">
        <w:rPr>
          <w:rFonts w:ascii="Times New Roman" w:hAnsi="Times New Roman"/>
          <w:color w:val="000000" w:themeColor="text1"/>
          <w:sz w:val="18"/>
          <w:szCs w:val="18"/>
        </w:rPr>
        <w:tab/>
        <w:t>(3 hours) or POLS</w:t>
      </w:r>
      <w:r w:rsidRPr="00E74343">
        <w:rPr>
          <w:rFonts w:ascii="Times New Roman" w:hAnsi="Times New Roman"/>
          <w:color w:val="000000" w:themeColor="text1"/>
          <w:sz w:val="18"/>
          <w:szCs w:val="18"/>
        </w:rPr>
        <w:tab/>
        <w:t>4619</w:t>
      </w:r>
      <w:r w:rsidRPr="00E74343">
        <w:rPr>
          <w:rFonts w:ascii="Times New Roman" w:hAnsi="Times New Roman"/>
          <w:color w:val="000000" w:themeColor="text1"/>
          <w:sz w:val="18"/>
          <w:szCs w:val="18"/>
        </w:rPr>
        <w:tab/>
        <w:t>Legislative Internship</w:t>
      </w:r>
      <w:r w:rsidRPr="00E74343">
        <w:rPr>
          <w:rFonts w:ascii="Times New Roman" w:hAnsi="Times New Roman"/>
          <w:color w:val="000000" w:themeColor="text1"/>
          <w:sz w:val="18"/>
          <w:szCs w:val="18"/>
        </w:rPr>
        <w:tab/>
        <w:t xml:space="preserve">(6 hours) </w:t>
      </w:r>
    </w:p>
    <w:p w:rsidR="00C377F0" w:rsidRPr="00E74343" w:rsidRDefault="00C377F0" w:rsidP="00C377F0">
      <w:pPr>
        <w:widowControl w:val="0"/>
        <w:tabs>
          <w:tab w:val="left" w:pos="1900"/>
          <w:tab w:val="left" w:pos="3160"/>
          <w:tab w:val="left" w:pos="945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 or D that are not used to satisfy electives in those areas</w:t>
      </w:r>
    </w:p>
    <w:p w:rsidR="00C377F0" w:rsidRPr="00E74343" w:rsidRDefault="00C377F0" w:rsidP="00C377F0">
      <w:pPr>
        <w:widowControl w:val="0"/>
        <w:autoSpaceDE w:val="0"/>
        <w:autoSpaceDN w:val="0"/>
        <w:adjustRightInd w:val="0"/>
        <w:spacing w:before="13"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90" w:right="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General Electives Up to 10 Hrs.</w:t>
      </w:r>
    </w:p>
    <w:p w:rsidR="00C377F0" w:rsidRPr="00E74343" w:rsidRDefault="00C377F0" w:rsidP="00C377F0">
      <w:pPr>
        <w:widowControl w:val="0"/>
        <w:autoSpaceDE w:val="0"/>
        <w:autoSpaceDN w:val="0"/>
        <w:adjustRightInd w:val="0"/>
        <w:spacing w:before="1"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line="250" w:lineRule="auto"/>
        <w:ind w:left="90" w:right="4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 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OLITICAL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CIENCE</w:t>
      </w:r>
    </w:p>
    <w:p w:rsidR="00C377F0" w:rsidRPr="00E74343" w:rsidRDefault="00C377F0" w:rsidP="00C377F0">
      <w:pPr>
        <w:widowControl w:val="0"/>
        <w:autoSpaceDE w:val="0"/>
        <w:autoSpaceDN w:val="0"/>
        <w:adjustRightInd w:val="0"/>
        <w:spacing w:before="39" w:after="0"/>
        <w:ind w:left="9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0" w:type="auto"/>
        <w:tblInd w:w="90" w:type="dxa"/>
        <w:tblLayout w:type="fixed"/>
        <w:tblCellMar>
          <w:left w:w="0" w:type="dxa"/>
          <w:right w:w="0" w:type="dxa"/>
        </w:tblCellMar>
        <w:tblLook w:val="0000"/>
      </w:tblPr>
      <w:tblGrid>
        <w:gridCol w:w="1347"/>
        <w:gridCol w:w="1873"/>
        <w:gridCol w:w="1090"/>
        <w:gridCol w:w="2015"/>
        <w:gridCol w:w="2513"/>
        <w:gridCol w:w="919"/>
      </w:tblGrid>
      <w:tr w:rsidR="00C377F0" w:rsidRPr="00E74343" w:rsidTr="00C377F0">
        <w:trPr>
          <w:trHeight w:hRule="exact" w:val="517"/>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377F0" w:rsidRPr="00E74343" w:rsidRDefault="00C377F0" w:rsidP="00C377F0">
            <w:pPr>
              <w:widowControl w:val="0"/>
              <w:autoSpaceDE w:val="0"/>
              <w:autoSpaceDN w:val="0"/>
              <w:adjustRightInd w:val="0"/>
              <w:spacing w:before="12"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83"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377F0" w:rsidRPr="00E74343" w:rsidRDefault="00C377F0" w:rsidP="00C377F0">
            <w:pPr>
              <w:widowControl w:val="0"/>
              <w:autoSpaceDE w:val="0"/>
              <w:autoSpaceDN w:val="0"/>
              <w:adjustRightInd w:val="0"/>
              <w:spacing w:before="12" w:after="0"/>
              <w:ind w:firstLine="53"/>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684" w:right="75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377F0" w:rsidRPr="00E74343" w:rsidRDefault="00C377F0" w:rsidP="00C377F0">
            <w:pPr>
              <w:widowControl w:val="0"/>
              <w:autoSpaceDE w:val="0"/>
              <w:autoSpaceDN w:val="0"/>
              <w:adjustRightInd w:val="0"/>
              <w:spacing w:before="12" w:after="0"/>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1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right="-103"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377F0" w:rsidRPr="00E74343" w:rsidRDefault="00C377F0" w:rsidP="00C377F0">
            <w:pPr>
              <w:widowControl w:val="0"/>
              <w:autoSpaceDE w:val="0"/>
              <w:autoSpaceDN w:val="0"/>
              <w:adjustRightInd w:val="0"/>
              <w:spacing w:before="12"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right="-34"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right="-2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377F0" w:rsidRPr="00E74343" w:rsidTr="00C377F0">
        <w:trPr>
          <w:trHeight w:hRule="exact" w:val="214"/>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and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322"/>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 xml:space="preserve"> T</w:t>
            </w:r>
            <w:r w:rsidRPr="00E74343">
              <w:rPr>
                <w:rFonts w:ascii="Times New Roman" w:hAnsi="Times New Roman"/>
                <w:b/>
                <w:bCs/>
                <w:color w:val="000000" w:themeColor="text1"/>
                <w:sz w:val="18"/>
                <w:szCs w:val="18"/>
              </w:rPr>
              <w:t>otal</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3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80"/>
              </w:tabs>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r w:rsidRPr="00E74343">
              <w:rPr>
                <w:rFonts w:ascii="Times New Roman" w:hAnsi="Times New Roman"/>
                <w:color w:val="000000" w:themeColor="text1"/>
                <w:sz w:val="18"/>
                <w:szCs w:val="18"/>
              </w:rPr>
              <w:tab/>
              <w:t>Intro. to Pol. Sci.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Sequence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 (Area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 3</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firstLine="2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 or POLS 4512</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3601</w:t>
            </w:r>
            <w:r w:rsidRPr="00E74343">
              <w:rPr>
                <w:rFonts w:ascii="Times New Roman" w:hAnsi="Times New Roman"/>
                <w:color w:val="000000" w:themeColor="text1"/>
                <w:sz w:val="18"/>
                <w:szCs w:val="18"/>
              </w:rPr>
              <w:tab/>
              <w:t>St./Local Government</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tabs>
                <w:tab w:val="left" w:pos="2140"/>
              </w:tabs>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4401</w:t>
            </w:r>
            <w:r w:rsidRPr="00E74343">
              <w:rPr>
                <w:rFonts w:ascii="Times New Roman" w:hAnsi="Times New Roman"/>
                <w:color w:val="000000" w:themeColor="text1"/>
                <w:sz w:val="18"/>
                <w:szCs w:val="18"/>
              </w:rPr>
              <w:tab/>
              <w:t>Hist. Pol.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F)</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4371</w:t>
            </w:r>
            <w:r w:rsidRPr="00E74343">
              <w:rPr>
                <w:rFonts w:ascii="Times New Roman" w:hAnsi="Times New Roman"/>
                <w:color w:val="000000" w:themeColor="text1"/>
                <w:sz w:val="18"/>
                <w:szCs w:val="18"/>
              </w:rPr>
              <w:tab/>
              <w:t>Research Methods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3701</w:t>
            </w:r>
            <w:r w:rsidRPr="00E74343">
              <w:rPr>
                <w:rFonts w:ascii="Times New Roman" w:hAnsi="Times New Roman"/>
                <w:color w:val="000000" w:themeColor="text1"/>
                <w:sz w:val="18"/>
                <w:szCs w:val="18"/>
              </w:rPr>
              <w:tab/>
              <w:t>Judicial Process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4372</w:t>
            </w:r>
            <w:r w:rsidRPr="00E74343">
              <w:rPr>
                <w:rFonts w:ascii="Times New Roman" w:hAnsi="Times New Roman"/>
                <w:color w:val="000000" w:themeColor="text1"/>
                <w:sz w:val="18"/>
                <w:szCs w:val="18"/>
              </w:rPr>
              <w:tab/>
              <w:t>Research Methods II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7"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5"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General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firstLine="12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10</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405"/>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186" w:name="_Toc295327605"/>
      <w:bookmarkStart w:id="187" w:name="_Toc295562551"/>
      <w:bookmarkStart w:id="188" w:name="_Toc295574489"/>
      <w:bookmarkStart w:id="189" w:name="_Toc295734986"/>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INOR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I</w:t>
      </w:r>
      <w:r w:rsidRPr="00E74343">
        <w:rPr>
          <w:rFonts w:ascii="Times New Roman" w:hAnsi="Times New Roman"/>
          <w:color w:val="000000" w:themeColor="text1"/>
          <w:sz w:val="24"/>
          <w:szCs w:val="24"/>
        </w:rPr>
        <w:t>NTERN</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TIONAL</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8"/>
          <w:sz w:val="24"/>
          <w:szCs w:val="24"/>
        </w:rPr>
        <w:t>F</w:t>
      </w:r>
      <w:r w:rsidRPr="00E74343">
        <w:rPr>
          <w:rFonts w:ascii="Times New Roman" w:hAnsi="Times New Roman"/>
          <w:color w:val="000000" w:themeColor="text1"/>
          <w:sz w:val="24"/>
          <w:szCs w:val="24"/>
        </w:rPr>
        <w:t>AIRS</w:t>
      </w:r>
      <w:bookmarkEnd w:id="186"/>
      <w:bookmarkEnd w:id="187"/>
      <w:bookmarkEnd w:id="188"/>
      <w:bookmarkEnd w:id="189"/>
    </w:p>
    <w:p w:rsidR="00C377F0" w:rsidRPr="00E74343" w:rsidRDefault="00C377F0" w:rsidP="00C377F0">
      <w:pPr>
        <w:widowControl w:val="0"/>
        <w:autoSpaceDE w:val="0"/>
        <w:autoSpaceDN w:val="0"/>
        <w:adjustRightInd w:val="0"/>
        <w:spacing w:before="55"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concentration requires 18 semester hours (6 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student must complete the following requir</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d courses:</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Comparative Government</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4514</w:t>
      </w:r>
      <w:r w:rsidRPr="00E74343">
        <w:rPr>
          <w:rFonts w:ascii="Times New Roman" w:hAnsi="Times New Roman"/>
          <w:color w:val="000000" w:themeColor="text1"/>
          <w:sz w:val="18"/>
          <w:szCs w:val="18"/>
        </w:rPr>
        <w:tab/>
        <w:t>International Relations</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4819</w:t>
      </w:r>
      <w:r w:rsidRPr="00E74343">
        <w:rPr>
          <w:rFonts w:ascii="Times New Roman" w:hAnsi="Times New Roman"/>
          <w:color w:val="000000" w:themeColor="text1"/>
          <w:sz w:val="18"/>
          <w:szCs w:val="18"/>
        </w:rPr>
        <w:tab/>
        <w:t>International Political Economy</w:t>
      </w:r>
    </w:p>
    <w:p w:rsidR="00C86877"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4820</w:t>
      </w:r>
      <w:r w:rsidRPr="00E74343">
        <w:rPr>
          <w:rFonts w:ascii="Times New Roman" w:hAnsi="Times New Roman"/>
          <w:color w:val="000000" w:themeColor="text1"/>
          <w:sz w:val="18"/>
          <w:szCs w:val="18"/>
        </w:rPr>
        <w:tab/>
        <w:t>Area Studies (Africa, Caribbean, Eastern Europe &amp;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America) </w:t>
      </w:r>
    </w:p>
    <w:p w:rsidR="00C377F0"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4821</w:t>
      </w:r>
      <w:r w:rsidRPr="00E74343">
        <w:rPr>
          <w:rFonts w:ascii="Times New Roman" w:hAnsi="Times New Roman"/>
          <w:color w:val="000000" w:themeColor="text1"/>
          <w:sz w:val="18"/>
          <w:szCs w:val="18"/>
        </w:rPr>
        <w:tab/>
        <w:t>International Internship/Seminar</w:t>
      </w: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4822</w:t>
      </w:r>
      <w:r w:rsidRPr="00E74343">
        <w:rPr>
          <w:rFonts w:ascii="Times New Roman" w:hAnsi="Times New Roman"/>
          <w:color w:val="000000" w:themeColor="text1"/>
          <w:sz w:val="18"/>
          <w:szCs w:val="18"/>
        </w:rPr>
        <w:tab/>
        <w:t>Politics &amp; Culture of Developing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Requirements: Students majoring in Political Science with a concentration in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must complete courses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rican Government, Introduction to Political Science, Comparative Government, Constitutional 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 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and Research Methods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 and II.</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4" w:after="0" w:line="280" w:lineRule="exact"/>
        <w:ind w:left="180" w:right="310"/>
        <w:jc w:val="both"/>
        <w:rPr>
          <w:rFonts w:ascii="Times New Roman" w:hAnsi="Times New Roman"/>
          <w:color w:val="000000" w:themeColor="text1"/>
          <w:sz w:val="28"/>
          <w:szCs w:val="28"/>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190" w:name="_Toc295327606"/>
      <w:bookmarkStart w:id="191" w:name="_Toc295562552"/>
      <w:bookmarkStart w:id="192" w:name="_Toc295574490"/>
      <w:bookmarkStart w:id="193" w:name="_Toc29573498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RE</w:t>
      </w:r>
      <w:r w:rsidRPr="00E74343">
        <w:rPr>
          <w:rFonts w:ascii="Times New Roman" w:hAnsi="Times New Roman"/>
          <w:color w:val="000000" w:themeColor="text1"/>
          <w:sz w:val="32"/>
          <w:szCs w:val="32"/>
        </w:rPr>
        <w:t>-L</w:t>
      </w:r>
      <w:r w:rsidRPr="00E74343">
        <w:rPr>
          <w:rFonts w:ascii="Times New Roman" w:hAnsi="Times New Roman"/>
          <w:color w:val="000000" w:themeColor="text1"/>
          <w:spacing w:val="-27"/>
          <w:sz w:val="24"/>
          <w:szCs w:val="24"/>
        </w:rPr>
        <w:t>A</w:t>
      </w:r>
      <w:r w:rsidRPr="00E74343">
        <w:rPr>
          <w:rFonts w:ascii="Times New Roman" w:hAnsi="Times New Roman"/>
          <w:color w:val="000000" w:themeColor="text1"/>
          <w:sz w:val="24"/>
          <w:szCs w:val="24"/>
        </w:rPr>
        <w:t>W</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bookmarkEnd w:id="190"/>
      <w:bookmarkEnd w:id="191"/>
      <w:bookmarkEnd w:id="192"/>
      <w:bookmarkEnd w:id="193"/>
    </w:p>
    <w:p w:rsidR="00C377F0" w:rsidRPr="00E74343" w:rsidRDefault="00C377F0" w:rsidP="00C377F0">
      <w:pPr>
        <w:widowControl w:val="0"/>
        <w:autoSpaceDE w:val="0"/>
        <w:autoSpaceDN w:val="0"/>
        <w:adjustRightInd w:val="0"/>
        <w:spacing w:before="11" w:after="0" w:line="260" w:lineRule="exact"/>
        <w:ind w:left="180" w:right="310"/>
        <w:jc w:val="both"/>
        <w:rPr>
          <w:rFonts w:ascii="Times New Roman" w:hAnsi="Times New Roman"/>
          <w:color w:val="000000" w:themeColor="text1"/>
          <w:sz w:val="26"/>
          <w:szCs w:val="26"/>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has an excellent Pre-Law Program that is grounded in 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 tradition of a sound liberal arts education. Our Pre-Law advisors are experienced in guiding students in course selection and provi</w:t>
      </w:r>
      <w:r w:rsidRPr="00E74343">
        <w:rPr>
          <w:rFonts w:ascii="Times New Roman" w:hAnsi="Times New Roman"/>
          <w:color w:val="000000" w:themeColor="text1"/>
          <w:spacing w:val="-1"/>
          <w:sz w:val="18"/>
          <w:szCs w:val="18"/>
        </w:rPr>
        <w:t>d</w:t>
      </w:r>
      <w:r w:rsidRPr="00E74343">
        <w:rPr>
          <w:rFonts w:ascii="Times New Roman" w:hAnsi="Times New Roman"/>
          <w:color w:val="000000" w:themeColor="text1"/>
          <w:sz w:val="18"/>
          <w:szCs w:val="18"/>
        </w:rPr>
        <w:t>ing pertinent information about law schools of the Law</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 Council.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There is a non-credit tutorial program that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fers instruction in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reparing for the Law School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preparation course utilizes lectures, discussions and in-class exercises of past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questions. Participation is open to all students.</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12" w:after="0" w:line="220" w:lineRule="exact"/>
        <w:ind w:left="180" w:right="3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requirements for entrance to law school can be satisfied in one of several 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wo, three or four years in a B.A. or B</w:t>
      </w:r>
      <w:r w:rsidRPr="00E74343">
        <w:rPr>
          <w:rFonts w:ascii="Times New Roman" w:hAnsi="Times New Roman"/>
          <w:color w:val="000000" w:themeColor="text1"/>
          <w:spacing w:val="-1"/>
          <w:sz w:val="18"/>
          <w:szCs w:val="18"/>
        </w:rPr>
        <w:t>.</w:t>
      </w:r>
      <w:r w:rsidRPr="00E74343">
        <w:rPr>
          <w:rFonts w:ascii="Times New Roman" w:hAnsi="Times New Roman"/>
          <w:color w:val="000000" w:themeColor="text1"/>
          <w:sz w:val="18"/>
          <w:szCs w:val="18"/>
        </w:rPr>
        <w:t>S. degree can comprise the pre-law program.</w:t>
      </w:r>
    </w:p>
    <w:p w:rsidR="00C377F0" w:rsidRPr="00E74343" w:rsidRDefault="00C377F0" w:rsidP="00C377F0">
      <w:pPr>
        <w:widowControl w:val="0"/>
        <w:autoSpaceDE w:val="0"/>
        <w:autoSpaceDN w:val="0"/>
        <w:adjustRightInd w:val="0"/>
        <w:spacing w:before="16" w:after="0" w:line="200" w:lineRule="exact"/>
        <w:ind w:left="18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180" w:hanging="10"/>
        <w:rPr>
          <w:rFonts w:ascii="Times New Roman" w:hAnsi="Times New Roman"/>
          <w:color w:val="000000" w:themeColor="text1"/>
          <w:sz w:val="18"/>
          <w:szCs w:val="18"/>
        </w:rPr>
      </w:pPr>
      <w:r w:rsidRPr="00E74343">
        <w:rPr>
          <w:rFonts w:ascii="Times New Roman" w:hAnsi="Times New Roman"/>
          <w:color w:val="000000" w:themeColor="text1"/>
          <w:sz w:val="18"/>
          <w:szCs w:val="18"/>
        </w:rPr>
        <w:t>Interested students should select a degree program and electives that will help them to attain the following objectives: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1. Fluency in written and spoken English;</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read 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ficult material with rapidity and comprehension;</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3.</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solid background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and government;</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4.</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broad basic education in social and cultural areas;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5.</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fundamental understanding of business, including basic account procedures; and</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6.</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reason logicall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377F0" w:rsidRPr="00E74343" w:rsidRDefault="00C377F0" w:rsidP="00C377F0">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2275C3" w:rsidRPr="00E74343" w:rsidRDefault="002275C3" w:rsidP="002275C3">
      <w:pPr>
        <w:spacing w:after="0"/>
        <w:ind w:left="360" w:right="677" w:firstLine="0"/>
        <w:jc w:val="both"/>
        <w:rPr>
          <w:rFonts w:ascii="Times New Roman" w:hAnsi="Times New Roman" w:cs="Times New Roman"/>
          <w:b/>
          <w:color w:val="000000" w:themeColor="text1"/>
          <w:sz w:val="44"/>
          <w:szCs w:val="44"/>
        </w:rPr>
      </w:pPr>
    </w:p>
    <w:p w:rsidR="002275C3" w:rsidRPr="00E74343" w:rsidRDefault="002275C3" w:rsidP="002275C3">
      <w:pPr>
        <w:pStyle w:val="Heading2"/>
        <w:ind w:left="360" w:firstLine="0"/>
        <w:rPr>
          <w:rFonts w:ascii="Times New Roman" w:hAnsi="Times New Roman" w:cs="Times New Roman"/>
          <w:b w:val="0"/>
          <w:color w:val="000000" w:themeColor="text1"/>
          <w:sz w:val="44"/>
          <w:szCs w:val="44"/>
        </w:rPr>
      </w:pPr>
      <w:bookmarkStart w:id="194" w:name="_Toc295734988"/>
      <w:r w:rsidRPr="00E74343">
        <w:rPr>
          <w:rFonts w:ascii="Times New Roman" w:hAnsi="Times New Roman" w:cs="Times New Roman"/>
          <w:color w:val="000000" w:themeColor="text1"/>
          <w:sz w:val="44"/>
          <w:szCs w:val="44"/>
        </w:rPr>
        <w:t>SOCIAL WORK ACADEMIC PROGRAM</w:t>
      </w:r>
      <w:bookmarkEnd w:id="194"/>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(Accredited by the Council of Social Work Education, 2003)</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is not limited to, practice in social work and social welfare, maximizing human development and dignity, social justice and equality for diverse populations.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curriculum comprises of a liberal arts base, combined with professional courses, skills and ethics.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major in Social Work requires:</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123 semester hours with a cumulative grade point of at least 2.5</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all major courses with grades of “B” or above</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the ACAT examination</w:t>
      </w: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CHILD WELFARE CERTIFICATE  PROGRAM:  (TITLE IV-E)</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Students who are admitted to the Social Work Program can apply for the Title IV-E Scholarship.  The student must pass the Regents exam and have a G.P.A. of 2.5.  Three Social Work electives are required in conjunction with an internship with the Department of Family and Children Services.  Interested student should contact the Social Work Program Director or the Title IV-E Coordinator.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three required electives courses:</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3275: Forensic Interviewing</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3291: Family and Child Welfare</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3383: Social Work with Families</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b/>
          <w:color w:val="000000" w:themeColor="text1"/>
          <w:sz w:val="18"/>
          <w:szCs w:val="18"/>
        </w:rPr>
        <w:t>DUAL MAJORS</w:t>
      </w:r>
    </w:p>
    <w:p w:rsidR="00145EB2" w:rsidRPr="00E74343" w:rsidRDefault="00145EB2" w:rsidP="002275C3">
      <w:pPr>
        <w:spacing w:after="0"/>
        <w:ind w:left="360" w:right="677" w:firstLine="0"/>
        <w:jc w:val="both"/>
        <w:rPr>
          <w:rFonts w:ascii="Times New Roman" w:hAnsi="Times New Roman" w:cs="Times New Roman"/>
          <w:color w:val="000000" w:themeColor="text1"/>
          <w:sz w:val="18"/>
          <w:szCs w:val="18"/>
        </w:rPr>
        <w:sectPr w:rsidR="00145EB2" w:rsidRPr="00E74343" w:rsidSect="006E2E86">
          <w:pgSz w:w="12240" w:h="15840" w:code="1"/>
          <w:pgMar w:top="432" w:right="1123" w:bottom="274" w:left="547" w:header="720" w:footer="288" w:gutter="0"/>
          <w:cols w:space="720"/>
          <w:docGrid w:linePitch="360"/>
        </w:sect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Once arrangements for a dual major have been cleared with the Chair of the Department, the student must have their Social Work curriculum cleared with the Social Work Director. </w:t>
      </w:r>
    </w:p>
    <w:p w:rsidR="00C377F0" w:rsidRPr="00E74343" w:rsidRDefault="00C377F0" w:rsidP="00782E3E">
      <w:pPr>
        <w:ind w:firstLine="0"/>
        <w:rPr>
          <w:color w:val="000000" w:themeColor="text1"/>
        </w:rPr>
      </w:pPr>
    </w:p>
    <w:p w:rsidR="002275C3" w:rsidRPr="00E74343" w:rsidRDefault="002275C3" w:rsidP="002275C3">
      <w:pPr>
        <w:pStyle w:val="Heading2"/>
        <w:ind w:left="360" w:firstLine="0"/>
        <w:rPr>
          <w:rFonts w:ascii="Times New Roman" w:hAnsi="Times New Roman"/>
          <w:color w:val="000000" w:themeColor="text1"/>
          <w:sz w:val="32"/>
          <w:szCs w:val="32"/>
        </w:rPr>
      </w:pPr>
      <w:bookmarkStart w:id="195" w:name="_Toc295734989"/>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(BSW)</w:t>
      </w:r>
      <w:bookmarkEnd w:id="195"/>
    </w:p>
    <w:p w:rsidR="002275C3" w:rsidRPr="00E74343" w:rsidRDefault="002275C3" w:rsidP="00782E3E">
      <w:pPr>
        <w:ind w:firstLine="0"/>
        <w:rPr>
          <w:color w:val="000000" w:themeColor="text1"/>
        </w:rPr>
      </w:pPr>
    </w:p>
    <w:tbl>
      <w:tblPr>
        <w:tblW w:w="0" w:type="auto"/>
        <w:tblInd w:w="360" w:type="dxa"/>
        <w:tblLayout w:type="fixed"/>
        <w:tblCellMar>
          <w:left w:w="0" w:type="dxa"/>
          <w:right w:w="0" w:type="dxa"/>
        </w:tblCellMar>
        <w:tblLook w:val="0000"/>
      </w:tblPr>
      <w:tblGrid>
        <w:gridCol w:w="731"/>
        <w:gridCol w:w="1005"/>
        <w:gridCol w:w="6103"/>
        <w:gridCol w:w="1961"/>
      </w:tblGrid>
      <w:tr w:rsidR="00E12733" w:rsidRPr="00E74343" w:rsidTr="00F15290">
        <w:trPr>
          <w:trHeight w:hRule="exact" w:val="237"/>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SSCI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2402</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Microcomputers 3  or  M</w:t>
            </w:r>
            <w:r w:rsidRPr="00E74343">
              <w:rPr>
                <w:rFonts w:ascii="Times New Roman" w:hAnsi="Times New Roman"/>
                <w:b/>
                <w:color w:val="000000" w:themeColor="text1"/>
                <w:spacing w:val="-20"/>
                <w:sz w:val="18"/>
                <w:szCs w:val="18"/>
              </w:rPr>
              <w:t>A</w:t>
            </w:r>
            <w:r w:rsidRPr="00E74343">
              <w:rPr>
                <w:rFonts w:ascii="Times New Roman" w:hAnsi="Times New Roman"/>
                <w:b/>
                <w:color w:val="000000" w:themeColor="text1"/>
                <w:sz w:val="18"/>
                <w:szCs w:val="18"/>
              </w:rPr>
              <w:t>TH 24</w:t>
            </w:r>
            <w:r w:rsidRPr="00E74343">
              <w:rPr>
                <w:rFonts w:ascii="Times New Roman" w:hAnsi="Times New Roman"/>
                <w:b/>
                <w:color w:val="000000" w:themeColor="text1"/>
                <w:spacing w:val="-7"/>
                <w:sz w:val="18"/>
                <w:szCs w:val="18"/>
              </w:rPr>
              <w:t>1</w:t>
            </w:r>
            <w:r w:rsidRPr="00E74343">
              <w:rPr>
                <w:rFonts w:ascii="Times New Roman" w:hAnsi="Times New Roman"/>
                <w:b/>
                <w:color w:val="000000" w:themeColor="text1"/>
                <w:sz w:val="18"/>
                <w:szCs w:val="18"/>
              </w:rPr>
              <w:t>1 Basic Statistics I (removed)</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 or</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S0WK</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CSCI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1003</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Intro to Technology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b/>
                <w:color w:val="000000" w:themeColor="text1"/>
                <w:sz w:val="24"/>
                <w:szCs w:val="24"/>
              </w:rPr>
            </w:pPr>
            <w:r w:rsidRPr="00E74343">
              <w:rPr>
                <w:rFonts w:ascii="Times New Roman" w:hAnsi="Times New Roman"/>
                <w:b/>
                <w:color w:val="000000" w:themeColor="text1"/>
                <w:sz w:val="18"/>
                <w:szCs w:val="18"/>
              </w:rPr>
              <w:t>3</w:t>
            </w:r>
          </w:p>
        </w:tc>
      </w:tr>
      <w:tr w:rsidR="00E12733" w:rsidRPr="00E74343" w:rsidTr="00F15290">
        <w:trPr>
          <w:trHeight w:hRule="exact" w:val="298"/>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2275C3" w:rsidRPr="00E74343" w:rsidRDefault="002275C3" w:rsidP="002275C3">
      <w:pPr>
        <w:ind w:left="360" w:firstLine="0"/>
        <w:rPr>
          <w:color w:val="000000" w:themeColor="text1"/>
        </w:rPr>
      </w:pPr>
    </w:p>
    <w:p w:rsidR="002275C3" w:rsidRPr="00E74343" w:rsidRDefault="002275C3" w:rsidP="002275C3">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(REQUIRED MAJOR COURSES-51 HOURS)</w:t>
      </w:r>
    </w:p>
    <w:p w:rsidR="002275C3" w:rsidRPr="00E74343" w:rsidRDefault="002275C3" w:rsidP="00683295">
      <w:pPr>
        <w:widowControl w:val="0"/>
        <w:tabs>
          <w:tab w:val="left" w:pos="1440"/>
          <w:tab w:val="left" w:pos="2430"/>
          <w:tab w:val="left" w:pos="9990"/>
        </w:tabs>
        <w:autoSpaceDE w:val="0"/>
        <w:autoSpaceDN w:val="0"/>
        <w:adjustRightInd w:val="0"/>
        <w:spacing w:before="12"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2310</w:t>
      </w:r>
      <w:r w:rsidRPr="00E74343">
        <w:rPr>
          <w:rFonts w:ascii="Times New Roman" w:hAnsi="Times New Roman"/>
          <w:color w:val="000000" w:themeColor="text1"/>
          <w:sz w:val="18"/>
          <w:szCs w:val="18"/>
        </w:rPr>
        <w:tab/>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2412</w:t>
      </w:r>
      <w:r w:rsidRPr="00E74343">
        <w:rPr>
          <w:rFonts w:ascii="Times New Roman" w:hAnsi="Times New Roman"/>
          <w:color w:val="000000" w:themeColor="text1"/>
          <w:sz w:val="18"/>
          <w:szCs w:val="18"/>
        </w:rPr>
        <w:tab/>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3381</w:t>
      </w:r>
      <w:r w:rsidRPr="00E74343">
        <w:rPr>
          <w:rFonts w:ascii="Times New Roman" w:hAnsi="Times New Roman"/>
          <w:color w:val="000000" w:themeColor="text1"/>
          <w:sz w:val="18"/>
          <w:szCs w:val="18"/>
        </w:rPr>
        <w:tab/>
        <w:t>Human Behavior and the Social Environ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3382</w:t>
      </w:r>
      <w:r w:rsidRPr="00E74343">
        <w:rPr>
          <w:rFonts w:ascii="Times New Roman" w:hAnsi="Times New Roman"/>
          <w:color w:val="000000" w:themeColor="text1"/>
          <w:sz w:val="18"/>
          <w:szCs w:val="18"/>
        </w:rPr>
        <w:tab/>
        <w:t>Human Behavior and the Social Environ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3442</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3443</w:t>
      </w:r>
      <w:r w:rsidRPr="00E74343">
        <w:rPr>
          <w:rFonts w:ascii="Times New Roman" w:hAnsi="Times New Roman"/>
          <w:color w:val="000000" w:themeColor="text1"/>
          <w:sz w:val="18"/>
          <w:szCs w:val="18"/>
        </w:rPr>
        <w:tab/>
        <w:t>Interviewing and Recording</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3444</w:t>
      </w:r>
      <w:r w:rsidRPr="00E74343">
        <w:rPr>
          <w:rFonts w:ascii="Times New Roman" w:hAnsi="Times New Roman"/>
          <w:color w:val="000000" w:themeColor="text1"/>
          <w:sz w:val="18"/>
          <w:szCs w:val="18"/>
        </w:rPr>
        <w:tab/>
        <w:t>Research Methods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Research Measurements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 xml:space="preserve">ork </w:t>
      </w:r>
      <w:proofErr w:type="spellStart"/>
      <w:r w:rsidRPr="00E74343">
        <w:rPr>
          <w:rFonts w:ascii="Times New Roman" w:hAnsi="Times New Roman"/>
          <w:color w:val="000000" w:themeColor="text1"/>
          <w:sz w:val="18"/>
          <w:szCs w:val="18"/>
        </w:rPr>
        <w:t>Pract</w:t>
      </w:r>
      <w:proofErr w:type="spellEnd"/>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r w:rsidRPr="00E74343">
        <w:rPr>
          <w:rFonts w:ascii="Times New Roman" w:hAnsi="Times New Roman"/>
          <w:color w:val="000000" w:themeColor="text1"/>
          <w:sz w:val="18"/>
          <w:szCs w:val="18"/>
        </w:rPr>
        <w:tab/>
        <w:t>Field Integrative Seminar</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r w:rsidRPr="00E74343">
        <w:rPr>
          <w:rFonts w:ascii="Times New Roman" w:hAnsi="Times New Roman"/>
          <w:color w:val="000000" w:themeColor="text1"/>
          <w:sz w:val="18"/>
          <w:szCs w:val="18"/>
        </w:rPr>
        <w:tab/>
        <w:t>Field Practicum</w:t>
      </w:r>
      <w:r w:rsidRPr="00E74343">
        <w:rPr>
          <w:rFonts w:ascii="Times New Roman" w:hAnsi="Times New Roman"/>
          <w:color w:val="000000" w:themeColor="text1"/>
          <w:sz w:val="18"/>
          <w:szCs w:val="18"/>
        </w:rPr>
        <w:tab/>
        <w:t>12</w:t>
      </w:r>
    </w:p>
    <w:p w:rsidR="002275C3" w:rsidRPr="00E74343" w:rsidRDefault="002275C3" w:rsidP="00683295">
      <w:pPr>
        <w:tabs>
          <w:tab w:val="right" w:pos="9990"/>
        </w:tabs>
        <w:ind w:left="45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683295" w:rsidRPr="00E74343">
        <w:rPr>
          <w:rFonts w:ascii="Times New Roman" w:hAnsi="Times New Roman"/>
          <w:b/>
          <w:bCs/>
          <w:color w:val="000000" w:themeColor="text1"/>
          <w:sz w:val="18"/>
          <w:szCs w:val="18"/>
        </w:rPr>
        <w:t xml:space="preserve"> hrs)</w:t>
      </w:r>
    </w:p>
    <w:p w:rsidR="002275C3" w:rsidRPr="00E74343" w:rsidRDefault="002275C3" w:rsidP="002275C3">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2275C3" w:rsidRPr="00E74343" w:rsidRDefault="002275C3" w:rsidP="002275C3">
      <w:pPr>
        <w:widowControl w:val="0"/>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“D” or better is required.</w:t>
      </w:r>
      <w:r w:rsidRPr="00E74343">
        <w:rPr>
          <w:rFonts w:ascii="Times New Roman" w:hAnsi="Times New Roman"/>
          <w:color w:val="000000" w:themeColor="text1"/>
          <w:sz w:val="18"/>
          <w:szCs w:val="18"/>
        </w:rPr>
        <w:tab/>
        <w:t>6</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00D60844" w:rsidRPr="00E74343">
        <w:rPr>
          <w:rFonts w:ascii="Times New Roman" w:hAnsi="Times New Roman"/>
          <w:color w:val="000000" w:themeColor="text1"/>
          <w:sz w:val="18"/>
          <w:szCs w:val="18"/>
        </w:rPr>
        <w:t>ork/General Electives</w:t>
      </w:r>
      <w:r w:rsidR="00D60844"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9</w:t>
      </w:r>
    </w:p>
    <w:p w:rsidR="002275C3" w:rsidRPr="00E74343" w:rsidRDefault="002275C3" w:rsidP="00683295">
      <w:pPr>
        <w:widowControl w:val="0"/>
        <w:tabs>
          <w:tab w:val="right" w:pos="9990"/>
        </w:tabs>
        <w:autoSpaceDE w:val="0"/>
        <w:autoSpaceDN w:val="0"/>
        <w:adjustRightInd w:val="0"/>
        <w:spacing w:before="9" w:after="0"/>
        <w:ind w:left="450" w:firstLine="0"/>
        <w:rPr>
          <w:rFonts w:ascii="Times New Roman" w:hAnsi="Times New Roman"/>
          <w:b/>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 xml:space="preserve">otal Hours Required </w:t>
      </w:r>
      <w:r w:rsidR="00683295" w:rsidRPr="00E74343">
        <w:rPr>
          <w:rFonts w:ascii="Times New Roman" w:hAnsi="Times New Roman"/>
          <w:color w:val="000000" w:themeColor="text1"/>
          <w:sz w:val="18"/>
          <w:szCs w:val="18"/>
        </w:rPr>
        <w:tab/>
        <w:t>(</w:t>
      </w:r>
      <w:r w:rsidRPr="00E74343">
        <w:rPr>
          <w:rFonts w:ascii="Times New Roman" w:hAnsi="Times New Roman"/>
          <w:b/>
          <w:color w:val="000000" w:themeColor="text1"/>
          <w:sz w:val="18"/>
          <w:szCs w:val="18"/>
        </w:rPr>
        <w:t>123</w:t>
      </w:r>
      <w:r w:rsidR="00683295" w:rsidRPr="00E74343">
        <w:rPr>
          <w:rFonts w:ascii="Times New Roman" w:hAnsi="Times New Roman"/>
          <w:b/>
          <w:color w:val="000000" w:themeColor="text1"/>
          <w:sz w:val="18"/>
          <w:szCs w:val="18"/>
        </w:rPr>
        <w:t xml:space="preserve"> hrs)</w:t>
      </w:r>
    </w:p>
    <w:p w:rsidR="002275C3" w:rsidRPr="00E74343" w:rsidRDefault="002275C3" w:rsidP="002275C3">
      <w:pPr>
        <w:ind w:left="450" w:firstLine="0"/>
        <w:rPr>
          <w:color w:val="000000" w:themeColor="text1"/>
        </w:rPr>
      </w:pPr>
    </w:p>
    <w:p w:rsidR="002275C3" w:rsidRPr="00E74343" w:rsidRDefault="00193EA6" w:rsidP="002275C3">
      <w:pPr>
        <w:widowControl w:val="0"/>
        <w:autoSpaceDE w:val="0"/>
        <w:autoSpaceDN w:val="0"/>
        <w:adjustRightInd w:val="0"/>
        <w:spacing w:before="7" w:after="0" w:line="250" w:lineRule="auto"/>
        <w:ind w:left="450" w:right="1632"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OCIAL</w:t>
      </w:r>
      <w:r w:rsidRPr="00E74343">
        <w:rPr>
          <w:rFonts w:ascii="Times New Roman" w:hAnsi="Times New Roman"/>
          <w:b/>
          <w:bCs/>
          <w:color w:val="000000" w:themeColor="text1"/>
          <w:spacing w:val="1"/>
          <w:sz w:val="24"/>
          <w:szCs w:val="24"/>
        </w:rPr>
        <w:t xml:space="preserve"> </w:t>
      </w:r>
      <w:r w:rsidRPr="00E74343">
        <w:rPr>
          <w:rFonts w:ascii="Times New Roman" w:hAnsi="Times New Roman"/>
          <w:b/>
          <w:bCs/>
          <w:color w:val="000000" w:themeColor="text1"/>
          <w:sz w:val="32"/>
          <w:szCs w:val="32"/>
        </w:rPr>
        <w:t>W</w:t>
      </w:r>
      <w:r w:rsidRPr="00E74343">
        <w:rPr>
          <w:rFonts w:ascii="Times New Roman" w:hAnsi="Times New Roman"/>
          <w:b/>
          <w:bCs/>
          <w:color w:val="000000" w:themeColor="text1"/>
          <w:sz w:val="24"/>
          <w:szCs w:val="24"/>
        </w:rPr>
        <w:t>ORK</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 xml:space="preserve">(BSW) </w:t>
      </w:r>
      <w:r w:rsidR="002275C3" w:rsidRPr="00E74343">
        <w:rPr>
          <w:rFonts w:ascii="Times New Roman" w:hAnsi="Times New Roman"/>
          <w:b/>
          <w:bCs/>
          <w:color w:val="000000" w:themeColor="text1"/>
          <w:spacing w:val="20"/>
          <w:sz w:val="24"/>
          <w:szCs w:val="24"/>
        </w:rPr>
        <w:t xml:space="preserve"> </w:t>
      </w:r>
    </w:p>
    <w:p w:rsidR="002275C3" w:rsidRPr="00E74343" w:rsidRDefault="002275C3" w:rsidP="002275C3">
      <w:pPr>
        <w:widowControl w:val="0"/>
        <w:autoSpaceDE w:val="0"/>
        <w:autoSpaceDN w:val="0"/>
        <w:adjustRightInd w:val="0"/>
        <w:spacing w:before="3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2275C3" w:rsidRPr="00E74343" w:rsidRDefault="002275C3" w:rsidP="002275C3">
      <w:pPr>
        <w:widowControl w:val="0"/>
        <w:autoSpaceDE w:val="0"/>
        <w:autoSpaceDN w:val="0"/>
        <w:adjustRightInd w:val="0"/>
        <w:spacing w:before="2" w:after="0" w:line="150" w:lineRule="exact"/>
        <w:rPr>
          <w:rFonts w:ascii="Times New Roman" w:hAnsi="Times New Roman"/>
          <w:color w:val="000000" w:themeColor="text1"/>
          <w:sz w:val="15"/>
          <w:szCs w:val="15"/>
        </w:rPr>
      </w:pPr>
    </w:p>
    <w:tbl>
      <w:tblPr>
        <w:tblW w:w="0" w:type="auto"/>
        <w:tblInd w:w="450" w:type="dxa"/>
        <w:tblLayout w:type="fixed"/>
        <w:tblCellMar>
          <w:left w:w="0" w:type="dxa"/>
          <w:right w:w="0" w:type="dxa"/>
        </w:tblCellMar>
        <w:tblLook w:val="0000"/>
      </w:tblPr>
      <w:tblGrid>
        <w:gridCol w:w="783"/>
        <w:gridCol w:w="1011"/>
        <w:gridCol w:w="4503"/>
        <w:gridCol w:w="1813"/>
        <w:gridCol w:w="1520"/>
      </w:tblGrid>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Fall</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HEDP       (1000-1007)</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b/>
                <w:bCs/>
                <w:color w:val="000000" w:themeColor="text1"/>
                <w:sz w:val="18"/>
                <w:szCs w:val="18"/>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1</w:t>
            </w:r>
          </w:p>
        </w:tc>
      </w:tr>
      <w:tr w:rsidR="002275C3" w:rsidRPr="00E74343" w:rsidTr="00683295">
        <w:trPr>
          <w:trHeight w:hRule="exact" w:val="21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19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34"/>
        </w:trPr>
        <w:tc>
          <w:tcPr>
            <w:tcW w:w="9630" w:type="dxa"/>
            <w:gridSpan w:val="5"/>
            <w:tcBorders>
              <w:top w:val="nil"/>
              <w:left w:val="nil"/>
              <w:bottom w:val="nil"/>
              <w:right w:val="nil"/>
            </w:tcBorders>
          </w:tcPr>
          <w:p w:rsidR="002275C3" w:rsidRPr="00E74343" w:rsidRDefault="002275C3" w:rsidP="002275C3">
            <w:pPr>
              <w:widowControl w:val="0"/>
              <w:tabs>
                <w:tab w:val="left" w:pos="7240"/>
              </w:tabs>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C Option</w:t>
            </w:r>
            <w:r w:rsidRPr="00E74343">
              <w:rPr>
                <w:rFonts w:ascii="Times New Roman" w:hAnsi="Times New Roman"/>
                <w:color w:val="000000" w:themeColor="text1"/>
                <w:sz w:val="18"/>
                <w:szCs w:val="18"/>
              </w:rPr>
              <w:tab/>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U.S. Government</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43" w:right="656" w:hanging="40"/>
              <w:jc w:val="center"/>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52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37"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AREA D Option</w:t>
      </w:r>
    </w:p>
    <w:tbl>
      <w:tblPr>
        <w:tblW w:w="9740" w:type="dxa"/>
        <w:tblInd w:w="360" w:type="dxa"/>
        <w:tblLayout w:type="fixed"/>
        <w:tblCellMar>
          <w:left w:w="0" w:type="dxa"/>
          <w:right w:w="0" w:type="dxa"/>
        </w:tblCellMar>
        <w:tblLook w:val="0000"/>
      </w:tblPr>
      <w:tblGrid>
        <w:gridCol w:w="783"/>
        <w:gridCol w:w="1395"/>
        <w:gridCol w:w="4752"/>
        <w:gridCol w:w="1170"/>
        <w:gridCol w:w="1640"/>
      </w:tblGrid>
      <w:tr w:rsidR="002275C3" w:rsidRPr="00E74343" w:rsidTr="00683295">
        <w:trPr>
          <w:trHeight w:hRule="exact" w:val="237"/>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2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(1001-1007)</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Any</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3"/>
                <w:sz w:val="18"/>
                <w:szCs w:val="18"/>
              </w:rPr>
              <w:t>A</w:t>
            </w:r>
            <w:r w:rsidRPr="00E74343">
              <w:rPr>
                <w:rFonts w:ascii="Times New Roman" w:hAnsi="Times New Roman"/>
                <w:color w:val="000000" w:themeColor="text1"/>
                <w:sz w:val="18"/>
                <w:szCs w:val="18"/>
              </w:rPr>
              <w:t>vailable</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17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c>
          <w:tcPr>
            <w:tcW w:w="164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widowControl w:val="0"/>
        <w:autoSpaceDE w:val="0"/>
        <w:autoSpaceDN w:val="0"/>
        <w:adjustRightInd w:val="0"/>
        <w:spacing w:after="0"/>
        <w:ind w:firstLine="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783"/>
        <w:gridCol w:w="953"/>
        <w:gridCol w:w="4516"/>
        <w:gridCol w:w="1798"/>
        <w:gridCol w:w="1580"/>
      </w:tblGrid>
      <w:tr w:rsidR="002275C3" w:rsidRPr="00E74343" w:rsidTr="00683295">
        <w:trPr>
          <w:trHeight w:hRule="exact" w:val="235"/>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before="6" w:after="0"/>
              <w:ind w:left="955"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2310</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7"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3343</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 and Recording</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3444</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Research Methods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798"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954"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1916"/>
        <w:gridCol w:w="4165"/>
        <w:gridCol w:w="1969"/>
        <w:gridCol w:w="1580"/>
      </w:tblGrid>
      <w:tr w:rsidR="002275C3" w:rsidRPr="00E74343" w:rsidTr="00683295">
        <w:trPr>
          <w:trHeight w:hRule="exact" w:val="237"/>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Measurement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Free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Seminar</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Field Instruction</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12</w:t>
            </w:r>
          </w:p>
        </w:tc>
      </w:tr>
      <w:tr w:rsidR="002275C3" w:rsidRPr="00E74343" w:rsidTr="00683295">
        <w:trPr>
          <w:trHeight w:hRule="exact" w:val="29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1159"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sectPr w:rsidR="002275C3" w:rsidRPr="00E74343" w:rsidSect="006E2E86">
      <w:headerReference w:type="even" r:id="rId19"/>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290" w:rsidRDefault="00F15290" w:rsidP="008014C5">
      <w:pPr>
        <w:spacing w:after="0"/>
      </w:pPr>
      <w:r>
        <w:separator/>
      </w:r>
    </w:p>
  </w:endnote>
  <w:endnote w:type="continuationSeparator" w:id="0">
    <w:p w:rsidR="00F15290" w:rsidRDefault="00F15290" w:rsidP="00801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F15290" w:rsidP="008014C5">
    <w:pPr>
      <w:pStyle w:val="Footer"/>
      <w:jc w:val="center"/>
      <w:rPr>
        <w:rFonts w:ascii="Times New Roman" w:hAnsi="Times New Roman" w:cs="Times New Roman"/>
        <w:sz w:val="18"/>
        <w:szCs w:val="18"/>
      </w:rPr>
    </w:pPr>
    <w:r w:rsidRPr="00254A77">
      <w:rPr>
        <w:noProof/>
      </w:rPr>
      <w:pict>
        <v:shapetype id="_x0000_t202" coordsize="21600,21600" o:spt="202" path="m,l,21600r21600,l21600,xe">
          <v:stroke joinstyle="miter"/>
          <v:path gradientshapeok="t" o:connecttype="rect"/>
        </v:shapetype>
        <v:shape id="_x0000_s2081" type="#_x0000_t202" style="position:absolute;left:0;text-align:left;margin-left:-36.8pt;margin-top:-25.15pt;width:34pt;height:34.15pt;z-index:251659264" stroked="f">
          <v:textbox style="mso-next-textbox:#_x0000_s2081" inset="0,0">
            <w:txbxContent>
              <w:p w:rsidR="00F15290" w:rsidRPr="008014C5" w:rsidRDefault="00F15290" w:rsidP="008014C5">
                <w:pPr>
                  <w:ind w:firstLine="0"/>
                  <w:rPr>
                    <w:rFonts w:ascii="Impact" w:hAnsi="Impact"/>
                    <w:sz w:val="40"/>
                    <w:szCs w:val="40"/>
                  </w:rPr>
                </w:pPr>
                <w:r w:rsidRPr="008014C5">
                  <w:rPr>
                    <w:rFonts w:ascii="Impact" w:hAnsi="Impact"/>
                    <w:sz w:val="40"/>
                    <w:szCs w:val="40"/>
                  </w:rPr>
                  <w:fldChar w:fldCharType="begin"/>
                </w:r>
                <w:r w:rsidRPr="008014C5">
                  <w:rPr>
                    <w:rFonts w:ascii="Impact" w:hAnsi="Impact"/>
                    <w:sz w:val="40"/>
                    <w:szCs w:val="40"/>
                  </w:rPr>
                  <w:instrText xml:space="preserve"> PAGE   \* MERGEFORMAT </w:instrText>
                </w:r>
                <w:r w:rsidRPr="008014C5">
                  <w:rPr>
                    <w:rFonts w:ascii="Impact" w:hAnsi="Impact"/>
                    <w:sz w:val="40"/>
                    <w:szCs w:val="40"/>
                  </w:rPr>
                  <w:fldChar w:fldCharType="separate"/>
                </w:r>
                <w:r w:rsidR="00E74343">
                  <w:rPr>
                    <w:rFonts w:ascii="Impact" w:hAnsi="Impact"/>
                    <w:noProof/>
                    <w:sz w:val="40"/>
                    <w:szCs w:val="40"/>
                  </w:rPr>
                  <w:t>28</w:t>
                </w:r>
                <w:r w:rsidRPr="008014C5">
                  <w:rPr>
                    <w:rFonts w:ascii="Impact" w:hAnsi="Impact"/>
                    <w:sz w:val="40"/>
                    <w:szCs w:val="40"/>
                  </w:rPr>
                  <w:fldChar w:fldCharType="end"/>
                </w:r>
              </w:p>
            </w:txbxContent>
          </v:textbox>
        </v:shape>
      </w:pict>
    </w:r>
    <w:r w:rsidRPr="008014C5">
      <w:rPr>
        <w:rFonts w:ascii="Times New Roman" w:hAnsi="Times New Roman" w:cs="Times New Roman"/>
      </w:rPr>
      <w:t>2011-2012 U</w:t>
    </w:r>
    <w:r w:rsidRPr="008014C5">
      <w:rPr>
        <w:rFonts w:ascii="Times New Roman" w:hAnsi="Times New Roman" w:cs="Times New Roman"/>
        <w:sz w:val="18"/>
        <w:szCs w:val="18"/>
      </w:rPr>
      <w:t xml:space="preserve">NDERGRADUATE </w:t>
    </w:r>
    <w:r w:rsidRPr="008014C5">
      <w:rPr>
        <w:rFonts w:ascii="Times New Roman" w:hAnsi="Times New Roman" w:cs="Times New Roman"/>
      </w:rPr>
      <w:t>C</w:t>
    </w:r>
    <w:r w:rsidRPr="008014C5">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F15290" w:rsidP="008014C5">
    <w:pPr>
      <w:pStyle w:val="Footer"/>
      <w:jc w:val="center"/>
      <w:rPr>
        <w:sz w:val="18"/>
        <w:szCs w:val="18"/>
      </w:rPr>
    </w:pPr>
    <w:r w:rsidRPr="00254A77">
      <w:rPr>
        <w:rFonts w:ascii="Times New Roman" w:hAnsi="Times New Roman" w:cs="Times New Roman"/>
        <w:noProof/>
      </w:rPr>
      <w:pict>
        <v:shapetype id="_x0000_t202" coordsize="21600,21600" o:spt="202" path="m,l,21600r21600,l21600,xe">
          <v:stroke joinstyle="miter"/>
          <v:path gradientshapeok="t" o:connecttype="rect"/>
        </v:shapetype>
        <v:shape id="_x0000_s2098" type="#_x0000_t202" style="position:absolute;left:0;text-align:left;margin-left:532.4pt;margin-top:-22.65pt;width:31.25pt;height:34.15pt;z-index:251661312">
          <v:textbox inset="0,0,0,0">
            <w:txbxContent>
              <w:p w:rsidR="00F15290" w:rsidRPr="008014C5" w:rsidRDefault="00F15290" w:rsidP="008014C5">
                <w:pPr>
                  <w:ind w:firstLine="0"/>
                  <w:rPr>
                    <w:rFonts w:ascii="Impact" w:hAnsi="Impact"/>
                    <w:sz w:val="40"/>
                    <w:szCs w:val="40"/>
                  </w:rPr>
                </w:pPr>
                <w:r w:rsidRPr="008014C5">
                  <w:rPr>
                    <w:rFonts w:ascii="Impact" w:hAnsi="Impact"/>
                    <w:sz w:val="40"/>
                    <w:szCs w:val="40"/>
                  </w:rPr>
                  <w:fldChar w:fldCharType="begin"/>
                </w:r>
                <w:r w:rsidRPr="008014C5">
                  <w:rPr>
                    <w:rFonts w:ascii="Impact" w:hAnsi="Impact"/>
                    <w:sz w:val="40"/>
                    <w:szCs w:val="40"/>
                  </w:rPr>
                  <w:instrText xml:space="preserve"> PAGE   \* MERGEFORMAT </w:instrText>
                </w:r>
                <w:r w:rsidRPr="008014C5">
                  <w:rPr>
                    <w:rFonts w:ascii="Impact" w:hAnsi="Impact"/>
                    <w:sz w:val="40"/>
                    <w:szCs w:val="40"/>
                  </w:rPr>
                  <w:fldChar w:fldCharType="separate"/>
                </w:r>
                <w:r w:rsidR="00E74343">
                  <w:rPr>
                    <w:rFonts w:ascii="Impact" w:hAnsi="Impact"/>
                    <w:noProof/>
                    <w:sz w:val="40"/>
                    <w:szCs w:val="40"/>
                  </w:rPr>
                  <w:t>29</w:t>
                </w:r>
                <w:r w:rsidRPr="008014C5">
                  <w:rPr>
                    <w:rFonts w:ascii="Impact" w:hAnsi="Impact"/>
                    <w:sz w:val="40"/>
                    <w:szCs w:val="40"/>
                  </w:rPr>
                  <w:fldChar w:fldCharType="end"/>
                </w:r>
              </w:p>
            </w:txbxContent>
          </v:textbox>
        </v:shape>
      </w:pict>
    </w:r>
    <w:r w:rsidRPr="008014C5">
      <w:t>2011-2012 U</w:t>
    </w:r>
    <w:r w:rsidRPr="008014C5">
      <w:rPr>
        <w:sz w:val="18"/>
        <w:szCs w:val="18"/>
      </w:rPr>
      <w:t xml:space="preserve">NDERGRADUATE </w:t>
    </w:r>
    <w:r w:rsidRPr="008014C5">
      <w:t>C</w:t>
    </w:r>
    <w:r w:rsidRPr="008014C5">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290" w:rsidRDefault="00F15290" w:rsidP="008014C5">
      <w:pPr>
        <w:spacing w:after="0"/>
      </w:pPr>
      <w:r>
        <w:separator/>
      </w:r>
    </w:p>
  </w:footnote>
  <w:footnote w:type="continuationSeparator" w:id="0">
    <w:p w:rsidR="00F15290" w:rsidRDefault="00F15290" w:rsidP="008014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082" style="position:absolute;left:0;text-align:left;margin-left:427.35pt;margin-top:-38.95pt;width:156.15pt;height:795.8pt;z-index:251660288" coordorigin="873,-59" coordsize="3123,15916">
          <v:rect id="_x0000_s2083"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3"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4" style="position:absolute;left:873;top:-59;width:3123;height:15916" coordorigin="1352,-59" coordsize="3123,15916">
            <v:group id="_x0000_s2085" style="position:absolute;left:3395;top:-59;width:1080;height:15916" coordorigin="7514,7" coordsize="1080,15916">
              <v:rect id="_x0000_s2086"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6"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87" style="position:absolute;left:7514;top:2465;width:1075;height:13112" coordorigin="7514,2465" coordsize="1075,13112">
                <v:shapetype id="_x0000_t32" coordsize="21600,21600" o:spt="32" o:oned="t" path="m,l21600,21600e" filled="f">
                  <v:path arrowok="t" fillok="f" o:connecttype="none"/>
                  <o:lock v:ext="edit" shapetype="t"/>
                </v:shapetype>
                <v:shape id="_x0000_s2088" type="#_x0000_t32" style="position:absolute;left:7514;top:4229;width:1051;height:0" o:connectortype="straight" strokeweight="2pt"/>
                <v:shape id="_x0000_s2089" type="#_x0000_t32" style="position:absolute;left:7514;top:2465;width:1051;height:0" o:connectortype="straight" strokeweight="2pt"/>
                <v:shape id="Freeform 2758" o:spid="_x0000_s2090"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1"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2" type="#_x0000_t32" style="position:absolute;left:7514;top:6063;width:1051;height:0" o:connectortype="straight" strokeweight="2pt"/>
                <v:shape id="_x0000_s2093" type="#_x0000_t32" style="position:absolute;left:7514;top:7843;width:1051;height:0" o:connectortype="straight" strokeweight="2pt"/>
                <v:shape id="_x0000_s2094" type="#_x0000_t32" style="position:absolute;left:7514;top:9720;width:1051;height:0" o:connectortype="straight" strokeweight="2pt"/>
                <v:shape id="_x0000_s2095" type="#_x0000_t32" style="position:absolute;left:7514;top:11538;width:1051;height:0" o:connectortype="straight" strokeweight="2pt"/>
                <v:shape id="_x0000_s2096" type="#_x0000_t32" style="position:absolute;left:7514;top:13338;width:1051;height:0" o:connectortype="straight" strokeweight="2pt"/>
              </v:group>
            </v:group>
            <v:rect id="_x0000_s2097" style="position:absolute;left:1352;top:296;width:2360;height:441" fillcolor="white [3212]" strokecolor="#d8d8d8 [2732]" strokeweight="3pt">
              <v:shadow on="t" type="perspective" color="#622423 [1605]" opacity=".5" offset="1pt" offset2="-1pt"/>
              <v:textbox>
                <w:txbxContent>
                  <w:p w:rsidR="00F15290" w:rsidRDefault="00F15290" w:rsidP="003D100A">
                    <w:pPr>
                      <w:ind w:firstLine="180"/>
                    </w:pPr>
                    <w:r>
                      <w:t>Arts &amp; Humanities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541" style="position:absolute;left:0;text-align:left;margin-left:407.15pt;margin-top:-36pt;width:178.7pt;height:795.8pt;z-index:251682816" coordorigin="1222" coordsize="3574,15916">
          <v:group id="_x0000_s2542" style="position:absolute;left:3692;width:1104;height:15916" coordorigin="4796" coordsize="1104,15916">
            <v:rect id="_x0000_s2543" style="position:absolute;left:479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43"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44" style="position:absolute;left:4796;width:1104;height:15916" coordorigin="4796" coordsize="1104,15916">
              <v:rect id="_x0000_s2545" style="position:absolute;left:479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545"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46" style="position:absolute;left:4825;top:2401;width:1075;height:13112" coordorigin="7514,2465" coordsize="1075,13112">
                <v:shapetype id="_x0000_t32" coordsize="21600,21600" o:spt="32" o:oned="t" path="m,l21600,21600e" filled="f">
                  <v:path arrowok="t" fillok="f" o:connecttype="none"/>
                  <o:lock v:ext="edit" shapetype="t"/>
                </v:shapetype>
                <v:shape id="_x0000_s2547" type="#_x0000_t32" style="position:absolute;left:7514;top:4229;width:1051;height:0" o:connectortype="straight" strokeweight="2pt"/>
                <v:shape id="_x0000_s2548" type="#_x0000_t32" style="position:absolute;left:7514;top:2465;width:1051;height:0" o:connectortype="straight" strokeweight="2pt"/>
                <v:shape id="Freeform 2758" o:spid="_x0000_s25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51" type="#_x0000_t32" style="position:absolute;left:7514;top:6063;width:1051;height:0" o:connectortype="straight" strokeweight="2pt"/>
                <v:shape id="_x0000_s2552" type="#_x0000_t32" style="position:absolute;left:7514;top:7843;width:1051;height:0" o:connectortype="straight" strokeweight="2pt"/>
                <v:shape id="_x0000_s2553" type="#_x0000_t32" style="position:absolute;left:7514;top:9720;width:1051;height:0" o:connectortype="straight" strokeweight="2pt"/>
                <v:shape id="_x0000_s2554" type="#_x0000_t32" style="position:absolute;left:7514;top:11538;width:1051;height:0" o:connectortype="straight" strokeweight="2pt"/>
                <v:shape id="_x0000_s2555" type="#_x0000_t32" style="position:absolute;left:7514;top:13338;width:1051;height:0" o:connectortype="straight" strokeweight="2pt"/>
              </v:group>
            </v:group>
          </v:group>
          <v:rect id="_x0000_s2556" style="position:absolute;left:1222;top:375;width:2824;height:421" fillcolor="white [3201]" strokecolor="#bfbfbf [2412]" strokeweight="2.5pt">
            <v:shadow color="#868686"/>
            <v:textbox style="mso-next-textbox:#_x0000_s2556">
              <w:txbxContent>
                <w:p w:rsidR="00F15290" w:rsidRPr="007769C4" w:rsidRDefault="00F15290" w:rsidP="007769C4">
                  <w:pPr>
                    <w:ind w:firstLine="0"/>
                    <w:jc w:val="center"/>
                    <w:rPr>
                      <w:sz w:val="18"/>
                      <w:szCs w:val="18"/>
                    </w:rPr>
                  </w:pPr>
                  <w:r w:rsidRPr="007769C4">
                    <w:t>A</w:t>
                  </w:r>
                  <w:r w:rsidRPr="007769C4">
                    <w:rPr>
                      <w:sz w:val="18"/>
                      <w:szCs w:val="18"/>
                    </w:rPr>
                    <w:t xml:space="preserve">RTS &amp; </w:t>
                  </w:r>
                  <w:r w:rsidRPr="007769C4">
                    <w:t>H</w:t>
                  </w:r>
                  <w:r w:rsidRPr="007769C4">
                    <w:rPr>
                      <w:sz w:val="18"/>
                      <w:szCs w:val="18"/>
                    </w:rPr>
                    <w:t>UMANITIES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065" style="position:absolute;left:0;text-align:left;margin-left:-56.8pt;margin-top:-35.25pt;width:178.85pt;height:795.8pt;z-index:251658240" coordorigin="1642" coordsize="3577,15916">
          <v:rect id="_x0000_s206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7" style="position:absolute;left:1642;width:3577;height:15916" coordorigin="1589" coordsize="3577,15916">
            <v:group id="_x0000_s2068" style="position:absolute;left:1589;width:1104;height:15916" coordorigin="5929,3" coordsize="1104,15916">
              <v:rect id="_x0000_s206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6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0" style="position:absolute;left:5929;top:2404;width:1104;height:13112" coordorigin="3836,2408" coordsize="1104,13112">
                <v:shapetype id="_x0000_t32" coordsize="21600,21600" o:spt="32" o:oned="t" path="m,l21600,21600e" filled="f">
                  <v:path arrowok="t" fillok="f" o:connecttype="none"/>
                  <o:lock v:ext="edit" shapetype="t"/>
                </v:shapetype>
                <v:shape id="_x0000_s2071" type="#_x0000_t32" style="position:absolute;left:3889;top:4172;width:1051;height:0" o:connectortype="straight" strokeweight="2pt"/>
                <v:shape id="_x0000_s2072" type="#_x0000_t32" style="position:absolute;left:3889;top:2408;width:1051;height:0" o:connectortype="straight" strokeweight="2pt"/>
                <v:shape id="Freeform 2758" o:spid="_x0000_s207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5" type="#_x0000_t32" style="position:absolute;left:3889;top:6006;width:1051;height:0" o:connectortype="straight" strokeweight="2pt"/>
                <v:shape id="_x0000_s2076" type="#_x0000_t32" style="position:absolute;left:3889;top:7786;width:1051;height:0" o:connectortype="straight" strokeweight="2pt"/>
                <v:shape id="_x0000_s2077" type="#_x0000_t32" style="position:absolute;left:3889;top:9663;width:1051;height:0" o:connectortype="straight" strokeweight="2pt"/>
                <v:shape id="_x0000_s2078" type="#_x0000_t32" style="position:absolute;left:3889;top:11481;width:1051;height:0" o:connectortype="straight" strokeweight="2pt"/>
                <v:shape id="_x0000_s2079" type="#_x0000_t32" style="position:absolute;left:3889;top:13281;width:1051;height:0" o:connectortype="straight" strokeweight="2pt"/>
              </v:group>
            </v:group>
            <v:rect id="_x0000_s2080" style="position:absolute;left:2342;top:375;width:2824;height:421" fillcolor="white [3201]" strokecolor="#bfbfbf [2412]" strokeweight="2.5pt">
              <v:shadow color="#868686"/>
              <v:textbox style="mso-next-textbox:#_x0000_s2080">
                <w:txbxContent>
                  <w:p w:rsidR="00F15290" w:rsidRDefault="00F15290" w:rsidP="003D100A">
                    <w:pPr>
                      <w:ind w:firstLine="360"/>
                    </w:pPr>
                    <w:r>
                      <w:t>B</w:t>
                    </w:r>
                    <w:r w:rsidRPr="00145EB2">
                      <w:rPr>
                        <w:sz w:val="18"/>
                        <w:szCs w:val="18"/>
                      </w:rPr>
                      <w:t>EHAVIOR</w:t>
                    </w:r>
                    <w:r>
                      <w:t xml:space="preserve"> S</w:t>
                    </w:r>
                    <w:r w:rsidRPr="00145EB2">
                      <w:rPr>
                        <w:sz w:val="18"/>
                        <w:szCs w:val="18"/>
                      </w:rPr>
                      <w:t>CIENCES</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445" style="position:absolute;left:0;text-align:left;margin-left:-58pt;margin-top:-37.7pt;width:178.85pt;height:795.8pt;z-index:251675648" coordorigin="1642" coordsize="3577,15916">
          <v:rect id="_x0000_s244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4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47" style="position:absolute;left:1642;width:3577;height:15916" coordorigin="1589" coordsize="3577,15916">
            <v:group id="_x0000_s2448" style="position:absolute;left:1589;width:1104;height:15916" coordorigin="5929,3" coordsize="1104,15916">
              <v:rect id="_x0000_s244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4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50" style="position:absolute;left:5929;top:2404;width:1104;height:13112" coordorigin="3836,2408" coordsize="1104,13112">
                <v:shapetype id="_x0000_t32" coordsize="21600,21600" o:spt="32" o:oned="t" path="m,l21600,21600e" filled="f">
                  <v:path arrowok="t" fillok="f" o:connecttype="none"/>
                  <o:lock v:ext="edit" shapetype="t"/>
                </v:shapetype>
                <v:shape id="_x0000_s2451" type="#_x0000_t32" style="position:absolute;left:3889;top:4172;width:1051;height:0" o:connectortype="straight" strokeweight="2pt"/>
                <v:shape id="_x0000_s2452" type="#_x0000_t32" style="position:absolute;left:3889;top:2408;width:1051;height:0" o:connectortype="straight" strokeweight="2pt"/>
                <v:shape id="Freeform 2758" o:spid="_x0000_s245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5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55" type="#_x0000_t32" style="position:absolute;left:3889;top:6006;width:1051;height:0" o:connectortype="straight" strokeweight="2pt"/>
                <v:shape id="_x0000_s2456" type="#_x0000_t32" style="position:absolute;left:3889;top:7786;width:1051;height:0" o:connectortype="straight" strokeweight="2pt"/>
                <v:shape id="_x0000_s2457" type="#_x0000_t32" style="position:absolute;left:3889;top:9663;width:1051;height:0" o:connectortype="straight" strokeweight="2pt"/>
                <v:shape id="_x0000_s2458" type="#_x0000_t32" style="position:absolute;left:3889;top:11481;width:1051;height:0" o:connectortype="straight" strokeweight="2pt"/>
                <v:shape id="_x0000_s2459" type="#_x0000_t32" style="position:absolute;left:3889;top:13281;width:1051;height:0" o:connectortype="straight" strokeweight="2pt"/>
              </v:group>
            </v:group>
            <v:rect id="_x0000_s2460" style="position:absolute;left:2342;top:375;width:2824;height:421" fillcolor="white [3201]" strokecolor="#bfbfbf [2412]" strokeweight="2.5pt">
              <v:shadow color="#868686"/>
              <v:textbox>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406" style="position:absolute;left:0;text-align:left;margin-left:-57.05pt;margin-top:-36.95pt;width:178.85pt;height:795.8pt;z-index:251672576" coordorigin="1642" coordsize="3577,15916">
          <v:rect id="_x0000_s2407"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07"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08" style="position:absolute;left:1642;width:3577;height:15916" coordorigin="1589" coordsize="3577,15916">
            <v:group id="_x0000_s2409" style="position:absolute;left:1589;width:1104;height:15916" coordorigin="5929,3" coordsize="1104,15916">
              <v:rect id="_x0000_s24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10"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11" style="position:absolute;left:5929;top:2404;width:1104;height:13112" coordorigin="3836,2408" coordsize="1104,13112">
                <v:shapetype id="_x0000_t32" coordsize="21600,21600" o:spt="32" o:oned="t" path="m,l21600,21600e" filled="f">
                  <v:path arrowok="t" fillok="f" o:connecttype="none"/>
                  <o:lock v:ext="edit" shapetype="t"/>
                </v:shapetype>
                <v:shape id="_x0000_s2412" type="#_x0000_t32" style="position:absolute;left:3889;top:4172;width:1051;height:0" o:connectortype="straight" strokeweight="2pt"/>
                <v:shape id="_x0000_s2413" type="#_x0000_t32" style="position:absolute;left:3889;top:2408;width:1051;height:0" o:connectortype="straight" strokeweight="2pt"/>
                <v:shape id="Freeform 2758" o:spid="_x0000_s24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16" type="#_x0000_t32" style="position:absolute;left:3889;top:6006;width:1051;height:0" o:connectortype="straight" strokeweight="2pt"/>
                <v:shape id="_x0000_s2417" type="#_x0000_t32" style="position:absolute;left:3889;top:7786;width:1051;height:0" o:connectortype="straight" strokeweight="2pt"/>
                <v:shape id="_x0000_s2418" type="#_x0000_t32" style="position:absolute;left:3889;top:9663;width:1051;height:0" o:connectortype="straight" strokeweight="2pt"/>
                <v:shape id="_x0000_s2419" type="#_x0000_t32" style="position:absolute;left:3889;top:11481;width:1051;height:0" o:connectortype="straight" strokeweight="2pt"/>
                <v:shape id="_x0000_s2420" type="#_x0000_t32" style="position:absolute;left:3889;top:13281;width:1051;height:0" o:connectortype="straight" strokeweight="2pt"/>
              </v:group>
            </v:group>
            <v:rect id="_x0000_s2421" style="position:absolute;left:2342;top:375;width:2824;height:421" fillcolor="white [3201]" strokecolor="#bfbfbf [2412]" strokeweight="2.5pt">
              <v:shadow color="#868686"/>
              <v:textbox style="mso-next-textbox:#_x0000_s2421">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p w:rsidR="00F15290" w:rsidRPr="00145EB2" w:rsidRDefault="00F15290" w:rsidP="00145EB2">
                    <w:pPr>
                      <w:ind w:firstLine="0"/>
                    </w:pP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422" style="position:absolute;left:0;text-align:left;margin-left:-57.85pt;margin-top:-38.95pt;width:178.85pt;height:795.8pt;z-index:251673600" coordorigin="1642" coordsize="3577,15916">
          <v:rect id="_x0000_s2423"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23"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24" style="position:absolute;left:1642;width:3577;height:15916" coordorigin="1589" coordsize="3577,15916">
            <v:group id="_x0000_s2425" style="position:absolute;left:1589;width:1104;height:15916" coordorigin="5929,3" coordsize="1104,15916">
              <v:rect id="_x0000_s24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26"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27" style="position:absolute;left:5929;top:2404;width:1104;height:13112" coordorigin="3836,2408" coordsize="1104,13112">
                <v:shapetype id="_x0000_t32" coordsize="21600,21600" o:spt="32" o:oned="t" path="m,l21600,21600e" filled="f">
                  <v:path arrowok="t" fillok="f" o:connecttype="none"/>
                  <o:lock v:ext="edit" shapetype="t"/>
                </v:shapetype>
                <v:shape id="_x0000_s2428" type="#_x0000_t32" style="position:absolute;left:3889;top:4172;width:1051;height:0" o:connectortype="straight" strokeweight="2pt"/>
                <v:shape id="_x0000_s2429" type="#_x0000_t32" style="position:absolute;left:3889;top:2408;width:1051;height:0" o:connectortype="straight" strokeweight="2pt"/>
                <v:shape id="Freeform 2758" o:spid="_x0000_s24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32" type="#_x0000_t32" style="position:absolute;left:3889;top:6006;width:1051;height:0" o:connectortype="straight" strokeweight="2pt"/>
                <v:shape id="_x0000_s2433" type="#_x0000_t32" style="position:absolute;left:3889;top:7786;width:1051;height:0" o:connectortype="straight" strokeweight="2pt"/>
                <v:shape id="_x0000_s2434" type="#_x0000_t32" style="position:absolute;left:3889;top:9663;width:1051;height:0" o:connectortype="straight" strokeweight="2pt"/>
                <v:shape id="_x0000_s2435" type="#_x0000_t32" style="position:absolute;left:3889;top:11481;width:1051;height:0" o:connectortype="straight" strokeweight="2pt"/>
                <v:shape id="_x0000_s2436" type="#_x0000_t32" style="position:absolute;left:3889;top:13281;width:1051;height:0" o:connectortype="straight" strokeweight="2pt"/>
              </v:group>
            </v:group>
            <v:rect id="_x0000_s2437" style="position:absolute;left:2342;top:375;width:2824;height:421" fillcolor="white [3201]" strokecolor="#bfbfbf [2412]" strokeweight="2.5pt">
              <v:shadow color="#868686"/>
              <v:textbox>
                <w:txbxContent>
                  <w:p w:rsidR="00F15290" w:rsidRDefault="00F15290" w:rsidP="0055709A">
                    <w:pPr>
                      <w:ind w:firstLine="360"/>
                    </w:pPr>
                    <w:r>
                      <w:t>Arts &amp; Humanities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557" style="position:absolute;left:0;text-align:left;margin-left:-58.7pt;margin-top:-36pt;width:175.95pt;height:795.8pt;z-index:251683840" coordorigin="5549" coordsize="3519,15916">
          <v:group id="_x0000_s2558" style="position:absolute;left:5549;width:1104;height:15916" coordorigin="5549" coordsize="1104,15916">
            <v:rect id="_x0000_s2559"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59"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60" style="position:absolute;left:5549;width:1104;height:15916" coordorigin="5929,3" coordsize="1104,15916">
              <v:rect id="_x0000_s256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61"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62" style="position:absolute;left:5929;top:2404;width:1104;height:13112" coordorigin="3836,2408" coordsize="1104,13112">
                <v:shapetype id="_x0000_t32" coordsize="21600,21600" o:spt="32" o:oned="t" path="m,l21600,21600e" filled="f">
                  <v:path arrowok="t" fillok="f" o:connecttype="none"/>
                  <o:lock v:ext="edit" shapetype="t"/>
                </v:shapetype>
                <v:shape id="_x0000_s2563" type="#_x0000_t32" style="position:absolute;left:3889;top:4172;width:1051;height:0" o:connectortype="straight" strokeweight="2pt"/>
                <v:shape id="_x0000_s2564" type="#_x0000_t32" style="position:absolute;left:3889;top:2408;width:1051;height:0" o:connectortype="straight" strokeweight="2pt"/>
                <v:shape id="Freeform 2758" o:spid="_x0000_s256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6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67" type="#_x0000_t32" style="position:absolute;left:3889;top:6006;width:1051;height:0" o:connectortype="straight" strokeweight="2pt"/>
                <v:shape id="_x0000_s2568" type="#_x0000_t32" style="position:absolute;left:3889;top:7786;width:1051;height:0" o:connectortype="straight" strokeweight="2pt"/>
                <v:shape id="_x0000_s2569" type="#_x0000_t32" style="position:absolute;left:3889;top:9663;width:1051;height:0" o:connectortype="straight" strokeweight="2pt"/>
                <v:shape id="_x0000_s2570" type="#_x0000_t32" style="position:absolute;left:3889;top:11481;width:1051;height:0" o:connectortype="straight" strokeweight="2pt"/>
                <v:shape id="_x0000_s2571" type="#_x0000_t32" style="position:absolute;left:3889;top:13281;width:1051;height:0" o:connectortype="straight" strokeweight="2pt"/>
              </v:group>
            </v:group>
          </v:group>
          <v:rect id="_x0000_s2572" style="position:absolute;left:6244;top:375;width:2824;height:421" fillcolor="white [3201]" strokecolor="#bfbfbf [2412]" strokeweight="2.5pt">
            <v:shadow color="#868686"/>
            <v:textbox style="mso-next-textbox:#_x0000_s2572">
              <w:txbxContent>
                <w:p w:rsidR="00F15290" w:rsidRDefault="00F15290" w:rsidP="007769C4">
                  <w:pPr>
                    <w:ind w:firstLine="0"/>
                    <w:jc w:val="center"/>
                  </w:pPr>
                  <w:r>
                    <w:t>F</w:t>
                  </w:r>
                  <w:r>
                    <w:rPr>
                      <w:sz w:val="18"/>
                      <w:szCs w:val="18"/>
                    </w:rPr>
                    <w:t>INE</w:t>
                  </w:r>
                  <w:r>
                    <w:t xml:space="preserve"> A</w:t>
                  </w:r>
                  <w:r>
                    <w:rPr>
                      <w:sz w:val="18"/>
                      <w:szCs w:val="18"/>
                    </w:rPr>
                    <w:t>RTS</w:t>
                  </w:r>
                </w:p>
              </w:txbxContent>
            </v:textbox>
          </v:rect>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573" style="position:absolute;left:0;text-align:left;margin-left:-56.85pt;margin-top:-36pt;width:175.95pt;height:795.8pt;z-index:251684864" coordorigin="5549" coordsize="3519,15916">
          <v:group id="_x0000_s2574" style="position:absolute;left:5549;width:1104;height:15916" coordorigin="5549" coordsize="1104,15916">
            <v:rect id="_x0000_s2575"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75"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76" style="position:absolute;left:5549;width:1104;height:15916" coordorigin="5929,3" coordsize="1104,15916">
              <v:rect id="_x0000_s257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77"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78" style="position:absolute;left:5929;top:2404;width:1104;height:13112" coordorigin="3836,2408" coordsize="1104,13112">
                <v:shapetype id="_x0000_t32" coordsize="21600,21600" o:spt="32" o:oned="t" path="m,l21600,21600e" filled="f">
                  <v:path arrowok="t" fillok="f" o:connecttype="none"/>
                  <o:lock v:ext="edit" shapetype="t"/>
                </v:shapetype>
                <v:shape id="_x0000_s2579" type="#_x0000_t32" style="position:absolute;left:3889;top:4172;width:1051;height:0" o:connectortype="straight" strokeweight="2pt"/>
                <v:shape id="_x0000_s2580" type="#_x0000_t32" style="position:absolute;left:3889;top:2408;width:1051;height:0" o:connectortype="straight" strokeweight="2pt"/>
                <v:shape id="Freeform 2758" o:spid="_x0000_s258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8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83" type="#_x0000_t32" style="position:absolute;left:3889;top:6006;width:1051;height:0" o:connectortype="straight" strokeweight="2pt"/>
                <v:shape id="_x0000_s2584" type="#_x0000_t32" style="position:absolute;left:3889;top:7786;width:1051;height:0" o:connectortype="straight" strokeweight="2pt"/>
                <v:shape id="_x0000_s2585" type="#_x0000_t32" style="position:absolute;left:3889;top:9663;width:1051;height:0" o:connectortype="straight" strokeweight="2pt"/>
                <v:shape id="_x0000_s2586" type="#_x0000_t32" style="position:absolute;left:3889;top:11481;width:1051;height:0" o:connectortype="straight" strokeweight="2pt"/>
                <v:shape id="_x0000_s2587" type="#_x0000_t32" style="position:absolute;left:3889;top:13281;width:1051;height:0" o:connectortype="straight" strokeweight="2pt"/>
              </v:group>
            </v:group>
          </v:group>
          <v:rect id="_x0000_s2588" style="position:absolute;left:6244;top:375;width:2824;height:421" fillcolor="white [3201]" strokecolor="#bfbfbf [2412]" strokeweight="2.5pt">
            <v:shadow color="#868686"/>
            <v:textbox style="mso-next-textbox:#_x0000_s2588">
              <w:txbxContent>
                <w:p w:rsidR="00F15290" w:rsidRDefault="00F15290" w:rsidP="007769C4">
                  <w:pPr>
                    <w:ind w:left="-90" w:firstLine="0"/>
                  </w:pPr>
                  <w:r>
                    <w:t>H</w:t>
                  </w:r>
                  <w:r w:rsidRPr="00145EB2">
                    <w:rPr>
                      <w:sz w:val="18"/>
                      <w:szCs w:val="18"/>
                    </w:rPr>
                    <w:t>I</w:t>
                  </w:r>
                  <w:r>
                    <w:rPr>
                      <w:sz w:val="18"/>
                      <w:szCs w:val="18"/>
                    </w:rPr>
                    <w:t>STORY</w:t>
                  </w:r>
                  <w:r w:rsidRPr="00145EB2">
                    <w:rPr>
                      <w:sz w:val="18"/>
                      <w:szCs w:val="18"/>
                    </w:rPr>
                    <w:t>R</w:t>
                  </w:r>
                  <w:r>
                    <w:rPr>
                      <w:sz w:val="18"/>
                      <w:szCs w:val="18"/>
                    </w:rPr>
                    <w:t>,</w:t>
                  </w:r>
                  <w:r>
                    <w:t xml:space="preserve"> P</w:t>
                  </w:r>
                  <w:r>
                    <w:rPr>
                      <w:sz w:val="18"/>
                      <w:szCs w:val="18"/>
                    </w:rPr>
                    <w:t xml:space="preserve">OLITICAL </w:t>
                  </w:r>
                  <w:r w:rsidRPr="007769C4">
                    <w:t>S</w:t>
                  </w:r>
                  <w:r>
                    <w:rPr>
                      <w:sz w:val="18"/>
                      <w:szCs w:val="18"/>
                    </w:rPr>
                    <w:t>CIENCE</w:t>
                  </w:r>
                </w:p>
              </w:txbxContent>
            </v:textbox>
          </v:rect>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F15290">
    <w:pPr>
      <w:pStyle w:val="Header"/>
    </w:pPr>
    <w:r>
      <w:rPr>
        <w:noProof/>
      </w:rPr>
      <w:pict>
        <v:group id="_x0000_s2509" style="position:absolute;left:0;text-align:left;margin-left:-57.85pt;margin-top:-38.95pt;width:178.85pt;height:795.8pt;z-index:251681792" coordorigin="1642" coordsize="3577,15916">
          <v:rect id="_x0000_s251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10"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11" style="position:absolute;left:1642;width:3577;height:15916" coordorigin="1589" coordsize="3577,15916">
            <v:group id="_x0000_s2512" style="position:absolute;left:1589;width:1104;height:15916" coordorigin="5929,3" coordsize="1104,15916">
              <v:rect id="_x0000_s251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13"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14" style="position:absolute;left:5929;top:2404;width:1104;height:13112" coordorigin="3836,2408" coordsize="1104,13112">
                <v:shapetype id="_x0000_t32" coordsize="21600,21600" o:spt="32" o:oned="t" path="m,l21600,21600e" filled="f">
                  <v:path arrowok="t" fillok="f" o:connecttype="none"/>
                  <o:lock v:ext="edit" shapetype="t"/>
                </v:shapetype>
                <v:shape id="_x0000_s2515" type="#_x0000_t32" style="position:absolute;left:3889;top:4172;width:1051;height:0" o:connectortype="straight" strokeweight="2pt"/>
                <v:shape id="_x0000_s2516" type="#_x0000_t32" style="position:absolute;left:3889;top:2408;width:1051;height:0" o:connectortype="straight" strokeweight="2pt"/>
                <v:shape id="Freeform 2758" o:spid="_x0000_s251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1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19" type="#_x0000_t32" style="position:absolute;left:3889;top:6006;width:1051;height:0" o:connectortype="straight" strokeweight="2pt"/>
                <v:shape id="_x0000_s2520" type="#_x0000_t32" style="position:absolute;left:3889;top:7786;width:1051;height:0" o:connectortype="straight" strokeweight="2pt"/>
                <v:shape id="_x0000_s2521" type="#_x0000_t32" style="position:absolute;left:3889;top:9663;width:1051;height:0" o:connectortype="straight" strokeweight="2pt"/>
                <v:shape id="_x0000_s2522" type="#_x0000_t32" style="position:absolute;left:3889;top:11481;width:1051;height:0" o:connectortype="straight" strokeweight="2pt"/>
                <v:shape id="_x0000_s2523" type="#_x0000_t32" style="position:absolute;left:3889;top:13281;width:1051;height:0" o:connectortype="straight" strokeweight="2pt"/>
              </v:group>
            </v:group>
            <v:rect id="_x0000_s2524" style="position:absolute;left:2342;top:375;width:2824;height:421" fillcolor="white [3201]" strokecolor="#bfbfbf [2412]" strokeweight="2.5pt">
              <v:shadow color="#868686"/>
              <v:textbox style="mso-next-textbox:#_x0000_s2524">
                <w:txbxContent>
                  <w:p w:rsidR="00F15290" w:rsidRDefault="00F15290" w:rsidP="00145EB2">
                    <w:pPr>
                      <w:ind w:left="-90" w:right="-120" w:firstLine="0"/>
                      <w:jc w:val="center"/>
                    </w:pPr>
                    <w:r>
                      <w:t>S</w:t>
                    </w:r>
                    <w:r w:rsidRPr="00145EB2">
                      <w:rPr>
                        <w:sz w:val="18"/>
                        <w:szCs w:val="18"/>
                      </w:rPr>
                      <w:t>O</w:t>
                    </w:r>
                    <w:r>
                      <w:rPr>
                        <w:sz w:val="18"/>
                        <w:szCs w:val="18"/>
                      </w:rPr>
                      <w:t>CIAL</w:t>
                    </w:r>
                    <w:r>
                      <w:t xml:space="preserve"> W</w:t>
                    </w:r>
                    <w:r>
                      <w:rPr>
                        <w:sz w:val="18"/>
                        <w:szCs w:val="18"/>
                      </w:rPr>
                      <w:t>ORK</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62A42"/>
    <w:multiLevelType w:val="hybridMultilevel"/>
    <w:tmpl w:val="E6BA14DC"/>
    <w:lvl w:ilvl="0" w:tplc="625CD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5">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1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5107BE"/>
    <w:multiLevelType w:val="hybridMultilevel"/>
    <w:tmpl w:val="53960178"/>
    <w:lvl w:ilvl="0" w:tplc="3D9E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1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20"/>
  </w:num>
  <w:num w:numId="15">
    <w:abstractNumId w:val="15"/>
  </w:num>
  <w:num w:numId="16">
    <w:abstractNumId w:val="23"/>
  </w:num>
  <w:num w:numId="17">
    <w:abstractNumId w:val="19"/>
  </w:num>
  <w:num w:numId="18">
    <w:abstractNumId w:val="22"/>
  </w:num>
  <w:num w:numId="19">
    <w:abstractNumId w:val="14"/>
  </w:num>
  <w:num w:numId="20">
    <w:abstractNumId w:val="10"/>
  </w:num>
  <w:num w:numId="21">
    <w:abstractNumId w:val="18"/>
  </w:num>
  <w:num w:numId="22">
    <w:abstractNumId w:val="17"/>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revisionView w:markup="0"/>
  <w:defaultTabStop w:val="720"/>
  <w:evenAndOddHeaders/>
  <w:characterSpacingControl w:val="doNotCompress"/>
  <w:hdrShapeDefaults>
    <o:shapedefaults v:ext="edit" spidmax="2600">
      <o:colormenu v:ext="edit" fillcolor="none"/>
    </o:shapedefaults>
    <o:shapelayout v:ext="edit">
      <o:idmap v:ext="edit" data="2"/>
      <o:rules v:ext="edit">
        <o:r id="V:Rule64" type="connector" idref="#_x0000_s2554"/>
        <o:r id="V:Rule65" type="connector" idref="#_x0000_s2515"/>
        <o:r id="V:Rule66" type="connector" idref="#_x0000_s2092"/>
        <o:r id="V:Rule67" type="connector" idref="#_x0000_s2520"/>
        <o:r id="V:Rule68" type="connector" idref="#_x0000_s2457"/>
        <o:r id="V:Rule69" type="connector" idref="#_x0000_s2523"/>
        <o:r id="V:Rule70" type="connector" idref="#_x0000_s2078"/>
        <o:r id="V:Rule71" type="connector" idref="#_x0000_s2093"/>
        <o:r id="V:Rule72" type="connector" idref="#_x0000_s2459"/>
        <o:r id="V:Rule73" type="connector" idref="#_x0000_s2095"/>
        <o:r id="V:Rule74" type="connector" idref="#_x0000_s2420"/>
        <o:r id="V:Rule75" type="connector" idref="#_x0000_s2455"/>
        <o:r id="V:Rule76" type="connector" idref="#_x0000_s2548"/>
        <o:r id="V:Rule77" type="connector" idref="#_x0000_s2072"/>
        <o:r id="V:Rule78" type="connector" idref="#_x0000_s2077"/>
        <o:r id="V:Rule79" type="connector" idref="#_x0000_s2552"/>
        <o:r id="V:Rule80" type="connector" idref="#_x0000_s2413"/>
        <o:r id="V:Rule81" type="connector" idref="#_x0000_s2585"/>
        <o:r id="V:Rule82" type="connector" idref="#_x0000_s2452"/>
        <o:r id="V:Rule83" type="connector" idref="#_x0000_s2088"/>
        <o:r id="V:Rule84" type="connector" idref="#_x0000_s2456"/>
        <o:r id="V:Rule85" type="connector" idref="#_x0000_s2435"/>
        <o:r id="V:Rule86" type="connector" idref="#_x0000_s2584"/>
        <o:r id="V:Rule87" type="connector" idref="#_x0000_s2564"/>
        <o:r id="V:Rule88" type="connector" idref="#_x0000_s2567"/>
        <o:r id="V:Rule89" type="connector" idref="#_x0000_s2432"/>
        <o:r id="V:Rule90" type="connector" idref="#_x0000_s2587"/>
        <o:r id="V:Rule91" type="connector" idref="#_x0000_s2579"/>
        <o:r id="V:Rule92" type="connector" idref="#_x0000_s2569"/>
        <o:r id="V:Rule93" type="connector" idref="#_x0000_s2580"/>
        <o:r id="V:Rule94" type="connector" idref="#_x0000_s2076"/>
        <o:r id="V:Rule95" type="connector" idref="#_x0000_s2586"/>
        <o:r id="V:Rule96" type="connector" idref="#_x0000_s2418"/>
        <o:r id="V:Rule97" type="connector" idref="#_x0000_s2419"/>
        <o:r id="V:Rule98" type="connector" idref="#_x0000_s2521"/>
        <o:r id="V:Rule99" type="connector" idref="#_x0000_s2096"/>
        <o:r id="V:Rule100" type="connector" idref="#_x0000_s2519"/>
        <o:r id="V:Rule101" type="connector" idref="#_x0000_s2416"/>
        <o:r id="V:Rule102" type="connector" idref="#_x0000_s2434"/>
        <o:r id="V:Rule103" type="connector" idref="#_x0000_s2071"/>
        <o:r id="V:Rule104" type="connector" idref="#_x0000_s2412"/>
        <o:r id="V:Rule105" type="connector" idref="#_x0000_s2094"/>
        <o:r id="V:Rule106" type="connector" idref="#_x0000_s2571"/>
        <o:r id="V:Rule107" type="connector" idref="#_x0000_s2563"/>
        <o:r id="V:Rule108" type="connector" idref="#_x0000_s2551"/>
        <o:r id="V:Rule109" type="connector" idref="#_x0000_s2079"/>
        <o:r id="V:Rule110" type="connector" idref="#_x0000_s2516"/>
        <o:r id="V:Rule111" type="connector" idref="#_x0000_s2547"/>
        <o:r id="V:Rule112" type="connector" idref="#_x0000_s2458"/>
        <o:r id="V:Rule113" type="connector" idref="#_x0000_s2428"/>
        <o:r id="V:Rule114" type="connector" idref="#_x0000_s2417"/>
        <o:r id="V:Rule115" type="connector" idref="#_x0000_s2075"/>
        <o:r id="V:Rule116" type="connector" idref="#_x0000_s2451"/>
        <o:r id="V:Rule117" type="connector" idref="#_x0000_s2522"/>
        <o:r id="V:Rule118" type="connector" idref="#_x0000_s2436"/>
        <o:r id="V:Rule119" type="connector" idref="#_x0000_s2555"/>
        <o:r id="V:Rule120" type="connector" idref="#_x0000_s2583"/>
        <o:r id="V:Rule121" type="connector" idref="#_x0000_s2429"/>
        <o:r id="V:Rule122" type="connector" idref="#_x0000_s2089"/>
        <o:r id="V:Rule123" type="connector" idref="#_x0000_s2568"/>
        <o:r id="V:Rule124" type="connector" idref="#_x0000_s2553"/>
        <o:r id="V:Rule125" type="connector" idref="#_x0000_s2570"/>
        <o:r id="V:Rule126" type="connector" idref="#_x0000_s2433"/>
      </o:rules>
    </o:shapelayout>
  </w:hdrShapeDefaults>
  <w:footnotePr>
    <w:footnote w:id="-1"/>
    <w:footnote w:id="0"/>
  </w:footnotePr>
  <w:endnotePr>
    <w:endnote w:id="-1"/>
    <w:endnote w:id="0"/>
  </w:endnotePr>
  <w:compat>
    <w:useFELayout/>
  </w:compat>
  <w:rsids>
    <w:rsidRoot w:val="00A94014"/>
    <w:rsid w:val="0008103B"/>
    <w:rsid w:val="000A694A"/>
    <w:rsid w:val="000E06A1"/>
    <w:rsid w:val="00103F80"/>
    <w:rsid w:val="00104670"/>
    <w:rsid w:val="001061D9"/>
    <w:rsid w:val="00106973"/>
    <w:rsid w:val="0012427B"/>
    <w:rsid w:val="00145EB2"/>
    <w:rsid w:val="00152919"/>
    <w:rsid w:val="00164C34"/>
    <w:rsid w:val="00182B74"/>
    <w:rsid w:val="00193EA6"/>
    <w:rsid w:val="001A0EAD"/>
    <w:rsid w:val="001C6B5F"/>
    <w:rsid w:val="00202D24"/>
    <w:rsid w:val="002275C3"/>
    <w:rsid w:val="002520D6"/>
    <w:rsid w:val="00254A77"/>
    <w:rsid w:val="002A0B0F"/>
    <w:rsid w:val="002B4B5F"/>
    <w:rsid w:val="002B5F43"/>
    <w:rsid w:val="00324845"/>
    <w:rsid w:val="003276C4"/>
    <w:rsid w:val="0036489C"/>
    <w:rsid w:val="00367F0C"/>
    <w:rsid w:val="003A7418"/>
    <w:rsid w:val="003B00EC"/>
    <w:rsid w:val="003D100A"/>
    <w:rsid w:val="003D64D5"/>
    <w:rsid w:val="003D64F7"/>
    <w:rsid w:val="003F1BD3"/>
    <w:rsid w:val="00426445"/>
    <w:rsid w:val="00433E48"/>
    <w:rsid w:val="0047595B"/>
    <w:rsid w:val="004D4592"/>
    <w:rsid w:val="00526E12"/>
    <w:rsid w:val="005318EB"/>
    <w:rsid w:val="00553FAF"/>
    <w:rsid w:val="0055709A"/>
    <w:rsid w:val="0059774C"/>
    <w:rsid w:val="005D6CD2"/>
    <w:rsid w:val="005E3887"/>
    <w:rsid w:val="005E7226"/>
    <w:rsid w:val="005F24F3"/>
    <w:rsid w:val="00671B77"/>
    <w:rsid w:val="00683295"/>
    <w:rsid w:val="006A7334"/>
    <w:rsid w:val="006E2E86"/>
    <w:rsid w:val="006F2981"/>
    <w:rsid w:val="00723779"/>
    <w:rsid w:val="00752F91"/>
    <w:rsid w:val="007769C4"/>
    <w:rsid w:val="00782E3E"/>
    <w:rsid w:val="007B1442"/>
    <w:rsid w:val="007B7491"/>
    <w:rsid w:val="008014C5"/>
    <w:rsid w:val="00871E7F"/>
    <w:rsid w:val="00946B9C"/>
    <w:rsid w:val="00962810"/>
    <w:rsid w:val="0098642D"/>
    <w:rsid w:val="009E2F44"/>
    <w:rsid w:val="009F5C2C"/>
    <w:rsid w:val="00A326A3"/>
    <w:rsid w:val="00A4282F"/>
    <w:rsid w:val="00A94014"/>
    <w:rsid w:val="00B11F35"/>
    <w:rsid w:val="00B15597"/>
    <w:rsid w:val="00BE1C87"/>
    <w:rsid w:val="00BF701B"/>
    <w:rsid w:val="00C06A78"/>
    <w:rsid w:val="00C377F0"/>
    <w:rsid w:val="00C86877"/>
    <w:rsid w:val="00CC6BA5"/>
    <w:rsid w:val="00D05D31"/>
    <w:rsid w:val="00D05D95"/>
    <w:rsid w:val="00D14307"/>
    <w:rsid w:val="00D60844"/>
    <w:rsid w:val="00D97D3D"/>
    <w:rsid w:val="00DC772D"/>
    <w:rsid w:val="00DF1FC2"/>
    <w:rsid w:val="00E011E9"/>
    <w:rsid w:val="00E12733"/>
    <w:rsid w:val="00E328D1"/>
    <w:rsid w:val="00E74343"/>
    <w:rsid w:val="00E8648D"/>
    <w:rsid w:val="00EB1465"/>
    <w:rsid w:val="00EC535D"/>
    <w:rsid w:val="00EC6F14"/>
    <w:rsid w:val="00F00C4D"/>
    <w:rsid w:val="00F15290"/>
    <w:rsid w:val="00F4696F"/>
    <w:rsid w:val="00FF6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0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C5"/>
  </w:style>
  <w:style w:type="paragraph" w:styleId="Heading1">
    <w:name w:val="heading 1"/>
    <w:basedOn w:val="Normal"/>
    <w:next w:val="Normal"/>
    <w:link w:val="Heading1Char"/>
    <w:uiPriority w:val="9"/>
    <w:qFormat/>
    <w:rsid w:val="00426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6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14C5"/>
    <w:pPr>
      <w:tabs>
        <w:tab w:val="center" w:pos="4320"/>
        <w:tab w:val="right" w:pos="8640"/>
      </w:tabs>
      <w:spacing w:after="0"/>
    </w:pPr>
  </w:style>
  <w:style w:type="character" w:customStyle="1" w:styleId="HeaderChar">
    <w:name w:val="Header Char"/>
    <w:basedOn w:val="DefaultParagraphFont"/>
    <w:link w:val="Header"/>
    <w:uiPriority w:val="99"/>
    <w:semiHidden/>
    <w:rsid w:val="008014C5"/>
  </w:style>
  <w:style w:type="paragraph" w:styleId="Footer">
    <w:name w:val="footer"/>
    <w:basedOn w:val="Normal"/>
    <w:link w:val="FooterChar"/>
    <w:uiPriority w:val="99"/>
    <w:semiHidden/>
    <w:unhideWhenUsed/>
    <w:rsid w:val="008014C5"/>
    <w:pPr>
      <w:tabs>
        <w:tab w:val="center" w:pos="4320"/>
        <w:tab w:val="right" w:pos="8640"/>
      </w:tabs>
      <w:spacing w:after="0"/>
    </w:pPr>
  </w:style>
  <w:style w:type="character" w:customStyle="1" w:styleId="FooterChar">
    <w:name w:val="Footer Char"/>
    <w:basedOn w:val="DefaultParagraphFont"/>
    <w:link w:val="Footer"/>
    <w:uiPriority w:val="99"/>
    <w:semiHidden/>
    <w:rsid w:val="008014C5"/>
  </w:style>
  <w:style w:type="paragraph" w:styleId="BalloonText">
    <w:name w:val="Balloon Text"/>
    <w:basedOn w:val="Normal"/>
    <w:link w:val="BalloonTextChar"/>
    <w:uiPriority w:val="99"/>
    <w:semiHidden/>
    <w:unhideWhenUsed/>
    <w:rsid w:val="008014C5"/>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014C5"/>
    <w:rPr>
      <w:rFonts w:ascii="Tahoma" w:eastAsia="Times New Roman" w:hAnsi="Tahoma" w:cs="Tahoma"/>
      <w:sz w:val="16"/>
      <w:szCs w:val="16"/>
      <w:lang w:eastAsia="en-US"/>
    </w:rPr>
  </w:style>
  <w:style w:type="paragraph" w:styleId="Revision">
    <w:name w:val="Revision"/>
    <w:hidden/>
    <w:uiPriority w:val="99"/>
    <w:semiHidden/>
    <w:rsid w:val="008014C5"/>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8014C5"/>
    <w:pPr>
      <w:ind w:left="720"/>
      <w:contextualSpacing/>
    </w:pPr>
  </w:style>
  <w:style w:type="paragraph" w:styleId="TOC1">
    <w:name w:val="toc 1"/>
    <w:basedOn w:val="Normal"/>
    <w:next w:val="Normal"/>
    <w:autoRedefine/>
    <w:uiPriority w:val="39"/>
    <w:unhideWhenUsed/>
    <w:rsid w:val="00145EB2"/>
    <w:pPr>
      <w:tabs>
        <w:tab w:val="right" w:leader="dot" w:pos="4770"/>
      </w:tabs>
      <w:spacing w:after="0"/>
      <w:ind w:left="360" w:right="155" w:firstLine="0"/>
    </w:pPr>
    <w:rPr>
      <w:rFonts w:ascii="Times New Roman" w:hAnsi="Times New Roman" w:cs="Times New Roman"/>
      <w:b/>
      <w:bCs/>
      <w:noProof/>
      <w:color w:val="191919"/>
      <w:spacing w:val="-3"/>
      <w:sz w:val="18"/>
      <w:szCs w:val="18"/>
    </w:rPr>
  </w:style>
  <w:style w:type="paragraph" w:styleId="TOC2">
    <w:name w:val="toc 2"/>
    <w:basedOn w:val="Normal"/>
    <w:next w:val="Normal"/>
    <w:autoRedefine/>
    <w:uiPriority w:val="39"/>
    <w:unhideWhenUsed/>
    <w:rsid w:val="00E328D1"/>
    <w:pPr>
      <w:tabs>
        <w:tab w:val="right" w:leader="dot" w:pos="4770"/>
      </w:tabs>
      <w:spacing w:after="0"/>
      <w:ind w:left="360" w:right="155" w:firstLine="0"/>
    </w:pPr>
    <w:rPr>
      <w:b/>
      <w:bCs/>
      <w:sz w:val="20"/>
      <w:szCs w:val="20"/>
    </w:rPr>
  </w:style>
  <w:style w:type="paragraph" w:styleId="TOC3">
    <w:name w:val="toc 3"/>
    <w:basedOn w:val="Normal"/>
    <w:next w:val="Normal"/>
    <w:autoRedefine/>
    <w:uiPriority w:val="39"/>
    <w:unhideWhenUsed/>
    <w:rsid w:val="00426445"/>
    <w:pPr>
      <w:spacing w:after="0"/>
      <w:ind w:left="220"/>
    </w:pPr>
    <w:rPr>
      <w:sz w:val="20"/>
      <w:szCs w:val="20"/>
    </w:rPr>
  </w:style>
  <w:style w:type="paragraph" w:styleId="TOC4">
    <w:name w:val="toc 4"/>
    <w:basedOn w:val="Normal"/>
    <w:next w:val="Normal"/>
    <w:autoRedefine/>
    <w:uiPriority w:val="39"/>
    <w:unhideWhenUsed/>
    <w:rsid w:val="00426445"/>
    <w:pPr>
      <w:spacing w:after="0"/>
      <w:ind w:left="440"/>
    </w:pPr>
    <w:rPr>
      <w:sz w:val="20"/>
      <w:szCs w:val="20"/>
    </w:rPr>
  </w:style>
  <w:style w:type="paragraph" w:styleId="TOC5">
    <w:name w:val="toc 5"/>
    <w:basedOn w:val="Normal"/>
    <w:next w:val="Normal"/>
    <w:autoRedefine/>
    <w:uiPriority w:val="39"/>
    <w:unhideWhenUsed/>
    <w:rsid w:val="00426445"/>
    <w:pPr>
      <w:spacing w:after="0"/>
      <w:ind w:left="660"/>
    </w:pPr>
    <w:rPr>
      <w:sz w:val="20"/>
      <w:szCs w:val="20"/>
    </w:rPr>
  </w:style>
  <w:style w:type="paragraph" w:styleId="TOC6">
    <w:name w:val="toc 6"/>
    <w:basedOn w:val="Normal"/>
    <w:next w:val="Normal"/>
    <w:autoRedefine/>
    <w:uiPriority w:val="39"/>
    <w:unhideWhenUsed/>
    <w:rsid w:val="00426445"/>
    <w:pPr>
      <w:spacing w:after="0"/>
      <w:ind w:left="880"/>
    </w:pPr>
    <w:rPr>
      <w:sz w:val="20"/>
      <w:szCs w:val="20"/>
    </w:rPr>
  </w:style>
  <w:style w:type="paragraph" w:styleId="TOC7">
    <w:name w:val="toc 7"/>
    <w:basedOn w:val="Normal"/>
    <w:next w:val="Normal"/>
    <w:autoRedefine/>
    <w:uiPriority w:val="39"/>
    <w:unhideWhenUsed/>
    <w:rsid w:val="00426445"/>
    <w:pPr>
      <w:spacing w:after="0"/>
      <w:ind w:left="1100"/>
    </w:pPr>
    <w:rPr>
      <w:sz w:val="20"/>
      <w:szCs w:val="20"/>
    </w:rPr>
  </w:style>
  <w:style w:type="paragraph" w:styleId="TOC8">
    <w:name w:val="toc 8"/>
    <w:basedOn w:val="Normal"/>
    <w:next w:val="Normal"/>
    <w:autoRedefine/>
    <w:uiPriority w:val="39"/>
    <w:unhideWhenUsed/>
    <w:rsid w:val="00426445"/>
    <w:pPr>
      <w:spacing w:after="0"/>
      <w:ind w:left="1320"/>
    </w:pPr>
    <w:rPr>
      <w:sz w:val="20"/>
      <w:szCs w:val="20"/>
    </w:rPr>
  </w:style>
  <w:style w:type="paragraph" w:styleId="TOC9">
    <w:name w:val="toc 9"/>
    <w:basedOn w:val="Normal"/>
    <w:next w:val="Normal"/>
    <w:autoRedefine/>
    <w:uiPriority w:val="39"/>
    <w:unhideWhenUsed/>
    <w:rsid w:val="00426445"/>
    <w:pPr>
      <w:spacing w:after="0"/>
      <w:ind w:left="1540"/>
    </w:pPr>
    <w:rPr>
      <w:sz w:val="20"/>
      <w:szCs w:val="20"/>
    </w:rPr>
  </w:style>
  <w:style w:type="character" w:customStyle="1" w:styleId="Heading1Char">
    <w:name w:val="Heading 1 Char"/>
    <w:basedOn w:val="DefaultParagraphFont"/>
    <w:link w:val="Heading1"/>
    <w:uiPriority w:val="9"/>
    <w:rsid w:val="00426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64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FA7B9-422B-4C66-A74B-9A6815A2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29</Pages>
  <Words>10253</Words>
  <Characters>58445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8</cp:revision>
  <dcterms:created xsi:type="dcterms:W3CDTF">2011-06-15T19:33:00Z</dcterms:created>
  <dcterms:modified xsi:type="dcterms:W3CDTF">2011-07-06T00:05:00Z</dcterms:modified>
</cp:coreProperties>
</file>