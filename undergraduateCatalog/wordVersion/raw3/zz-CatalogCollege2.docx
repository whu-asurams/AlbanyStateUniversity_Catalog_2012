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946B9C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after="0" w:line="176" w:lineRule="auto"/>
        <w:ind w:left="360" w:right="-39" w:hanging="68"/>
        <w:jc w:val="center"/>
        <w:rPr>
          <w:rFonts w:ascii="Times New Roman" w:hAnsi="Times New Roman"/>
          <w:color w:val="000000"/>
          <w:sz w:val="96"/>
          <w:szCs w:val="96"/>
        </w:rPr>
      </w:pPr>
      <w:r w:rsidRPr="00E477FB">
        <w:rPr>
          <w:rFonts w:ascii="Calibri" w:hAnsi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76" o:spid="_x0000_s1026" type="#_x0000_t202" style="position:absolute;left:0;text-align:left;margin-left:21.95pt;margin-top:33.15pt;width:12pt;height:85.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;mso-next-textbox:#Text Box 2376" inset="0,0,0,0">
              <w:txbxContent>
                <w:p w:rsidR="00C06A78" w:rsidRDefault="00C06A78" w:rsidP="008014C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>
        <w:rPr>
          <w:rFonts w:ascii="Times New Roman" w:hAnsi="Times New Roman"/>
          <w:color w:val="191919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>
        <w:rPr>
          <w:rFonts w:ascii="Times New Roman" w:hAnsi="Times New Roman"/>
          <w:color w:val="19191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D05D95">
      <w:pPr>
        <w:widowControl w:val="0"/>
        <w:autoSpaceDE w:val="0"/>
        <w:autoSpaceDN w:val="0"/>
        <w:adjustRightInd w:val="0"/>
        <w:spacing w:before="30"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0" w:author="spearman" w:date="2011-05-16T14:57:00Z">
        <w:r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 w:rsidR="00D05D95"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1" w:author="spearman" w:date="2011-05-16T14:58:00Z">
        <w:r>
          <w:rPr>
            <w:rFonts w:ascii="Times New Roman" w:hAnsi="Times New Roman"/>
            <w:color w:val="191919"/>
            <w:sz w:val="18"/>
            <w:szCs w:val="18"/>
          </w:rPr>
          <w:t>, 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2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ind w:left="360" w:firstLine="0"/>
        <w:rPr>
          <w:rFonts w:ascii="Times New Roman" w:hAnsi="Times New Roman"/>
          <w:color w:val="00000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689" w:lineRule="exact"/>
        <w:ind w:left="360" w:right="1289" w:firstLine="0"/>
        <w:jc w:val="both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D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E</w:t>
      </w:r>
      <w:r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>
        <w:rPr>
          <w:rFonts w:ascii="Times New Roman" w:hAnsi="Times New Roman"/>
          <w:color w:val="191919"/>
          <w:sz w:val="48"/>
          <w:szCs w:val="48"/>
        </w:rPr>
        <w:t>T</w:t>
      </w:r>
      <w:r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>
        <w:rPr>
          <w:rFonts w:ascii="Times New Roman" w:hAnsi="Times New Roman"/>
          <w:color w:val="191919"/>
          <w:sz w:val="48"/>
          <w:szCs w:val="48"/>
        </w:rPr>
        <w:t>F</w:t>
      </w:r>
      <w:r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E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NGLISH</w:t>
      </w:r>
      <w:r>
        <w:rPr>
          <w:rFonts w:ascii="Times New Roman" w:hAnsi="Times New Roman"/>
          <w:color w:val="191919"/>
          <w:sz w:val="64"/>
          <w:szCs w:val="64"/>
        </w:rPr>
        <w:t>,</w:t>
      </w:r>
      <w:r>
        <w:rPr>
          <w:rFonts w:ascii="Times New Roman" w:hAnsi="Times New Roman"/>
          <w:color w:val="191919"/>
          <w:spacing w:val="-6"/>
          <w:sz w:val="64"/>
          <w:szCs w:val="64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ODERN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32" w:after="0" w:line="268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L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ANGUAGE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>
        <w:rPr>
          <w:rFonts w:ascii="Times New Roman" w:hAnsi="Times New Roman"/>
          <w:color w:val="191919"/>
          <w:sz w:val="48"/>
          <w:szCs w:val="48"/>
        </w:rPr>
        <w:t>D</w:t>
      </w:r>
      <w:r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AS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C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OMMUNIC</w:t>
      </w:r>
      <w:r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TION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employment. 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50" w:lineRule="auto"/>
        <w:ind w:left="360" w:right="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5" w:after="0" w:line="220" w:lineRule="exact"/>
        <w:ind w:left="360" w:right="6"/>
        <w:jc w:val="both"/>
        <w:rPr>
          <w:rFonts w:ascii="Times New Roman" w:hAnsi="Times New Roman"/>
          <w:color w:val="000000"/>
        </w:rPr>
      </w:pPr>
    </w:p>
    <w:p w:rsidR="008014C5" w:rsidRDefault="00962810" w:rsidP="00962810">
      <w:pPr>
        <w:ind w:left="360" w:right="6" w:firstLine="0"/>
        <w:jc w:val="both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/>
    <w:p w:rsidR="008014C5" w:rsidRDefault="008014C5"/>
    <w:p w:rsidR="008014C5" w:rsidRDefault="008014C5"/>
    <w:p w:rsidR="008014C5" w:rsidRDefault="008014C5"/>
    <w:p w:rsidR="00962810" w:rsidRDefault="00962810">
      <w:r>
        <w:br w:type="page"/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7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962810" w:rsidRDefault="00962810" w:rsidP="00962810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962810" w:rsidRPr="007A7452" w:rsidTr="00C06A78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C06A78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p w:rsidR="008014C5" w:rsidRDefault="008014C5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3158"/>
        <w:gridCol w:w="2508"/>
        <w:gridCol w:w="2254"/>
      </w:tblGrid>
      <w:tr w:rsidR="00962810" w:rsidRPr="007A7452" w:rsidTr="00962810">
        <w:trPr>
          <w:trHeight w:hRule="exact" w:val="23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1002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1002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3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- 2001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2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42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       ENGL 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51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 w:hanging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80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29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 23</w:t>
      </w:r>
      <w:proofErr w:type="gramEnd"/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8014C5" w:rsidRDefault="008014C5"/>
    <w:tbl>
      <w:tblPr>
        <w:tblpPr w:leftFromText="180" w:rightFromText="180" w:vertAnchor="text" w:horzAnchor="margin" w:tblpY="14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962810" w:rsidRPr="007A7452" w:rsidTr="00962810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" w:after="0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962810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962810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962810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962810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962810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962810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962810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ENGL 3204 Rhetoric and advanced Writing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29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>Rhetoric and Advanced Writing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962810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3" w:firstLine="0"/>
              <w:rPr>
                <w:rFonts w:ascii="Times New Roman" w:hAnsi="Times New Roman"/>
                <w:sz w:val="18"/>
                <w:szCs w:val="18"/>
              </w:rPr>
            </w:pPr>
            <w:r w:rsidRPr="00962810">
              <w:rPr>
                <w:rFonts w:ascii="Times New Roman" w:hAnsi="Times New Roman"/>
                <w:sz w:val="18"/>
                <w:szCs w:val="18"/>
              </w:rPr>
              <w:t xml:space="preserve"> ENGL 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 23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962810" w:rsidRDefault="00962810" w:rsidP="00962810">
      <w:pPr>
        <w:widowControl w:val="0"/>
        <w:tabs>
          <w:tab w:val="left" w:pos="9540"/>
        </w:tabs>
        <w:autoSpaceDE w:val="0"/>
        <w:autoSpaceDN w:val="0"/>
        <w:adjustRightInd w:val="0"/>
        <w:spacing w:after="0"/>
        <w:ind w:left="180" w:right="1382" w:firstLine="0"/>
        <w:rPr>
          <w:rFonts w:ascii="Times New Roman" w:hAnsi="Times New Roman"/>
          <w:color w:val="191919"/>
          <w:spacing w:val="-5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 xml:space="preserve">Free Elective </w:t>
      </w:r>
      <w:proofErr w:type="gramStart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s  (</w:t>
      </w:r>
      <w:proofErr w:type="gramEnd"/>
      <w:r w:rsidRPr="00962810">
        <w:rPr>
          <w:rFonts w:ascii="Times New Roman" w:hAnsi="Times New Roman"/>
          <w:color w:val="191919"/>
          <w:spacing w:val="-5"/>
          <w:sz w:val="18"/>
          <w:szCs w:val="18"/>
        </w:rPr>
        <w:t>at least 9 Hours)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CORE CURRICULUM- 62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TOTAL HOURS FOR THE MAJOR FIELD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760" w:firstLine="0"/>
        <w:jc w:val="right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(REQUIRED HOURS 29)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191919"/>
          <w:spacing w:val="-2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(ELECTIV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23)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right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 xml:space="preserve"> (FRE</w:t>
      </w:r>
      <w:r w:rsidRPr="00962810">
        <w:rPr>
          <w:rFonts w:ascii="Times New Roman" w:hAnsi="Times New Roman"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 w:rsidRPr="00962810">
        <w:rPr>
          <w:rFonts w:ascii="Times New Roman" w:hAnsi="Times New Roman"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962810" w:rsidRPr="00962810" w:rsidRDefault="00962810" w:rsidP="00962810">
      <w:pPr>
        <w:widowControl w:val="0"/>
        <w:autoSpaceDE w:val="0"/>
        <w:autoSpaceDN w:val="0"/>
        <w:adjustRightInd w:val="0"/>
        <w:spacing w:after="0" w:line="204" w:lineRule="exact"/>
        <w:ind w:left="5040" w:right="1390" w:firstLine="0"/>
        <w:jc w:val="center"/>
        <w:rPr>
          <w:rFonts w:ascii="Times New Roman" w:hAnsi="Times New Roman"/>
          <w:color w:val="000000"/>
          <w:sz w:val="18"/>
          <w:szCs w:val="18"/>
        </w:rPr>
      </w:pPr>
      <w:r w:rsidRPr="0096281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 w:rsidRPr="00962810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Pr="00962810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 w:rsidRPr="00962810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Pr="0096281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Pr="0096281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125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7" w:after="0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8014C5" w:rsidRDefault="008014C5"/>
    <w:tbl>
      <w:tblPr>
        <w:tblpPr w:leftFromText="180" w:rightFromText="180" w:vertAnchor="text" w:horzAnchor="margin" w:tblpX="360" w:tblpY="-93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981"/>
        <w:gridCol w:w="1201"/>
        <w:gridCol w:w="1966"/>
        <w:gridCol w:w="2555"/>
        <w:gridCol w:w="787"/>
      </w:tblGrid>
      <w:tr w:rsidR="00962810" w:rsidRPr="007A7452" w:rsidTr="00962810">
        <w:trPr>
          <w:trHeight w:hRule="exact" w:val="75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95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hanging="3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81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0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1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60"/>
              <w:rPr>
                <w:rFonts w:ascii="Times New Roman" w:hAnsi="Times New Roman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hanging="12"/>
              <w:rPr>
                <w:rFonts w:ascii="Times New Roman" w:hAnsi="Times New Roman"/>
                <w:sz w:val="10"/>
                <w:szCs w:val="1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6" w:after="0"/>
              <w:ind w:right="42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0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40"/>
        </w:trPr>
        <w:tc>
          <w:tcPr>
            <w:tcW w:w="98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tabs>
                <w:tab w:val="left" w:pos="3960"/>
                <w:tab w:val="left" w:pos="5080"/>
                <w:tab w:val="left" w:pos="9720"/>
              </w:tabs>
              <w:autoSpaceDE w:val="0"/>
              <w:autoSpaceDN w:val="0"/>
              <w:adjustRightInd w:val="0"/>
              <w:spacing w:before="6" w:after="0"/>
              <w:ind w:left="90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55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81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46" w:firstLine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hanging="12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3" w:hanging="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62810" w:rsidRPr="007A7452" w:rsidTr="00962810">
        <w:trPr>
          <w:trHeight w:hRule="exact" w:val="33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96" w:after="0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 w:firstLine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2" w:right="508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hanging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2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3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hanging="1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810" w:rsidRDefault="00962810" w:rsidP="00962810">
      <w:pPr>
        <w:widowControl w:val="0"/>
        <w:tabs>
          <w:tab w:val="left" w:pos="9630"/>
        </w:tabs>
        <w:autoSpaceDE w:val="0"/>
        <w:autoSpaceDN w:val="0"/>
        <w:adjustRightInd w:val="0"/>
        <w:spacing w:after="0" w:line="178" w:lineRule="exact"/>
        <w:ind w:left="37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1"/>
        <w:gridCol w:w="2188"/>
        <w:gridCol w:w="1198"/>
        <w:gridCol w:w="1928"/>
        <w:gridCol w:w="2316"/>
        <w:gridCol w:w="1301"/>
      </w:tblGrid>
      <w:tr w:rsidR="00962810" w:rsidRPr="007A7452" w:rsidTr="00962810">
        <w:trPr>
          <w:trHeight w:hRule="exact" w:val="353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70" w:after="0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7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3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 w:firstLine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254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firstLine="3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810" w:rsidRPr="007A7452" w:rsidTr="00962810">
        <w:trPr>
          <w:trHeight w:hRule="exact" w:val="601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7" w:firstLine="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73" w:right="143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73" w:right="143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Total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  <w:p w:rsidR="00962810" w:rsidRPr="007A7452" w:rsidRDefault="00962810" w:rsidP="00962810">
            <w:pPr>
              <w:widowControl w:val="0"/>
              <w:autoSpaceDE w:val="0"/>
              <w:autoSpaceDN w:val="0"/>
              <w:adjustRightInd w:val="0"/>
              <w:spacing w:after="0"/>
              <w:ind w:left="136" w:firstLine="117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</w:p>
        </w:tc>
      </w:tr>
    </w:tbl>
    <w:p w:rsidR="00962810" w:rsidRDefault="00962810" w:rsidP="00962810">
      <w:pPr>
        <w:widowControl w:val="0"/>
        <w:autoSpaceDE w:val="0"/>
        <w:autoSpaceDN w:val="0"/>
        <w:adjustRightInd w:val="0"/>
        <w:spacing w:before="30" w:after="0"/>
        <w:ind w:left="5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…….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…….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61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……..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122</w:t>
      </w:r>
      <w:proofErr w:type="gramEnd"/>
    </w:p>
    <w:p w:rsidR="00962810" w:rsidRDefault="00962810" w:rsidP="00962810">
      <w:pPr>
        <w:widowControl w:val="0"/>
        <w:autoSpaceDE w:val="0"/>
        <w:autoSpaceDN w:val="0"/>
        <w:adjustRightInd w:val="0"/>
        <w:spacing w:before="12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962810" w:rsidRDefault="00962810" w:rsidP="00962810">
      <w:pPr>
        <w:widowControl w:val="0"/>
        <w:autoSpaceDE w:val="0"/>
        <w:autoSpaceDN w:val="0"/>
        <w:adjustRightInd w:val="0"/>
        <w:spacing w:before="9" w:after="0"/>
        <w:ind w:left="54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962810" w:rsidRDefault="00962810"/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C06A78" w:rsidRPr="007A7452" w:rsidTr="00C06A78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21" w:after="0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C06A78" w:rsidRPr="007A7452" w:rsidTr="00C06A78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C06A78" w:rsidRPr="007A7452" w:rsidTr="00C06A78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right="42" w:firstLine="5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962810" w:rsidRDefault="00C06A78" w:rsidP="00C06A78">
      <w:pPr>
        <w:ind w:left="180" w:firstLine="0"/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tbl>
      <w:tblPr>
        <w:tblpPr w:leftFromText="180" w:rightFromText="180" w:vertAnchor="text" w:horzAnchor="margin" w:tblpX="180" w:tblpY="17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C06A78" w:rsidRPr="007A7452" w:rsidTr="00C06A78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5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54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4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353" w:right="765" w:firstLine="9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53" w:firstLine="90"/>
              <w:rPr>
                <w:rFonts w:ascii="Times New Roman" w:hAnsi="Times New Roman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62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62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left="-97" w:firstLine="90"/>
              <w:rPr>
                <w:rFonts w:ascii="Times New Roman" w:hAnsi="Times New Roman"/>
                <w:sz w:val="10"/>
                <w:szCs w:val="1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97" w:firstLine="90"/>
              <w:rPr>
                <w:rFonts w:ascii="Times New Roman" w:hAnsi="Times New Roman"/>
                <w:sz w:val="20"/>
                <w:szCs w:val="20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06A78" w:rsidRPr="007A7452" w:rsidTr="00C06A78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C06A78" w:rsidRPr="007A7452" w:rsidTr="00C06A78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5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 w:firstLine="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7" w:right="41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353" w:firstLine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left="-97" w:firstLine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  <w:p w:rsidR="00C06A78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</w:pPr>
          </w:p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 w:firstLine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97" w:right="42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C06A78" w:rsidRDefault="00962810">
      <w:r>
        <w:br w:type="page"/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52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4440"/>
          <w:tab w:val="left" w:pos="6060"/>
          <w:tab w:val="left" w:pos="10170"/>
          <w:tab w:val="left" w:pos="10560"/>
        </w:tabs>
        <w:autoSpaceDE w:val="0"/>
        <w:autoSpaceDN w:val="0"/>
        <w:adjustRightInd w:val="0"/>
        <w:spacing w:before="6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before="5" w:after="0" w:line="220" w:lineRule="exact"/>
        <w:ind w:left="720" w:right="130" w:firstLine="0"/>
        <w:rPr>
          <w:rFonts w:ascii="Times New Roman" w:hAnsi="Times New Roman"/>
          <w:color w:val="000000"/>
        </w:rPr>
      </w:pPr>
    </w:p>
    <w:p w:rsidR="00C06A78" w:rsidRDefault="00C06A78" w:rsidP="00C06A78">
      <w:pPr>
        <w:widowControl w:val="0"/>
        <w:tabs>
          <w:tab w:val="left" w:pos="10170"/>
        </w:tabs>
        <w:autoSpaceDE w:val="0"/>
        <w:autoSpaceDN w:val="0"/>
        <w:adjustRightInd w:val="0"/>
        <w:spacing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12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4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06A78" w:rsidRDefault="00C06A78" w:rsidP="00C06A78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170"/>
        </w:tabs>
        <w:autoSpaceDE w:val="0"/>
        <w:autoSpaceDN w:val="0"/>
        <w:adjustRightInd w:val="0"/>
        <w:spacing w:before="9" w:after="0"/>
        <w:ind w:left="72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4440"/>
          <w:tab w:val="right" w:pos="10260"/>
        </w:tabs>
        <w:autoSpaceDE w:val="0"/>
        <w:autoSpaceDN w:val="0"/>
        <w:adjustRightInd w:val="0"/>
        <w:spacing w:before="6"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5" w:after="0"/>
        <w:ind w:left="270" w:firstLine="0"/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before="65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2262"/>
      </w:tblGrid>
      <w:tr w:rsidR="00C06A78" w:rsidRPr="007A7452" w:rsidTr="00C06A78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9" w:after="0"/>
        <w:ind w:left="270" w:right="162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160"/>
          <w:tab w:val="left" w:pos="1017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C06A78" w:rsidRPr="007A7452" w:rsidTr="00C06A78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before="7" w:after="0"/>
        <w:ind w:left="160" w:firstLine="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70" w:after="0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 w:rsidP="00C06A78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 w:rsidP="00C06A78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C06A78" w:rsidRPr="007A7452" w:rsidTr="00C06A78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C06A78" w:rsidRPr="007A7452" w:rsidTr="00C06A78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C06A78" w:rsidRPr="007A7452" w:rsidTr="00C06A78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A78" w:rsidRPr="007A7452" w:rsidTr="00C06A78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06A78" w:rsidRPr="007A7452" w:rsidTr="00C06A78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C06A78" w:rsidRPr="007A7452" w:rsidRDefault="00C06A78" w:rsidP="00C06A7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C06A78" w:rsidRDefault="00C06A78">
      <w:pP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br w:type="page"/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C06A78" w:rsidRDefault="00C06A78" w:rsidP="00C06A78">
      <w:pPr>
        <w:widowControl w:val="0"/>
        <w:tabs>
          <w:tab w:val="left" w:pos="2250"/>
          <w:tab w:val="left" w:pos="3600"/>
          <w:tab w:val="left" w:pos="7460"/>
        </w:tabs>
        <w:autoSpaceDE w:val="0"/>
        <w:autoSpaceDN w:val="0"/>
        <w:adjustRightInd w:val="0"/>
        <w:spacing w:before="9" w:after="0"/>
        <w:ind w:left="270" w:right="121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ab/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21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594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  <w:tab w:val="left" w:pos="909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3</w:t>
      </w:r>
    </w:p>
    <w:p w:rsidR="00C06A78" w:rsidRDefault="00C06A78" w:rsidP="00C06A78">
      <w:pPr>
        <w:widowControl w:val="0"/>
        <w:tabs>
          <w:tab w:val="left" w:pos="2250"/>
        </w:tabs>
        <w:autoSpaceDE w:val="0"/>
        <w:autoSpaceDN w:val="0"/>
        <w:adjustRightInd w:val="0"/>
        <w:spacing w:before="9" w:after="0"/>
        <w:ind w:left="270" w:right="112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B11F35" w:rsidRDefault="00B11F35" w:rsidP="00B11F3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C06A78" w:rsidRDefault="00C06A78" w:rsidP="00C06A78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B11F35" w:rsidRPr="007A7452" w:rsidTr="00B81D5C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14" w:right="634" w:firstLine="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 w:firstLine="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0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 w:firstLine="5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6" w:after="0"/>
              <w:ind w:right="722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14" w:firstLine="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352" w:right="42" w:firstLine="3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B11F35" w:rsidRPr="007A7452" w:rsidTr="00B81D5C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57" w:right="77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right="93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7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84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5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4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B11F35" w:rsidRPr="007A7452" w:rsidTr="00B81D5C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right="77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6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71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B11F35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B11F35" w:rsidRPr="007A7452" w:rsidTr="00B81D5C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before="70" w:after="0"/>
              <w:ind w:left="-46" w:right="775"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F35" w:rsidRPr="007A7452" w:rsidTr="00B81D5C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6" w:firstLine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11F35" w:rsidRPr="007A7452" w:rsidTr="00B81D5C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11F35" w:rsidRPr="007A7452" w:rsidTr="00B81D5C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81D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B11F35" w:rsidRPr="007A7452" w:rsidRDefault="00B11F35" w:rsidP="00B11F3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74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C06A78" w:rsidRDefault="00C06A78" w:rsidP="00C06A78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/>
        <w:ind w:left="270" w:firstLine="0"/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ab/>
      </w:r>
      <w:r>
        <w:br w:type="page"/>
      </w: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-128" w:hanging="30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7"/>
          <w:sz w:val="72"/>
          <w:szCs w:val="72"/>
        </w:rPr>
        <w:lastRenderedPageBreak/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5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8014C5" w:rsidRPr="00221937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4"/>
          <w:sz w:val="18"/>
          <w:szCs w:val="18"/>
          <w:rPrChange w:id="3" w:author=" " w:date="2011-05-16T11:07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</w:t>
      </w:r>
      <w:ins w:id="4" w:author=" " w:date="2011-05-16T11:07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with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5" w:author=" " w:date="2011-05-16T11:07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del w:id="6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dis</w:delText>
        </w:r>
      </w:del>
      <w:del w:id="7" w:author=" " w:date="2011-05-16T11:05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8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ciplin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ins w:id="9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10" w:author=" " w:date="2011-05-16T11:06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discipline</w:t>
        </w:r>
      </w:ins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del w:id="11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ma- jor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221937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12" w:author=" " w:date="2011-05-16T11:06:00Z">
        <w:r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majors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13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14" w:author=" " w:date="2011-05-16T11:09:00Z">
        <w:r>
          <w:rPr>
            <w:rFonts w:ascii="Times New Roman" w:hAnsi="Times New Roman"/>
            <w:color w:val="191919"/>
            <w:sz w:val="18"/>
            <w:szCs w:val="18"/>
          </w:rPr>
          <w:t>departmental exit examination and a senior exhibit</w:t>
        </w:r>
        <w:proofErr w:type="gramStart"/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15" w:author=" " w:date="2011-05-16T11:08:00Z">
        <w:r>
          <w:rPr>
            <w:rFonts w:ascii="Times New Roman" w:hAnsi="Times New Roman"/>
            <w:color w:val="191919"/>
            <w:sz w:val="18"/>
            <w:szCs w:val="18"/>
          </w:rPr>
          <w:t>`</w:t>
        </w:r>
        <w:proofErr w:type="gramEnd"/>
        <w:r>
          <w:rPr>
            <w:rFonts w:ascii="Times New Roman" w:hAnsi="Times New Roman"/>
            <w:color w:val="191919"/>
            <w:sz w:val="18"/>
            <w:szCs w:val="18"/>
          </w:rPr>
          <w:tab/>
        </w:r>
      </w:ins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8014C5" w:rsidDel="00221937" w:rsidRDefault="008014C5" w:rsidP="008014C5">
      <w:pPr>
        <w:widowControl w:val="0"/>
        <w:autoSpaceDE w:val="0"/>
        <w:autoSpaceDN w:val="0"/>
        <w:adjustRightInd w:val="0"/>
        <w:spacing w:after="0"/>
        <w:ind w:left="120" w:right="7695" w:firstLine="0"/>
        <w:jc w:val="both"/>
        <w:rPr>
          <w:del w:id="16" w:author=" " w:date="2011-05-16T11:08:00Z"/>
          <w:rFonts w:ascii="Times New Roman" w:hAnsi="Times New Roman"/>
          <w:color w:val="000000"/>
          <w:sz w:val="24"/>
          <w:szCs w:val="24"/>
        </w:rPr>
      </w:pPr>
      <w:del w:id="17" w:author=" " w:date="2011-05-16T11:08:00Z"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G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RADU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R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ECOR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D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XAMIN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TION</w:delText>
        </w:r>
        <w:r w:rsidDel="00221937">
          <w:rPr>
            <w:rFonts w:ascii="Times New Roman" w:hAnsi="Times New Roman"/>
            <w:b/>
            <w:bCs/>
            <w:color w:val="191919"/>
            <w:sz w:val="24"/>
            <w:szCs w:val="24"/>
          </w:rPr>
          <w:delText>.</w:delText>
        </w:r>
      </w:del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ins w:id="18" w:author=" " w:date="2011-05-16T11:07:00Z">
        <w:r>
          <w:rPr>
            <w:rFonts w:ascii="Times New Roman" w:hAnsi="Times New Roman"/>
            <w:color w:val="191919"/>
            <w:sz w:val="18"/>
            <w:szCs w:val="18"/>
          </w:rPr>
          <w:t>s</w:t>
        </w:r>
      </w:ins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19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fu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the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ins w:id="20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  <w:proofErr w:type="spellStart"/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futher</w:t>
        </w:r>
      </w:ins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del w:id="21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iden- tif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ins w:id="22" w:author=" " w:date="2011-05-16T11:10:00Z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identify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23" w:author=" " w:date="2011-05-16T11:11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imme- diatel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ins w:id="24" w:author=" " w:date="2011-05-16T11:11:00Z">
        <w:r>
          <w:rPr>
            <w:rFonts w:ascii="Times New Roman" w:hAnsi="Times New Roman"/>
            <w:color w:val="191919"/>
            <w:spacing w:val="1"/>
            <w:sz w:val="18"/>
            <w:szCs w:val="18"/>
          </w:rPr>
          <w:t xml:space="preserve">immediately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del w:id="25" w:author=" " w:date="2011-05-16T11:11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stu- dent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26" w:author=" " w:date="2011-05-16T11:11:00Z">
        <w:r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students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27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De</w:delText>
        </w:r>
      </w:del>
      <w:del w:id="28" w:author=" " w:date="2011-03-21T13:57:00Z">
        <w:r w:rsidDel="0003004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29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partmenta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221937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30" w:author=" " w:date="2011-05-16T11:12:00Z">
        <w:r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Departmental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Pr="00AE3903" w:rsidRDefault="008014C5" w:rsidP="008014C5">
      <w:pPr>
        <w:widowControl w:val="0"/>
        <w:autoSpaceDE w:val="0"/>
        <w:autoSpaceDN w:val="0"/>
        <w:adjustRightInd w:val="0"/>
        <w:spacing w:after="0" w:line="250" w:lineRule="auto"/>
        <w:ind w:left="120" w:right="991" w:firstLine="0"/>
        <w:jc w:val="both"/>
        <w:rPr>
          <w:rFonts w:ascii="Times New Roman" w:hAnsi="Times New Roman"/>
          <w:color w:val="191919"/>
          <w:spacing w:val="-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31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Con- centratio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</w:del>
      <w:ins w:id="32" w:author=" " w:date="2011-05-16T11:13:00Z">
        <w:r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Concentration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fac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10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del w:id="33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>com- ponents</w:delText>
        </w:r>
        <w:r w:rsidDel="00221937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</w:del>
      <w:ins w:id="34" w:author=" " w:date="2011-05-16T11:13:00Z">
        <w:r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components </w:t>
        </w:r>
      </w:ins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20" w:right="833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A</w:t>
      </w:r>
      <w:r w:rsidRPr="00AE390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z w:val="18"/>
          <w:szCs w:val="18"/>
        </w:rPr>
        <w:t>2.5 G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AE3903">
        <w:rPr>
          <w:rFonts w:ascii="Times New Roman" w:hAnsi="Times New Roman"/>
          <w:color w:val="191919"/>
          <w:sz w:val="18"/>
          <w:szCs w:val="18"/>
        </w:rPr>
        <w:t>A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Passing Regents’</w:t>
      </w:r>
      <w:r w:rsidRPr="00AE3903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est</w:t>
      </w:r>
    </w:p>
    <w:p w:rsidR="008014C5" w:rsidRPr="00AE3903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the </w:t>
      </w:r>
      <w:del w:id="35" w:author=" " w:date="2011-05-16T11:13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PRAXIS </w:delText>
        </w:r>
      </w:del>
      <w:del w:id="36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1 </w:delText>
        </w:r>
      </w:del>
      <w:ins w:id="37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GACE 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>Exam (for full admittance into the</w:t>
      </w:r>
      <w:r w:rsidRPr="00AE390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AE390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AE3903"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  <w:ins w:id="38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 w:rsidP="008014C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9" w:after="0"/>
        <w:ind w:left="540" w:right="960"/>
        <w:rPr>
          <w:rFonts w:ascii="Times New Roman" w:hAnsi="Times New Roman"/>
          <w:color w:val="000000"/>
          <w:sz w:val="18"/>
          <w:szCs w:val="18"/>
        </w:rPr>
        <w:pPrChange w:id="39" w:author=" " w:date="2011-05-16T11:15:00Z">
          <w:pPr>
            <w:widowControl w:val="0"/>
            <w:autoSpaceDE w:val="0"/>
            <w:autoSpaceDN w:val="0"/>
            <w:adjustRightInd w:val="0"/>
            <w:spacing w:after="0" w:line="197" w:lineRule="exact"/>
            <w:ind w:left="480"/>
          </w:pPr>
        </w:pPrChange>
      </w:pPr>
      <w:r w:rsidRPr="00AE3903">
        <w:rPr>
          <w:rFonts w:ascii="Times New Roman" w:hAnsi="Times New Roman"/>
          <w:color w:val="191919"/>
          <w:sz w:val="18"/>
          <w:szCs w:val="18"/>
        </w:rPr>
        <w:t xml:space="preserve">Passing of </w:t>
      </w:r>
      <w:del w:id="40" w:author=" " w:date="2011-05-16T11:14:00Z">
        <w:r w:rsidRPr="00AE3903" w:rsidDel="00221937">
          <w:rPr>
            <w:rFonts w:ascii="Times New Roman" w:hAnsi="Times New Roman"/>
            <w:color w:val="191919"/>
            <w:sz w:val="18"/>
            <w:szCs w:val="18"/>
          </w:rPr>
          <w:delText>PRAXIS II</w:delText>
        </w:r>
      </w:del>
      <w:ins w:id="41" w:author=" " w:date="2011-05-16T11:14:00Z"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 GACE </w:t>
        </w:r>
        <w:proofErr w:type="gramStart"/>
        <w:r w:rsidRPr="00AE3903">
          <w:rPr>
            <w:rFonts w:ascii="Times New Roman" w:hAnsi="Times New Roman"/>
            <w:color w:val="191919"/>
            <w:sz w:val="18"/>
            <w:szCs w:val="18"/>
          </w:rPr>
          <w:t xml:space="preserve">II </w:t>
        </w:r>
      </w:ins>
      <w:r w:rsidRPr="00AE3903">
        <w:rPr>
          <w:rFonts w:ascii="Times New Roman" w:hAnsi="Times New Roman"/>
          <w:color w:val="191919"/>
          <w:sz w:val="18"/>
          <w:szCs w:val="18"/>
        </w:rPr>
        <w:t xml:space="preserve"> (</w:t>
      </w:r>
      <w:proofErr w:type="gramEnd"/>
      <w:r w:rsidRPr="00AE3903">
        <w:rPr>
          <w:rFonts w:ascii="Times New Roman" w:hAnsi="Times New Roman"/>
          <w:color w:val="191919"/>
          <w:sz w:val="18"/>
          <w:szCs w:val="18"/>
        </w:rPr>
        <w:t>required for graduation)</w:t>
      </w:r>
      <w:ins w:id="42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AE3903">
        <w:rPr>
          <w:rFonts w:ascii="Times New Roman" w:hAnsi="Times New Roman"/>
          <w:color w:val="191919"/>
          <w:sz w:val="18"/>
          <w:szCs w:val="18"/>
        </w:rPr>
        <w:t>Beginning School Experience (two-week internship at one of the public schools during the first two weeks of school)</w:t>
      </w:r>
      <w:ins w:id="43" w:author=" " w:date="2011-05-16T11:15:00Z">
        <w:r w:rsidRPr="00AE3903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8014C5" w:rsidRPr="008014C5" w:rsidRDefault="008014C5" w:rsidP="008014C5">
      <w:pPr>
        <w:pStyle w:val="ListParagraph"/>
        <w:numPr>
          <w:ilvl w:val="1"/>
          <w:numId w:val="13"/>
        </w:numPr>
        <w:ind w:left="540" w:right="960"/>
        <w:rPr>
          <w:rFonts w:ascii="Times New Roman" w:hAnsi="Times New Roman"/>
          <w:color w:val="191919"/>
          <w:sz w:val="18"/>
          <w:szCs w:val="18"/>
        </w:rPr>
      </w:pPr>
      <w:r w:rsidRPr="008014C5">
        <w:rPr>
          <w:rFonts w:ascii="Times New Roman" w:hAnsi="Times New Roman"/>
          <w:color w:val="191919"/>
          <w:sz w:val="18"/>
          <w:szCs w:val="18"/>
        </w:rPr>
        <w:t>Student membership in the College Music Educators National Conference (CMENC), and the</w:t>
      </w:r>
      <w:r w:rsidRPr="008014C5"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National Education</w:t>
      </w:r>
      <w:r w:rsidRPr="008014C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 (NEA) or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the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Professional</w:t>
      </w:r>
      <w:r w:rsidRPr="008014C5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Association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of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Geo</w:t>
      </w:r>
      <w:r w:rsidRPr="008014C5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Pr="008014C5">
        <w:rPr>
          <w:rFonts w:ascii="Times New Roman" w:hAnsi="Times New Roman"/>
          <w:color w:val="191919"/>
          <w:sz w:val="18"/>
          <w:szCs w:val="18"/>
        </w:rPr>
        <w:t>gia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Educators</w:t>
      </w:r>
      <w:r w:rsidRPr="008014C5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Pr="008014C5">
        <w:rPr>
          <w:rFonts w:ascii="Times New Roman" w:hAnsi="Times New Roman"/>
          <w:color w:val="191919"/>
          <w:sz w:val="18"/>
          <w:szCs w:val="18"/>
        </w:rPr>
        <w:t>(</w:t>
      </w:r>
      <w:r w:rsidRPr="008014C5"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 w:rsidRPr="008014C5">
        <w:rPr>
          <w:rFonts w:ascii="Times New Roman" w:hAnsi="Times New Roman"/>
          <w:color w:val="191919"/>
          <w:sz w:val="18"/>
          <w:szCs w:val="18"/>
        </w:rPr>
        <w:t>AGE)</w:t>
      </w:r>
      <w:ins w:id="44" w:author=" " w:date="2011-05-16T11:15:00Z">
        <w:r w:rsidRPr="008014C5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8014C5" w:rsidRDefault="008014C5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20" w:after="0"/>
        <w:ind w:firstLine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lastRenderedPageBreak/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RT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70" w:lineRule="exact"/>
        <w:ind w:firstLine="270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8014C5" w:rsidRPr="007A7452" w:rsidTr="008014C5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firstLine="270"/>
              <w:rPr>
                <w:rFonts w:ascii="Times New Roman" w:hAnsi="Times New Roman"/>
                <w:sz w:val="10"/>
                <w:szCs w:val="1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2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70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 w:firstLine="27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firstLine="27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8014C5" w:rsidRPr="007A7452" w:rsidTr="008014C5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9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318"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10" w:after="0" w:line="140" w:lineRule="exact"/>
        <w:ind w:firstLine="270"/>
        <w:rPr>
          <w:rFonts w:ascii="Times New Roman" w:hAnsi="Times New Roman"/>
          <w:sz w:val="14"/>
          <w:szCs w:val="1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/>
        <w:ind w:firstLine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firstLine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firstLine="27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8014C5" w:rsidRPr="007A7452" w:rsidTr="008014C5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31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64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27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/>
    <w:p w:rsidR="008014C5" w:rsidRDefault="008014C5"/>
    <w:p w:rsidR="008014C5" w:rsidRDefault="008014C5"/>
    <w:tbl>
      <w:tblPr>
        <w:tblW w:w="1083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977"/>
        <w:gridCol w:w="2761"/>
      </w:tblGrid>
      <w:tr w:rsidR="008014C5" w:rsidRPr="007A7452" w:rsidTr="008014C5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6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ind w:firstLine="0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0"/>
              <w:jc w:val="both"/>
              <w:rPr>
                <w:rFonts w:ascii="Times New Roman" w:hAnsi="Times New Roman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6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68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660"/>
          <w:tab w:val="left" w:pos="90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526"/>
        <w:gridCol w:w="1620"/>
        <w:gridCol w:w="1800"/>
      </w:tblGrid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1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 w:firstLine="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8014C5" w:rsidRPr="00EA65A2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*Applied lessons for music majors at the f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eshman and sophomo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e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one (1) semester hour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Pr="00EA65A2" w:rsidRDefault="008014C5" w:rsidP="008014C5">
      <w:pPr>
        <w:widowControl w:val="0"/>
        <w:autoSpaceDE w:val="0"/>
        <w:autoSpaceDN w:val="0"/>
        <w:adjustRightInd w:val="0"/>
        <w:spacing w:before="8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</w:t>
      </w:r>
      <w:r w:rsidRPr="00EA65A2"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Applied Lessons at the junior and senior levels 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eceive two (2) semester hours c</w:t>
      </w:r>
      <w:r w:rsidRPr="00EA65A2"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>r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edit.</w:t>
      </w:r>
    </w:p>
    <w:p w:rsidR="008014C5" w:rsidRDefault="008014C5" w:rsidP="008014C5">
      <w:pPr>
        <w:ind w:left="180" w:firstLine="0"/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***</w:t>
      </w:r>
      <w:r w:rsidRPr="00EA65A2">
        <w:rPr>
          <w:rFonts w:ascii="Times New Roman" w:hAnsi="Times New Roman"/>
          <w:i/>
          <w:iCs/>
          <w:color w:val="191919"/>
          <w:spacing w:val="-18"/>
          <w:sz w:val="18"/>
          <w:szCs w:val="18"/>
        </w:rPr>
        <w:t>V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8014C5" w:rsidRDefault="008014C5" w:rsidP="008014C5">
      <w:pPr>
        <w:widowControl w:val="0"/>
        <w:tabs>
          <w:tab w:val="left" w:pos="9900"/>
        </w:tabs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8014C5" w:rsidRDefault="008014C5" w:rsidP="008014C5">
      <w:pPr>
        <w:widowControl w:val="0"/>
        <w:tabs>
          <w:tab w:val="left" w:pos="981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6" w:after="0"/>
        <w:ind w:left="270" w:right="460" w:firstLine="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7" w:after="0"/>
        <w:ind w:left="270" w:firstLine="0"/>
        <w:rPr>
          <w:rFonts w:ascii="Times New Roman" w:hAnsi="Times New Roman"/>
          <w:color w:val="000000"/>
          <w:sz w:val="16"/>
          <w:szCs w:val="16"/>
        </w:rPr>
      </w:pP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*Major electives include the following courses: MUSC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 xml:space="preserve">1, </w:t>
      </w:r>
      <w:r w:rsidRPr="00EA65A2">
        <w:rPr>
          <w:rFonts w:ascii="Times New Roman" w:hAnsi="Times New Roman"/>
          <w:i/>
          <w:iCs/>
          <w:color w:val="191919"/>
          <w:spacing w:val="-12"/>
          <w:sz w:val="18"/>
          <w:szCs w:val="18"/>
        </w:rPr>
        <w:t>11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12, 4220, 4230,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2024,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 </w:t>
      </w:r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3025, 3026</w:t>
      </w:r>
      <w:proofErr w:type="gramStart"/>
      <w:r w:rsidRPr="00EA65A2">
        <w:rPr>
          <w:rFonts w:ascii="Times New Roman" w:hAnsi="Times New Roman"/>
          <w:i/>
          <w:iCs/>
          <w:color w:val="191919"/>
          <w:sz w:val="18"/>
          <w:szCs w:val="18"/>
        </w:rPr>
        <w:t>,4130</w:t>
      </w:r>
      <w:proofErr w:type="gramEnd"/>
    </w:p>
    <w:p w:rsidR="008014C5" w:rsidRDefault="008014C5" w:rsidP="008014C5">
      <w:pPr>
        <w:widowControl w:val="0"/>
        <w:autoSpaceDE w:val="0"/>
        <w:autoSpaceDN w:val="0"/>
        <w:adjustRightInd w:val="0"/>
        <w:spacing w:before="18" w:after="0" w:line="240" w:lineRule="exact"/>
        <w:ind w:left="270" w:firstLine="0"/>
        <w:rPr>
          <w:rFonts w:ascii="Times New Roman" w:hAnsi="Times New Roman"/>
          <w:color w:val="000000"/>
          <w:sz w:val="24"/>
          <w:szCs w:val="24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6" w:after="0"/>
        <w:ind w:left="270" w:firstLine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7" w:after="0" w:line="190" w:lineRule="exact"/>
        <w:ind w:left="270" w:firstLine="0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2373"/>
        <w:gridCol w:w="1350"/>
      </w:tblGrid>
      <w:tr w:rsidR="008014C5" w:rsidRPr="007A7452" w:rsidTr="008014C5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-3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845"/>
        <w:gridCol w:w="1980"/>
        <w:gridCol w:w="1890"/>
      </w:tblGrid>
      <w:tr w:rsidR="008014C5" w:rsidRPr="007A7452" w:rsidTr="008014C5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7" w:after="0"/>
        <w:ind w:left="160" w:firstLine="11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014C5" w:rsidRDefault="008014C5" w:rsidP="008014C5">
      <w:pPr>
        <w:widowControl w:val="0"/>
        <w:tabs>
          <w:tab w:val="left" w:pos="6480"/>
          <w:tab w:val="left" w:pos="9020"/>
        </w:tabs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3510"/>
        <w:gridCol w:w="90"/>
        <w:gridCol w:w="1585"/>
        <w:gridCol w:w="35"/>
        <w:gridCol w:w="1890"/>
      </w:tblGrid>
      <w:tr w:rsidR="008014C5" w:rsidRPr="007A7452" w:rsidTr="008014C5">
        <w:trPr>
          <w:trHeight w:hRule="exact" w:val="29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37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15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160" w:firstLine="1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5220"/>
        <w:gridCol w:w="1686"/>
      </w:tblGrid>
      <w:tr w:rsidR="008014C5" w:rsidRPr="007A7452" w:rsidTr="008014C5">
        <w:trPr>
          <w:trHeight w:hRule="exact" w:val="23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511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/>
    <w:p w:rsidR="008014C5" w:rsidRDefault="008014C5" w:rsidP="008014C5">
      <w:pPr>
        <w:widowControl w:val="0"/>
        <w:autoSpaceDE w:val="0"/>
        <w:autoSpaceDN w:val="0"/>
        <w:adjustRightInd w:val="0"/>
        <w:spacing w:before="29" w:after="0"/>
        <w:ind w:left="270" w:firstLine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55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8014C5" w:rsidRDefault="008014C5" w:rsidP="008014C5">
      <w:pPr>
        <w:widowControl w:val="0"/>
        <w:autoSpaceDE w:val="0"/>
        <w:autoSpaceDN w:val="0"/>
        <w:adjustRightInd w:val="0"/>
        <w:spacing w:before="9" w:after="0"/>
        <w:ind w:left="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2250"/>
        <w:gridCol w:w="630"/>
        <w:gridCol w:w="1697"/>
        <w:gridCol w:w="2353"/>
        <w:gridCol w:w="900"/>
      </w:tblGrid>
      <w:tr w:rsidR="008014C5" w:rsidRPr="007A7452" w:rsidTr="008014C5">
        <w:trPr>
          <w:trHeight w:hRule="exact" w:val="5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720"/>
              <w:rPr>
                <w:rFonts w:ascii="Times New Roman" w:hAnsi="Times New Roman"/>
                <w:sz w:val="28"/>
                <w:szCs w:val="28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-6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proofErr w:type="spellEnd"/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 w:right="13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4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  <w:ins w:id="45" w:author=" " w:date="2011-05-16T11:2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6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46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HIST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1002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African Diaspora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ins w:id="47" w:author=" " w:date="2011-05-16T11:21:00Z">
              <w:r>
                <w:rPr>
                  <w:rFonts w:ascii="Times New Roman" w:hAnsi="Times New Roman"/>
                  <w:sz w:val="24"/>
                  <w:szCs w:val="24"/>
                </w:rPr>
                <w:t xml:space="preserve">  </w:t>
              </w:r>
            </w:ins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48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HIST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1002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t>African Diaspora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del w:id="49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MUSC 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>1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123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B56010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>W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orld Music</w:delText>
              </w:r>
            </w:del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ins w:id="50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MUSC 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123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orld Music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47" w:firstLine="14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014C5" w:rsidRPr="007A7452" w:rsidTr="008014C5">
        <w:trPr>
          <w:trHeight w:hRule="exact" w:val="32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8014C5" w:rsidRPr="007A7452" w:rsidTr="008014C5">
        <w:trPr>
          <w:trHeight w:hRule="exact" w:val="32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9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43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ind w:left="-12" w:firstLine="12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0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6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-12" w:firstLine="1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14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trHeight w:hRule="exact" w:val="296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12" w:right="47" w:firstLine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1980"/>
        <w:gridCol w:w="720"/>
        <w:gridCol w:w="1620"/>
        <w:gridCol w:w="1800"/>
        <w:gridCol w:w="1143"/>
        <w:gridCol w:w="297"/>
        <w:gridCol w:w="180"/>
        <w:tblGridChange w:id="51">
          <w:tblGrid>
            <w:gridCol w:w="108"/>
            <w:gridCol w:w="1169"/>
            <w:gridCol w:w="1171"/>
            <w:gridCol w:w="999"/>
            <w:gridCol w:w="981"/>
            <w:gridCol w:w="292"/>
            <w:gridCol w:w="428"/>
            <w:gridCol w:w="1269"/>
            <w:gridCol w:w="351"/>
            <w:gridCol w:w="1800"/>
            <w:gridCol w:w="332"/>
            <w:gridCol w:w="811"/>
            <w:gridCol w:w="89"/>
            <w:gridCol w:w="208"/>
            <w:gridCol w:w="180"/>
          </w:tblGrid>
        </w:tblGridChange>
      </w:tblGrid>
      <w:tr w:rsidR="008014C5" w:rsidRPr="007A7452" w:rsidTr="008014C5">
        <w:trPr>
          <w:gridAfter w:val="1"/>
          <w:wAfter w:w="180" w:type="dxa"/>
          <w:trHeight w:hRule="exact"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7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1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7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Elementary Music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meth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ods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22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rPr>
          <w:trHeight w:hRule="exact" w:val="2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52" w:author=" " w:date="2011-05-16T11:40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01"/>
          <w:trPrChange w:id="53" w:author=" " w:date="2011-05-16T11:40:00Z">
            <w:trPr>
              <w:gridAfter w:val="0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54" w:author=" " w:date="2011-05-16T11:40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  <w:del w:id="55" w:author=" " w:date="2011-05-16T11:30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2201</w:delText>
              </w:r>
            </w:del>
            <w:ins w:id="56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2110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57" w:author=" " w:date="2011-05-16T11:40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hanging="30"/>
              <w:rPr>
                <w:rFonts w:ascii="Times New Roman" w:hAnsi="Times New Roman"/>
                <w:sz w:val="24"/>
                <w:szCs w:val="24"/>
              </w:rPr>
            </w:pPr>
            <w:del w:id="58" w:author=" " w:date="2011-05-16T11:29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Foundations of Ed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ins w:id="59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Invst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Comtemp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60" w:author=" " w:date="2011-05-16T11:4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</w:t>
              </w:r>
            </w:ins>
            <w:ins w:id="61" w:author=" " w:date="2011-05-16T11:4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ssued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</w:ins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62" w:author=" " w:date="2011-05-16T11:40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63" w:author=" " w:date="2011-05-16T11:40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EDUC </w:t>
            </w:r>
            <w:del w:id="64" w:author=" " w:date="2011-05-16T11:26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2205</w:delText>
              </w:r>
            </w:del>
            <w:ins w:id="65" w:author=" " w:date="2011-05-16T11:2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2130</w:t>
              </w:r>
            </w:ins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66" w:author=" " w:date="2011-05-16T11:40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del w:id="67" w:author=" " w:date="2011-05-16T11:27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Human Growth &amp; De</w:delText>
              </w:r>
              <w:r w:rsidRPr="007A7452" w:rsidDel="005268B3">
                <w:rPr>
                  <w:rFonts w:ascii="Times New Roman" w:hAnsi="Times New Roman"/>
                  <w:color w:val="191919"/>
                  <w:spacing w:val="-12"/>
                  <w:sz w:val="18"/>
                  <w:szCs w:val="18"/>
                </w:rPr>
                <w:delText>v</w:delText>
              </w:r>
            </w:del>
            <w:ins w:id="68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Exploring Teaching &amp; Learning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69" w:author=" " w:date="2011-05-16T11:40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014C5" w:rsidRPr="007A7452" w:rsidTr="00EB146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70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05"/>
          <w:trPrChange w:id="71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72" w:author=" " w:date="2011-05-16T11:43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  <w:pPrChange w:id="73" w:author=" " w:date="2011-05-16T11:43:00Z">
                <w:pPr>
                  <w:widowControl w:val="0"/>
                  <w:autoSpaceDE w:val="0"/>
                  <w:autoSpaceDN w:val="0"/>
                  <w:adjustRightInd w:val="0"/>
                  <w:spacing w:after="0" w:line="195" w:lineRule="exact"/>
                  <w:ind w:left="40"/>
                </w:pPr>
              </w:pPrChange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  <w:ins w:id="74" w:author=" " w:date="2011-05-16T11:32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3230</w:t>
              </w:r>
            </w:ins>
            <w:del w:id="75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2230</w:delText>
              </w:r>
            </w:del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PrChange w:id="76" w:author=" " w:date="2011-05-16T11:43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del w:id="77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Exceptional Children</w:delText>
              </w:r>
            </w:del>
            <w:ins w:id="78" w:author=" " w:date="2011-05-16T11:3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Cont</w:t>
              </w:r>
            </w:ins>
            <w:ins w:id="79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/Perspective/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Exc</w:t>
              </w:r>
            </w:ins>
            <w:ins w:id="80" w:author=" " w:date="2011-05-16T11:4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eptonal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tduents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81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Stud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PrChange w:id="82" w:author=" " w:date="2011-05-16T11:43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del w:id="83" w:author=" " w:date="2011-05-16T11:39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PrChange w:id="84" w:author=" " w:date="2011-05-16T11:43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PrChange w:id="85" w:author=" " w:date="2011-05-16T11:43:00Z">
              <w:tcPr>
                <w:tcW w:w="248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" w:firstLine="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nalysis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86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B1465" w:rsidRPr="007A7452" w:rsidTr="00EB1465">
        <w:trPr>
          <w:gridAfter w:val="1"/>
          <w:wAfter w:w="180" w:type="dxa"/>
          <w:trHeight w:hRule="exact" w:val="261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                     </w:t>
            </w:r>
            <w:del w:id="87" w:author=" " w:date="2011-05-16T11:38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Analytical Discussions</w:delText>
              </w:r>
            </w:del>
            <w:ins w:id="88" w:author=" " w:date="2011-05-16T11:3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Public Speaking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1465" w:rsidRPr="007A7452" w:rsidRDefault="00EB1465" w:rsidP="00EB1465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del w:id="89" w:author=" " w:date="2011-05-16T11:47:00Z">
              <w:r w:rsidRPr="007A7452" w:rsidDel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MUSC (Band or Chora</w:delText>
              </w:r>
            </w:del>
            <w:ins w:id="90" w:author=" " w:date="2011-05-16T11:4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EDUC 2120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Expl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Soci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Cul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Perspective Div in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Cnt</w:t>
              </w:r>
              <w:proofErr w:type="spellEnd"/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</w:ins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            </w:t>
            </w:r>
            <w:ins w:id="91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  <w:del w:id="92" w:author=" " w:date="2011-05-16T11:24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</w:delText>
              </w:r>
            </w:del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93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94" w:author=" " w:date="2011-05-16T11:4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95" w:author=" " w:date="2011-05-16T11:4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/>
              <w:ind w:left="720" w:firstLine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96" w:author=" " w:date="2011-05-16T11:4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hanging="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ins w:id="97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Gen. Music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98" w:author=" " w:date="2011-05-16T11:4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99" w:author=" " w:date="2011-05-16T11:35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176"/>
          <w:trPrChange w:id="100" w:author=" " w:date="2011-05-16T11:35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01" w:author=" " w:date="2011-05-16T11:35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2" w:author=" " w:date="2011-05-16T11:35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3" w:author=" " w:date="2011-05-16T11:35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blPrEx>
          <w:tblW w:w="10080" w:type="dxa"/>
          <w:tblLayout w:type="fixed"/>
          <w:tblCellMar>
            <w:left w:w="0" w:type="dxa"/>
            <w:right w:w="0" w:type="dxa"/>
          </w:tblCellMar>
          <w:tblLook w:val="0000"/>
          <w:tblPrExChange w:id="104" w:author=" " w:date="2011-05-16T11:3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gridAfter w:val="1"/>
          <w:wAfter w:w="180" w:type="dxa"/>
          <w:trHeight w:hRule="exact" w:val="419"/>
          <w:trPrChange w:id="105" w:author=" " w:date="2011-05-16T11:33:00Z">
            <w:trPr>
              <w:gridAfter w:val="1"/>
              <w:trHeight w:hRule="exact" w:val="216"/>
            </w:trPr>
          </w:trPrChange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06" w:author=" " w:date="2011-05-16T11:3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ins w:id="107" w:author=" " w:date="2011-05-16T11:33:00Z"/>
                <w:rFonts w:ascii="Times New Roman" w:hAnsi="Times New Roman"/>
                <w:color w:val="191919"/>
                <w:sz w:val="18"/>
                <w:szCs w:val="18"/>
              </w:rPr>
            </w:pPr>
          </w:p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8" w:author=" " w:date="2011-05-16T11:33:00Z">
              <w:tcPr>
                <w:tcW w:w="41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9" w:author=" " w:date="2011-05-16T11:33:00Z">
              <w:tcPr>
                <w:tcW w:w="9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8014C5">
        <w:trPr>
          <w:gridAfter w:val="1"/>
          <w:wAfter w:w="180" w:type="dxa"/>
          <w:trHeight w:hRule="exact" w:val="214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014C5" w:rsidRPr="007A7452" w:rsidTr="00EB1465">
        <w:trPr>
          <w:gridAfter w:val="1"/>
          <w:wAfter w:w="180" w:type="dxa"/>
          <w:trHeight w:hRule="exact" w:val="180"/>
        </w:trPr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19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hanging="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2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10" w:author=" " w:date="2011-05-16T11:3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19 </w:t>
              </w:r>
            </w:ins>
            <w:del w:id="111" w:author=" " w:date="2011-05-16T11:37:00Z">
              <w:r w:rsidRPr="007A7452" w:rsidDel="00E00D3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18</w:delText>
              </w:r>
            </w:del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before="2" w:after="0" w:line="50" w:lineRule="exact"/>
        <w:ind w:left="720"/>
        <w:rPr>
          <w:rFonts w:ascii="Times New Roman" w:hAnsi="Times New Roman"/>
          <w:sz w:val="5"/>
          <w:szCs w:val="5"/>
        </w:rPr>
      </w:pP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584"/>
        <w:gridCol w:w="2430"/>
        <w:gridCol w:w="720"/>
        <w:gridCol w:w="213"/>
        <w:gridCol w:w="1407"/>
        <w:gridCol w:w="2160"/>
        <w:gridCol w:w="540"/>
        <w:gridCol w:w="540"/>
        <w:gridCol w:w="880"/>
      </w:tblGrid>
      <w:tr w:rsidR="008014C5" w:rsidRPr="007A7452" w:rsidTr="00EB1465">
        <w:trPr>
          <w:trHeight w:hRule="exact" w:val="3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70" w:after="0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8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7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ind w:left="720"/>
              <w:rPr>
                <w:rFonts w:ascii="Times New Roman" w:hAnsi="Times New Roman"/>
                <w:sz w:val="11"/>
                <w:szCs w:val="11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 w:firstLine="27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 w:right="34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Secondary Music 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</w:t>
            </w:r>
            <w:ins w:id="112" w:author=" " w:date="2011-05-16T11:2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od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del w:id="113" w:author=" " w:date="2011-05-16T11:28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.</w:delText>
              </w:r>
            </w:del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9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right="-26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firstLine="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4C5" w:rsidRPr="007A7452" w:rsidTr="00EB1465">
        <w:trPr>
          <w:gridAfter w:val="1"/>
          <w:wAfter w:w="880" w:type="dxa"/>
          <w:trHeight w:hRule="exact" w:val="15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 w:firstLin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</w:t>
            </w:r>
            <w:proofErr w:type="spellEnd"/>
          </w:p>
        </w:tc>
        <w:tc>
          <w:tcPr>
            <w:tcW w:w="3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EB146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46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14C5" w:rsidRPr="007A7452" w:rsidRDefault="008014C5" w:rsidP="008014C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14C5" w:rsidRDefault="008014C5" w:rsidP="008014C5">
      <w:pPr>
        <w:widowControl w:val="0"/>
        <w:autoSpaceDE w:val="0"/>
        <w:autoSpaceDN w:val="0"/>
        <w:adjustRightInd w:val="0"/>
        <w:spacing w:after="0"/>
        <w:ind w:left="720" w:firstLine="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8014C5" w:rsidRPr="00D0220B" w:rsidRDefault="008014C5" w:rsidP="008014C5">
      <w:pPr>
        <w:widowControl w:val="0"/>
        <w:autoSpaceDE w:val="0"/>
        <w:autoSpaceDN w:val="0"/>
        <w:adjustRightInd w:val="0"/>
        <w:spacing w:before="8" w:after="0" w:line="250" w:lineRule="auto"/>
        <w:ind w:left="720" w:right="2616" w:firstLine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8014C5" w:rsidRDefault="008014C5"/>
    <w:p w:rsidR="00D05D31" w:rsidRDefault="00D05D31" w:rsidP="00D05D31">
      <w:pPr>
        <w:widowControl w:val="0"/>
        <w:autoSpaceDE w:val="0"/>
        <w:autoSpaceDN w:val="0"/>
        <w:adjustRightInd w:val="0"/>
        <w:spacing w:before="7" w:after="0"/>
        <w:ind w:left="140" w:firstLine="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TION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05D31" w:rsidRDefault="00D05D31" w:rsidP="00D05D31">
      <w:pPr>
        <w:widowControl w:val="0"/>
        <w:tabs>
          <w:tab w:val="left" w:pos="3150"/>
          <w:tab w:val="left" w:pos="900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D05D31" w:rsidRDefault="00D05D31" w:rsidP="00D05D31">
      <w:pPr>
        <w:widowControl w:val="0"/>
        <w:tabs>
          <w:tab w:val="left" w:pos="3150"/>
        </w:tabs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B1465" w:rsidRDefault="00D05D31" w:rsidP="00D05D31">
      <w:pPr>
        <w:ind w:left="2880" w:firstLine="27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12"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E477FB">
        <w:rPr>
          <w:rFonts w:ascii="Calibri" w:hAnsi="Calibri"/>
          <w:noProof/>
          <w:lang w:eastAsia="en-US"/>
        </w:rPr>
        <w:pict>
          <v:shape id="Text Box 2799" o:spid="_x0000_s1047" type="#_x0000_t202" style="position:absolute;left:0;text-align:left;margin-left:579.15pt;margin-top:127.9pt;width:12pt;height:85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C06A78" w:rsidRDefault="00C06A78" w:rsidP="00D05D3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COMM 2400-2470</w:t>
      </w:r>
      <w:r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tabs>
          <w:tab w:val="left" w:pos="3150"/>
          <w:tab w:val="left" w:pos="976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6" w:after="0"/>
        <w:ind w:right="67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D05D31" w:rsidRDefault="00D05D31" w:rsidP="00D05D31">
      <w:pPr>
        <w:widowControl w:val="0"/>
        <w:tabs>
          <w:tab w:val="left" w:pos="7380"/>
        </w:tabs>
        <w:autoSpaceDE w:val="0"/>
        <w:autoSpaceDN w:val="0"/>
        <w:adjustRightInd w:val="0"/>
        <w:spacing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D05D31" w:rsidRDefault="00D05D31" w:rsidP="00D05D31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D05D31" w:rsidRDefault="00D05D31" w:rsidP="00D05D31">
      <w:pPr>
        <w:widowControl w:val="0"/>
        <w:autoSpaceDE w:val="0"/>
        <w:autoSpaceDN w:val="0"/>
        <w:adjustRightInd w:val="0"/>
        <w:spacing w:before="30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60"/>
        <w:gridCol w:w="3617"/>
        <w:gridCol w:w="1953"/>
        <w:gridCol w:w="1020"/>
      </w:tblGrid>
      <w:tr w:rsidR="00D05D31" w:rsidRPr="007A7452" w:rsidTr="00C377F0">
        <w:trPr>
          <w:trHeight w:hRule="exact" w:val="51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32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05D31" w:rsidRPr="007A7452" w:rsidTr="00C377F0">
        <w:trPr>
          <w:trHeight w:hRule="exact" w:val="32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C377F0">
        <w:trPr>
          <w:trHeight w:hRule="exact" w:val="21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C377F0">
        <w:trPr>
          <w:trHeight w:hRule="exact" w:val="51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p w:rsidR="00D05D31" w:rsidRDefault="00D05D31" w:rsidP="00D05D31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/>
        <w:ind w:right="670" w:firstLine="900"/>
        <w:jc w:val="right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95"/>
        <w:gridCol w:w="3534"/>
        <w:gridCol w:w="2208"/>
        <w:gridCol w:w="850"/>
      </w:tblGrid>
      <w:tr w:rsidR="00D05D31" w:rsidRPr="007A7452" w:rsidTr="00D05D31">
        <w:trPr>
          <w:trHeight w:hRule="exact" w:val="643"/>
        </w:trPr>
        <w:tc>
          <w:tcPr>
            <w:tcW w:w="3095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322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D05D31" w:rsidRPr="007A7452" w:rsidTr="00D05D31">
        <w:trPr>
          <w:trHeight w:hRule="exact" w:val="32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5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D05D31">
        <w:trPr>
          <w:trHeight w:hRule="exact" w:val="17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D05D31">
        <w:trPr>
          <w:trHeight w:hRule="exact" w:val="21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D05D31">
        <w:trPr>
          <w:trHeight w:hRule="exact" w:val="214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D05D31">
        <w:trPr>
          <w:trHeight w:hRule="exact" w:val="296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D05D31" w:rsidRDefault="00D05D31" w:rsidP="00B15597">
      <w:pPr>
        <w:widowControl w:val="0"/>
        <w:autoSpaceDE w:val="0"/>
        <w:autoSpaceDN w:val="0"/>
        <w:adjustRightInd w:val="0"/>
        <w:spacing w:after="240"/>
        <w:ind w:left="274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pPr w:leftFromText="180" w:rightFromText="180" w:vertAnchor="text" w:horzAnchor="margin" w:tblpX="360" w:tblpY="714"/>
        <w:tblW w:w="9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9"/>
        <w:gridCol w:w="91"/>
        <w:gridCol w:w="3874"/>
        <w:gridCol w:w="768"/>
        <w:gridCol w:w="2042"/>
      </w:tblGrid>
      <w:tr w:rsidR="00D05D31" w:rsidRPr="007A7452" w:rsidTr="00B15597">
        <w:trPr>
          <w:trHeight w:hRule="exact" w:val="521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40" w:firstLine="4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left="92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50" w:after="0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566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D05D31" w:rsidRPr="007A7452" w:rsidTr="00B15597">
        <w:trPr>
          <w:trHeight w:hRule="exact" w:val="34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D31" w:rsidRPr="007A7452" w:rsidTr="00B15597">
        <w:trPr>
          <w:trHeight w:hRule="exact" w:val="23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 w:firstLine="7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22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05D31" w:rsidRPr="007A7452" w:rsidTr="00B15597">
        <w:trPr>
          <w:trHeight w:hRule="exact" w:val="4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D05D31" w:rsidRPr="007A7452" w:rsidRDefault="00D05D31" w:rsidP="00D05D31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D05D31">
      <w:pPr>
        <w:ind w:left="2880" w:firstLine="270"/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B15597" w:rsidRDefault="00B15597" w:rsidP="00B15597">
      <w:pPr>
        <w:widowControl w:val="0"/>
        <w:autoSpaceDE w:val="0"/>
        <w:autoSpaceDN w:val="0"/>
        <w:adjustRightInd w:val="0"/>
        <w:spacing w:after="0" w:line="182" w:lineRule="exact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B15597" w:rsidRDefault="00B15597" w:rsidP="00B15597">
      <w:pPr>
        <w:widowControl w:val="0"/>
        <w:tabs>
          <w:tab w:val="left" w:pos="9270"/>
          <w:tab w:val="left" w:pos="10080"/>
        </w:tabs>
        <w:autoSpaceDE w:val="0"/>
        <w:autoSpaceDN w:val="0"/>
        <w:adjustRightInd w:val="0"/>
        <w:spacing w:before="12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B15597" w:rsidRDefault="00B15597" w:rsidP="00B15597">
      <w:pPr>
        <w:widowControl w:val="0"/>
        <w:tabs>
          <w:tab w:val="left" w:pos="9270"/>
          <w:tab w:val="left" w:pos="10460"/>
        </w:tabs>
        <w:autoSpaceDE w:val="0"/>
        <w:autoSpaceDN w:val="0"/>
        <w:adjustRightInd w:val="0"/>
        <w:spacing w:before="9" w:after="0"/>
        <w:ind w:left="720" w:right="850" w:firstLine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B15597" w:rsidRDefault="00B15597" w:rsidP="00B15597">
      <w:pPr>
        <w:widowControl w:val="0"/>
        <w:autoSpaceDE w:val="0"/>
        <w:autoSpaceDN w:val="0"/>
        <w:adjustRightInd w:val="0"/>
        <w:spacing w:before="2" w:after="0" w:line="160" w:lineRule="exact"/>
        <w:ind w:right="850" w:firstLine="420"/>
        <w:rPr>
          <w:rFonts w:ascii="Times New Roman" w:hAnsi="Times New Roman"/>
          <w:color w:val="000000"/>
          <w:sz w:val="16"/>
          <w:szCs w:val="16"/>
        </w:rPr>
      </w:pPr>
    </w:p>
    <w:p w:rsidR="00B15597" w:rsidRDefault="00B15597" w:rsidP="00D05D31">
      <w:pPr>
        <w:ind w:left="2880" w:firstLine="270"/>
      </w:pPr>
    </w:p>
    <w:p w:rsidR="00DF1FC2" w:rsidRDefault="00DF1FC2" w:rsidP="00DF1FC2">
      <w:pPr>
        <w:widowControl w:val="0"/>
        <w:autoSpaceDE w:val="0"/>
        <w:autoSpaceDN w:val="0"/>
        <w:adjustRightInd w:val="0"/>
        <w:spacing w:before="7" w:after="0" w:line="250" w:lineRule="auto"/>
        <w:ind w:left="360" w:right="198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DF1FC2" w:rsidRDefault="00DF1FC2" w:rsidP="00DF1FC2">
      <w:pPr>
        <w:widowControl w:val="0"/>
        <w:autoSpaceDE w:val="0"/>
        <w:autoSpaceDN w:val="0"/>
        <w:adjustRightInd w:val="0"/>
        <w:spacing w:before="39" w:after="0"/>
        <w:ind w:left="140" w:firstLine="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825"/>
        <w:gridCol w:w="1020"/>
      </w:tblGrid>
      <w:tr w:rsidR="00DF1FC2" w:rsidRPr="007A7452" w:rsidTr="00C377F0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0" w:firstLine="2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9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0" w:firstLine="1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hanging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DF1FC2" w:rsidRPr="007A7452" w:rsidTr="00C377F0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1FC2" w:rsidRPr="007A7452" w:rsidTr="00C377F0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DF1FC2" w:rsidRPr="007A7452" w:rsidTr="00C377F0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DF1FC2" w:rsidRPr="007A7452" w:rsidTr="00C377F0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8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DF1FC2" w:rsidRPr="007A7452" w:rsidTr="00C377F0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40" w:firstLine="2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left="115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DF1FC2" w:rsidRPr="007A7452" w:rsidRDefault="00DF1FC2" w:rsidP="00C377F0">
            <w:pPr>
              <w:widowControl w:val="0"/>
              <w:autoSpaceDE w:val="0"/>
              <w:autoSpaceDN w:val="0"/>
              <w:adjustRightInd w:val="0"/>
              <w:spacing w:before="2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B15597" w:rsidRDefault="00B15597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 w:rsidP="00D05D31">
      <w:pPr>
        <w:ind w:left="2880" w:firstLine="270"/>
      </w:pPr>
    </w:p>
    <w:p w:rsidR="00DF1FC2" w:rsidRDefault="00DF1FC2">
      <w:r>
        <w:br w:type="page"/>
      </w:r>
    </w:p>
    <w:p w:rsidR="00DF1FC2" w:rsidRPr="00B90B93" w:rsidRDefault="00DF1FC2" w:rsidP="00DF1FC2">
      <w:pPr>
        <w:spacing w:after="0"/>
        <w:ind w:left="994" w:firstLine="0"/>
        <w:rPr>
          <w:rFonts w:ascii="Times New Roman" w:hAnsi="Times New Roman"/>
          <w:color w:val="000000"/>
          <w:sz w:val="44"/>
          <w:szCs w:val="44"/>
        </w:rPr>
      </w:pP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lastRenderedPageBreak/>
        <w:t>D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71"/>
          <w:sz w:val="44"/>
          <w:szCs w:val="44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54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TMEN</w:t>
      </w:r>
      <w:r w:rsidRPr="00B90B93">
        <w:rPr>
          <w:rFonts w:ascii="Times New Roman" w:hAnsi="Times New Roman"/>
          <w:color w:val="191919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z w:val="44"/>
          <w:szCs w:val="44"/>
        </w:rPr>
        <w:t>F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H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IS</w:t>
      </w:r>
      <w:r w:rsidRPr="00B90B93">
        <w:rPr>
          <w:rFonts w:ascii="Times New Roman" w:hAnsi="Times New Roman"/>
          <w:color w:val="191919"/>
          <w:spacing w:val="-31"/>
          <w:sz w:val="44"/>
          <w:szCs w:val="44"/>
        </w:rPr>
        <w:t>T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</w:t>
      </w:r>
      <w:r w:rsidRPr="00B90B93">
        <w:rPr>
          <w:rFonts w:ascii="Times New Roman" w:hAnsi="Times New Roman"/>
          <w:color w:val="191919"/>
          <w:spacing w:val="-51"/>
          <w:sz w:val="44"/>
          <w:szCs w:val="44"/>
        </w:rPr>
        <w:t>R</w:t>
      </w:r>
      <w:r w:rsidRPr="00B90B93">
        <w:rPr>
          <w:rFonts w:ascii="Times New Roman" w:hAnsi="Times New Roman"/>
          <w:color w:val="191919"/>
          <w:spacing w:val="-91"/>
          <w:sz w:val="44"/>
          <w:szCs w:val="44"/>
        </w:rPr>
        <w:t>Y</w:t>
      </w:r>
      <w:r w:rsidRPr="00B90B93">
        <w:rPr>
          <w:rFonts w:ascii="Times New Roman" w:hAnsi="Times New Roman"/>
          <w:color w:val="191919"/>
          <w:sz w:val="44"/>
          <w:szCs w:val="44"/>
        </w:rPr>
        <w:t>,</w:t>
      </w:r>
      <w:r w:rsidRPr="00B90B93">
        <w:rPr>
          <w:rFonts w:ascii="Times New Roman" w:hAnsi="Times New Roman"/>
          <w:color w:val="191919"/>
          <w:spacing w:val="-43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OLITICAL</w:t>
      </w:r>
    </w:p>
    <w:p w:rsidR="00DF1FC2" w:rsidRDefault="00DF1FC2" w:rsidP="00DF1FC2">
      <w:pPr>
        <w:ind w:left="2880" w:firstLine="270"/>
        <w:rPr>
          <w:rFonts w:ascii="Times New Roman" w:hAnsi="Times New Roman"/>
          <w:color w:val="191919"/>
          <w:spacing w:val="-22"/>
          <w:sz w:val="44"/>
          <w:szCs w:val="44"/>
        </w:rPr>
      </w:pP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S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CIENC</w:t>
      </w:r>
      <w:r w:rsidRPr="00B90B93">
        <w:rPr>
          <w:rFonts w:ascii="Times New Roman" w:hAnsi="Times New Roman"/>
          <w:color w:val="191919"/>
          <w:sz w:val="44"/>
          <w:szCs w:val="44"/>
        </w:rPr>
        <w:t>E</w:t>
      </w:r>
      <w:r w:rsidRPr="00B90B93">
        <w:rPr>
          <w:rFonts w:ascii="Times New Roman" w:hAnsi="Times New Roman"/>
          <w:color w:val="191919"/>
          <w:spacing w:val="-2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AN</w:t>
      </w:r>
      <w:r w:rsidRPr="00B90B93">
        <w:rPr>
          <w:rFonts w:ascii="Times New Roman" w:hAnsi="Times New Roman"/>
          <w:color w:val="191919"/>
          <w:sz w:val="44"/>
          <w:szCs w:val="44"/>
        </w:rPr>
        <w:t>D</w:t>
      </w:r>
      <w:r w:rsidRPr="00B90B93">
        <w:rPr>
          <w:rFonts w:ascii="Times New Roman" w:hAnsi="Times New Roman"/>
          <w:color w:val="191919"/>
          <w:spacing w:val="2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P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UBLI</w:t>
      </w:r>
      <w:r w:rsidRPr="00B90B93">
        <w:rPr>
          <w:rFonts w:ascii="Times New Roman" w:hAnsi="Times New Roman"/>
          <w:color w:val="191919"/>
          <w:sz w:val="44"/>
          <w:szCs w:val="44"/>
        </w:rPr>
        <w:t>C</w:t>
      </w:r>
      <w:r w:rsidRPr="00B90B93">
        <w:rPr>
          <w:rFonts w:ascii="Times New Roman" w:hAnsi="Times New Roman"/>
          <w:color w:val="191919"/>
          <w:spacing w:val="-38"/>
          <w:sz w:val="44"/>
          <w:szCs w:val="44"/>
        </w:rPr>
        <w:t xml:space="preserve"> </w:t>
      </w:r>
      <w:r w:rsidRPr="00B90B93">
        <w:rPr>
          <w:rFonts w:ascii="Times New Roman" w:hAnsi="Times New Roman"/>
          <w:color w:val="191919"/>
          <w:spacing w:val="-21"/>
          <w:sz w:val="48"/>
          <w:szCs w:val="48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DMINISTR</w:t>
      </w:r>
      <w:r w:rsidRPr="00B90B93">
        <w:rPr>
          <w:rFonts w:ascii="Times New Roman" w:hAnsi="Times New Roman"/>
          <w:color w:val="191919"/>
          <w:spacing w:val="-81"/>
          <w:sz w:val="44"/>
          <w:szCs w:val="44"/>
        </w:rPr>
        <w:t>A</w:t>
      </w:r>
      <w:r w:rsidRPr="00B90B93">
        <w:rPr>
          <w:rFonts w:ascii="Times New Roman" w:hAnsi="Times New Roman"/>
          <w:color w:val="191919"/>
          <w:spacing w:val="-22"/>
          <w:sz w:val="44"/>
          <w:szCs w:val="44"/>
        </w:rPr>
        <w:t>TION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Department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4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baccalaureate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one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double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science.  The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designed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researchers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graduate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work,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service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or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industr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1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who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majors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must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minimum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 Requirements for the Bachelor of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Arts in History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before="9" w:after="0" w:line="250" w:lineRule="auto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Complete a maximum of 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 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spacing w:after="0"/>
        <w:ind w:left="63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History major requirements -complete the-following: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1, 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12,2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and 2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12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before="9"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HIST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3301, 3302, 4301 and 4302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American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European History courses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Non-</w:t>
      </w:r>
      <w:r w:rsidRPr="002520D6">
        <w:rPr>
          <w:rFonts w:ascii="Times New Roman" w:hAnsi="Times New Roman" w:cs="Times New Roman"/>
          <w:color w:val="191919"/>
          <w:spacing w:val="-14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estern History courses at the 3000-4000 levels 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50" w:lineRule="auto"/>
        <w:ind w:left="900" w:right="13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Three professional electives at the 3000-4000 levels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</w:t>
      </w:r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14" w:author=" " w:date="2011-04-08T11:21:00Z"/>
          <w:rFonts w:ascii="Times New Roman" w:hAnsi="Times New Roman" w:cs="Times New Roman"/>
          <w:color w:val="191919"/>
          <w:sz w:val="18"/>
          <w:szCs w:val="18"/>
        </w:rPr>
      </w:pPr>
      <w:ins w:id="115" w:author=" " w:date="2011-04-08T11:21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 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Maintain a “C” or higher for all classes taken in Areas F and H of the History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  <w:proofErr w:type="spellEnd"/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16" w:author=" " w:date="2011-04-08T11:22:00Z"/>
          <w:rFonts w:ascii="Times New Roman" w:hAnsi="Times New Roman" w:cs="Times New Roman"/>
          <w:sz w:val="18"/>
          <w:szCs w:val="18"/>
        </w:rPr>
      </w:pPr>
      <w:ins w:id="117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the 120-121 hours for the major with a GPA of at least 2.25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rFonts w:ascii="Times New Roman" w:hAnsi="Times New Roman" w:cs="Times New Roman"/>
          <w:sz w:val="18"/>
          <w:szCs w:val="18"/>
        </w:rPr>
      </w:pPr>
      <w:ins w:id="118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/>
        <w:ind w:left="900" w:right="130"/>
        <w:rPr>
          <w:ins w:id="119" w:author=" " w:date="2011-04-08T11:22:00Z"/>
          <w:rFonts w:ascii="Times New Roman" w:hAnsi="Times New Roman" w:cs="Times New Roman"/>
          <w:sz w:val="18"/>
          <w:szCs w:val="18"/>
        </w:rPr>
      </w:pPr>
      <w:ins w:id="120" w:author=" " w:date="2011-04-08T11:22:00Z">
        <w:r w:rsidRPr="002520D6">
          <w:rPr>
            <w:rFonts w:ascii="Times New Roman" w:hAnsi="Times New Roman" w:cs="Times New Roman"/>
            <w:sz w:val="18"/>
            <w:szCs w:val="18"/>
          </w:rPr>
          <w:t>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COURSE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REQUIREMENTS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FOR</w:t>
      </w:r>
      <w:r w:rsidRPr="002520D6">
        <w:rPr>
          <w:rFonts w:ascii="Times New Roman" w:hAnsi="Times New Roman" w:cs="Times New Roman"/>
          <w:b/>
          <w:bCs/>
          <w:color w:val="191919"/>
          <w:spacing w:val="12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THE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BACHELOR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OF</w:t>
      </w:r>
      <w:r w:rsidRPr="002520D6">
        <w:rPr>
          <w:rFonts w:ascii="Times New Roman" w:hAnsi="Times New Roman" w:cs="Times New Roman"/>
          <w:b/>
          <w:bCs/>
          <w:color w:val="191919"/>
          <w:spacing w:val="-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A</w:t>
      </w:r>
      <w:r w:rsidRPr="002520D6">
        <w:rPr>
          <w:rFonts w:ascii="Times New Roman" w:hAnsi="Times New Roman" w:cs="Times New Roman"/>
          <w:b/>
          <w:bCs/>
          <w:color w:val="191919"/>
          <w:spacing w:val="-6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TS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IN</w:t>
      </w:r>
      <w:r w:rsidRPr="002520D6">
        <w:rPr>
          <w:rFonts w:ascii="Times New Roman" w:hAnsi="Times New Roman" w:cs="Times New Roman"/>
          <w:b/>
          <w:bCs/>
          <w:color w:val="191919"/>
          <w:spacing w:val="1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POLITICAL</w:t>
      </w:r>
      <w:r w:rsidRPr="002520D6">
        <w:rPr>
          <w:rFonts w:ascii="Times New Roman" w:hAnsi="Times New Roman" w:cs="Times New Roman"/>
          <w:b/>
          <w:bCs/>
          <w:color w:val="191919"/>
          <w:spacing w:val="5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SCIENCE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encompasses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investigation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institutions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behavior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levels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rom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to 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international.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will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take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courses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Comparative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Constitutional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2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Research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Methodology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Relations.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suitable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with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eer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interests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teaching,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state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local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government,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urban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planning,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federal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bureaucrac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journalism.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major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mu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6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54 semester hour courses beginning at the 2000 level.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16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1. Complete a maximum of 123-124 semester hours with a cumulative grade point average of 2.25 or highe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 last 30 hours must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 completed at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Albany State Universit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2. During the freshman and sophomore years, the student must complete Core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Areas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A-E.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720" w:right="13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3. Political Science major requirements -complete the following: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191919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a.Complete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2101 and SSCI 2402 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b.Complete</w:t>
      </w:r>
      <w:proofErr w:type="spellEnd"/>
      <w:proofErr w:type="gram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POLS 4371, 4372 and 4401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2520D6">
        <w:rPr>
          <w:rFonts w:ascii="Times New Roman" w:hAnsi="Times New Roman" w:cs="Times New Roman"/>
          <w:color w:val="191919"/>
          <w:sz w:val="18"/>
          <w:szCs w:val="18"/>
        </w:rPr>
        <w:t>c.Complete</w:t>
      </w:r>
      <w:proofErr w:type="spellEnd"/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 the following -POLS 35</w:t>
      </w:r>
      <w:r w:rsidRPr="002520D6">
        <w:rPr>
          <w:rFonts w:ascii="Times New Roman" w:hAnsi="Times New Roman" w:cs="Times New Roman"/>
          <w:color w:val="191919"/>
          <w:spacing w:val="-7"/>
          <w:sz w:val="18"/>
          <w:szCs w:val="18"/>
        </w:rPr>
        <w:t>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 or 4512 and choose an additional six semester hours from International Relations/Comparati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v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 Government POLS 4512, 4513, 4514, 4515, 4816, 4817 and 4824.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d. Complete POLS 3601 and choose six additional semester hours from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American National/State/Local Government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9" w:after="0" w:line="250" w:lineRule="auto"/>
        <w:ind w:left="990" w:right="130" w:hanging="27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e.</w:t>
      </w:r>
      <w:r w:rsidRPr="002520D6">
        <w:rPr>
          <w:rFonts w:ascii="Times New Roman" w:hAnsi="Times New Roman" w:cs="Times New Roman"/>
          <w:color w:val="191919"/>
          <w:spacing w:val="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POLS 3701 and choose six hours from Constitutional 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. Complete nine hours of professional political science elect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 xml:space="preserve">ves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fro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POL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3708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4515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481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8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461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9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(o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an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othe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unde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19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G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tha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no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use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d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satisf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elective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n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thos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</w:t>
      </w:r>
      <w:r w:rsidRPr="002520D6">
        <w:rPr>
          <w:rFonts w:ascii="Times New Roman" w:hAnsi="Times New Roman" w:cs="Times New Roman"/>
          <w:color w:val="191919"/>
          <w:spacing w:val="-9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>areas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21" w:author=" " w:date="2011-04-08T11:25:00Z"/>
          <w:rFonts w:ascii="Times New Roman" w:hAnsi="Times New Roman" w:cs="Times New Roman"/>
          <w:color w:val="191919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f.</w:t>
      </w:r>
      <w:r w:rsidRPr="002520D6">
        <w:rPr>
          <w:rFonts w:ascii="Times New Roman" w:hAnsi="Times New Roman" w:cs="Times New Roman"/>
          <w:color w:val="191919"/>
          <w:spacing w:val="3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Complete up to ten (10) hours of general electives.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22" w:author=" " w:date="2011-04-08T11:26:00Z"/>
          <w:rFonts w:ascii="Times New Roman" w:hAnsi="Times New Roman" w:cs="Times New Roman"/>
          <w:sz w:val="18"/>
          <w:szCs w:val="18"/>
        </w:rPr>
      </w:pPr>
      <w:ins w:id="123" w:author=" " w:date="2011-04-08T11:25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g.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Maintain a “C” or higher for all classes taken in Areas F and H of the </w:t>
        </w:r>
      </w:ins>
      <w:ins w:id="124" w:author=" " w:date="2011-04-08T11:26:00Z">
        <w:r w:rsidRPr="002520D6">
          <w:rPr>
            <w:rFonts w:ascii="Times New Roman" w:hAnsi="Times New Roman" w:cs="Times New Roman"/>
            <w:sz w:val="18"/>
            <w:szCs w:val="18"/>
          </w:rPr>
          <w:t>Political Science</w:t>
        </w:r>
      </w:ins>
      <w:ins w:id="125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Pr="002520D6">
          <w:rPr>
            <w:rFonts w:ascii="Times New Roman" w:hAnsi="Times New Roman" w:cs="Times New Roman"/>
            <w:sz w:val="18"/>
            <w:szCs w:val="18"/>
          </w:rPr>
          <w:t>Checksheet</w:t>
        </w:r>
      </w:ins>
      <w:proofErr w:type="spellEnd"/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26" w:author=" " w:date="2011-04-08T11:26:00Z"/>
          <w:rFonts w:ascii="Times New Roman" w:hAnsi="Times New Roman" w:cs="Times New Roman"/>
          <w:sz w:val="18"/>
          <w:szCs w:val="18"/>
        </w:rPr>
      </w:pPr>
      <w:ins w:id="127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h.</w:t>
        </w:r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the 120-121 hours for the major with a GPA of at least 2.25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ins w:id="128" w:author=" " w:date="2011-04-08T11:24:00Z"/>
          <w:rFonts w:ascii="Times New Roman" w:hAnsi="Times New Roman" w:cs="Times New Roman"/>
          <w:color w:val="191919"/>
          <w:sz w:val="18"/>
          <w:szCs w:val="18"/>
        </w:rPr>
      </w:pPr>
      <w:proofErr w:type="spellStart"/>
      <w:ins w:id="129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i</w:t>
        </w:r>
        <w:proofErr w:type="spellEnd"/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 xml:space="preserve">. </w:t>
        </w:r>
        <w:r w:rsidRPr="002520D6">
          <w:rPr>
            <w:rFonts w:ascii="Times New Roman" w:hAnsi="Times New Roman" w:cs="Times New Roman"/>
            <w:sz w:val="18"/>
            <w:szCs w:val="18"/>
          </w:rPr>
          <w:t>Complete ACAT subject area test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990" w:right="130" w:hanging="270"/>
        <w:rPr>
          <w:rFonts w:ascii="Times New Roman" w:hAnsi="Times New Roman" w:cs="Times New Roman"/>
          <w:color w:val="000000"/>
          <w:sz w:val="18"/>
          <w:szCs w:val="18"/>
        </w:rPr>
      </w:pPr>
      <w:ins w:id="130" w:author=" " w:date="2011-04-08T11:26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j</w:t>
        </w:r>
      </w:ins>
      <w:ins w:id="131" w:author=" " w:date="2011-04-08T11:24:00Z">
        <w:r w:rsidRPr="002520D6">
          <w:rPr>
            <w:rFonts w:ascii="Times New Roman" w:hAnsi="Times New Roman" w:cs="Times New Roman"/>
            <w:color w:val="191919"/>
            <w:sz w:val="18"/>
            <w:szCs w:val="18"/>
          </w:rPr>
          <w:t>.</w:t>
        </w:r>
      </w:ins>
      <w:ins w:id="132" w:author=" " w:date="2011-04-08T11:25:00Z">
        <w:r w:rsidRPr="002520D6">
          <w:rPr>
            <w:rFonts w:ascii="Times New Roman" w:hAnsi="Times New Roman" w:cs="Times New Roman"/>
            <w:sz w:val="18"/>
            <w:szCs w:val="18"/>
          </w:rPr>
          <w:t xml:space="preserve"> Complete last 30 semester hours at Albany State</w:t>
        </w:r>
      </w:ins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7" w:after="0" w:line="20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/>
        <w:ind w:left="27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MINOR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 xml:space="preserve"> 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P</w:t>
      </w:r>
      <w:r w:rsidRPr="002520D6">
        <w:rPr>
          <w:rFonts w:ascii="Times New Roman" w:hAnsi="Times New Roman" w:cs="Times New Roman"/>
          <w:b/>
          <w:bCs/>
          <w:color w:val="191919"/>
          <w:spacing w:val="-4"/>
          <w:sz w:val="24"/>
          <w:szCs w:val="24"/>
        </w:rPr>
        <w:t>R</w:t>
      </w:r>
      <w:r w:rsidRPr="002520D6">
        <w:rPr>
          <w:rFonts w:ascii="Times New Roman" w:hAnsi="Times New Roman" w:cs="Times New Roman"/>
          <w:b/>
          <w:bCs/>
          <w:color w:val="191919"/>
          <w:sz w:val="24"/>
          <w:szCs w:val="24"/>
        </w:rPr>
        <w:t>OGRAMS</w:t>
      </w: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before="6" w:after="0" w:line="240" w:lineRule="exact"/>
        <w:ind w:left="270" w:right="130"/>
        <w:rPr>
          <w:rFonts w:ascii="Times New Roman" w:hAnsi="Times New Roman" w:cs="Times New Roman"/>
          <w:color w:val="000000"/>
          <w:sz w:val="18"/>
          <w:szCs w:val="18"/>
        </w:rPr>
      </w:pPr>
    </w:p>
    <w:p w:rsidR="002520D6" w:rsidRPr="002520D6" w:rsidRDefault="002520D6" w:rsidP="002520D6">
      <w:pPr>
        <w:widowControl w:val="0"/>
        <w:autoSpaceDE w:val="0"/>
        <w:autoSpaceDN w:val="0"/>
        <w:adjustRightInd w:val="0"/>
        <w:spacing w:after="0" w:line="250" w:lineRule="auto"/>
        <w:ind w:left="27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are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fered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Pre-La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International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fairs,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Administration,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11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African/A</w:t>
      </w:r>
      <w:r w:rsidRPr="002520D6">
        <w:rPr>
          <w:rFonts w:ascii="Times New Roman" w:hAnsi="Times New Roman" w:cs="Times New Roman"/>
          <w:color w:val="191919"/>
          <w:spacing w:val="-1"/>
          <w:sz w:val="18"/>
          <w:szCs w:val="18"/>
        </w:rPr>
        <w:t>f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rican-Amer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>i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can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Studies.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Each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minor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consists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of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18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semester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hours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beyond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core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requirements. The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programs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prepare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students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for</w:t>
      </w:r>
      <w:r w:rsidRPr="002520D6">
        <w:rPr>
          <w:rFonts w:ascii="Times New Roman" w:hAnsi="Times New Roman" w:cs="Times New Roman"/>
          <w:color w:val="191919"/>
          <w:spacing w:val="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pacing w:val="1"/>
          <w:sz w:val="18"/>
          <w:szCs w:val="18"/>
        </w:rPr>
        <w:t>p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rofessional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careers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advanced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study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Histor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y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Political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Science,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La</w:t>
      </w:r>
      <w:r w:rsidRPr="002520D6">
        <w:rPr>
          <w:rFonts w:ascii="Times New Roman" w:hAnsi="Times New Roman" w:cs="Times New Roman"/>
          <w:color w:val="191919"/>
          <w:spacing w:val="-12"/>
          <w:sz w:val="18"/>
          <w:szCs w:val="18"/>
        </w:rPr>
        <w:t>w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,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Public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and</w:t>
      </w:r>
      <w:r w:rsidRPr="002520D6">
        <w:rPr>
          <w:rFonts w:ascii="Times New Roman" w:hAnsi="Times New Roman" w:cs="Times New Roman"/>
          <w:color w:val="191919"/>
          <w:spacing w:val="-4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Private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Sector</w:t>
      </w:r>
      <w:r w:rsidRPr="002520D6">
        <w:rPr>
          <w:rFonts w:ascii="Times New Roman" w:hAnsi="Times New Roman" w:cs="Times New Roman"/>
          <w:color w:val="191919"/>
          <w:spacing w:val="-1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Administration.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Internship</w:t>
      </w:r>
      <w:r w:rsidRPr="002520D6">
        <w:rPr>
          <w:rFonts w:ascii="Times New Roman" w:hAnsi="Times New Roman" w:cs="Times New Roman"/>
          <w:color w:val="191919"/>
          <w:spacing w:val="-5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experiences</w:t>
      </w:r>
      <w:r w:rsidRPr="002520D6">
        <w:rPr>
          <w:rFonts w:ascii="Times New Roman" w:hAnsi="Times New Roman" w:cs="Times New Roman"/>
          <w:color w:val="191919"/>
          <w:spacing w:val="-3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in Political Science and Public</w:t>
      </w:r>
      <w:r w:rsidRPr="002520D6">
        <w:rPr>
          <w:rFonts w:ascii="Times New Roman" w:hAnsi="Times New Roman" w:cs="Times New Roman"/>
          <w:color w:val="191919"/>
          <w:spacing w:val="-10"/>
          <w:sz w:val="18"/>
          <w:szCs w:val="18"/>
        </w:rPr>
        <w:t xml:space="preserve"> </w:t>
      </w:r>
      <w:r w:rsidRPr="002520D6">
        <w:rPr>
          <w:rFonts w:ascii="Times New Roman" w:hAnsi="Times New Roman" w:cs="Times New Roman"/>
          <w:color w:val="191919"/>
          <w:sz w:val="18"/>
          <w:szCs w:val="18"/>
        </w:rPr>
        <w:t>Administration are available.</w:t>
      </w:r>
    </w:p>
    <w:p w:rsidR="002520D6" w:rsidRDefault="002520D6" w:rsidP="00DF1FC2">
      <w:pPr>
        <w:ind w:left="2880" w:firstLine="270"/>
      </w:pPr>
    </w:p>
    <w:p w:rsidR="002520D6" w:rsidRDefault="002520D6" w:rsidP="00DF1FC2">
      <w:pPr>
        <w:ind w:left="2880" w:firstLine="270"/>
      </w:pPr>
    </w:p>
    <w:p w:rsidR="002520D6" w:rsidRDefault="002520D6" w:rsidP="002520D6">
      <w:pPr>
        <w:widowControl w:val="0"/>
        <w:autoSpaceDE w:val="0"/>
        <w:autoSpaceDN w:val="0"/>
        <w:adjustRightInd w:val="0"/>
        <w:spacing w:before="7" w:after="0"/>
        <w:ind w:left="160" w:right="3790" w:firstLine="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2520D6" w:rsidRDefault="002520D6" w:rsidP="002520D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520D6" w:rsidRDefault="002520D6" w:rsidP="002520D6">
      <w:pPr>
        <w:widowControl w:val="0"/>
        <w:tabs>
          <w:tab w:val="left" w:pos="3060"/>
          <w:tab w:val="left" w:pos="9090"/>
        </w:tabs>
        <w:autoSpaceDE w:val="0"/>
        <w:autoSpaceDN w:val="0"/>
        <w:adjustRightInd w:val="0"/>
        <w:spacing w:after="0"/>
        <w:ind w:left="160" w:right="12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DF1FC2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3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2520D6" w:rsidRDefault="002520D6" w:rsidP="002520D6">
      <w:pPr>
        <w:widowControl w:val="0"/>
        <w:autoSpaceDE w:val="0"/>
        <w:autoSpaceDN w:val="0"/>
        <w:adjustRightInd w:val="0"/>
        <w:spacing w:after="0"/>
        <w:ind w:left="16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tbl>
      <w:tblPr>
        <w:tblW w:w="14581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05"/>
        <w:gridCol w:w="42"/>
        <w:gridCol w:w="7683"/>
        <w:gridCol w:w="5071"/>
      </w:tblGrid>
      <w:tr w:rsidR="002520D6" w:rsidRPr="007A7452" w:rsidTr="00C377F0">
        <w:trPr>
          <w:gridAfter w:val="1"/>
          <w:wAfter w:w="5071" w:type="dxa"/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57" w:firstLine="6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 w:hanging="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12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6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3 hours </w:t>
      </w:r>
    </w:p>
    <w:p w:rsidR="002520D6" w:rsidRDefault="002520D6" w:rsidP="002520D6">
      <w:pPr>
        <w:widowControl w:val="0"/>
        <w:tabs>
          <w:tab w:val="left" w:pos="315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2520D6" w:rsidRDefault="002520D6" w:rsidP="002520D6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0"/>
        <w:gridCol w:w="1015"/>
        <w:gridCol w:w="7895"/>
      </w:tblGrid>
      <w:tr w:rsidR="002520D6" w:rsidRPr="007A7452" w:rsidTr="00C377F0">
        <w:trPr>
          <w:trHeight w:hRule="exact" w:val="234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hanging="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45" w:hanging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2520D6" w:rsidRDefault="002520D6" w:rsidP="002520D6">
      <w:pPr>
        <w:widowControl w:val="0"/>
        <w:autoSpaceDE w:val="0"/>
        <w:autoSpaceDN w:val="0"/>
        <w:adjustRightInd w:val="0"/>
        <w:spacing w:before="86" w:after="0"/>
        <w:ind w:left="180" w:firstLine="0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2520D6" w:rsidRDefault="002520D6" w:rsidP="002520D6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7850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60"/>
        <w:gridCol w:w="3503"/>
      </w:tblGrid>
      <w:tr w:rsidR="002520D6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2520D6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2520D6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2520D6" w:rsidRPr="007A7452" w:rsidRDefault="002520D6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90" w:firstLine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2520D6" w:rsidRDefault="002520D6" w:rsidP="002520D6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firstLine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Classical History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Modern Europe II </w:t>
      </w:r>
    </w:p>
    <w:p w:rsidR="002520D6" w:rsidRDefault="002520D6" w:rsidP="002520D6">
      <w:pPr>
        <w:widowControl w:val="0"/>
        <w:tabs>
          <w:tab w:val="left" w:pos="1080"/>
          <w:tab w:val="left" w:pos="3150"/>
        </w:tabs>
        <w:autoSpaceDE w:val="0"/>
        <w:autoSpaceDN w:val="0"/>
        <w:adjustRightInd w:val="0"/>
        <w:spacing w:before="9" w:after="0" w:line="250" w:lineRule="auto"/>
        <w:ind w:left="160" w:right="127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2520D6" w:rsidRDefault="002520D6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C377F0" w:rsidRPr="007A7452" w:rsidTr="00C377F0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47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ind w:firstLine="16"/>
              <w:rPr>
                <w:rFonts w:ascii="Times New Roman" w:hAnsi="Times New Roman"/>
                <w:sz w:val="20"/>
                <w:szCs w:val="20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C377F0" w:rsidRPr="00D031C5" w:rsidTr="00C377F0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D031C5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 w:firstLine="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C377F0" w:rsidRDefault="00C377F0" w:rsidP="00C377F0">
      <w:pPr>
        <w:widowControl w:val="0"/>
        <w:tabs>
          <w:tab w:val="left" w:pos="10260"/>
        </w:tabs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C377F0" w:rsidRPr="007A7452" w:rsidTr="00C377F0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firstLine="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020" w:hanging="3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firstLine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10076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7"/>
        <w:gridCol w:w="1730"/>
        <w:gridCol w:w="195"/>
        <w:gridCol w:w="1018"/>
        <w:gridCol w:w="2037"/>
        <w:gridCol w:w="60"/>
        <w:gridCol w:w="2593"/>
        <w:gridCol w:w="450"/>
        <w:gridCol w:w="576"/>
      </w:tblGrid>
      <w:tr w:rsidR="00C377F0" w:rsidRPr="007A7452" w:rsidTr="00C377F0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6" w:right="7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40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ASU 120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94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9" w:right="40" w:firstLine="2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6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-17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696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-76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-773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-4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00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6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34"/>
        </w:trPr>
        <w:tc>
          <w:tcPr>
            <w:tcW w:w="100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4240"/>
                <w:tab w:val="left" w:pos="5080"/>
                <w:tab w:val="left" w:pos="7750"/>
                <w:tab w:val="left" w:pos="9550"/>
              </w:tabs>
              <w:autoSpaceDE w:val="0"/>
              <w:autoSpaceDN w:val="0"/>
              <w:adjustRightInd w:val="0"/>
              <w:spacing w:before="6" w:after="0"/>
              <w:ind w:left="10" w:right="3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3302         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70"/>
              </w:tabs>
              <w:autoSpaceDE w:val="0"/>
              <w:autoSpaceDN w:val="0"/>
              <w:adjustRightInd w:val="0"/>
              <w:spacing w:after="0" w:line="177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B90B93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90B9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Hist. Elec. or POLS 4513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96"/>
        </w:trPr>
        <w:tc>
          <w:tcPr>
            <w:tcW w:w="31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6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  <w:r>
        <w:rPr>
          <w:noProof/>
        </w:rPr>
        <w:pict>
          <v:shape id="Text Box 3007" o:spid="_x0000_s1048" type="#_x0000_t202" style="position:absolute;left:0;text-align:left;margin-left:68.65pt;margin-top:626.55pt;width:503.05pt;height:107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style="mso-next-textbox:#Text Box 3007" inset="0,0,0,0">
              <w:txbxContent>
                <w:tbl>
                  <w:tblPr>
                    <w:tblW w:w="104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690"/>
                    <w:gridCol w:w="1280"/>
                    <w:gridCol w:w="4078"/>
                    <w:gridCol w:w="942"/>
                    <w:gridCol w:w="420"/>
                  </w:tblGrid>
                  <w:tr w:rsidR="00C06A78" w:rsidRPr="007A7452" w:rsidTr="00C377F0">
                    <w:trPr>
                      <w:trHeight w:hRule="exact" w:val="300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8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tabs>
                            <w:tab w:val="left" w:pos="21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6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214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-301" w:right="687" w:firstLine="3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60" w:hanging="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C377F0">
                    <w:trPr>
                      <w:gridAfter w:val="1"/>
                      <w:wAfter w:w="420" w:type="dxa"/>
                      <w:trHeight w:hRule="exact" w:val="196"/>
                    </w:trPr>
                    <w:tc>
                      <w:tcPr>
                        <w:tcW w:w="3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-301" w:firstLine="3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1870" w:right="-852" w:firstLine="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565"/>
                    </w:trPr>
                    <w:tc>
                      <w:tcPr>
                        <w:tcW w:w="1041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2520D6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7" w:after="0"/>
        <w:ind w:firstLine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6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C377F0" w:rsidRDefault="00C377F0" w:rsidP="00C377F0">
      <w:pPr>
        <w:widowControl w:val="0"/>
        <w:tabs>
          <w:tab w:val="left" w:pos="96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15"/>
        <w:gridCol w:w="2697"/>
      </w:tblGrid>
      <w:tr w:rsidR="00C377F0" w:rsidRPr="007A7452" w:rsidTr="00C377F0">
        <w:trPr>
          <w:trHeight w:hRule="exact" w:val="23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 w:hanging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5" w:hanging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Microcomputers in the SSCI 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490" w:firstLine="2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</w:p>
    <w:p w:rsidR="00C377F0" w:rsidRDefault="00C377F0" w:rsidP="00C377F0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670" w:firstLine="20"/>
        <w:rPr>
          <w:rFonts w:ascii="Times New Roman" w:hAnsi="Times New Roman"/>
          <w:color w:val="000000"/>
          <w:sz w:val="18"/>
          <w:szCs w:val="18"/>
        </w:rPr>
      </w:pPr>
      <w:r w:rsidRPr="00E477FB">
        <w:rPr>
          <w:rFonts w:ascii="Calibri" w:hAnsi="Calibri"/>
          <w:noProof/>
          <w:lang w:eastAsia="en-US"/>
        </w:rPr>
        <w:pict>
          <v:shape id="Text Box 3043" o:spid="_x0000_s1050" type="#_x0000_t202" style="position:absolute;left:0;text-align:left;margin-left:34pt;margin-top:15.3pt;width:490.35pt;height:37.5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97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30"/>
                    <w:gridCol w:w="1039"/>
                    <w:gridCol w:w="4996"/>
                    <w:gridCol w:w="3068"/>
                  </w:tblGrid>
                  <w:tr w:rsidR="00C06A78" w:rsidRPr="007A7452" w:rsidTr="00C377F0">
                    <w:trPr>
                      <w:trHeight w:hRule="exact" w:val="237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6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 w:hanging="2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 w:hanging="5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2520D6" w:rsidRDefault="002520D6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936"/>
        <w:gridCol w:w="76"/>
      </w:tblGrid>
      <w:tr w:rsidR="00C377F0" w:rsidRPr="007A7452" w:rsidTr="00C377F0">
        <w:trPr>
          <w:trHeight w:hRule="exact" w:val="23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C377F0" w:rsidRPr="007A7452" w:rsidTr="00C377F0">
        <w:trPr>
          <w:trHeight w:hRule="exact" w:val="1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C377F0" w:rsidRPr="007A7452" w:rsidTr="00C377F0">
        <w:trPr>
          <w:gridAfter w:val="1"/>
          <w:wAfter w:w="76" w:type="dxa"/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C377F0" w:rsidRDefault="00C377F0" w:rsidP="00C377F0">
      <w:pPr>
        <w:widowControl w:val="0"/>
        <w:tabs>
          <w:tab w:val="left" w:pos="940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C377F0" w:rsidRDefault="00C377F0" w:rsidP="00C377F0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/>
        <w:ind w:left="16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60" w:right="1180" w:firstLine="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039"/>
        <w:gridCol w:w="3772"/>
      </w:tblGrid>
      <w:tr w:rsidR="00C377F0" w:rsidRPr="007A7452" w:rsidTr="00C377F0">
        <w:trPr>
          <w:trHeight w:hRule="exact" w:val="234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6" w:after="0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C377F0" w:rsidRPr="007A7452" w:rsidTr="00C377F0">
        <w:trPr>
          <w:trHeight w:hRule="exact" w:val="29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1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3701</w:t>
      </w:r>
      <w:r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>
        <w:rPr>
          <w:rFonts w:ascii="Times New Roman" w:hAnsi="Times New Roman"/>
          <w:color w:val="191919"/>
          <w:sz w:val="18"/>
          <w:szCs w:val="18"/>
        </w:rPr>
        <w:tab/>
        <w:t>(3 hrs.)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</w:p>
    <w:p w:rsidR="00C377F0" w:rsidRDefault="00C377F0" w:rsidP="00C377F0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 w:firstLine="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Choose 6 hours from any of the following:</w:t>
      </w: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  <w:r w:rsidRPr="00E477FB">
        <w:rPr>
          <w:rFonts w:ascii="Calibri" w:hAnsi="Calibri"/>
          <w:noProof/>
          <w:lang w:eastAsia="en-US"/>
        </w:rPr>
        <w:pict>
          <v:shape id="Text Box 3044" o:spid="_x0000_s1051" type="#_x0000_t202" style="position:absolute;left:0;text-align:left;margin-left:34pt;margin-top:4.05pt;width:230pt;height:37.4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47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20"/>
                    <w:gridCol w:w="180"/>
                    <w:gridCol w:w="933"/>
                    <w:gridCol w:w="106"/>
                    <w:gridCol w:w="2751"/>
                    <w:gridCol w:w="106"/>
                  </w:tblGrid>
                  <w:tr w:rsidR="00C06A78" w:rsidRPr="007A7452" w:rsidTr="00C377F0">
                    <w:trPr>
                      <w:gridAfter w:val="1"/>
                      <w:wAfter w:w="106" w:type="dxa"/>
                      <w:trHeight w:hRule="exact" w:val="23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1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223" w:hanging="4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27" w:hanging="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16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C06A78" w:rsidRPr="007A7452" w:rsidTr="00C377F0">
                    <w:trPr>
                      <w:trHeight w:hRule="exact" w:val="298"/>
                    </w:trPr>
                    <w:tc>
                      <w:tcPr>
                        <w:tcW w:w="90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C377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1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C06A78" w:rsidRDefault="00C06A78" w:rsidP="00C377F0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30" w:after="0"/>
        <w:ind w:left="90" w:right="6332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C377F0" w:rsidRDefault="00C377F0" w:rsidP="00C377F0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(6 hours) </w:t>
      </w:r>
    </w:p>
    <w:p w:rsidR="00C377F0" w:rsidRDefault="00C377F0" w:rsidP="00C377F0">
      <w:pPr>
        <w:widowControl w:val="0"/>
        <w:tabs>
          <w:tab w:val="left" w:pos="1900"/>
          <w:tab w:val="left" w:pos="3160"/>
          <w:tab w:val="left" w:pos="9450"/>
        </w:tabs>
        <w:autoSpaceDE w:val="0"/>
        <w:autoSpaceDN w:val="0"/>
        <w:adjustRightInd w:val="0"/>
        <w:spacing w:before="9" w:after="0" w:line="250" w:lineRule="auto"/>
        <w:ind w:left="90" w:right="40" w:hanging="3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C,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 D that are not used to satisfy electives in those areas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3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C377F0" w:rsidRDefault="00C377F0" w:rsidP="00C377F0">
      <w:pPr>
        <w:widowControl w:val="0"/>
        <w:autoSpaceDE w:val="0"/>
        <w:autoSpaceDN w:val="0"/>
        <w:adjustRightInd w:val="0"/>
        <w:spacing w:before="1" w:after="0" w:line="200" w:lineRule="exact"/>
        <w:ind w:left="90" w:right="4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90" w:right="4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39" w:after="0"/>
        <w:ind w:left="9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1873"/>
        <w:gridCol w:w="1090"/>
        <w:gridCol w:w="2015"/>
        <w:gridCol w:w="2513"/>
        <w:gridCol w:w="919"/>
      </w:tblGrid>
      <w:tr w:rsidR="00C377F0" w:rsidRPr="007A7452" w:rsidTr="00C377F0">
        <w:trPr>
          <w:trHeight w:hRule="exact" w:val="517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83" w:hanging="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firstLine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left="684" w:right="75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ind w:left="11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70" w:after="0"/>
              <w:ind w:right="-10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12" w:after="0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right="-2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32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2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322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C377F0" w:rsidRPr="007A7452" w:rsidTr="00C377F0">
        <w:trPr>
          <w:trHeight w:hRule="exact" w:val="32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before="9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8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14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77F0" w:rsidRPr="007A7452" w:rsidTr="00C377F0">
        <w:trPr>
          <w:trHeight w:hRule="exact" w:val="296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C377F0" w:rsidRPr="007A7452" w:rsidRDefault="00C377F0" w:rsidP="00C377F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 w:firstLine="1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tabs>
          <w:tab w:val="left" w:pos="306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right="1342" w:firstLine="0"/>
        <w:jc w:val="both"/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7" w:after="0"/>
        <w:ind w:left="180" w:right="31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NTERN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TIONAL</w:t>
      </w:r>
      <w:r>
        <w:rPr>
          <w:rFonts w:ascii="Times New Roman" w:hAnsi="Times New Roman"/>
          <w:b/>
          <w:bCs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AIRS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5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C377F0" w:rsidRDefault="00C377F0" w:rsidP="00C377F0">
      <w:pPr>
        <w:widowControl w:val="0"/>
        <w:tabs>
          <w:tab w:val="left" w:pos="1520"/>
        </w:tabs>
        <w:autoSpaceDE w:val="0"/>
        <w:autoSpaceDN w:val="0"/>
        <w:adjustRightInd w:val="0"/>
        <w:spacing w:after="0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5" w:after="0" w:line="220" w:lineRule="exact"/>
        <w:ind w:left="180" w:right="310" w:hanging="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rican Government,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4" w:after="0" w:line="280" w:lineRule="exact"/>
        <w:ind w:left="180" w:right="31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7" w:after="0"/>
        <w:ind w:left="180" w:right="310" w:hanging="1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-L</w:t>
      </w:r>
      <w:r>
        <w:rPr>
          <w:rFonts w:ascii="Times New Roman" w:hAnsi="Times New Roman"/>
          <w:b/>
          <w:bCs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1" w:after="0" w:line="260" w:lineRule="exact"/>
        <w:ind w:left="180" w:right="31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 tradition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questions. Participation is open to all students.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00" w:lineRule="exact"/>
        <w:ind w:left="180" w:right="31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before="12" w:after="0" w:line="220" w:lineRule="exact"/>
        <w:ind w:left="180" w:right="310"/>
        <w:jc w:val="both"/>
        <w:rPr>
          <w:rFonts w:ascii="Times New Roman" w:hAnsi="Times New Roman"/>
          <w:color w:val="00000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 w:line="250" w:lineRule="auto"/>
        <w:ind w:left="180" w:right="310" w:hanging="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16" w:after="0" w:line="200" w:lineRule="exact"/>
        <w:ind w:left="180"/>
        <w:rPr>
          <w:rFonts w:ascii="Times New Roman" w:hAnsi="Times New Roman"/>
          <w:color w:val="000000"/>
          <w:sz w:val="20"/>
          <w:szCs w:val="20"/>
        </w:rPr>
      </w:pPr>
    </w:p>
    <w:p w:rsidR="00C377F0" w:rsidRDefault="00C377F0" w:rsidP="00C377F0">
      <w:pPr>
        <w:widowControl w:val="0"/>
        <w:autoSpaceDE w:val="0"/>
        <w:autoSpaceDN w:val="0"/>
        <w:adjustRightInd w:val="0"/>
        <w:spacing w:after="0"/>
        <w:ind w:left="180" w:hanging="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9" w:after="0"/>
        <w:ind w:left="180" w:firstLine="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C377F0" w:rsidRDefault="00C377F0" w:rsidP="00C377F0">
      <w:pPr>
        <w:widowControl w:val="0"/>
        <w:autoSpaceDE w:val="0"/>
        <w:autoSpaceDN w:val="0"/>
        <w:adjustRightInd w:val="0"/>
        <w:spacing w:before="2" w:after="0" w:line="160" w:lineRule="exact"/>
        <w:ind w:left="180"/>
        <w:rPr>
          <w:rFonts w:ascii="Times New Roman" w:hAnsi="Times New Roman"/>
          <w:color w:val="000000"/>
          <w:sz w:val="16"/>
          <w:szCs w:val="16"/>
        </w:rPr>
      </w:pPr>
    </w:p>
    <w:p w:rsidR="00C377F0" w:rsidRDefault="00C377F0">
      <w:r>
        <w:br w:type="page"/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130" w:firstLine="60"/>
        <w:jc w:val="center"/>
        <w:rPr>
          <w:rFonts w:ascii="Times New Roman" w:hAnsi="Times New Roman"/>
          <w:color w:val="191919"/>
          <w:spacing w:val="45"/>
          <w:sz w:val="56"/>
          <w:szCs w:val="56"/>
        </w:rPr>
      </w:pPr>
      <w:r w:rsidRPr="0012427B">
        <w:rPr>
          <w:rFonts w:ascii="Times New Roman" w:hAnsi="Times New Roman"/>
          <w:color w:val="191919"/>
          <w:sz w:val="72"/>
          <w:szCs w:val="72"/>
        </w:rPr>
        <w:lastRenderedPageBreak/>
        <w:t>D</w:t>
      </w:r>
      <w:r w:rsidRPr="0012427B">
        <w:rPr>
          <w:rFonts w:ascii="Times New Roman" w:hAnsi="Times New Roman"/>
          <w:color w:val="191919"/>
          <w:sz w:val="56"/>
          <w:szCs w:val="56"/>
        </w:rPr>
        <w:t>E</w:t>
      </w:r>
      <w:r w:rsidRPr="0012427B">
        <w:rPr>
          <w:rFonts w:ascii="Times New Roman" w:hAnsi="Times New Roman"/>
          <w:color w:val="191919"/>
          <w:spacing w:val="-50"/>
          <w:sz w:val="56"/>
          <w:szCs w:val="56"/>
        </w:rPr>
        <w:t>P</w:t>
      </w:r>
      <w:r w:rsidRPr="0012427B">
        <w:rPr>
          <w:rFonts w:ascii="Times New Roman" w:hAnsi="Times New Roman"/>
          <w:color w:val="191919"/>
          <w:sz w:val="56"/>
          <w:szCs w:val="56"/>
        </w:rPr>
        <w:t>A</w:t>
      </w:r>
      <w:r w:rsidRPr="0012427B">
        <w:rPr>
          <w:rFonts w:ascii="Times New Roman" w:hAnsi="Times New Roman"/>
          <w:color w:val="191919"/>
          <w:spacing w:val="-32"/>
          <w:sz w:val="56"/>
          <w:szCs w:val="56"/>
        </w:rPr>
        <w:t>R</w:t>
      </w:r>
      <w:r w:rsidRPr="0012427B">
        <w:rPr>
          <w:rFonts w:ascii="Times New Roman" w:hAnsi="Times New Roman"/>
          <w:color w:val="191919"/>
          <w:sz w:val="56"/>
          <w:szCs w:val="56"/>
        </w:rPr>
        <w:t>TMENT</w:t>
      </w:r>
      <w:r w:rsidRPr="0012427B">
        <w:rPr>
          <w:rFonts w:ascii="Times New Roman" w:hAnsi="Times New Roman"/>
          <w:color w:val="191919"/>
          <w:spacing w:val="3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z w:val="56"/>
          <w:szCs w:val="56"/>
        </w:rPr>
        <w:t>OF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B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 xml:space="preserve">EHAVIORAL </w:t>
      </w:r>
      <w:r w:rsidRPr="0012427B">
        <w:rPr>
          <w:rFonts w:ascii="Times New Roman" w:hAnsi="Times New Roman"/>
          <w:color w:val="191919"/>
          <w:spacing w:val="45"/>
          <w:sz w:val="72"/>
          <w:szCs w:val="72"/>
        </w:rPr>
        <w:t>S</w:t>
      </w:r>
      <w:r w:rsidRPr="0012427B">
        <w:rPr>
          <w:rFonts w:ascii="Times New Roman" w:hAnsi="Times New Roman"/>
          <w:color w:val="191919"/>
          <w:spacing w:val="45"/>
          <w:sz w:val="56"/>
          <w:szCs w:val="56"/>
        </w:rPr>
        <w:t>CIENCES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191919"/>
          <w:sz w:val="18"/>
          <w:szCs w:val="18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right="1734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Behavioral Sciences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degrees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 and sociology.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661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89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gains a fundamental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the principles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 thought,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emotion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programs. In 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 program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 em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hasis on psychological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factors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learning,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biological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social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determinants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human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 emphasized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well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research methods.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evaluate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influence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own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havior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oth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Because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relevant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numerous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fields,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job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diverse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 areas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hospitals,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agencies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(including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military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enforcement)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etc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psychologist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their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more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specialization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 is a member of the Council of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 Departments with 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 programs in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in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nstitu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accredited for such purposes by their regional accrediting association, are eligible for membership on the council.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7683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Psychology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Pr="0012427B" w:rsidRDefault="0012427B" w:rsidP="0012427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 minimum of 120 semester hours with a cumulative grade-point average of at least 2.0.</w:t>
      </w:r>
    </w:p>
    <w:p w:rsidR="0012427B" w:rsidRDefault="0012427B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 w:rsidRPr="0012427B">
        <w:rPr>
          <w:rFonts w:ascii="Times New Roman" w:hAnsi="Times New Roman"/>
          <w:color w:val="191919"/>
          <w:sz w:val="18"/>
          <w:szCs w:val="18"/>
        </w:rPr>
        <w:t>Completion of all major courses with grades of “C” or above.</w:t>
      </w:r>
    </w:p>
    <w:p w:rsidR="00C377F0" w:rsidRPr="0012427B" w:rsidRDefault="0012427B" w:rsidP="001242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/>
          <w:color w:val="191919"/>
          <w:sz w:val="18"/>
          <w:szCs w:val="18"/>
        </w:rPr>
      </w:pPr>
      <w:r>
        <w:rPr>
          <w:noProof/>
        </w:rPr>
        <w:pict>
          <v:rect id="Rectangle 3145" o:spid="_x0000_s1053" style="position:absolute;left:0;text-align:left;margin-left:-.85pt;margin-top:2.25pt;width:32pt;height:32pt;z-index:-251643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rs8UA&#10;AADdAAAADwAAAGRycy9kb3ducmV2LnhtbESPQYvCMBSE78L+h/AW9qapLhbpGmVZUFS8WL3s7bV5&#10;tsXmpTSx1n9vBMHjMDPfMPNlb2rRUesqywrGowgEcW51xYWC03E1nIFwHlljbZkU3MnBcvExmGOi&#10;7Y0P1KW+EAHCLkEFpfdNIqXLSzLoRrYhDt7ZtgZ9kG0hdYu3ADe1nERRLA1WHBZKbOivpPySXo2C&#10;bLs/+PXutO5mWdHUNvsf7+1Uqa/P/vcHhKfev8Ov9kYriL/jGJ5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WuzxQAAAN0AAAAPAAAAAAAAAAAAAAAAAJgCAABkcnMv&#10;ZG93bnJldi54bWxQSwUGAAAAAAQABAD1AAAAigMAAAAA&#10;" stroked="f">
            <v:path arrowok="t"/>
          </v:rect>
        </w:pict>
      </w:r>
      <w:r w:rsidRPr="0038677A">
        <w:rPr>
          <w:noProof/>
        </w:rPr>
        <w:pict>
          <v:shape id="Freeform 3143" o:spid="_x0000_s1052" style="position:absolute;left:0;text-align:left;margin-left:31.15pt;margin-top:4.45pt;width:2.2pt;height:0;z-index:-251644928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TgsQA&#10;AADdAAAADwAAAGRycy9kb3ducmV2LnhtbESPQWvCQBSE7wX/w/KE3urGaoNEVxGbghcPieL5kX0m&#10;0ezbkF1N+u+7gtDjMDPfMKvNYBrxoM7VlhVMJxEI4sLqmksFp+PPxwKE88gaG8uk4JccbNajtxUm&#10;2vac0SP3pQgQdgkqqLxvEyldUZFBN7EtcfAutjPog+xKqTvsA9w08jOKYmmw5rBQYUu7iopbfjcK&#10;+jZ1170pdvlZ5oc0oyH9+s6Ueh8P2yUIT4P/D7/ae60gnsVzeL4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4LEAAAA3QAAAA8AAAAAAAAAAAAAAAAAmAIAAGRycy9k&#10;b3ducmV2LnhtbFBLBQYAAAAABAAEAPUAAACJAwAAAAA=&#10;" path="m,l45,e" filled="f" strokecolor="#191919" strokeweight="2pt">
            <v:path arrowok="t" o:connecttype="custom" o:connectlocs="0,0;44,0" o:connectangles="0,0"/>
          </v:shape>
        </w:pict>
      </w:r>
      <w:r w:rsidRPr="0012427B">
        <w:rPr>
          <w:rFonts w:ascii="Times New Roman" w:hAnsi="Times New Roman"/>
          <w:color w:val="191919"/>
          <w:sz w:val="18"/>
          <w:szCs w:val="18"/>
        </w:rPr>
        <w:t>Completion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of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all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required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examinations: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Psychology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test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of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Graduate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Records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Examination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(GRE),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or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the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Major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Field</w:t>
      </w:r>
      <w:r w:rsidRPr="0012427B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Area</w:t>
      </w:r>
      <w:r w:rsidRPr="0012427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12427B">
        <w:rPr>
          <w:rFonts w:ascii="Times New Roman" w:hAnsi="Times New Roman"/>
          <w:color w:val="191919"/>
          <w:sz w:val="18"/>
          <w:szCs w:val="18"/>
        </w:rPr>
        <w:t>est</w:t>
      </w:r>
      <w:r w:rsidRPr="0012427B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Pr="0012427B">
        <w:rPr>
          <w:rFonts w:ascii="Times New Roman" w:hAnsi="Times New Roman"/>
          <w:color w:val="191919"/>
          <w:sz w:val="18"/>
          <w:szCs w:val="18"/>
        </w:rPr>
        <w:t>and a departmental exit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20" w:after="0"/>
        <w:ind w:left="360" w:right="27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30"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variety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socio-cultura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groups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contras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which </w:t>
      </w:r>
      <w:r>
        <w:rPr>
          <w:rFonts w:ascii="Times New Roman" w:hAnsi="Times New Roman"/>
          <w:color w:val="191919"/>
          <w:sz w:val="18"/>
          <w:szCs w:val="18"/>
        </w:rPr>
        <w:t>focuses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Sociologists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attempt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explain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hy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society changes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over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societies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anothe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adequate competencies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some employment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carefully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selecting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allied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 possibilities. Sociology majors can also pursue a dual degree with either psychology or social work as the second majo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16" w:after="0" w:line="200" w:lineRule="exact"/>
        <w:ind w:left="360" w:right="4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major in Sociology requires: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Completion of 120 semester hours with a cumulative grade-point average of at least 2.0.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990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2. Completion of all major courses with grades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”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C” or above.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990" w:right="989" w:hanging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Completion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examinations: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Records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Examination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(GRE),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Field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 departmental examination.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 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15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OCIOLOGY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 w:line="250" w:lineRule="auto"/>
        <w:ind w:left="360" w:right="4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Behavioral Sciences </w:t>
      </w: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upper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prescribed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along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psychol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gy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enhance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employment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and/or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eighteen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(18)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ester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 lower and upper level courses.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after="0"/>
        <w:ind w:left="360" w:right="33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SYCHOLOGY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30" w:after="0"/>
        <w:ind w:left="360" w:right="346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Psychology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before="7" w:after="0" w:line="200" w:lineRule="exact"/>
        <w:ind w:left="360" w:right="3460" w:firstLine="0"/>
        <w:rPr>
          <w:rFonts w:ascii="Times New Roman" w:hAnsi="Times New Roman"/>
          <w:color w:val="000000"/>
          <w:sz w:val="20"/>
          <w:szCs w:val="20"/>
        </w:rPr>
      </w:pP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OCIOLOGY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Anthropology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Gerontology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Sociology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18 hours </w:t>
      </w:r>
    </w:p>
    <w:p w:rsidR="0012427B" w:rsidRDefault="0012427B" w:rsidP="0012427B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54" w:lineRule="auto"/>
        <w:ind w:left="360" w:right="34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Urban Studies</w:t>
      </w:r>
      <w:r>
        <w:rPr>
          <w:rFonts w:ascii="Times New Roman" w:hAnsi="Times New Roman"/>
          <w:color w:val="191919"/>
          <w:sz w:val="18"/>
          <w:szCs w:val="18"/>
        </w:rPr>
        <w:tab/>
        <w:t>18 hours</w:t>
      </w: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12427B" w:rsidRDefault="0012427B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7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12427B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before="6" w:after="0" w:line="252" w:lineRule="auto"/>
        <w:ind w:left="450" w:right="40" w:firstLine="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 Courses Related to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(18 hrs)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1000-2000 level Grade “C” or better</w:t>
      </w:r>
    </w:p>
    <w:p w:rsidR="009E2F44" w:rsidRDefault="009E2F44" w:rsidP="0012427B">
      <w:pPr>
        <w:widowControl w:val="0"/>
        <w:autoSpaceDE w:val="0"/>
        <w:autoSpaceDN w:val="0"/>
        <w:adjustRightInd w:val="0"/>
        <w:spacing w:before="6" w:after="0" w:line="252" w:lineRule="auto"/>
        <w:ind w:right="40"/>
        <w:jc w:val="both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940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0"/>
        <w:gridCol w:w="1034"/>
        <w:gridCol w:w="4726"/>
        <w:gridCol w:w="2910"/>
      </w:tblGrid>
      <w:tr w:rsidR="009E2F44" w:rsidRPr="007A7452" w:rsidTr="009E2F44">
        <w:trPr>
          <w:trHeight w:hRule="exact" w:val="23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2295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 w:hanging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2270</w:t>
            </w: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Choice (Select 6 hours) </w:t>
      </w:r>
      <w:r>
        <w:rPr>
          <w:rFonts w:ascii="Times New Roman" w:hAnsi="Times New Roman"/>
          <w:color w:val="191919"/>
          <w:sz w:val="18"/>
          <w:szCs w:val="18"/>
        </w:rPr>
        <w:t>Grade of “C” or Better</w:t>
      </w:r>
    </w:p>
    <w:tbl>
      <w:tblPr>
        <w:tblW w:w="9360" w:type="dxa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995"/>
        <w:gridCol w:w="5597"/>
        <w:gridCol w:w="1948"/>
      </w:tblGrid>
      <w:tr w:rsidR="009E2F44" w:rsidRPr="007A7452" w:rsidTr="009E2F44">
        <w:trPr>
          <w:trHeight w:hRule="exact" w:val="23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Study Management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 w:firstLine="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 w:hanging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Health Psychology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D05D9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4305</w:t>
      </w:r>
      <w:r>
        <w:rPr>
          <w:rFonts w:ascii="Times New Roman" w:hAnsi="Times New Roman"/>
          <w:color w:val="191919"/>
          <w:sz w:val="18"/>
          <w:szCs w:val="18"/>
        </w:rPr>
        <w:tab/>
        <w:t>Experimental Psychology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4465</w:t>
      </w:r>
      <w:r>
        <w:rPr>
          <w:rFonts w:ascii="Times New Roman" w:hAnsi="Times New Roman"/>
          <w:color w:val="191919"/>
          <w:sz w:val="18"/>
          <w:szCs w:val="18"/>
        </w:rPr>
        <w:tab/>
        <w:t>History and Systems (req.)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350"/>
          <w:tab w:val="left" w:pos="2700"/>
          <w:tab w:val="left" w:pos="9720"/>
        </w:tabs>
        <w:autoSpaceDE w:val="0"/>
        <w:autoSpaceDN w:val="0"/>
        <w:adjustRightInd w:val="0"/>
        <w:spacing w:before="9" w:after="0"/>
        <w:ind w:left="45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4499</w:t>
      </w:r>
      <w:r>
        <w:rPr>
          <w:rFonts w:ascii="Times New Roman" w:hAnsi="Times New Roman"/>
          <w:color w:val="191919"/>
          <w:sz w:val="18"/>
          <w:szCs w:val="18"/>
        </w:rPr>
        <w:tab/>
        <w:t>Psychological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 Hours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</w:t>
      </w: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before="9"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science, social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972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ind w:left="450" w:right="6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right" w:pos="9810"/>
        </w:tabs>
        <w:autoSpaceDE w:val="0"/>
        <w:autoSpaceDN w:val="0"/>
        <w:adjustRightInd w:val="0"/>
        <w:spacing w:after="0"/>
        <w:ind w:left="450" w:right="6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Hours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9E2F44" w:rsidRDefault="009E2F44">
      <w:pPr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br w:type="page"/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  <w:rPr>
          <w:rFonts w:ascii="Times New Roman" w:hAnsi="Times New Roman"/>
          <w:b/>
          <w:b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4352"/>
        <w:gridCol w:w="1553"/>
        <w:gridCol w:w="1020"/>
      </w:tblGrid>
      <w:tr w:rsidR="009E2F44" w:rsidRPr="007A7452" w:rsidTr="00D05D95">
        <w:trPr>
          <w:trHeight w:hRule="exact" w:val="66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firstLine="2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ind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33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33" w:firstLine="0"/>
              <w:rPr>
                <w:rFonts w:ascii="Times New Roman" w:hAnsi="Times New Roman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3"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(1001 - 1007)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(any courses available)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Option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2031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PHYS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 PHYS 1001K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Science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 Econ.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 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53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2203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Profession of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33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Learning and Motivation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2601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Interviewing Strategies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Statistics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D05D95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4304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Experimental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4499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Psychological Seminar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Practicum in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D05D95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4465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and Systems (Req.)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D05D95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D05D95">
        <w:trPr>
          <w:trHeight w:hRule="exact" w:val="29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3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>
      <w:r>
        <w:br w:type="page"/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7" w:after="0"/>
        <w:ind w:left="270" w:right="4146" w:hanging="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9E2F44" w:rsidRPr="009E2F44" w:rsidRDefault="009E2F44" w:rsidP="009E2F44">
      <w:pPr>
        <w:widowControl w:val="0"/>
        <w:tabs>
          <w:tab w:val="left" w:pos="3160"/>
          <w:tab w:val="right" w:pos="1026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b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Related to the Major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 w:rsidRPr="009E2F44">
        <w:rPr>
          <w:rFonts w:ascii="Times New Roman" w:hAnsi="Times New Roman"/>
          <w:b/>
          <w:color w:val="191919"/>
          <w:sz w:val="18"/>
          <w:szCs w:val="18"/>
        </w:rPr>
        <w:t xml:space="preserve">18 hours </w:t>
      </w:r>
    </w:p>
    <w:p w:rsidR="009E2F44" w:rsidRDefault="009E2F44" w:rsidP="009E2F44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270" w:right="122" w:hanging="30"/>
        <w:jc w:val="both"/>
        <w:rPr>
          <w:rFonts w:ascii="Times New Roman" w:hAnsi="Times New Roman"/>
          <w:color w:val="000000"/>
          <w:sz w:val="18"/>
          <w:szCs w:val="18"/>
        </w:rPr>
      </w:pPr>
      <w:r w:rsidRPr="0038677A">
        <w:rPr>
          <w:rFonts w:ascii="Calibri" w:hAnsi="Calibri"/>
          <w:noProof/>
          <w:lang w:eastAsia="en-US"/>
        </w:rPr>
        <w:pict>
          <v:shape id="Text Box 3295" o:spid="_x0000_s1054" type="#_x0000_t202" style="position:absolute;left:0;text-align:left;margin-left:40.85pt;margin-top:13pt;width:505.15pt;height:48.2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AJvAIAALg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" o:allowincell="f" filled="f" stroked="f">
            <v:textbox style="mso-next-textbox:#Text Box 3295" inset="0,0,0,0">
              <w:txbxContent>
                <w:tbl>
                  <w:tblPr>
                    <w:tblW w:w="99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5"/>
                    <w:gridCol w:w="1035"/>
                    <w:gridCol w:w="5177"/>
                    <w:gridCol w:w="2973"/>
                  </w:tblGrid>
                  <w:tr w:rsidR="00C06A78" w:rsidRPr="007A7452" w:rsidTr="009E2F44">
                    <w:trPr>
                      <w:trHeight w:hRule="exact" w:val="234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Sociology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2601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Urban Social Problems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2031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Anthropology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06A78" w:rsidRPr="007A7452" w:rsidTr="009E2F44">
                    <w:trPr>
                      <w:trHeight w:hRule="exact" w:val="298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hanging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PSYC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95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2203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 w:rsidP="009E2F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0"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The Profession of Psychology</w:t>
                        </w:r>
                      </w:p>
                    </w:tc>
                    <w:tc>
                      <w:tcPr>
                        <w:tcW w:w="29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06A78" w:rsidRPr="007A7452" w:rsidRDefault="00C06A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C06A78" w:rsidRDefault="00C06A78" w:rsidP="009E2F4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Grade of “C” or better 1000-2000 level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before="30" w:after="0" w:line="250" w:lineRule="auto"/>
        <w:ind w:left="270" w:right="743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 - Choices (Select 6 hours) Grade of “C” or better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Survey of 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1170"/>
          <w:tab w:val="left" w:pos="2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MDLG</w:t>
      </w:r>
      <w:r>
        <w:rPr>
          <w:rFonts w:ascii="Times New Roman" w:hAnsi="Times New Roman"/>
          <w:color w:val="191919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6" w:after="0" w:line="252" w:lineRule="auto"/>
        <w:ind w:right="40" w:firstLine="0"/>
        <w:jc w:val="both"/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 w:line="250" w:lineRule="auto"/>
        <w:ind w:left="270" w:right="728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4454</w:t>
      </w:r>
      <w:r>
        <w:rPr>
          <w:rFonts w:ascii="Times New Roman" w:hAnsi="Times New Roman"/>
          <w:color w:val="191919"/>
          <w:sz w:val="18"/>
          <w:szCs w:val="18"/>
        </w:rPr>
        <w:tab/>
        <w:t>Sociology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tabs>
          <w:tab w:val="left" w:pos="2080"/>
          <w:tab w:val="left" w:pos="3160"/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3321</w:t>
      </w:r>
      <w:r>
        <w:rPr>
          <w:rFonts w:ascii="Times New Roman" w:hAnsi="Times New Roman"/>
          <w:color w:val="191919"/>
          <w:sz w:val="18"/>
          <w:szCs w:val="18"/>
        </w:rPr>
        <w:tab/>
        <w:t>Population Problems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 (3000-4000 Level)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12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 social work,</w:t>
      </w: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allied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1008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9E2F44" w:rsidRDefault="009E2F44" w:rsidP="009E2F44">
      <w:pPr>
        <w:widowControl w:val="0"/>
        <w:tabs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80" w:after="0"/>
        <w:ind w:left="27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55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(Minimum)</w:t>
      </w:r>
    </w:p>
    <w:p w:rsidR="009E2F44" w:rsidRDefault="009E2F44" w:rsidP="009E2F4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9E2F44" w:rsidRDefault="009E2F44" w:rsidP="009E2F44">
      <w:pPr>
        <w:widowControl w:val="0"/>
        <w:tabs>
          <w:tab w:val="left" w:pos="7020"/>
          <w:tab w:val="left" w:pos="864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30"/>
        <w:gridCol w:w="4402"/>
        <w:gridCol w:w="1753"/>
        <w:gridCol w:w="850"/>
      </w:tblGrid>
      <w:tr w:rsidR="009E2F44" w:rsidRPr="007A7452" w:rsidTr="009E2F44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86" w:firstLine="3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Biological Sciences*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5" w:right="68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65" w:firstLine="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26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65" w:right="596" w:firstLine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9E2F44" w:rsidRDefault="009E2F44" w:rsidP="009E2F44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</w:p>
    <w:p w:rsidR="009E2F44" w:rsidRDefault="009E2F44" w:rsidP="009E2F44">
      <w:pPr>
        <w:widowControl w:val="0"/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10467" w:type="dxa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0"/>
        <w:gridCol w:w="882"/>
        <w:gridCol w:w="198"/>
        <w:gridCol w:w="610"/>
        <w:gridCol w:w="463"/>
        <w:gridCol w:w="3387"/>
        <w:gridCol w:w="1300"/>
        <w:gridCol w:w="1170"/>
        <w:gridCol w:w="456"/>
        <w:gridCol w:w="1090"/>
        <w:gridCol w:w="460"/>
        <w:gridCol w:w="301"/>
      </w:tblGrid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7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" w:after="0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198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in the Social 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68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686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34"/>
        </w:trPr>
        <w:tc>
          <w:tcPr>
            <w:tcW w:w="846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6930"/>
              </w:tabs>
              <w:autoSpaceDE w:val="0"/>
              <w:autoSpaceDN w:val="0"/>
              <w:adjustRightInd w:val="0"/>
              <w:spacing w:before="6" w:after="0"/>
              <w:ind w:left="9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(1001 - 1007) (any course available)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Problems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21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Pol. Sci.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right="33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Before w:val="1"/>
          <w:gridAfter w:val="2"/>
          <w:wBefore w:w="150" w:type="dxa"/>
          <w:wAfter w:w="761" w:type="dxa"/>
          <w:trHeight w:hRule="exact" w:val="511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II/Area D-Science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5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95" w:right="596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6" w:after="0"/>
              <w:ind w:left="174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9E2F44" w:rsidRPr="007A7452" w:rsidTr="009E2F44">
        <w:trPr>
          <w:trHeight w:hRule="exact" w:val="431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firstLine="60"/>
              <w:rPr>
                <w:rFonts w:ascii="Times New Roman" w:hAnsi="Times New Roman"/>
                <w:sz w:val="20"/>
                <w:szCs w:val="20"/>
              </w:rPr>
            </w:pPr>
          </w:p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4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Stats.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3317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Culture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3329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Community Mental Health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Population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Family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Black Church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32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before="96" w:after="0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8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52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180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3371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Juvenile Delinquency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0" w:right="109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3360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4464</w:t>
            </w: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 w:firstLine="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Psychology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14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left="490" w:hanging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9E2F44" w:rsidRPr="007A7452" w:rsidTr="009E2F44">
        <w:trPr>
          <w:gridAfter w:val="1"/>
          <w:wAfter w:w="301" w:type="dxa"/>
          <w:trHeight w:hRule="exact" w:val="296"/>
        </w:trPr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/>
              <w:ind w:firstLine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90" w:right="1008" w:hanging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2F44" w:rsidRPr="007A7452" w:rsidRDefault="009E2F44" w:rsidP="009E2F4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061D9" w:rsidRDefault="001061D9" w:rsidP="001061D9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</w:p>
    <w:p w:rsidR="001061D9" w:rsidRDefault="001061D9" w:rsidP="00B11F35">
      <w:pPr>
        <w:widowControl w:val="0"/>
        <w:autoSpaceDE w:val="0"/>
        <w:autoSpaceDN w:val="0"/>
        <w:adjustRightInd w:val="0"/>
        <w:spacing w:before="6" w:after="0" w:line="252" w:lineRule="auto"/>
        <w:ind w:left="270" w:right="40" w:firstLine="0"/>
        <w:jc w:val="both"/>
      </w:pPr>
      <w:r>
        <w:rPr>
          <w:noProof/>
        </w:rPr>
        <w:drawing>
          <wp:inline distT="0" distB="0" distL="0" distR="0">
            <wp:extent cx="6411257" cy="5508172"/>
            <wp:effectExtent l="19050" t="0" r="8593" b="0"/>
            <wp:docPr id="1" name="Picture 0" descr="part2Behavio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Behaviour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673" cy="5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D9" w:rsidSect="008014C5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432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288" w:rsidRDefault="00235288" w:rsidP="008014C5">
      <w:pPr>
        <w:spacing w:after="0"/>
      </w:pPr>
      <w:r>
        <w:separator/>
      </w:r>
    </w:p>
  </w:endnote>
  <w:endnote w:type="continuationSeparator" w:id="0">
    <w:p w:rsidR="00235288" w:rsidRDefault="00235288" w:rsidP="008014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C06A78" w:rsidP="008014C5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left:0;text-align:left;margin-left:530.8pt;margin-top:-23.55pt;width:31.25pt;height:34.15pt;z-index:251661312">
          <v:textbox inset="0,0,0,0">
            <w:txbxContent>
              <w:p w:rsidR="00C06A78" w:rsidRPr="008014C5" w:rsidRDefault="00C06A78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B11F35">
                  <w:rPr>
                    <w:rFonts w:ascii="Impact" w:hAnsi="Impact"/>
                    <w:noProof/>
                    <w:sz w:val="40"/>
                    <w:szCs w:val="40"/>
                  </w:rPr>
                  <w:t>28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Pr="008014C5">
      <w:rPr>
        <w:rFonts w:ascii="Times New Roman" w:hAnsi="Times New Roman" w:cs="Times New Roman"/>
      </w:rPr>
      <w:t>2011-2012 U</w:t>
    </w:r>
    <w:r w:rsidRPr="008014C5">
      <w:rPr>
        <w:rFonts w:ascii="Times New Roman" w:hAnsi="Times New Roman" w:cs="Times New Roman"/>
        <w:sz w:val="18"/>
        <w:szCs w:val="18"/>
      </w:rPr>
      <w:t xml:space="preserve">NDERGRADUATE </w:t>
    </w:r>
    <w:r w:rsidRPr="008014C5">
      <w:rPr>
        <w:rFonts w:ascii="Times New Roman" w:hAnsi="Times New Roman" w:cs="Times New Roman"/>
      </w:rPr>
      <w:t>C</w:t>
    </w:r>
    <w:r w:rsidRPr="008014C5">
      <w:rPr>
        <w:rFonts w:ascii="Times New Roman" w:hAnsi="Times New Roman" w:cs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Pr="008014C5" w:rsidRDefault="00C06A78" w:rsidP="008014C5">
    <w:pPr>
      <w:pStyle w:val="Footer"/>
      <w:jc w:val="center"/>
      <w:rPr>
        <w:sz w:val="18"/>
        <w:szCs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-36.4pt;margin-top:-22.65pt;width:34pt;height:34.15pt;z-index:251659264" stroked="f">
          <v:textbox inset="0,0">
            <w:txbxContent>
              <w:p w:rsidR="00C06A78" w:rsidRPr="008014C5" w:rsidRDefault="00C06A78" w:rsidP="008014C5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B11F35">
                  <w:rPr>
                    <w:rFonts w:ascii="Impact" w:hAnsi="Impact"/>
                    <w:noProof/>
                    <w:sz w:val="40"/>
                    <w:szCs w:val="40"/>
                  </w:rPr>
                  <w:t>27</w:t>
                </w:r>
                <w:r w:rsidRPr="008014C5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Pr="008014C5">
      <w:t>2011-2012 U</w:t>
    </w:r>
    <w:r w:rsidRPr="008014C5">
      <w:rPr>
        <w:sz w:val="18"/>
        <w:szCs w:val="18"/>
      </w:rPr>
      <w:t xml:space="preserve">NDERGRADUATE </w:t>
    </w:r>
    <w:r w:rsidRPr="008014C5">
      <w:t>C</w:t>
    </w:r>
    <w:r w:rsidRPr="008014C5">
      <w:rPr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288" w:rsidRDefault="00235288" w:rsidP="008014C5">
      <w:pPr>
        <w:spacing w:after="0"/>
      </w:pPr>
      <w:r>
        <w:separator/>
      </w:r>
    </w:p>
  </w:footnote>
  <w:footnote w:type="continuationSeparator" w:id="0">
    <w:p w:rsidR="00235288" w:rsidRDefault="00235288" w:rsidP="008014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C06A78">
    <w:pPr>
      <w:pStyle w:val="Header"/>
    </w:pPr>
    <w:r>
      <w:rPr>
        <w:noProof/>
      </w:rPr>
      <w:pict>
        <v:group id="_x0000_s2082" style="position:absolute;left:0;text-align:left;margin-left:427.35pt;margin-top:-38.95pt;width:156.15pt;height:795.8pt;z-index:251660288" coordorigin="873,-59" coordsize="3123,15916">
          <v:rect id="_x0000_s2083" style="position:absolute;left:2911;top:2420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83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84" style="position:absolute;left:873;top:-59;width:3123;height:15916" coordorigin="1352,-59" coordsize="3123,15916">
            <v:group id="_x0000_s2085" style="position:absolute;left:3395;top:-59;width:1080;height:15916" coordorigin="7514,7" coordsize="1080,15916">
              <v:rect id="_x0000_s208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86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Business                     Education           Sciences &amp;                Graduate              Course                     Personnel &amp;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Health                       School                   Descriptions            Index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87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8" type="#_x0000_t32" style="position:absolute;left:7514;top:4229;width:1051;height:0" o:connectortype="straight" strokeweight="2pt"/>
                <v:shape id="_x0000_s2089" type="#_x0000_t32" style="position:absolute;left:7514;top:2465;width:1051;height:0" o:connectortype="straight" strokeweight="2pt"/>
                <v:shape id="Freeform 2758" o:spid="_x0000_s209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9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92" type="#_x0000_t32" style="position:absolute;left:7514;top:6063;width:1051;height:0" o:connectortype="straight" strokeweight="2pt"/>
                <v:shape id="_x0000_s2093" type="#_x0000_t32" style="position:absolute;left:7514;top:7843;width:1051;height:0" o:connectortype="straight" strokeweight="2pt"/>
                <v:shape id="_x0000_s2094" type="#_x0000_t32" style="position:absolute;left:7514;top:9720;width:1051;height:0" o:connectortype="straight" strokeweight="2pt"/>
                <v:shape id="_x0000_s2095" type="#_x0000_t32" style="position:absolute;left:7514;top:11538;width:1051;height:0" o:connectortype="straight" strokeweight="2pt"/>
                <v:shape id="_x0000_s2096" type="#_x0000_t32" style="position:absolute;left:7514;top:13338;width:1051;height:0" o:connectortype="straight" strokeweight="2pt"/>
              </v:group>
            </v:group>
            <v:rect id="_x0000_s2097" style="position:absolute;left:1352;top:296;width:2360;height:441" fillcolor="white [3212]" strokecolor="#d8d8d8 [2732]" strokeweight="3pt">
              <v:shadow on="t" type="perspective" color="#622423 [1605]" opacity=".5" offset="1pt" offset2="-1pt"/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78" w:rsidRDefault="00C06A78">
    <w:pPr>
      <w:pStyle w:val="Header"/>
    </w:pPr>
    <w:r>
      <w:rPr>
        <w:noProof/>
      </w:rPr>
      <w:pict>
        <v:group id="_x0000_s2065" style="position:absolute;left:0;text-align:left;margin-left:-57.6pt;margin-top:-36pt;width:178.85pt;height:795.8pt;z-index:251658240" coordorigin="1642" coordsize="3577,15916">
          <v:rect id="_x0000_s2066" style="position:absolute;left:166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6" inset="0,0,0,0">
              <w:txbxContent>
                <w:p w:rsidR="00C06A78" w:rsidRDefault="00C06A78" w:rsidP="008014C5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C06A78" w:rsidRPr="00E963F1" w:rsidRDefault="00C06A78" w:rsidP="008014C5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7" style="position:absolute;left:1642;width:3577;height:15916" coordorigin="1589" coordsize="3577,15916">
            <v:group id="_x0000_s2068" style="position:absolute;left:1589;width:1104;height:15916" coordorigin="5929,3" coordsize="1104,15916">
              <v:rect id="_x0000_s2069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9" inset="0,0,0,0">
                  <w:txbxContent>
                    <w:p w:rsidR="00C06A78" w:rsidRDefault="00C06A78" w:rsidP="008014C5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Education                  Business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Arts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C06A78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Humanities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</w:p>
                    <w:p w:rsidR="00C06A78" w:rsidRPr="00E963F1" w:rsidRDefault="00C06A78" w:rsidP="008014C5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0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1" type="#_x0000_t32" style="position:absolute;left:3889;top:4172;width:1051;height:0" o:connectortype="straight" strokeweight="2pt"/>
                <v:shape id="_x0000_s2072" type="#_x0000_t32" style="position:absolute;left:3889;top:2408;width:1051;height:0" o:connectortype="straight" strokeweight="2pt"/>
                <v:shape id="Freeform 2758" o:spid="_x0000_s2073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4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5" type="#_x0000_t32" style="position:absolute;left:3889;top:6006;width:1051;height:0" o:connectortype="straight" strokeweight="2pt"/>
                <v:shape id="_x0000_s2076" type="#_x0000_t32" style="position:absolute;left:3889;top:7786;width:1051;height:0" o:connectortype="straight" strokeweight="2pt"/>
                <v:shape id="_x0000_s2077" type="#_x0000_t32" style="position:absolute;left:3889;top:9663;width:1051;height:0" o:connectortype="straight" strokeweight="2pt"/>
                <v:shape id="_x0000_s2078" type="#_x0000_t32" style="position:absolute;left:3889;top:11481;width:1051;height:0" o:connectortype="straight" strokeweight="2pt"/>
                <v:shape id="_x0000_s2079" type="#_x0000_t32" style="position:absolute;left:3889;top:13281;width:1051;height:0" o:connectortype="straight" strokeweight="2pt"/>
              </v:group>
            </v:group>
            <v:rect id="_x0000_s2080" style="position:absolute;left:2342;top:375;width:2824;height:421" fillcolor="white [3201]" strokecolor="#bfbfbf [2412]" strokeweight="2.5pt">
              <v:shadow color="#868686"/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3879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645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CE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4A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3A0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2EE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BC3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D43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2C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83B36"/>
    <w:multiLevelType w:val="hybridMultilevel"/>
    <w:tmpl w:val="FFB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B3F65"/>
    <w:multiLevelType w:val="hybridMultilevel"/>
    <w:tmpl w:val="8D58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0A1033"/>
    <w:multiLevelType w:val="hybridMultilevel"/>
    <w:tmpl w:val="4206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862A42"/>
    <w:multiLevelType w:val="hybridMultilevel"/>
    <w:tmpl w:val="F26CA3F6"/>
    <w:lvl w:ilvl="0" w:tplc="625C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52D6E"/>
    <w:multiLevelType w:val="hybridMultilevel"/>
    <w:tmpl w:val="377A94B0"/>
    <w:lvl w:ilvl="0" w:tplc="0409000F">
      <w:start w:val="1"/>
      <w:numFmt w:val="decimal"/>
      <w:lvlText w:val="%1."/>
      <w:lvlJc w:val="left"/>
      <w:pPr>
        <w:ind w:left="1706" w:hanging="360"/>
      </w:p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5">
    <w:nsid w:val="204F2AED"/>
    <w:multiLevelType w:val="hybridMultilevel"/>
    <w:tmpl w:val="E5AA5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85A03"/>
    <w:multiLevelType w:val="hybridMultilevel"/>
    <w:tmpl w:val="CFD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672F4"/>
    <w:multiLevelType w:val="hybridMultilevel"/>
    <w:tmpl w:val="AF8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55AB4"/>
    <w:multiLevelType w:val="hybridMultilevel"/>
    <w:tmpl w:val="9AFE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0E474B"/>
    <w:multiLevelType w:val="hybridMultilevel"/>
    <w:tmpl w:val="B1EC4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F6A0186"/>
    <w:multiLevelType w:val="hybridMultilevel"/>
    <w:tmpl w:val="A4002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B012FB"/>
    <w:multiLevelType w:val="hybridMultilevel"/>
    <w:tmpl w:val="CD08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6"/>
  </w:num>
  <w:num w:numId="14">
    <w:abstractNumId w:val="20"/>
  </w:num>
  <w:num w:numId="15">
    <w:abstractNumId w:val="15"/>
  </w:num>
  <w:num w:numId="16">
    <w:abstractNumId w:val="22"/>
  </w:num>
  <w:num w:numId="17">
    <w:abstractNumId w:val="19"/>
  </w:num>
  <w:num w:numId="18">
    <w:abstractNumId w:val="21"/>
  </w:num>
  <w:num w:numId="19">
    <w:abstractNumId w:val="14"/>
  </w:num>
  <w:num w:numId="20">
    <w:abstractNumId w:val="10"/>
  </w:num>
  <w:num w:numId="21">
    <w:abstractNumId w:val="18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mirrorMargins/>
  <w:proofState w:spelling="clean" w:grammar="clean"/>
  <w:defaultTabStop w:val="720"/>
  <w:evenAndOddHeaders/>
  <w:characterSpacingControl w:val="doNotCompress"/>
  <w:hdrShapeDefaults>
    <o:shapedefaults v:ext="edit" spidmax="3074"/>
    <o:shapelayout v:ext="edit">
      <o:idmap v:ext="edit" data="2"/>
      <o:rules v:ext="edit">
        <o:r id="V:Rule8" type="connector" idref="#_x0000_s2071"/>
        <o:r id="V:Rule9" type="connector" idref="#_x0000_s2072"/>
        <o:r id="V:Rule10" type="connector" idref="#_x0000_s2079"/>
        <o:r id="V:Rule11" type="connector" idref="#_x0000_s2077"/>
        <o:r id="V:Rule12" type="connector" idref="#_x0000_s2078"/>
        <o:r id="V:Rule13" type="connector" idref="#_x0000_s2076"/>
        <o:r id="V:Rule14" type="connector" idref="#_x0000_s2075"/>
        <o:r id="V:Rule15" type="connector" idref="#_x0000_s2089"/>
        <o:r id="V:Rule16" type="connector" idref="#_x0000_s2092"/>
        <o:r id="V:Rule17" type="connector" idref="#_x0000_s2094"/>
        <o:r id="V:Rule18" type="connector" idref="#_x0000_s2093"/>
        <o:r id="V:Rule19" type="connector" idref="#_x0000_s2095"/>
        <o:r id="V:Rule20" type="connector" idref="#_x0000_s2096"/>
        <o:r id="V:Rule21" type="connector" idref="#_x0000_s208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014"/>
    <w:rsid w:val="001061D9"/>
    <w:rsid w:val="0012427B"/>
    <w:rsid w:val="00235288"/>
    <w:rsid w:val="002520D6"/>
    <w:rsid w:val="003F1BD3"/>
    <w:rsid w:val="006F2981"/>
    <w:rsid w:val="008014C5"/>
    <w:rsid w:val="00946B9C"/>
    <w:rsid w:val="00962810"/>
    <w:rsid w:val="009E2F44"/>
    <w:rsid w:val="00A4282F"/>
    <w:rsid w:val="00A94014"/>
    <w:rsid w:val="00B11F35"/>
    <w:rsid w:val="00B15597"/>
    <w:rsid w:val="00C06A78"/>
    <w:rsid w:val="00C377F0"/>
    <w:rsid w:val="00D05D31"/>
    <w:rsid w:val="00D05D95"/>
    <w:rsid w:val="00DC772D"/>
    <w:rsid w:val="00DF1FC2"/>
    <w:rsid w:val="00EB1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4C5"/>
  </w:style>
  <w:style w:type="paragraph" w:styleId="Footer">
    <w:name w:val="footer"/>
    <w:basedOn w:val="Normal"/>
    <w:link w:val="FooterChar"/>
    <w:uiPriority w:val="99"/>
    <w:semiHidden/>
    <w:unhideWhenUsed/>
    <w:rsid w:val="008014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C5"/>
  </w:style>
  <w:style w:type="paragraph" w:styleId="BalloonText">
    <w:name w:val="Balloon Text"/>
    <w:basedOn w:val="Normal"/>
    <w:link w:val="BalloonTextChar"/>
    <w:uiPriority w:val="99"/>
    <w:semiHidden/>
    <w:unhideWhenUsed/>
    <w:rsid w:val="008014C5"/>
    <w:pPr>
      <w:spacing w:after="0"/>
      <w:ind w:firstLine="0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C5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014C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01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27</Pages>
  <Words>8967</Words>
  <Characters>51113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11</cp:revision>
  <dcterms:created xsi:type="dcterms:W3CDTF">2011-06-07T21:04:00Z</dcterms:created>
  <dcterms:modified xsi:type="dcterms:W3CDTF">2011-06-08T01:01:00Z</dcterms:modified>
</cp:coreProperties>
</file>