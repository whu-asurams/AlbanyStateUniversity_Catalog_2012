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EF" w:rsidRDefault="001660C8" w:rsidP="00077BEF">
      <w:pPr>
        <w:widowControl w:val="0"/>
        <w:autoSpaceDE w:val="0"/>
        <w:autoSpaceDN w:val="0"/>
        <w:adjustRightInd w:val="0"/>
        <w:spacing w:before="56" w:after="0" w:line="240" w:lineRule="auto"/>
        <w:ind w:left="417"/>
        <w:rPr>
          <w:rFonts w:ascii="Century Gothic" w:hAnsi="Century Gothic" w:cs="Century Gothic"/>
          <w:color w:val="000000"/>
          <w:sz w:val="16"/>
          <w:szCs w:val="16"/>
        </w:rPr>
      </w:pPr>
      <w:r w:rsidRPr="001660C8">
        <w:rPr>
          <w:rFonts w:ascii="Century Gothic" w:hAnsi="Century Gothic" w:cs="Century Gothic"/>
          <w:noProof/>
          <w:color w:val="000000"/>
          <w:sz w:val="20"/>
          <w:szCs w:val="20"/>
          <w:lang w:eastAsia="zh-CN"/>
        </w:rPr>
        <w:pict>
          <v:group id="_x0000_s1788" style="position:absolute;left:0;text-align:left;margin-left:-58pt;margin-top:-21.75pt;width:191pt;height:795.85pt;z-index:-251566080" coordorigin="-720,-62" coordsize="3820,15917">
            <v:group id="_x0000_s1789" style="position:absolute;left:-720;top:-62;width:3820;height:15917" coordorigin="-720,-62" coordsize="3820,15839">
              <v:rect id="_x0000_s1790" style="position:absolute;top:-62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474747" stroked="f">
                <v:path arrowok="t"/>
              </v:rect>
              <v:rect id="Rectangle 2702" o:spid="_x0000_s1791" style="position:absolute;top:4232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792" style="position:absolute;top:2426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793" style="position:absolute;left:760;top:331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794" style="position:absolute;left:740;top:31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795" style="position:absolute;top:24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796" style="position:absolute;top:42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797" style="position:absolute;left:-720;top:6042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798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799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800" style="position:absolute;left:-696;top:7842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801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802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803" style="position:absolute;left:-687;top:9642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804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805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806" style="position:absolute;left:-705;top:11442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807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808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809" style="position:absolute;left:-696;top:13242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810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811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812" style="position:absolute;left:1039;top:15042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813" style="position:absolute;top:15042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814" style="position:absolute;left:400;top:14802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815" style="position:absolute;left:380;top:14782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99" o:spid="_x0000_s1816" type="#_x0000_t202" style="position:absolute;left:377;top:13537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Text Box 2699" inset="0,0,0,0">
                <w:txbxContent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817" type="#_x0000_t202" style="position:absolute;left:377;top:8243;width:720;height:110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Text Box 2698" inset="0,0,0,0">
                <w:txbxContent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818" type="#_x0000_t202" style="position:absolute;left:397;top:11806;width:480;height:121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Text Box 2697" inset="0,0,0,0">
                <w:txbxContent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819" type="#_x0000_t202" style="position:absolute;left:397;top:10116;width:480;height:98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Text Box 2696" inset="0,0,0,0">
                <w:txbxContent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820" type="#_x0000_t202" style="position:absolute;left:417;top:6480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Text Box 2695" inset="0,0,0,0">
                <w:txbxContent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821" type="#_x0000_t202" style="position:absolute;left:417;top:4760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;mso-next-textbox:#Text Box 2694" inset="0,0,0,0">
                <w:txbxContent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822" type="#_x0000_t202" style="position:absolute;left:170;top:2509;width:707;height:17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;mso-next-textbox:#Text Box 2693" inset="0,0,0,0">
                <w:txbxContent>
                  <w:p w:rsidR="005622C5" w:rsidRPr="008A161B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823" type="#_x0000_t202" style="position:absolute;left:400;top:591;width:477;height:16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Text Box 2692" inset="0,0,0,0">
                <w:txbxContent>
                  <w:p w:rsidR="005622C5" w:rsidRPr="008A161B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</v:group>
        </w:pict>
      </w:r>
      <w:r w:rsidR="00077BEF">
        <w:rPr>
          <w:rFonts w:ascii="Century Gothic" w:hAnsi="Century Gothic" w:cs="Century Gothic"/>
          <w:b/>
          <w:bCs/>
          <w:color w:val="191919"/>
          <w:sz w:val="16"/>
          <w:szCs w:val="16"/>
        </w:rPr>
        <w:t>Academic Support Services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Century Gothic" w:hAnsi="Century Gothic" w:cs="Century Gothic"/>
          <w:color w:val="000000"/>
          <w:sz w:val="19"/>
          <w:szCs w:val="19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94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noProof/>
          <w:color w:val="000000"/>
          <w:sz w:val="20"/>
          <w:szCs w:val="20"/>
          <w:lang w:eastAsia="zh-CN"/>
        </w:rPr>
        <w:drawing>
          <wp:inline distT="0" distB="0" distL="0" distR="0">
            <wp:extent cx="6410325" cy="274320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9" w:after="0" w:line="1383" w:lineRule="exact"/>
        <w:ind w:left="1282" w:right="408"/>
        <w:jc w:val="center"/>
        <w:rPr>
          <w:rFonts w:ascii="Times New Roman" w:hAnsi="Times New Roman"/>
          <w:color w:val="000000"/>
          <w:sz w:val="96"/>
          <w:szCs w:val="96"/>
        </w:rPr>
      </w:pPr>
      <w:r>
        <w:rPr>
          <w:rFonts w:ascii="Times New Roman" w:hAnsi="Times New Roman"/>
          <w:color w:val="191919"/>
          <w:spacing w:val="-25"/>
          <w:position w:val="-9"/>
          <w:sz w:val="128"/>
          <w:szCs w:val="128"/>
        </w:rPr>
        <w:t>A</w:t>
      </w:r>
      <w:r>
        <w:rPr>
          <w:rFonts w:ascii="Times New Roman" w:hAnsi="Times New Roman"/>
          <w:color w:val="191919"/>
          <w:spacing w:val="-26"/>
          <w:position w:val="-9"/>
          <w:sz w:val="96"/>
          <w:szCs w:val="96"/>
        </w:rPr>
        <w:t>CADEMI</w:t>
      </w:r>
      <w:r>
        <w:rPr>
          <w:rFonts w:ascii="Times New Roman" w:hAnsi="Times New Roman"/>
          <w:color w:val="191919"/>
          <w:position w:val="-9"/>
          <w:sz w:val="96"/>
          <w:szCs w:val="96"/>
        </w:rPr>
        <w:t>C</w:t>
      </w:r>
      <w:r>
        <w:rPr>
          <w:rFonts w:ascii="Times New Roman" w:hAnsi="Times New Roman"/>
          <w:color w:val="191919"/>
          <w:spacing w:val="-42"/>
          <w:position w:val="-9"/>
          <w:sz w:val="96"/>
          <w:szCs w:val="96"/>
        </w:rPr>
        <w:t xml:space="preserve"> </w:t>
      </w:r>
      <w:r>
        <w:rPr>
          <w:rFonts w:ascii="Times New Roman" w:hAnsi="Times New Roman"/>
          <w:color w:val="191919"/>
          <w:spacing w:val="-25"/>
          <w:position w:val="-9"/>
          <w:sz w:val="128"/>
          <w:szCs w:val="128"/>
        </w:rPr>
        <w:t>A</w:t>
      </w:r>
      <w:r>
        <w:rPr>
          <w:rFonts w:ascii="Times New Roman" w:hAnsi="Times New Roman"/>
          <w:color w:val="191919"/>
          <w:spacing w:val="-26"/>
          <w:position w:val="-9"/>
          <w:sz w:val="96"/>
          <w:szCs w:val="96"/>
        </w:rPr>
        <w:t>F</w:t>
      </w:r>
      <w:r>
        <w:rPr>
          <w:rFonts w:ascii="Times New Roman" w:hAnsi="Times New Roman"/>
          <w:color w:val="191919"/>
          <w:spacing w:val="-97"/>
          <w:position w:val="-9"/>
          <w:sz w:val="96"/>
          <w:szCs w:val="96"/>
        </w:rPr>
        <w:t>F</w:t>
      </w:r>
      <w:r>
        <w:rPr>
          <w:rFonts w:ascii="Times New Roman" w:hAnsi="Times New Roman"/>
          <w:color w:val="191919"/>
          <w:spacing w:val="-26"/>
          <w:position w:val="-9"/>
          <w:sz w:val="96"/>
          <w:szCs w:val="96"/>
        </w:rPr>
        <w:t>AIRS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1080" w:lineRule="exact"/>
        <w:ind w:left="2106" w:right="1206"/>
        <w:jc w:val="center"/>
        <w:rPr>
          <w:rFonts w:ascii="Times New Roman" w:hAnsi="Times New Roman"/>
          <w:color w:val="000000"/>
          <w:sz w:val="128"/>
          <w:szCs w:val="128"/>
        </w:rPr>
      </w:pPr>
      <w:r>
        <w:rPr>
          <w:rFonts w:ascii="Times New Roman" w:hAnsi="Times New Roman"/>
          <w:color w:val="191919"/>
          <w:spacing w:val="-26"/>
          <w:position w:val="-3"/>
          <w:sz w:val="128"/>
          <w:szCs w:val="128"/>
        </w:rPr>
        <w:t>R</w:t>
      </w:r>
      <w:r>
        <w:rPr>
          <w:rFonts w:ascii="Times New Roman" w:hAnsi="Times New Roman"/>
          <w:color w:val="191919"/>
          <w:spacing w:val="-26"/>
          <w:position w:val="-3"/>
          <w:sz w:val="96"/>
          <w:szCs w:val="96"/>
        </w:rPr>
        <w:t>EQUIREMENT</w:t>
      </w:r>
      <w:r>
        <w:rPr>
          <w:rFonts w:ascii="Times New Roman" w:hAnsi="Times New Roman"/>
          <w:color w:val="191919"/>
          <w:spacing w:val="-25"/>
          <w:position w:val="-3"/>
          <w:sz w:val="96"/>
          <w:szCs w:val="96"/>
        </w:rPr>
        <w:t>S</w:t>
      </w:r>
      <w:r>
        <w:rPr>
          <w:rFonts w:ascii="Times New Roman" w:hAnsi="Times New Roman"/>
          <w:color w:val="191919"/>
          <w:position w:val="-3"/>
          <w:sz w:val="128"/>
          <w:szCs w:val="128"/>
        </w:rPr>
        <w:t>/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5" w:after="0" w:line="176" w:lineRule="auto"/>
        <w:ind w:left="1505" w:right="631" w:firstLine="26"/>
        <w:jc w:val="center"/>
        <w:rPr>
          <w:rFonts w:ascii="Times New Roman" w:hAnsi="Times New Roman"/>
          <w:color w:val="000000"/>
          <w:sz w:val="96"/>
          <w:szCs w:val="96"/>
        </w:rPr>
      </w:pPr>
      <w:r>
        <w:rPr>
          <w:rFonts w:ascii="Times New Roman" w:hAnsi="Times New Roman"/>
          <w:color w:val="191919"/>
          <w:spacing w:val="-26"/>
          <w:sz w:val="128"/>
          <w:szCs w:val="128"/>
        </w:rPr>
        <w:t>R</w:t>
      </w:r>
      <w:r>
        <w:rPr>
          <w:rFonts w:ascii="Times New Roman" w:hAnsi="Times New Roman"/>
          <w:color w:val="191919"/>
          <w:spacing w:val="-26"/>
          <w:sz w:val="96"/>
          <w:szCs w:val="96"/>
        </w:rPr>
        <w:t>EGUL</w:t>
      </w:r>
      <w:r>
        <w:rPr>
          <w:rFonts w:ascii="Times New Roman" w:hAnsi="Times New Roman"/>
          <w:color w:val="191919"/>
          <w:spacing w:val="-132"/>
          <w:sz w:val="96"/>
          <w:szCs w:val="96"/>
        </w:rPr>
        <w:t>A</w:t>
      </w:r>
      <w:r>
        <w:rPr>
          <w:rFonts w:ascii="Times New Roman" w:hAnsi="Times New Roman"/>
          <w:color w:val="191919"/>
          <w:spacing w:val="-26"/>
          <w:sz w:val="96"/>
          <w:szCs w:val="96"/>
        </w:rPr>
        <w:t>TION</w:t>
      </w:r>
      <w:r>
        <w:rPr>
          <w:rFonts w:ascii="Times New Roman" w:hAnsi="Times New Roman"/>
          <w:color w:val="191919"/>
          <w:sz w:val="96"/>
          <w:szCs w:val="96"/>
        </w:rPr>
        <w:t>S</w:t>
      </w:r>
      <w:r>
        <w:rPr>
          <w:rFonts w:ascii="Times New Roman" w:hAnsi="Times New Roman"/>
          <w:color w:val="191919"/>
          <w:spacing w:val="29"/>
          <w:sz w:val="96"/>
          <w:szCs w:val="96"/>
        </w:rPr>
        <w:t xml:space="preserve"> </w:t>
      </w:r>
      <w:r>
        <w:rPr>
          <w:rFonts w:ascii="Times New Roman" w:hAnsi="Times New Roman"/>
          <w:color w:val="191919"/>
          <w:sz w:val="128"/>
          <w:szCs w:val="128"/>
        </w:rPr>
        <w:t xml:space="preserve">&amp; </w:t>
      </w:r>
      <w:r>
        <w:rPr>
          <w:rFonts w:ascii="Times New Roman" w:hAnsi="Times New Roman"/>
          <w:color w:val="191919"/>
          <w:spacing w:val="-25"/>
          <w:sz w:val="128"/>
          <w:szCs w:val="128"/>
        </w:rPr>
        <w:t>S</w:t>
      </w:r>
      <w:r>
        <w:rPr>
          <w:rFonts w:ascii="Times New Roman" w:hAnsi="Times New Roman"/>
          <w:color w:val="191919"/>
          <w:spacing w:val="-26"/>
          <w:sz w:val="96"/>
          <w:szCs w:val="96"/>
        </w:rPr>
        <w:t>UPPO</w:t>
      </w:r>
      <w:r>
        <w:rPr>
          <w:rFonts w:ascii="Times New Roman" w:hAnsi="Times New Roman"/>
          <w:color w:val="191919"/>
          <w:spacing w:val="-83"/>
          <w:sz w:val="96"/>
          <w:szCs w:val="96"/>
        </w:rPr>
        <w:t>R</w:t>
      </w:r>
      <w:r>
        <w:rPr>
          <w:rFonts w:ascii="Times New Roman" w:hAnsi="Times New Roman"/>
          <w:color w:val="191919"/>
          <w:sz w:val="96"/>
          <w:szCs w:val="96"/>
        </w:rPr>
        <w:t>T</w:t>
      </w:r>
      <w:r>
        <w:rPr>
          <w:rFonts w:ascii="Times New Roman" w:hAnsi="Times New Roman"/>
          <w:color w:val="191919"/>
          <w:spacing w:val="12"/>
          <w:sz w:val="96"/>
          <w:szCs w:val="96"/>
        </w:rPr>
        <w:t xml:space="preserve"> </w:t>
      </w:r>
      <w:r>
        <w:rPr>
          <w:rFonts w:ascii="Times New Roman" w:hAnsi="Times New Roman"/>
          <w:color w:val="191919"/>
          <w:spacing w:val="-25"/>
          <w:sz w:val="128"/>
          <w:szCs w:val="128"/>
        </w:rPr>
        <w:t>S</w:t>
      </w:r>
      <w:r>
        <w:rPr>
          <w:rFonts w:ascii="Times New Roman" w:hAnsi="Times New Roman"/>
          <w:color w:val="191919"/>
          <w:spacing w:val="-26"/>
          <w:sz w:val="96"/>
          <w:szCs w:val="96"/>
        </w:rPr>
        <w:t>E</w:t>
      </w:r>
      <w:r>
        <w:rPr>
          <w:rFonts w:ascii="Times New Roman" w:hAnsi="Times New Roman"/>
          <w:color w:val="191919"/>
          <w:spacing w:val="-103"/>
          <w:sz w:val="96"/>
          <w:szCs w:val="96"/>
        </w:rPr>
        <w:t>R</w:t>
      </w:r>
      <w:r>
        <w:rPr>
          <w:rFonts w:ascii="Times New Roman" w:hAnsi="Times New Roman"/>
          <w:color w:val="191919"/>
          <w:spacing w:val="-26"/>
          <w:sz w:val="96"/>
          <w:szCs w:val="96"/>
        </w:rPr>
        <w:t>VICES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077BEF" w:rsidRDefault="001660C8" w:rsidP="00077BEF">
      <w:pPr>
        <w:widowControl w:val="0"/>
        <w:autoSpaceDE w:val="0"/>
        <w:autoSpaceDN w:val="0"/>
        <w:adjustRightInd w:val="0"/>
        <w:spacing w:before="1" w:after="0" w:line="240" w:lineRule="auto"/>
        <w:ind w:left="1020"/>
        <w:rPr>
          <w:rFonts w:ascii="Times New Roman" w:hAnsi="Times New Roman"/>
          <w:color w:val="000000"/>
          <w:sz w:val="27"/>
          <w:szCs w:val="27"/>
        </w:rPr>
      </w:pPr>
      <w:r w:rsidRPr="001660C8">
        <w:rPr>
          <w:noProof/>
        </w:rPr>
        <w:pict>
          <v:polyline id="Freeform 1610" o:spid="_x0000_s1054" style="position:absolute;left:0;text-align:lef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1.95pt,24.1pt,575.95pt,24.1pt" coordsize="100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" o:allowincell="f" filled="f" strokecolor="#191919" strokeweight=".04408mm">
            <v:path arrowok="t" o:connecttype="custom" o:connectlocs="0,0;6400800,0" o:connectangles="0,0"/>
            <w10:wrap anchorx="page"/>
          </v:polyline>
        </w:pict>
      </w:r>
      <w:r w:rsidR="00077BEF">
        <w:rPr>
          <w:rFonts w:ascii="Times New Roman" w:hAnsi="Times New Roman"/>
          <w:b/>
          <w:bCs/>
          <w:color w:val="191919"/>
          <w:sz w:val="36"/>
          <w:szCs w:val="36"/>
        </w:rPr>
        <w:t>C</w:t>
      </w:r>
      <w:r w:rsidR="00077BEF">
        <w:rPr>
          <w:rFonts w:ascii="Times New Roman" w:hAnsi="Times New Roman"/>
          <w:b/>
          <w:bCs/>
          <w:color w:val="191919"/>
          <w:sz w:val="27"/>
          <w:szCs w:val="27"/>
        </w:rPr>
        <w:t>ONTENTS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imes New Roman" w:hAnsi="Times New Roman"/>
          <w:color w:val="000000"/>
          <w:sz w:val="14"/>
          <w:szCs w:val="14"/>
        </w:rPr>
        <w:sectPr w:rsidR="00077BEF">
          <w:pgSz w:w="12240" w:h="15840"/>
          <w:pgMar w:top="420" w:right="600" w:bottom="280" w:left="420" w:header="720" w:footer="720" w:gutter="0"/>
          <w:cols w:space="720" w:equalWidth="0">
            <w:col w:w="11220"/>
          </w:cols>
          <w:noEndnote/>
        </w:sect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before="31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lastRenderedPageBreak/>
        <w:t>Academic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Advisement </w:t>
      </w:r>
      <w:r>
        <w:rPr>
          <w:rFonts w:ascii="Times New Roman" w:hAnsi="Times New Roman"/>
          <w:color w:val="191919"/>
          <w:spacing w:val="34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.49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Grading System</w:t>
      </w:r>
      <w:r>
        <w:rPr>
          <w:rFonts w:ascii="Times New Roman" w:hAnsi="Times New Roman"/>
          <w:color w:val="191919"/>
          <w:spacing w:val="10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 . . .49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Graduation/Degree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Audit </w:t>
      </w:r>
      <w:r>
        <w:rPr>
          <w:rFonts w:ascii="Times New Roman" w:hAnsi="Times New Roman"/>
          <w:color w:val="191919"/>
          <w:spacing w:val="2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.50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Honors and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pacing w:val="-16"/>
          <w:sz w:val="17"/>
          <w:szCs w:val="17"/>
        </w:rPr>
        <w:t>A</w:t>
      </w:r>
      <w:r>
        <w:rPr>
          <w:rFonts w:ascii="Times New Roman" w:hAnsi="Times New Roman"/>
          <w:color w:val="191919"/>
          <w:sz w:val="17"/>
          <w:szCs w:val="17"/>
        </w:rPr>
        <w:t>wards</w:t>
      </w:r>
      <w:r>
        <w:rPr>
          <w:rFonts w:ascii="Times New Roman" w:hAnsi="Times New Roman"/>
          <w:color w:val="191919"/>
          <w:spacing w:val="31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.50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Academic Standing</w:t>
      </w:r>
      <w:r>
        <w:rPr>
          <w:rFonts w:ascii="Times New Roman" w:hAnsi="Times New Roman"/>
          <w:color w:val="191919"/>
          <w:spacing w:val="30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.50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Academic Probation/Suspension . . . . . . . . . . . . . . . . . . . . . . . . . . .51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Residence Classification</w:t>
      </w:r>
      <w:r>
        <w:rPr>
          <w:rFonts w:ascii="Times New Roman" w:hAnsi="Times New Roman"/>
          <w:color w:val="191919"/>
          <w:spacing w:val="30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.51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Legal Residency Requirements</w:t>
      </w:r>
      <w:r>
        <w:rPr>
          <w:rFonts w:ascii="Times New Roman" w:hAnsi="Times New Roman"/>
          <w:color w:val="191919"/>
          <w:spacing w:val="6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.51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Registration and Schedule Changes </w:t>
      </w:r>
      <w:r>
        <w:rPr>
          <w:rFonts w:ascii="Times New Roman" w:hAnsi="Times New Roman"/>
          <w:color w:val="191919"/>
          <w:spacing w:val="1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.52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Auditing Courses for Non-Credit </w:t>
      </w:r>
      <w:r>
        <w:rPr>
          <w:rFonts w:ascii="Times New Roman" w:hAnsi="Times New Roman"/>
          <w:color w:val="191919"/>
          <w:spacing w:val="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.52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pacing w:val="-7"/>
          <w:sz w:val="17"/>
          <w:szCs w:val="17"/>
        </w:rPr>
        <w:t>W</w:t>
      </w:r>
      <w:r>
        <w:rPr>
          <w:rFonts w:ascii="Times New Roman" w:hAnsi="Times New Roman"/>
          <w:color w:val="191919"/>
          <w:sz w:val="17"/>
          <w:szCs w:val="17"/>
        </w:rPr>
        <w:t>ithdrawal from University</w:t>
      </w:r>
      <w:r>
        <w:rPr>
          <w:rFonts w:ascii="Times New Roman" w:hAnsi="Times New Roman"/>
          <w:color w:val="191919"/>
          <w:spacing w:val="32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.52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pacing w:val="-6"/>
          <w:sz w:val="17"/>
          <w:szCs w:val="17"/>
        </w:rPr>
        <w:t>T</w:t>
      </w:r>
      <w:r>
        <w:rPr>
          <w:rFonts w:ascii="Times New Roman" w:hAnsi="Times New Roman"/>
          <w:color w:val="191919"/>
          <w:sz w:val="17"/>
          <w:szCs w:val="17"/>
        </w:rPr>
        <w:t>ranscripts</w:t>
      </w:r>
      <w:r>
        <w:rPr>
          <w:rFonts w:ascii="Times New Roman" w:hAnsi="Times New Roman"/>
          <w:color w:val="191919"/>
          <w:spacing w:val="11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 . . . . . . .52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Academic Classification</w:t>
      </w:r>
      <w:r>
        <w:rPr>
          <w:rFonts w:ascii="Times New Roman" w:hAnsi="Times New Roman"/>
          <w:color w:val="191919"/>
          <w:spacing w:val="3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.53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000000"/>
          <w:sz w:val="17"/>
          <w:szCs w:val="17"/>
        </w:rPr>
        <w:br w:type="column"/>
      </w:r>
      <w:r>
        <w:rPr>
          <w:rFonts w:ascii="Times New Roman" w:hAnsi="Times New Roman"/>
          <w:color w:val="191919"/>
          <w:sz w:val="17"/>
          <w:szCs w:val="17"/>
        </w:rPr>
        <w:lastRenderedPageBreak/>
        <w:t>Academic Renewal Policies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and Procedures </w:t>
      </w:r>
      <w:r>
        <w:rPr>
          <w:rFonts w:ascii="Times New Roman" w:hAnsi="Times New Roman"/>
          <w:color w:val="191919"/>
          <w:spacing w:val="2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 . . .53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Academic Repeat Policy</w:t>
      </w:r>
      <w:r>
        <w:rPr>
          <w:rFonts w:ascii="Times New Roman" w:hAnsi="Times New Roman"/>
          <w:color w:val="191919"/>
          <w:spacing w:val="2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.53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pacing w:val="-6"/>
          <w:sz w:val="17"/>
          <w:szCs w:val="17"/>
        </w:rPr>
        <w:t>T</w:t>
      </w:r>
      <w:r>
        <w:rPr>
          <w:rFonts w:ascii="Times New Roman" w:hAnsi="Times New Roman"/>
          <w:color w:val="191919"/>
          <w:sz w:val="17"/>
          <w:szCs w:val="17"/>
        </w:rPr>
        <w:t>ransient Status</w:t>
      </w:r>
      <w:r>
        <w:rPr>
          <w:rFonts w:ascii="Times New Roman" w:hAnsi="Times New Roman"/>
          <w:color w:val="191919"/>
          <w:spacing w:val="16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 . . .53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pacing w:val="-19"/>
          <w:sz w:val="17"/>
          <w:szCs w:val="17"/>
        </w:rPr>
        <w:t>V</w:t>
      </w:r>
      <w:r>
        <w:rPr>
          <w:rFonts w:ascii="Times New Roman" w:hAnsi="Times New Roman"/>
          <w:color w:val="191919"/>
          <w:sz w:val="17"/>
          <w:szCs w:val="17"/>
        </w:rPr>
        <w:t>eterans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Assistance Program </w:t>
      </w:r>
      <w:r>
        <w:rPr>
          <w:rFonts w:ascii="Times New Roman" w:hAnsi="Times New Roman"/>
          <w:color w:val="191919"/>
          <w:spacing w:val="30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.54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Buckley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Amendment</w:t>
      </w:r>
      <w:r>
        <w:rPr>
          <w:rFonts w:ascii="Times New Roman" w:hAnsi="Times New Roman"/>
          <w:color w:val="191919"/>
          <w:spacing w:val="10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.54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Grade Point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pacing w:val="-13"/>
          <w:sz w:val="17"/>
          <w:szCs w:val="17"/>
        </w:rPr>
        <w:t>A</w:t>
      </w:r>
      <w:r>
        <w:rPr>
          <w:rFonts w:ascii="Times New Roman" w:hAnsi="Times New Roman"/>
          <w:color w:val="191919"/>
          <w:sz w:val="17"/>
          <w:szCs w:val="17"/>
        </w:rPr>
        <w:t>verage</w:t>
      </w:r>
      <w:r>
        <w:rPr>
          <w:rFonts w:ascii="Times New Roman" w:hAnsi="Times New Roman"/>
          <w:color w:val="191919"/>
          <w:spacing w:val="38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.54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State of Geo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>r</w:t>
      </w:r>
      <w:r>
        <w:rPr>
          <w:rFonts w:ascii="Times New Roman" w:hAnsi="Times New Roman"/>
          <w:color w:val="191919"/>
          <w:sz w:val="17"/>
          <w:szCs w:val="17"/>
        </w:rPr>
        <w:t>gia Legislative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Requirements </w:t>
      </w:r>
      <w:r>
        <w:rPr>
          <w:rFonts w:ascii="Times New Roman" w:hAnsi="Times New Roman"/>
          <w:color w:val="191919"/>
          <w:spacing w:val="3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 . . . .54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Second Degrees</w:t>
      </w:r>
      <w:r>
        <w:rPr>
          <w:rFonts w:ascii="Times New Roman" w:hAnsi="Times New Roman"/>
          <w:color w:val="191919"/>
          <w:spacing w:val="10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 . . .54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Procedure for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Applying to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pacing w:val="-12"/>
          <w:sz w:val="17"/>
          <w:szCs w:val="17"/>
        </w:rPr>
        <w:t>T</w:t>
      </w:r>
      <w:r>
        <w:rPr>
          <w:rFonts w:ascii="Times New Roman" w:hAnsi="Times New Roman"/>
          <w:color w:val="191919"/>
          <w:sz w:val="17"/>
          <w:szCs w:val="17"/>
        </w:rPr>
        <w:t>ake College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Level Examination Program (CLEP) </w:t>
      </w:r>
      <w:r>
        <w:rPr>
          <w:rFonts w:ascii="Times New Roman" w:hAnsi="Times New Roman"/>
          <w:color w:val="191919"/>
          <w:spacing w:val="1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.54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  <w:sectPr w:rsidR="00077BEF">
          <w:type w:val="continuous"/>
          <w:pgSz w:w="12240" w:h="15840"/>
          <w:pgMar w:top="1480" w:right="600" w:bottom="280" w:left="420" w:header="720" w:footer="720" w:gutter="0"/>
          <w:cols w:num="2" w:space="720" w:equalWidth="0">
            <w:col w:w="5701" w:space="479"/>
            <w:col w:w="5040"/>
          </w:cols>
          <w:noEndnote/>
        </w:sectPr>
      </w:pPr>
    </w:p>
    <w:p w:rsidR="00077BEF" w:rsidRDefault="001660C8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 w:rsidRPr="001660C8">
        <w:rPr>
          <w:noProof/>
        </w:rPr>
        <w:lastRenderedPageBreak/>
        <w:pict>
          <v:shape id="Text Box 1612" o:spid="_x0000_s1061" type="#_x0000_t202" style="position:absolute;margin-left:21pt;margin-top:49pt;width:12pt;height:63.8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B3ctgIAALo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5622C5" w:rsidRDefault="005622C5" w:rsidP="00077BE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077BEF" w:rsidRDefault="00077BEF" w:rsidP="00077BE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48</w:t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</w:p>
    <w:p w:rsidR="00077BEF" w:rsidRDefault="00077BEF" w:rsidP="00077BE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7"/>
        <w:rPr>
          <w:rFonts w:ascii="Times New Roman" w:hAnsi="Times New Roman"/>
          <w:color w:val="000000"/>
          <w:sz w:val="20"/>
          <w:szCs w:val="20"/>
        </w:rPr>
        <w:sectPr w:rsidR="00077BEF">
          <w:type w:val="continuous"/>
          <w:pgSz w:w="12240" w:h="15840"/>
          <w:pgMar w:top="1480" w:right="600" w:bottom="280" w:left="420" w:header="720" w:footer="720" w:gutter="0"/>
          <w:cols w:space="720" w:equalWidth="0">
            <w:col w:w="11220"/>
          </w:cols>
          <w:noEndnote/>
        </w:sect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" w:right="-128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pacing w:val="-4"/>
          <w:sz w:val="72"/>
          <w:szCs w:val="72"/>
        </w:rPr>
        <w:t>A</w:t>
      </w:r>
      <w:r>
        <w:rPr>
          <w:rFonts w:ascii="Times New Roman" w:hAnsi="Times New Roman"/>
          <w:color w:val="191919"/>
          <w:spacing w:val="-4"/>
          <w:sz w:val="54"/>
          <w:szCs w:val="54"/>
        </w:rPr>
        <w:t>CADEMI</w:t>
      </w:r>
      <w:r>
        <w:rPr>
          <w:rFonts w:ascii="Times New Roman" w:hAnsi="Times New Roman"/>
          <w:color w:val="191919"/>
          <w:sz w:val="54"/>
          <w:szCs w:val="54"/>
        </w:rPr>
        <w:t>C</w:t>
      </w:r>
      <w:r>
        <w:rPr>
          <w:rFonts w:ascii="Times New Roman" w:hAnsi="Times New Roman"/>
          <w:color w:val="191919"/>
          <w:spacing w:val="38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4"/>
          <w:sz w:val="72"/>
          <w:szCs w:val="72"/>
        </w:rPr>
        <w:t>S</w:t>
      </w:r>
      <w:r>
        <w:rPr>
          <w:rFonts w:ascii="Times New Roman" w:hAnsi="Times New Roman"/>
          <w:color w:val="191919"/>
          <w:spacing w:val="-4"/>
          <w:sz w:val="54"/>
          <w:szCs w:val="54"/>
        </w:rPr>
        <w:t>UPPO</w:t>
      </w:r>
      <w:r>
        <w:rPr>
          <w:rFonts w:ascii="Times New Roman" w:hAnsi="Times New Roman"/>
          <w:color w:val="191919"/>
          <w:spacing w:val="-36"/>
          <w:sz w:val="54"/>
          <w:szCs w:val="54"/>
        </w:rPr>
        <w:t>R</w:t>
      </w:r>
      <w:r>
        <w:rPr>
          <w:rFonts w:ascii="Times New Roman" w:hAnsi="Times New Roman"/>
          <w:color w:val="191919"/>
          <w:sz w:val="54"/>
          <w:szCs w:val="54"/>
        </w:rPr>
        <w:t>T</w:t>
      </w:r>
      <w:r>
        <w:rPr>
          <w:rFonts w:ascii="Times New Roman" w:hAnsi="Times New Roman"/>
          <w:color w:val="191919"/>
          <w:spacing w:val="28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4"/>
          <w:sz w:val="72"/>
          <w:szCs w:val="72"/>
        </w:rPr>
        <w:t>S</w:t>
      </w:r>
      <w:r>
        <w:rPr>
          <w:rFonts w:ascii="Times New Roman" w:hAnsi="Times New Roman"/>
          <w:color w:val="191919"/>
          <w:spacing w:val="-4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-47"/>
          <w:sz w:val="54"/>
          <w:szCs w:val="54"/>
        </w:rPr>
        <w:t>R</w:t>
      </w:r>
      <w:r>
        <w:rPr>
          <w:rFonts w:ascii="Times New Roman" w:hAnsi="Times New Roman"/>
          <w:color w:val="191919"/>
          <w:spacing w:val="-4"/>
          <w:sz w:val="54"/>
          <w:szCs w:val="54"/>
        </w:rPr>
        <w:t>VICES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CADEMI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DVISEMENT</w:t>
      </w:r>
    </w:p>
    <w:p w:rsidR="00077BEF" w:rsidRDefault="001660C8" w:rsidP="00077BEF">
      <w:pPr>
        <w:widowControl w:val="0"/>
        <w:autoSpaceDE w:val="0"/>
        <w:autoSpaceDN w:val="0"/>
        <w:adjustRightInd w:val="0"/>
        <w:spacing w:before="56" w:after="0" w:line="240" w:lineRule="auto"/>
        <w:rPr>
          <w:rFonts w:ascii="Century Gothic" w:hAnsi="Century Gothic" w:cs="Century Gothic"/>
          <w:color w:val="000000"/>
          <w:sz w:val="16"/>
          <w:szCs w:val="16"/>
        </w:rPr>
      </w:pPr>
      <w:ins w:id="0" w:author="juliette" w:date="2011-03-17T16:53:00Z">
        <w:r w:rsidRPr="001660C8">
          <w:rPr>
            <w:rFonts w:ascii="Times New Roman" w:hAnsi="Times New Roman"/>
            <w:noProof/>
            <w:color w:val="000000"/>
            <w:sz w:val="19"/>
            <w:szCs w:val="19"/>
            <w:lang w:eastAsia="zh-CN"/>
          </w:rPr>
          <w:pict>
            <v:group id="_x0000_s1464" style="position:absolute;margin-left:428.75pt;margin-top:-107.65pt;width:156.05pt;height:795.85pt;z-index:-251575296" coordorigin="9122,-62" coordsize="3121,15917">
              <v:group id="Group 2735" o:spid="_x0000_s1465" style="position:absolute;left:9122;top:-62;width:3121;height:15917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466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474747" stroked="f">
                  <v:path arrowok="t"/>
                </v:rect>
                <v:rect id="Rectangle 2737" o:spid="_x0000_s1467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468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469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470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471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472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473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474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475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476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477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478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479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480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481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482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483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484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485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486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487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488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489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490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491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 id="Text Box 2594" o:spid="_x0000_s1492" type="#_x0000_t202" style="position:absolute;left:11203;top:8034;width:720;height:111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Text Box 2594" inset="0,0,0,0">
                  <w:txbxContent>
                    <w:p w:rsidR="005622C5" w:rsidRDefault="005622C5" w:rsidP="0050405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5622C5" w:rsidRDefault="005622C5" w:rsidP="0050405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5622C5" w:rsidRDefault="005622C5" w:rsidP="0050405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Text Box 2593" o:spid="_x0000_s1493" type="#_x0000_t202" style="position:absolute;left:11423;top:9772;width:480;height:9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Text Box 2593" inset="0,0,0,0">
                  <w:txbxContent>
                    <w:p w:rsidR="005622C5" w:rsidRDefault="005622C5" w:rsidP="0050405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5622C5" w:rsidRDefault="005622C5" w:rsidP="0050405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Text Box 2592" o:spid="_x0000_s1494" type="#_x0000_t202" style="position:absolute;left:11403;top:11621;width:480;height:12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Text Box 2592" inset="0,0,0,0">
                  <w:txbxContent>
                    <w:p w:rsidR="005622C5" w:rsidRDefault="005622C5" w:rsidP="0050405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5622C5" w:rsidRDefault="005622C5" w:rsidP="0050405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Text Box 2591" o:spid="_x0000_s1495" type="#_x0000_t202" style="position:absolute;left:11383;top:13480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Text Box 2591" inset="0,0,0,0">
                  <w:txbxContent>
                    <w:p w:rsidR="005622C5" w:rsidRDefault="005622C5" w:rsidP="0050405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Text Box 2590" o:spid="_x0000_s1496" type="#_x0000_t202" style="position:absolute;left:11515;top:577;width:377;height:171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Text Box 2590" inset="0,0,0,0">
                  <w:txbxContent>
                    <w:p w:rsidR="005622C5" w:rsidRPr="008A161B" w:rsidRDefault="005622C5" w:rsidP="0050405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FFFFFF" w:themeColor="background1"/>
                          <w:sz w:val="20"/>
                          <w:szCs w:val="20"/>
                        </w:rPr>
                      </w:pPr>
                      <w:r w:rsidRPr="008A161B">
                        <w:rPr>
                          <w:rFonts w:ascii="Century Gothic" w:hAnsi="Century Gothic" w:cs="Century Gothic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shape id="Text Box 2588" o:spid="_x0000_s1497" type="#_x0000_t202" style="position:absolute;left:11623;top:4416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  <v:textbox style="layout-flow:vertical;mso-next-textbox:#Text Box 2588" inset="0,0,0,0">
                  <w:txbxContent>
                    <w:p w:rsidR="005622C5" w:rsidRDefault="005622C5" w:rsidP="0050405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Business</w:t>
                      </w:r>
                    </w:p>
                  </w:txbxContent>
                </v:textbox>
              </v:shape>
              <v:shape id="Text Box 2587" o:spid="_x0000_s1498" type="#_x0000_t202" style="position:absolute;left:11623;top:6136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  <v:textbox style="layout-flow:vertical;mso-next-textbox:#Text Box 2587" inset="0,0,0,0">
                  <w:txbxContent>
                    <w:p w:rsidR="005622C5" w:rsidRDefault="005622C5" w:rsidP="0050405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Education</w:t>
                      </w:r>
                    </w:p>
                  </w:txbxContent>
                </v:textbox>
              </v:shape>
              <v:shape id="Text Box 2589" o:spid="_x0000_s1499" type="#_x0000_t202" style="position:absolute;left:11298;top:2540;width:747;height:1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  <v:textbox style="layout-flow:vertical;mso-next-textbox:#Text Box 2589" inset="0,0,0,0">
                  <w:txbxContent>
                    <w:p w:rsidR="005622C5" w:rsidRPr="008A161B" w:rsidRDefault="005622C5" w:rsidP="0050405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8A161B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Arts &amp; Humanities</w:t>
                      </w:r>
                    </w:p>
                  </w:txbxContent>
                </v:textbox>
              </v:shape>
            </v:group>
          </w:pict>
        </w:r>
      </w:ins>
      <w:r w:rsidR="00077BEF">
        <w:rPr>
          <w:rFonts w:ascii="Times New Roman" w:hAnsi="Times New Roman"/>
          <w:color w:val="000000"/>
          <w:sz w:val="18"/>
          <w:szCs w:val="18"/>
        </w:rPr>
        <w:br w:type="column"/>
      </w:r>
      <w:r w:rsidR="00077BEF"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Academic Support Services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56" w:after="0" w:line="240" w:lineRule="auto"/>
        <w:rPr>
          <w:rFonts w:ascii="Century Gothic" w:hAnsi="Century Gothic" w:cs="Century Gothic"/>
          <w:color w:val="000000"/>
          <w:sz w:val="16"/>
          <w:szCs w:val="16"/>
        </w:rPr>
        <w:sectPr w:rsidR="00077BEF">
          <w:pgSz w:w="12240" w:h="15840"/>
          <w:pgMar w:top="420" w:right="420" w:bottom="280" w:left="600" w:header="720" w:footer="720" w:gutter="0"/>
          <w:cols w:num="2" w:space="720" w:equalWidth="0">
            <w:col w:w="8437" w:space="200"/>
            <w:col w:w="2583"/>
          </w:cols>
          <w:noEndnote/>
        </w:sectPr>
      </w:pPr>
    </w:p>
    <w:p w:rsidR="00077BEF" w:rsidRDefault="001660C8" w:rsidP="00077BEF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 w:rsidRPr="001660C8">
        <w:rPr>
          <w:noProof/>
        </w:rPr>
        <w:lastRenderedPageBreak/>
        <w:pict>
          <v:shape id="Text Box 1649" o:spid="_x0000_s1095" type="#_x0000_t202" style="position:absolute;left:0;text-align:left;margin-left:579.3pt;margin-top:49pt;width:12pt;height:63.8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uKtAIAALc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" o:allowincell="f" filled="f" stroked="f">
            <v:textbox style="layout-flow:vertical" inset="0,0,0,0">
              <w:txbxContent>
                <w:p w:rsidR="005622C5" w:rsidRDefault="005622C5" w:rsidP="00077BE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 w:rsidR="00077BEF">
        <w:rPr>
          <w:rFonts w:ascii="Times New Roman" w:hAnsi="Times New Roman"/>
          <w:color w:val="191919"/>
          <w:sz w:val="18"/>
          <w:szCs w:val="18"/>
        </w:rPr>
        <w:t>c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advisemen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availabl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 w:rsidR="00077BEF">
        <w:rPr>
          <w:rFonts w:ascii="Times New Roman" w:hAnsi="Times New Roman"/>
          <w:color w:val="191919"/>
          <w:sz w:val="18"/>
          <w:szCs w:val="18"/>
        </w:rPr>
        <w:t>h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 w:rsidR="00077BEF">
        <w:rPr>
          <w:rFonts w:ascii="Times New Roman" w:hAnsi="Times New Roman"/>
          <w:color w:val="191919"/>
          <w:sz w:val="18"/>
          <w:szCs w:val="18"/>
        </w:rPr>
        <w:t>y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 w:rsidR="00077BEF"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 w:rsidR="00077BEF">
        <w:rPr>
          <w:rFonts w:ascii="Times New Roman" w:hAnsi="Times New Roman"/>
          <w:color w:val="191919"/>
          <w:sz w:val="18"/>
          <w:szCs w:val="18"/>
        </w:rPr>
        <w:t>.</w:t>
      </w:r>
      <w:r w:rsidR="00077BEF"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adviso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 w:rsidR="00077BEF">
        <w:rPr>
          <w:rFonts w:ascii="Times New Roman" w:hAnsi="Times New Roman"/>
          <w:color w:val="191919"/>
          <w:sz w:val="18"/>
          <w:szCs w:val="18"/>
        </w:rPr>
        <w:t>l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assis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 w:rsidR="00077BEF">
        <w:rPr>
          <w:rFonts w:ascii="Times New Roman" w:hAnsi="Times New Roman"/>
          <w:color w:val="191919"/>
          <w:sz w:val="18"/>
          <w:szCs w:val="18"/>
        </w:rPr>
        <w:t>h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plannin</w:t>
      </w:r>
      <w:r w:rsidR="00077BEF">
        <w:rPr>
          <w:rFonts w:ascii="Times New Roman" w:hAnsi="Times New Roman"/>
          <w:color w:val="191919"/>
          <w:sz w:val="18"/>
          <w:szCs w:val="18"/>
        </w:rPr>
        <w:t>g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 w:rsidR="00077BEF">
        <w:rPr>
          <w:rFonts w:ascii="Times New Roman" w:hAnsi="Times New Roman"/>
          <w:color w:val="191919"/>
          <w:sz w:val="18"/>
          <w:szCs w:val="18"/>
        </w:rPr>
        <w:t>m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z w:val="18"/>
          <w:szCs w:val="18"/>
        </w:rPr>
        <w:t>f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study i</w:t>
      </w:r>
      <w:r w:rsidR="00077BEF">
        <w:rPr>
          <w:rFonts w:ascii="Times New Roman" w:hAnsi="Times New Roman"/>
          <w:color w:val="191919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keepin</w:t>
      </w:r>
      <w:r w:rsidR="00077BEF">
        <w:rPr>
          <w:rFonts w:ascii="Times New Roman" w:hAnsi="Times New Roman"/>
          <w:color w:val="191919"/>
          <w:sz w:val="18"/>
          <w:szCs w:val="18"/>
        </w:rPr>
        <w:t>g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 w:rsidR="00077BEF">
        <w:rPr>
          <w:rFonts w:ascii="Times New Roman" w:hAnsi="Times New Roman"/>
          <w:color w:val="191919"/>
          <w:sz w:val="18"/>
          <w:szCs w:val="18"/>
        </w:rPr>
        <w:t>h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 w:rsidR="00077BEF"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educational-vocationa</w:t>
      </w:r>
      <w:r w:rsidR="00077BEF">
        <w:rPr>
          <w:rFonts w:ascii="Times New Roman" w:hAnsi="Times New Roman"/>
          <w:color w:val="191919"/>
          <w:sz w:val="18"/>
          <w:szCs w:val="18"/>
        </w:rPr>
        <w:t>l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objectives</w:t>
      </w:r>
      <w:r w:rsidR="00077BEF">
        <w:rPr>
          <w:rFonts w:ascii="Times New Roman" w:hAnsi="Times New Roman"/>
          <w:color w:val="191919"/>
          <w:sz w:val="18"/>
          <w:szCs w:val="18"/>
        </w:rPr>
        <w:t>.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Advisor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ai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selectin</w:t>
      </w:r>
      <w:r w:rsidR="00077BEF">
        <w:rPr>
          <w:rFonts w:ascii="Times New Roman" w:hAnsi="Times New Roman"/>
          <w:color w:val="191919"/>
          <w:sz w:val="18"/>
          <w:szCs w:val="18"/>
        </w:rPr>
        <w:t>g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 w:rsidR="00077BEF">
        <w:rPr>
          <w:rFonts w:ascii="Times New Roman" w:hAnsi="Times New Roman"/>
          <w:color w:val="191919"/>
          <w:sz w:val="18"/>
          <w:szCs w:val="18"/>
        </w:rPr>
        <w:t>c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subjects</w:t>
      </w:r>
      <w:r w:rsidR="00077BEF">
        <w:rPr>
          <w:rFonts w:ascii="Times New Roman" w:hAnsi="Times New Roman"/>
          <w:color w:val="191919"/>
          <w:sz w:val="18"/>
          <w:szCs w:val="18"/>
        </w:rPr>
        <w:t>,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terpretin</w:t>
      </w:r>
      <w:r w:rsidR="00077BEF">
        <w:rPr>
          <w:rFonts w:ascii="Times New Roman" w:hAnsi="Times New Roman"/>
          <w:color w:val="191919"/>
          <w:sz w:val="18"/>
          <w:szCs w:val="18"/>
        </w:rPr>
        <w:t>g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Unive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-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sit</w:t>
      </w:r>
      <w:r w:rsidR="00077BEF">
        <w:rPr>
          <w:rFonts w:ascii="Times New Roman" w:hAnsi="Times New Roman"/>
          <w:color w:val="191919"/>
          <w:sz w:val="18"/>
          <w:szCs w:val="18"/>
        </w:rPr>
        <w:t>y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regulation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requirements</w:t>
      </w:r>
      <w:r w:rsidR="00077BEF">
        <w:rPr>
          <w:rFonts w:ascii="Times New Roman" w:hAnsi="Times New Roman"/>
          <w:color w:val="191919"/>
          <w:sz w:val="18"/>
          <w:szCs w:val="18"/>
        </w:rPr>
        <w:t>,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meetin</w:t>
      </w:r>
      <w:r w:rsidR="00077BEF">
        <w:rPr>
          <w:rFonts w:ascii="Times New Roman" w:hAnsi="Times New Roman"/>
          <w:color w:val="191919"/>
          <w:sz w:val="18"/>
          <w:szCs w:val="18"/>
        </w:rPr>
        <w:t>g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thes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correc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sequence</w:t>
      </w:r>
      <w:r w:rsidR="00077BEF">
        <w:rPr>
          <w:rFonts w:ascii="Times New Roman" w:hAnsi="Times New Roman"/>
          <w:color w:val="191919"/>
          <w:sz w:val="18"/>
          <w:szCs w:val="18"/>
        </w:rPr>
        <w:t>.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Advisor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maintai</w:t>
      </w:r>
      <w:r w:rsidR="00077BEF">
        <w:rPr>
          <w:rFonts w:ascii="Times New Roman" w:hAnsi="Times New Roman"/>
          <w:color w:val="191919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recor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z w:val="18"/>
          <w:szCs w:val="18"/>
        </w:rPr>
        <w:t>f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u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dent</w:t>
      </w:r>
      <w:r w:rsidR="00077BEF"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academic progres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basis.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responsibl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consultin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aspect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his/he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 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chairperson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visi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his/he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confere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 evaluatio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regula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basis.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" w:right="934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G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RADIN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YSTEM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Fina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ins w:id="1" w:author="jhawkins" w:date="2011-04-01T09:07:00Z">
        <w:r w:rsidR="005622C5">
          <w:rPr>
            <w:rFonts w:ascii="Times New Roman" w:hAnsi="Times New Roman"/>
            <w:color w:val="191919"/>
            <w:spacing w:val="-5"/>
            <w:sz w:val="18"/>
            <w:szCs w:val="18"/>
          </w:rPr>
          <w:t xml:space="preserve">Office of Academic Services and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Registra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>r</w:t>
      </w:r>
      <w:del w:id="2" w:author="jhawkins" w:date="2011-04-01T09:07:00Z">
        <w:r w:rsidDel="005622C5">
          <w:rPr>
            <w:rFonts w:ascii="Times New Roman" w:hAnsi="Times New Roman"/>
            <w:color w:val="191919"/>
            <w:spacing w:val="-12"/>
            <w:sz w:val="18"/>
            <w:szCs w:val="18"/>
          </w:rPr>
          <w:delText>’</w:delText>
        </w:r>
        <w:r w:rsidDel="005622C5">
          <w:rPr>
            <w:rFonts w:ascii="Times New Roman" w:hAnsi="Times New Roman"/>
            <w:color w:val="191919"/>
            <w:sz w:val="18"/>
            <w:szCs w:val="18"/>
          </w:rPr>
          <w:delText>s</w:delText>
        </w:r>
        <w:r w:rsidDel="005622C5">
          <w:rPr>
            <w:rFonts w:ascii="Times New Roman" w:hAnsi="Times New Roman"/>
            <w:color w:val="191919"/>
            <w:spacing w:val="-5"/>
            <w:sz w:val="18"/>
            <w:szCs w:val="18"/>
          </w:rPr>
          <w:delText xml:space="preserve"> </w:delText>
        </w:r>
        <w:r w:rsidDel="005622C5">
          <w:rPr>
            <w:rFonts w:ascii="Times New Roman" w:hAnsi="Times New Roman"/>
            <w:color w:val="191919"/>
            <w:spacing w:val="-2"/>
            <w:sz w:val="18"/>
            <w:szCs w:val="18"/>
          </w:rPr>
          <w:delText>O</w:delText>
        </w:r>
        <w:r w:rsidDel="005622C5">
          <w:rPr>
            <w:rFonts w:ascii="Times New Roman" w:hAnsi="Times New Roman"/>
            <w:color w:val="191919"/>
            <w:spacing w:val="-5"/>
            <w:sz w:val="18"/>
            <w:szCs w:val="18"/>
          </w:rPr>
          <w:delText>f</w:delText>
        </w:r>
        <w:r w:rsidDel="005622C5">
          <w:rPr>
            <w:rFonts w:ascii="Times New Roman" w:hAnsi="Times New Roman"/>
            <w:color w:val="191919"/>
            <w:spacing w:val="-2"/>
            <w:sz w:val="18"/>
            <w:szCs w:val="18"/>
          </w:rPr>
          <w:delText>fice</w:delText>
        </w:r>
      </w:del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record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Copies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availabl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Banne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chairpersons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release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ardian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approved request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meaning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follow: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500" w:lineRule="auto"/>
        <w:ind w:left="300" w:right="505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"A</w:t>
      </w:r>
      <w:r>
        <w:rPr>
          <w:rFonts w:ascii="Times New Roman" w:hAnsi="Times New Roman"/>
          <w:color w:val="191919"/>
          <w:sz w:val="18"/>
          <w:szCs w:val="18"/>
        </w:rPr>
        <w:t xml:space="preserve">"  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EXCELLEN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allowe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"B</w:t>
      </w:r>
      <w:r>
        <w:rPr>
          <w:rFonts w:ascii="Times New Roman" w:hAnsi="Times New Roman"/>
          <w:color w:val="191919"/>
          <w:sz w:val="18"/>
          <w:szCs w:val="18"/>
        </w:rPr>
        <w:t xml:space="preserve">"  </w:t>
      </w:r>
      <w:r>
        <w:rPr>
          <w:rFonts w:ascii="Times New Roman" w:hAnsi="Times New Roman"/>
          <w:color w:val="191919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GOOD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allowe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"C</w:t>
      </w:r>
      <w:r>
        <w:rPr>
          <w:rFonts w:ascii="Times New Roman" w:hAnsi="Times New Roman"/>
          <w:color w:val="191919"/>
          <w:sz w:val="18"/>
          <w:szCs w:val="18"/>
        </w:rPr>
        <w:t xml:space="preserve">"  </w:t>
      </w:r>
      <w:r>
        <w:rPr>
          <w:rFonts w:ascii="Times New Roman" w:hAnsi="Times New Roman"/>
          <w:color w:val="191919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TIS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allowe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"D</w:t>
      </w:r>
      <w:r>
        <w:rPr>
          <w:rFonts w:ascii="Times New Roman" w:hAnsi="Times New Roman"/>
          <w:color w:val="191919"/>
          <w:sz w:val="18"/>
          <w:szCs w:val="18"/>
        </w:rPr>
        <w:t xml:space="preserve">"  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LOWES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GRADE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allowe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719" w:right="991" w:hanging="41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"F</w:t>
      </w:r>
      <w:r>
        <w:rPr>
          <w:rFonts w:ascii="Times New Roman" w:hAnsi="Times New Roman"/>
          <w:color w:val="191919"/>
          <w:sz w:val="18"/>
          <w:szCs w:val="18"/>
        </w:rPr>
        <w:t xml:space="preserve">"  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AILURE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indicate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scholasti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ficiall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withdra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cases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take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nex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opportunit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repea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desired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allowed.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tabs>
          <w:tab w:val="left" w:pos="700"/>
        </w:tabs>
        <w:autoSpaceDE w:val="0"/>
        <w:autoSpaceDN w:val="0"/>
        <w:adjustRightInd w:val="0"/>
        <w:spacing w:after="0" w:line="250" w:lineRule="auto"/>
        <w:ind w:left="719" w:right="1048" w:hanging="41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"I</w:t>
      </w:r>
      <w:r>
        <w:rPr>
          <w:rFonts w:ascii="Times New Roman" w:hAnsi="Times New Roman"/>
          <w:color w:val="191919"/>
          <w:sz w:val="18"/>
          <w:szCs w:val="18"/>
        </w:rPr>
        <w:t>"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symbo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indicate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portio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give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reaso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beyond expecte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control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illnes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famil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Normall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must 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remove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firs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awardin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incomplete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"Incomplete</w:t>
      </w:r>
      <w:r>
        <w:rPr>
          <w:rFonts w:ascii="Times New Roman" w:hAnsi="Times New Roman"/>
          <w:color w:val="191919"/>
          <w:sz w:val="18"/>
          <w:szCs w:val="18"/>
        </w:rPr>
        <w:t>"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satisfactoril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removed afte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matriculation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symbo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"I</w:t>
      </w:r>
      <w:r>
        <w:rPr>
          <w:rFonts w:ascii="Times New Roman" w:hAnsi="Times New Roman"/>
          <w:color w:val="191919"/>
          <w:sz w:val="18"/>
          <w:szCs w:val="18"/>
        </w:rPr>
        <w:t>"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change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"F"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remov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“Incomplete”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secur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permi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ins w:id="3" w:author="jhawkins" w:date="2011-04-01T09:07:00Z">
        <w:r w:rsidR="005622C5">
          <w:rPr>
            <w:rFonts w:ascii="Times New Roman" w:hAnsi="Times New Roman"/>
            <w:color w:val="191919"/>
            <w:spacing w:val="-4"/>
            <w:sz w:val="18"/>
            <w:szCs w:val="18"/>
          </w:rPr>
          <w:t xml:space="preserve">Office of Academic Services and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Registrar</w:t>
      </w:r>
      <w:del w:id="4" w:author="jhawkins" w:date="2011-04-01T09:07:00Z">
        <w:r w:rsidDel="005622C5">
          <w:rPr>
            <w:rFonts w:ascii="Times New Roman" w:hAnsi="Times New Roman"/>
            <w:color w:val="191919"/>
            <w:spacing w:val="-2"/>
            <w:sz w:val="18"/>
            <w:szCs w:val="18"/>
          </w:rPr>
          <w:delText>'</w:delText>
        </w:r>
        <w:r w:rsidDel="005622C5">
          <w:rPr>
            <w:rFonts w:ascii="Times New Roman" w:hAnsi="Times New Roman"/>
            <w:color w:val="191919"/>
            <w:sz w:val="18"/>
            <w:szCs w:val="18"/>
          </w:rPr>
          <w:delText>s</w:delText>
        </w:r>
        <w:r w:rsidDel="005622C5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5622C5">
          <w:rPr>
            <w:rFonts w:ascii="Times New Roman" w:hAnsi="Times New Roman"/>
            <w:color w:val="191919"/>
            <w:spacing w:val="-2"/>
            <w:sz w:val="18"/>
            <w:szCs w:val="18"/>
          </w:rPr>
          <w:delText>O</w:delText>
        </w:r>
        <w:r w:rsidDel="005622C5">
          <w:rPr>
            <w:rFonts w:ascii="Times New Roman" w:hAnsi="Times New Roman"/>
            <w:color w:val="191919"/>
            <w:spacing w:val="-5"/>
            <w:sz w:val="18"/>
            <w:szCs w:val="18"/>
          </w:rPr>
          <w:delText>f</w:delText>
        </w:r>
        <w:r w:rsidDel="005622C5">
          <w:rPr>
            <w:rFonts w:ascii="Times New Roman" w:hAnsi="Times New Roman"/>
            <w:color w:val="191919"/>
            <w:spacing w:val="-2"/>
            <w:sz w:val="18"/>
            <w:szCs w:val="18"/>
          </w:rPr>
          <w:delText>fic</w:delText>
        </w:r>
        <w:r w:rsidDel="005622C5">
          <w:rPr>
            <w:rFonts w:ascii="Times New Roman" w:hAnsi="Times New Roman"/>
            <w:color w:val="191919"/>
            <w:sz w:val="18"/>
            <w:szCs w:val="18"/>
          </w:rPr>
          <w:delText>e</w:delText>
        </w:r>
      </w:del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execut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Remov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Incompl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form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approval.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719" w:right="991" w:hanging="41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“IP</w:t>
      </w:r>
      <w:r>
        <w:rPr>
          <w:rFonts w:ascii="Times New Roman" w:hAnsi="Times New Roman"/>
          <w:color w:val="191919"/>
          <w:sz w:val="18"/>
          <w:szCs w:val="18"/>
        </w:rPr>
        <w:t xml:space="preserve">” </w:t>
      </w:r>
      <w:r>
        <w:rPr>
          <w:rFonts w:ascii="Times New Roman" w:hAnsi="Times New Roman"/>
          <w:color w:val="191919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“IP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symbo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indicate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give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continuatio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beyon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which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symbo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dissertatio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thesi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projec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 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“IP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symbo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awarde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successiv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terms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exceptio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ning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Suppor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remediatio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courses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symbo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canno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courses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complete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course(s)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successiv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terms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grante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re-enrol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course(s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Chai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and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symbo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canno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substitute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“I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(incomplete).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719" w:right="991" w:hanging="41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“W</w:t>
      </w:r>
      <w:r>
        <w:rPr>
          <w:rFonts w:ascii="Times New Roman" w:hAnsi="Times New Roman"/>
          <w:color w:val="191919"/>
          <w:sz w:val="18"/>
          <w:szCs w:val="18"/>
        </w:rPr>
        <w:t xml:space="preserve">” 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symbo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indicate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withdra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withou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penalt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ithdrawal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withou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penalt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after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midpoin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period.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“WF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symbo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indicate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withdrawa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penalt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“S</w:t>
      </w:r>
      <w:r>
        <w:rPr>
          <w:rFonts w:ascii="Times New Roman" w:hAnsi="Times New Roman"/>
          <w:color w:val="191919"/>
          <w:sz w:val="18"/>
          <w:szCs w:val="18"/>
        </w:rPr>
        <w:t xml:space="preserve">” 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symbo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indicate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give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work.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9" w:after="0" w:line="250" w:lineRule="auto"/>
        <w:ind w:left="719" w:right="99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Us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symbo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dissertatio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thesi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teaching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clinica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practicum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internship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proficienc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requirements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remediatio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Exception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symbo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 submitte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Chancello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requeste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fairs.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“U</w:t>
      </w:r>
      <w:r>
        <w:rPr>
          <w:rFonts w:ascii="Times New Roman" w:hAnsi="Times New Roman"/>
          <w:color w:val="191919"/>
          <w:sz w:val="18"/>
          <w:szCs w:val="18"/>
        </w:rPr>
        <w:t xml:space="preserve">” 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symbo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indicate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unsatisfactor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performanc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attemp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work.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9" w:after="0" w:line="250" w:lineRule="auto"/>
        <w:ind w:left="719" w:right="99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symbo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dissertatio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thesi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teaching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clinica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practicum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internship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ficiency 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Exception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symbo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ellor 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fairs.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719" w:right="1050" w:hanging="41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“V</w:t>
      </w:r>
      <w:r>
        <w:rPr>
          <w:rFonts w:ascii="Times New Roman" w:hAnsi="Times New Roman"/>
          <w:color w:val="191919"/>
          <w:sz w:val="18"/>
          <w:szCs w:val="18"/>
        </w:rPr>
        <w:t xml:space="preserve">” 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symbo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indicate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give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 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vers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tabs>
          <w:tab w:val="left" w:pos="10700"/>
        </w:tabs>
        <w:autoSpaceDE w:val="0"/>
        <w:autoSpaceDN w:val="0"/>
        <w:adjustRightInd w:val="0"/>
        <w:spacing w:after="0" w:line="451" w:lineRule="exact"/>
        <w:ind w:left="4136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49</w:t>
      </w:r>
    </w:p>
    <w:p w:rsidR="00077BEF" w:rsidRDefault="00077BEF" w:rsidP="00077BEF">
      <w:pPr>
        <w:widowControl w:val="0"/>
        <w:tabs>
          <w:tab w:val="left" w:pos="10700"/>
        </w:tabs>
        <w:autoSpaceDE w:val="0"/>
        <w:autoSpaceDN w:val="0"/>
        <w:adjustRightInd w:val="0"/>
        <w:spacing w:after="0" w:line="451" w:lineRule="exact"/>
        <w:ind w:left="4136"/>
        <w:rPr>
          <w:rFonts w:ascii="Century Gothic" w:hAnsi="Century Gothic" w:cs="Century Gothic"/>
          <w:color w:val="000000"/>
          <w:sz w:val="36"/>
          <w:szCs w:val="36"/>
        </w:rPr>
        <w:sectPr w:rsidR="00077BEF">
          <w:type w:val="continuous"/>
          <w:pgSz w:w="12240" w:h="15840"/>
          <w:pgMar w:top="1480" w:right="420" w:bottom="280" w:left="600" w:header="720" w:footer="720" w:gutter="0"/>
          <w:cols w:space="720" w:equalWidth="0">
            <w:col w:w="11220"/>
          </w:cols>
          <w:noEndnote/>
        </w:sectPr>
      </w:pPr>
    </w:p>
    <w:p w:rsidR="00077BEF" w:rsidRDefault="001660C8" w:rsidP="00077BEF">
      <w:pPr>
        <w:widowControl w:val="0"/>
        <w:autoSpaceDE w:val="0"/>
        <w:autoSpaceDN w:val="0"/>
        <w:adjustRightInd w:val="0"/>
        <w:spacing w:before="64" w:after="0" w:line="195" w:lineRule="exact"/>
        <w:ind w:left="415"/>
        <w:rPr>
          <w:rFonts w:ascii="Century Gothic" w:hAnsi="Century Gothic" w:cs="Century Gothic"/>
          <w:color w:val="000000"/>
          <w:sz w:val="16"/>
          <w:szCs w:val="16"/>
        </w:rPr>
      </w:pPr>
      <w:r w:rsidRPr="001660C8">
        <w:rPr>
          <w:noProof/>
          <w:lang w:eastAsia="zh-CN"/>
        </w:rPr>
        <w:lastRenderedPageBreak/>
        <w:pict>
          <v:group id="_x0000_s1752" style="position:absolute;left:0;text-align:left;margin-left:-57.3pt;margin-top:-24.1pt;width:191pt;height:795.85pt;z-index:-251567104" coordorigin="-720,-62" coordsize="3820,15917">
            <v:group id="_x0000_s1753" style="position:absolute;left:-720;top:-62;width:3820;height:15917" coordorigin="-720,-62" coordsize="3820,15839">
              <v:rect id="_x0000_s1754" style="position:absolute;top:-62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474747" stroked="f">
                <v:path arrowok="t"/>
              </v:rect>
              <v:rect id="Rectangle 2702" o:spid="_x0000_s1755" style="position:absolute;top:4232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756" style="position:absolute;top:2426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757" style="position:absolute;left:760;top:331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758" style="position:absolute;left:740;top:31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759" style="position:absolute;top:24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760" style="position:absolute;top:42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761" style="position:absolute;left:-720;top:6042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762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763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764" style="position:absolute;left:-696;top:7842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765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766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767" style="position:absolute;left:-687;top:9642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768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769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770" style="position:absolute;left:-705;top:11442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771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772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773" style="position:absolute;left:-696;top:13242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774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775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776" style="position:absolute;left:1039;top:15042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777" style="position:absolute;top:15042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778" style="position:absolute;left:400;top:14802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779" style="position:absolute;left:380;top:14782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780" type="#_x0000_t202" style="position:absolute;left:377;top:13537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781" type="#_x0000_t202" style="position:absolute;left:377;top:8243;width:720;height:110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782" type="#_x0000_t202" style="position:absolute;left:397;top:11806;width:480;height:121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783" type="#_x0000_t202" style="position:absolute;left:397;top:10116;width:480;height:98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784" type="#_x0000_t202" style="position:absolute;left:417;top:6480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785" type="#_x0000_t202" style="position:absolute;left:417;top:4760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786" type="#_x0000_t202" style="position:absolute;left:170;top:2509;width:707;height:17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5622C5" w:rsidRPr="008A161B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787" type="#_x0000_t202" style="position:absolute;left:400;top:591;width:477;height:16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5622C5" w:rsidRPr="008A161B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</v:group>
        </w:pict>
      </w:r>
      <w:r w:rsidRPr="001660C8">
        <w:rPr>
          <w:noProof/>
        </w:rPr>
        <w:pict>
          <v:shape id="Text Box 1683" o:spid="_x0000_s1134" type="#_x0000_t202" style="position:absolute;left:0;text-align:left;margin-left:20.85pt;margin-top:49.45pt;width:12pt;height:63.8pt;z-index:-2516285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lRvtQIAALo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5622C5" w:rsidRDefault="005622C5" w:rsidP="00077BE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077BEF">
        <w:rPr>
          <w:rFonts w:ascii="Century Gothic" w:hAnsi="Century Gothic" w:cs="Century Gothic"/>
          <w:b/>
          <w:bCs/>
          <w:color w:val="191919"/>
          <w:sz w:val="16"/>
          <w:szCs w:val="16"/>
        </w:rPr>
        <w:t>Academic Support Services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before="30" w:after="0" w:line="250" w:lineRule="auto"/>
        <w:ind w:left="1619" w:right="481" w:hanging="41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“K</w:t>
      </w:r>
      <w:r>
        <w:rPr>
          <w:rFonts w:ascii="Times New Roman" w:hAnsi="Times New Roman"/>
          <w:color w:val="191919"/>
          <w:sz w:val="18"/>
          <w:szCs w:val="18"/>
        </w:rPr>
        <w:t xml:space="preserve">” 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symbo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indicate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give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ctive institution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(CLE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Proficienc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etc.).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“NR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3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symbo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indicate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reporte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020" w:right="741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G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RADU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TION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/D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UDIT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30"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graduation/degre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initiate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1380" w:right="702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ins w:id="5" w:author="jhawkins" w:date="2011-04-01T09:08:00Z">
        <w:r w:rsidR="005622C5">
          <w:rPr>
            <w:rFonts w:ascii="Times New Roman" w:hAnsi="Times New Roman"/>
            <w:color w:val="191919"/>
            <w:spacing w:val="-4"/>
            <w:sz w:val="18"/>
            <w:szCs w:val="18"/>
          </w:rPr>
          <w:t xml:space="preserve">Office of Academic Services and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Registra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>r</w:t>
      </w:r>
      <w:del w:id="6" w:author="jhawkins" w:date="2011-04-01T09:08:00Z">
        <w:r w:rsidDel="005622C5">
          <w:rPr>
            <w:rFonts w:ascii="Times New Roman" w:hAnsi="Times New Roman"/>
            <w:color w:val="191919"/>
            <w:spacing w:val="-12"/>
            <w:sz w:val="18"/>
            <w:szCs w:val="18"/>
          </w:rPr>
          <w:delText>’</w:delText>
        </w:r>
        <w:r w:rsidDel="005622C5">
          <w:rPr>
            <w:rFonts w:ascii="Times New Roman" w:hAnsi="Times New Roman"/>
            <w:color w:val="191919"/>
            <w:sz w:val="18"/>
            <w:szCs w:val="18"/>
          </w:rPr>
          <w:delText>s</w:delText>
        </w:r>
        <w:r w:rsidDel="005622C5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5622C5">
          <w:rPr>
            <w:rFonts w:ascii="Times New Roman" w:hAnsi="Times New Roman"/>
            <w:color w:val="191919"/>
            <w:spacing w:val="-2"/>
            <w:sz w:val="18"/>
            <w:szCs w:val="18"/>
          </w:rPr>
          <w:delText>O</w:delText>
        </w:r>
        <w:r w:rsidDel="005622C5">
          <w:rPr>
            <w:rFonts w:ascii="Times New Roman" w:hAnsi="Times New Roman"/>
            <w:color w:val="191919"/>
            <w:spacing w:val="-5"/>
            <w:sz w:val="18"/>
            <w:szCs w:val="18"/>
          </w:rPr>
          <w:delText>f</w:delText>
        </w:r>
        <w:r w:rsidDel="005622C5">
          <w:rPr>
            <w:rFonts w:ascii="Times New Roman" w:hAnsi="Times New Roman"/>
            <w:color w:val="191919"/>
            <w:spacing w:val="-2"/>
            <w:sz w:val="18"/>
            <w:szCs w:val="18"/>
          </w:rPr>
          <w:delText>fic</w:delText>
        </w:r>
        <w:r w:rsidDel="005622C5">
          <w:rPr>
            <w:rFonts w:ascii="Times New Roman" w:hAnsi="Times New Roman"/>
            <w:color w:val="191919"/>
            <w:sz w:val="18"/>
            <w:szCs w:val="18"/>
          </w:rPr>
          <w:delText>e</w:delText>
        </w:r>
      </w:del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remainin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tisfy graduatio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requirements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hours-Bachelors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20-Master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hours-Specialist.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1380" w:right="606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valid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required cumulativ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updat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and/o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addres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ins w:id="7" w:author="jhawkins" w:date="2011-04-01T09:08:00Z">
        <w:r w:rsidR="005622C5">
          <w:rPr>
            <w:rFonts w:ascii="Times New Roman" w:hAnsi="Times New Roman"/>
            <w:color w:val="191919"/>
            <w:spacing w:val="-4"/>
            <w:sz w:val="18"/>
            <w:szCs w:val="18"/>
          </w:rPr>
          <w:t xml:space="preserve">Office of Academic Services and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Registra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>r</w:t>
      </w:r>
      <w:del w:id="8" w:author="jhawkins" w:date="2011-04-01T09:08:00Z">
        <w:r w:rsidDel="005622C5">
          <w:rPr>
            <w:rFonts w:ascii="Times New Roman" w:hAnsi="Times New Roman"/>
            <w:color w:val="191919"/>
            <w:spacing w:val="-12"/>
            <w:sz w:val="18"/>
            <w:szCs w:val="18"/>
          </w:rPr>
          <w:delText>’</w:delText>
        </w:r>
        <w:r w:rsidDel="005622C5">
          <w:rPr>
            <w:rFonts w:ascii="Times New Roman" w:hAnsi="Times New Roman"/>
            <w:color w:val="191919"/>
            <w:sz w:val="18"/>
            <w:szCs w:val="18"/>
          </w:rPr>
          <w:delText>s</w:delText>
        </w:r>
        <w:r w:rsidDel="005622C5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5622C5">
          <w:rPr>
            <w:rFonts w:ascii="Times New Roman" w:hAnsi="Times New Roman"/>
            <w:color w:val="191919"/>
            <w:spacing w:val="-2"/>
            <w:sz w:val="18"/>
            <w:szCs w:val="18"/>
          </w:rPr>
          <w:delText>O</w:delText>
        </w:r>
        <w:r w:rsidDel="005622C5">
          <w:rPr>
            <w:rFonts w:ascii="Times New Roman" w:hAnsi="Times New Roman"/>
            <w:color w:val="191919"/>
            <w:spacing w:val="-5"/>
            <w:sz w:val="18"/>
            <w:szCs w:val="18"/>
          </w:rPr>
          <w:delText>f</w:delText>
        </w:r>
        <w:r w:rsidDel="005622C5">
          <w:rPr>
            <w:rFonts w:ascii="Times New Roman" w:hAnsi="Times New Roman"/>
            <w:color w:val="191919"/>
            <w:spacing w:val="-2"/>
            <w:sz w:val="18"/>
            <w:szCs w:val="18"/>
          </w:rPr>
          <w:delText>fice</w:delText>
        </w:r>
      </w:del>
      <w:r>
        <w:rPr>
          <w:rFonts w:ascii="Times New Roman" w:hAnsi="Times New Roman"/>
          <w:color w:val="191919"/>
          <w:spacing w:val="-2"/>
          <w:sz w:val="18"/>
          <w:szCs w:val="18"/>
        </w:rPr>
        <w:t>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1380" w:right="157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receiv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chec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chairperso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chec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sheet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questions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contac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chairperso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possible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ins w:id="9" w:author="jhawkins" w:date="2011-04-04T17:15:00Z">
        <w:r w:rsidR="00562D3B">
          <w:rPr>
            <w:rFonts w:ascii="Times New Roman" w:hAnsi="Times New Roman"/>
            <w:color w:val="191919"/>
            <w:sz w:val="18"/>
            <w:szCs w:val="18"/>
          </w:rPr>
          <w:t>/she</w:t>
        </w:r>
      </w:ins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wai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unti</w:t>
      </w:r>
      <w:r>
        <w:rPr>
          <w:rFonts w:ascii="Times New Roman" w:hAnsi="Times New Roman"/>
          <w:color w:val="191919"/>
          <w:sz w:val="18"/>
          <w:szCs w:val="18"/>
        </w:rPr>
        <w:t>l</w:t>
      </w:r>
      <w:ins w:id="10" w:author="jhawkins" w:date="2011-04-04T17:15:00Z">
        <w:r w:rsidR="00562D3B">
          <w:rPr>
            <w:rFonts w:ascii="Times New Roman" w:hAnsi="Times New Roman"/>
            <w:color w:val="191919"/>
            <w:sz w:val="18"/>
            <w:szCs w:val="18"/>
          </w:rPr>
          <w:t xml:space="preserve"> th</w:t>
        </w:r>
      </w:ins>
      <w:ins w:id="11" w:author="jhawkins" w:date="2011-04-04T17:16:00Z">
        <w:r w:rsidR="00562D3B">
          <w:rPr>
            <w:rFonts w:ascii="Times New Roman" w:hAnsi="Times New Roman"/>
            <w:color w:val="191919"/>
            <w:sz w:val="18"/>
            <w:szCs w:val="18"/>
          </w:rPr>
          <w:t>eir</w:t>
        </w:r>
      </w:ins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del w:id="12" w:author="jhawkins" w:date="2011-04-04T17:15:00Z">
        <w:r w:rsidDel="00562D3B">
          <w:rPr>
            <w:rFonts w:ascii="Times New Roman" w:hAnsi="Times New Roman"/>
            <w:color w:val="191919"/>
            <w:spacing w:val="-2"/>
            <w:sz w:val="18"/>
            <w:szCs w:val="18"/>
          </w:rPr>
          <w:delText>hi</w:delText>
        </w:r>
        <w:r w:rsidDel="00562D3B">
          <w:rPr>
            <w:rFonts w:ascii="Times New Roman" w:hAnsi="Times New Roman"/>
            <w:color w:val="191919"/>
            <w:sz w:val="18"/>
            <w:szCs w:val="18"/>
          </w:rPr>
          <w:delText>s</w:delText>
        </w:r>
      </w:del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of graduatio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resolv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outstandin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problems.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1380" w:right="492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cumulativ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beginnin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schedule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graduate.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7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atten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commencemen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exercis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absenti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9" w:after="0" w:line="240" w:lineRule="auto"/>
        <w:ind w:left="1346" w:right="8541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fairs.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3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050" w:right="807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H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ONOR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W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ARDS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30" w:after="0" w:line="250" w:lineRule="auto"/>
        <w:ind w:left="1050" w:right="8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eligibl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Dean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List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maintai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“B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carrie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Aca-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achievemen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recognize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electio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membershi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Alph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Kapp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Hono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Societ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and/o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disciplin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honor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societie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junio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yea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honors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cumulativ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3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highe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based 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4.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system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Universit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complete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6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ho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av- 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notatio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honor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mad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commencemen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permanen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record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transcript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follows: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61"/>
        <w:gridCol w:w="3586"/>
        <w:gridCol w:w="1490"/>
      </w:tblGrid>
      <w:tr w:rsidR="00077BEF" w:rsidRPr="007A7452" w:rsidTr="005622C5">
        <w:trPr>
          <w:trHeight w:hRule="exact" w:val="300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4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Baccalau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Deg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ee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78"/>
              <w:rPr>
                <w:rFonts w:ascii="Times New Roman" w:hAnsi="Times New Roman"/>
                <w:sz w:val="24"/>
                <w:szCs w:val="24"/>
              </w:rPr>
            </w:pPr>
            <w:del w:id="13" w:author="jhawkins" w:date="2011-04-01T09:08:00Z">
              <w:r w:rsidRPr="007A7452" w:rsidDel="005622C5">
                <w:rPr>
                  <w:rFonts w:ascii="Times New Roman" w:hAnsi="Times New Roman"/>
                  <w:b/>
                  <w:bCs/>
                  <w:color w:val="191919"/>
                  <w:spacing w:val="-2"/>
                  <w:sz w:val="18"/>
                  <w:szCs w:val="18"/>
                </w:rPr>
                <w:delText>Associat</w:delText>
              </w:r>
              <w:r w:rsidRPr="007A7452" w:rsidDel="005622C5"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delText>e</w:delText>
              </w:r>
              <w:r w:rsidRPr="007A7452" w:rsidDel="005622C5">
                <w:rPr>
                  <w:rFonts w:ascii="Times New Roman" w:hAnsi="Times New Roman"/>
                  <w:b/>
                  <w:bCs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5622C5">
                <w:rPr>
                  <w:rFonts w:ascii="Times New Roman" w:hAnsi="Times New Roman"/>
                  <w:b/>
                  <w:bCs/>
                  <w:color w:val="191919"/>
                  <w:spacing w:val="-2"/>
                  <w:sz w:val="18"/>
                  <w:szCs w:val="18"/>
                </w:rPr>
                <w:delText>Deg</w:delText>
              </w:r>
              <w:r w:rsidRPr="007A7452" w:rsidDel="005622C5">
                <w:rPr>
                  <w:rFonts w:ascii="Times New Roman" w:hAnsi="Times New Roman"/>
                  <w:b/>
                  <w:bCs/>
                  <w:color w:val="191919"/>
                  <w:spacing w:val="-5"/>
                  <w:sz w:val="18"/>
                  <w:szCs w:val="18"/>
                </w:rPr>
                <w:delText>r</w:delText>
              </w:r>
              <w:r w:rsidRPr="007A7452" w:rsidDel="005622C5">
                <w:rPr>
                  <w:rFonts w:ascii="Times New Roman" w:hAnsi="Times New Roman"/>
                  <w:b/>
                  <w:bCs/>
                  <w:color w:val="191919"/>
                  <w:spacing w:val="-2"/>
                  <w:sz w:val="18"/>
                  <w:szCs w:val="18"/>
                </w:rPr>
                <w:delText>ee</w:delText>
              </w:r>
            </w:del>
          </w:p>
        </w:tc>
      </w:tr>
      <w:tr w:rsidR="00077BEF" w:rsidRPr="007A7452" w:rsidTr="005622C5">
        <w:trPr>
          <w:trHeight w:hRule="exact" w:val="218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Summ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Laude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D3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4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3.9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–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4.0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del w:id="14" w:author="jhawkins" w:date="2011-04-04T17:16:00Z">
              <w:r w:rsidRPr="007A7452" w:rsidDel="00562D3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Honors</w:delText>
              </w:r>
            </w:del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78"/>
              <w:rPr>
                <w:rFonts w:ascii="Times New Roman" w:hAnsi="Times New Roman"/>
                <w:sz w:val="24"/>
                <w:szCs w:val="24"/>
              </w:rPr>
            </w:pPr>
            <w:del w:id="15" w:author="jhawkins" w:date="2011-04-01T09:08:00Z">
              <w:r w:rsidRPr="007A7452" w:rsidDel="005622C5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3.7</w:delText>
              </w:r>
              <w:r w:rsidRPr="007A7452" w:rsidDel="005622C5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5</w:delText>
              </w:r>
              <w:r w:rsidRPr="007A7452" w:rsidDel="005622C5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5622C5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–</w:delText>
              </w:r>
              <w:r w:rsidRPr="007A7452" w:rsidDel="005622C5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5622C5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4.00</w:delText>
              </w:r>
            </w:del>
          </w:p>
        </w:tc>
      </w:tr>
      <w:tr w:rsidR="00077BEF" w:rsidRPr="007A7452" w:rsidTr="005622C5">
        <w:trPr>
          <w:trHeight w:hRule="exact" w:val="216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Magn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Laude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D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3.7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–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3.8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del w:id="16" w:author="jhawkins" w:date="2011-04-04T17:16:00Z">
              <w:r w:rsidRPr="007A7452" w:rsidDel="00562D3B">
                <w:rPr>
                  <w:rFonts w:ascii="Times New Roman" w:hAnsi="Times New Roman"/>
                  <w:color w:val="191919"/>
                  <w:spacing w:val="-9"/>
                  <w:sz w:val="18"/>
                  <w:szCs w:val="18"/>
                </w:rPr>
                <w:delText>W</w:delText>
              </w:r>
              <w:r w:rsidRPr="007A7452" w:rsidDel="00562D3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it</w:delText>
              </w:r>
              <w:r w:rsidRPr="007A7452" w:rsidDel="00562D3B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h</w:delText>
              </w:r>
              <w:r w:rsidRPr="007A7452" w:rsidDel="00562D3B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562D3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Distinction</w:delText>
              </w:r>
            </w:del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8"/>
              <w:rPr>
                <w:rFonts w:ascii="Times New Roman" w:hAnsi="Times New Roman"/>
                <w:sz w:val="24"/>
                <w:szCs w:val="24"/>
              </w:rPr>
            </w:pPr>
            <w:del w:id="17" w:author="jhawkins" w:date="2011-04-01T09:08:00Z">
              <w:r w:rsidRPr="007A7452" w:rsidDel="005622C5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3.5</w:delText>
              </w:r>
              <w:r w:rsidRPr="007A7452" w:rsidDel="005622C5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0</w:delText>
              </w:r>
              <w:r w:rsidRPr="007A7452" w:rsidDel="005622C5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5622C5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–</w:delText>
              </w:r>
              <w:r w:rsidRPr="007A7452" w:rsidDel="005622C5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5622C5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3.74</w:delText>
              </w:r>
            </w:del>
          </w:p>
        </w:tc>
      </w:tr>
      <w:tr w:rsidR="00077BEF" w:rsidRPr="007A7452" w:rsidTr="005622C5">
        <w:trPr>
          <w:trHeight w:hRule="exact" w:val="298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Laude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5" w:right="135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3.5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–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3.74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77BEF" w:rsidRDefault="00077BEF" w:rsidP="00077BEF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050" w:right="204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exclusio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informatio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regardin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Honors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pleas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contac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ins w:id="18" w:author="jhawkins" w:date="2011-04-01T09:09:00Z">
        <w:r w:rsidR="00553520">
          <w:rPr>
            <w:rFonts w:ascii="Times New Roman" w:hAnsi="Times New Roman"/>
            <w:color w:val="191919"/>
            <w:spacing w:val="-4"/>
            <w:sz w:val="18"/>
            <w:szCs w:val="18"/>
          </w:rPr>
          <w:t>Office</w:t>
        </w:r>
      </w:ins>
      <w:ins w:id="19" w:author="jhawkins" w:date="2011-04-01T09:47:00Z">
        <w:r w:rsidR="00553520">
          <w:rPr>
            <w:rFonts w:ascii="Times New Roman" w:hAnsi="Times New Roman"/>
            <w:color w:val="191919"/>
            <w:spacing w:val="-4"/>
            <w:sz w:val="18"/>
            <w:szCs w:val="18"/>
          </w:rPr>
          <w:t xml:space="preserve"> </w:t>
        </w:r>
      </w:ins>
      <w:ins w:id="20" w:author="jhawkins" w:date="2011-04-01T09:09:00Z">
        <w:r w:rsidR="005622C5">
          <w:rPr>
            <w:rFonts w:ascii="Times New Roman" w:hAnsi="Times New Roman"/>
            <w:color w:val="191919"/>
            <w:spacing w:val="-4"/>
            <w:sz w:val="18"/>
            <w:szCs w:val="18"/>
          </w:rPr>
          <w:t xml:space="preserve">of Academic Services and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Registra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>r</w:t>
      </w:r>
      <w:del w:id="21" w:author="jhawkins" w:date="2011-04-01T09:09:00Z">
        <w:r w:rsidDel="005622C5">
          <w:rPr>
            <w:rFonts w:ascii="Times New Roman" w:hAnsi="Times New Roman"/>
            <w:color w:val="191919"/>
            <w:spacing w:val="-12"/>
            <w:sz w:val="18"/>
            <w:szCs w:val="18"/>
          </w:rPr>
          <w:delText>’</w:delText>
        </w:r>
        <w:r w:rsidDel="005622C5">
          <w:rPr>
            <w:rFonts w:ascii="Times New Roman" w:hAnsi="Times New Roman"/>
            <w:color w:val="191919"/>
            <w:sz w:val="18"/>
            <w:szCs w:val="18"/>
          </w:rPr>
          <w:delText>s</w:delText>
        </w:r>
        <w:r w:rsidDel="005622C5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5622C5">
          <w:rPr>
            <w:rFonts w:ascii="Times New Roman" w:hAnsi="Times New Roman"/>
            <w:color w:val="191919"/>
            <w:spacing w:val="-2"/>
            <w:sz w:val="18"/>
            <w:szCs w:val="18"/>
          </w:rPr>
          <w:delText>O</w:delText>
        </w:r>
        <w:r w:rsidDel="005622C5">
          <w:rPr>
            <w:rFonts w:ascii="Times New Roman" w:hAnsi="Times New Roman"/>
            <w:color w:val="191919"/>
            <w:spacing w:val="-5"/>
            <w:sz w:val="18"/>
            <w:szCs w:val="18"/>
          </w:rPr>
          <w:delText>f</w:delText>
        </w:r>
        <w:r w:rsidDel="005622C5">
          <w:rPr>
            <w:rFonts w:ascii="Times New Roman" w:hAnsi="Times New Roman"/>
            <w:color w:val="191919"/>
            <w:spacing w:val="-2"/>
            <w:sz w:val="18"/>
            <w:szCs w:val="18"/>
          </w:rPr>
          <w:delText>fice</w:delText>
        </w:r>
      </w:del>
      <w:r>
        <w:rPr>
          <w:rFonts w:ascii="Times New Roman" w:hAnsi="Times New Roman"/>
          <w:color w:val="191919"/>
          <w:spacing w:val="-2"/>
          <w:sz w:val="18"/>
          <w:szCs w:val="18"/>
        </w:rPr>
        <w:t>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6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020" w:right="814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CADEMI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ANDING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30" w:after="0" w:line="250" w:lineRule="auto"/>
        <w:ind w:left="1020" w:right="10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assur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mos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beneficia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us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resource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certai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 xml:space="preserve">c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standard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Al- 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maintai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progress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adher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standards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status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namel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cumulativ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(CG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A)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numbe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earned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numbe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com-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pleted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maximu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allotte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completin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si</w:t>
      </w:r>
      <w:r>
        <w:rPr>
          <w:rFonts w:ascii="Times New Roman" w:hAnsi="Times New Roman"/>
          <w:color w:val="191919"/>
          <w:sz w:val="18"/>
          <w:szCs w:val="18"/>
        </w:rPr>
        <w:t>x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(6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eightee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(18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semesters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wh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stand-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belo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prescribe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standard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following: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Probatio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indicate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cumulativ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belo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2.00.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Probatio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remove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cumulativ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become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2.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abov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nex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2.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greate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subsequen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he/sh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suspende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1380" w:right="335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Status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preclud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standard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students)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same standard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abov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tracke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standard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describe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abov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beginnin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firs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firs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Support.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1380" w:right="153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Readmission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readmitte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suspension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achiev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imum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greate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2.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preclud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subsequen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suspensio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leas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yea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ne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readmissions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sam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standar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appl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lastRenderedPageBreak/>
        <w:t>50</w:t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</w:p>
    <w:p w:rsidR="00077BEF" w:rsidRDefault="00077BEF" w:rsidP="00077BE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  <w:sectPr w:rsidR="00077BEF">
          <w:pgSz w:w="12240" w:h="15840"/>
          <w:pgMar w:top="420" w:right="580" w:bottom="280" w:left="420" w:header="720" w:footer="720" w:gutter="0"/>
          <w:cols w:space="720" w:equalWidth="0">
            <w:col w:w="11240"/>
          </w:cols>
          <w:noEndnote/>
        </w:sectPr>
      </w:pPr>
    </w:p>
    <w:p w:rsidR="00077BEF" w:rsidRDefault="001660C8" w:rsidP="00077BEF">
      <w:pPr>
        <w:widowControl w:val="0"/>
        <w:autoSpaceDE w:val="0"/>
        <w:autoSpaceDN w:val="0"/>
        <w:adjustRightInd w:val="0"/>
        <w:spacing w:before="55" w:after="0" w:line="195" w:lineRule="exact"/>
        <w:ind w:right="436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1660C8">
        <w:rPr>
          <w:noProof/>
        </w:rPr>
        <w:lastRenderedPageBreak/>
        <w:pict>
          <v:shape id="Text Box 1721" o:spid="_x0000_s1167" type="#_x0000_t202" style="position:absolute;left:0;text-align:left;margin-left:579.25pt;margin-top:49pt;width:12pt;height:63.8pt;z-index:-2516224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" o:allowincell="f" filled="f" stroked="f">
            <v:textbox style="layout-flow:vertical" inset="0,0,0,0">
              <w:txbxContent>
                <w:p w:rsidR="005622C5" w:rsidRDefault="005622C5" w:rsidP="00077BE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077BEF">
        <w:rPr>
          <w:rFonts w:ascii="Century Gothic" w:hAnsi="Century Gothic" w:cs="Century Gothic"/>
          <w:b/>
          <w:bCs/>
          <w:color w:val="191919"/>
          <w:sz w:val="16"/>
          <w:szCs w:val="16"/>
        </w:rPr>
        <w:t>Academic Support Services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before="20" w:after="0" w:line="240" w:lineRule="auto"/>
        <w:ind w:left="120" w:right="767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CADEMI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ROB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TION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/S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USPENSION</w:t>
      </w:r>
    </w:p>
    <w:p w:rsidR="00077BEF" w:rsidRDefault="001660C8" w:rsidP="00077BEF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 w:rsidRPr="001660C8">
        <w:rPr>
          <w:rFonts w:ascii="Times New Roman" w:hAnsi="Times New Roman"/>
          <w:noProof/>
          <w:color w:val="191919"/>
          <w:sz w:val="18"/>
          <w:szCs w:val="18"/>
          <w:lang w:eastAsia="zh-CN"/>
        </w:rPr>
        <w:pict>
          <v:group id="_x0000_s1500" style="position:absolute;left:0;text-align:left;margin-left:426.1pt;margin-top:-67.75pt;width:156.05pt;height:795.85pt;z-index:-251574272" coordorigin="9122,-62" coordsize="3121,15917">
            <v:group id="Group 2735" o:spid="_x0000_s1501" style="position:absolute;left:9122;top:-62;width:3121;height:15917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502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474747" stroked="f">
                <v:path arrowok="t"/>
              </v:rect>
              <v:rect id="Rectangle 2737" o:spid="_x0000_s1503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504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505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506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507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508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509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510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511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512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513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514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515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516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517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518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519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520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521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522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523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524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525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526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527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Text Box 2594" o:spid="_x0000_s1528" type="#_x0000_t202" style="position:absolute;left:11203;top:8034;width:720;height:111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" inset="0,0,0,0">
                <w:txbxContent>
                  <w:p w:rsidR="005622C5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5622C5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5622C5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529" type="#_x0000_t202" style="position:absolute;left:11423;top:9772;width:480;height:9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" inset="0,0,0,0">
                <w:txbxContent>
                  <w:p w:rsidR="005622C5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5622C5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530" type="#_x0000_t202" style="position:absolute;left:11403;top:11621;width:480;height:12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" inset="0,0,0,0">
                <w:txbxContent>
                  <w:p w:rsidR="005622C5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5622C5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531" type="#_x0000_t202" style="position:absolute;left:11383;top:13480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" inset="0,0,0,0">
                <w:txbxContent>
                  <w:p w:rsidR="005622C5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532" type="#_x0000_t202" style="position:absolute;left:11515;top:577;width:377;height:171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" inset="0,0,0,0">
                <w:txbxContent>
                  <w:p w:rsidR="005622C5" w:rsidRPr="008A161B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533" type="#_x0000_t202" style="position:absolute;left:11623;top:4416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" inset="0,0,0,0">
                <w:txbxContent>
                  <w:p w:rsidR="005622C5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534" type="#_x0000_t202" style="position:absolute;left:11623;top:6136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" inset="0,0,0,0">
                <w:txbxContent>
                  <w:p w:rsidR="005622C5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535" type="#_x0000_t202" style="position:absolute;left:11298;top:2540;width:747;height:1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" inset="0,0,0,0">
                <w:txbxContent>
                  <w:p w:rsidR="005622C5" w:rsidRPr="008A161B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  <w:r w:rsidR="00077BEF">
        <w:rPr>
          <w:rFonts w:ascii="Times New Roman" w:hAnsi="Times New Roman"/>
          <w:color w:val="191919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 w:rsidR="00077BEF">
        <w:rPr>
          <w:rFonts w:ascii="Times New Roman" w:hAnsi="Times New Roman"/>
          <w:color w:val="191919"/>
          <w:sz w:val="18"/>
          <w:szCs w:val="18"/>
        </w:rPr>
        <w:t>m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 w:rsidR="00077BEF">
        <w:rPr>
          <w:rFonts w:ascii="Times New Roman" w:hAnsi="Times New Roman"/>
          <w:color w:val="191919"/>
          <w:sz w:val="18"/>
          <w:szCs w:val="18"/>
        </w:rPr>
        <w:t>f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1</w:t>
      </w:r>
      <w:r w:rsidR="00077BEF">
        <w:rPr>
          <w:rFonts w:ascii="Times New Roman" w:hAnsi="Times New Roman"/>
          <w:color w:val="191919"/>
          <w:sz w:val="18"/>
          <w:szCs w:val="18"/>
        </w:rPr>
        <w:t>2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hour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mus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b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complete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b</w:t>
      </w:r>
      <w:r w:rsidR="00077BEF">
        <w:rPr>
          <w:rFonts w:ascii="Times New Roman" w:hAnsi="Times New Roman"/>
          <w:color w:val="191919"/>
          <w:sz w:val="18"/>
          <w:szCs w:val="18"/>
        </w:rPr>
        <w:t>y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part-tim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student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b</w:t>
      </w:r>
      <w:r w:rsidR="00077BEF">
        <w:rPr>
          <w:rFonts w:ascii="Times New Roman" w:hAnsi="Times New Roman"/>
          <w:color w:val="191919"/>
          <w:sz w:val="18"/>
          <w:szCs w:val="18"/>
        </w:rPr>
        <w:t>y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en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 w:rsidR="00077BEF">
        <w:rPr>
          <w:rFonts w:ascii="Times New Roman" w:hAnsi="Times New Roman"/>
          <w:color w:val="191919"/>
          <w:sz w:val="18"/>
          <w:szCs w:val="18"/>
        </w:rPr>
        <w:t>f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firs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tw</w:t>
      </w:r>
      <w:r w:rsidR="00077BEF">
        <w:rPr>
          <w:rFonts w:ascii="Times New Roman" w:hAnsi="Times New Roman"/>
          <w:color w:val="191919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semesters</w:t>
      </w:r>
      <w:r w:rsidR="00077BEF">
        <w:rPr>
          <w:rFonts w:ascii="Times New Roman" w:hAnsi="Times New Roman"/>
          <w:color w:val="191919"/>
          <w:sz w:val="18"/>
          <w:szCs w:val="18"/>
        </w:rPr>
        <w:t>.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 w:rsidR="00077BEF">
        <w:rPr>
          <w:rFonts w:ascii="Times New Roman" w:hAnsi="Times New Roman"/>
          <w:color w:val="191919"/>
          <w:sz w:val="18"/>
          <w:szCs w:val="18"/>
        </w:rPr>
        <w:t>y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wil</w:t>
      </w:r>
      <w:r w:rsidR="00077BEF">
        <w:rPr>
          <w:rFonts w:ascii="Times New Roman" w:hAnsi="Times New Roman"/>
          <w:color w:val="191919"/>
          <w:sz w:val="18"/>
          <w:szCs w:val="18"/>
        </w:rPr>
        <w:t>l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b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expecte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t</w:t>
      </w:r>
      <w:r w:rsidR="00077BEF">
        <w:rPr>
          <w:rFonts w:ascii="Times New Roman" w:hAnsi="Times New Roman"/>
          <w:color w:val="191919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c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omplet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one- hal</w:t>
      </w:r>
      <w:r w:rsidR="00077BEF">
        <w:rPr>
          <w:rFonts w:ascii="Times New Roman" w:hAnsi="Times New Roman"/>
          <w:color w:val="191919"/>
          <w:sz w:val="18"/>
          <w:szCs w:val="18"/>
        </w:rPr>
        <w:t>f</w:t>
      </w:r>
      <w:r w:rsidR="00077BEF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z w:val="18"/>
          <w:szCs w:val="18"/>
        </w:rPr>
        <w:t>f</w:t>
      </w:r>
      <w:r w:rsidR="00077BEF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designate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unde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 w:rsidR="00077BEF">
        <w:rPr>
          <w:rFonts w:ascii="Times New Roman" w:hAnsi="Times New Roman"/>
          <w:color w:val="191919"/>
          <w:sz w:val="18"/>
          <w:szCs w:val="18"/>
        </w:rPr>
        <w:t>h</w:t>
      </w:r>
      <w:r w:rsidR="00077BEF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 w:rsidR="00077BEF">
        <w:rPr>
          <w:rFonts w:ascii="Times New Roman" w:hAnsi="Times New Roman"/>
          <w:color w:val="191919"/>
          <w:sz w:val="18"/>
          <w:szCs w:val="18"/>
        </w:rPr>
        <w:t>c</w:t>
      </w:r>
      <w:r w:rsidR="00077BEF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yea</w:t>
      </w:r>
      <w:r w:rsidR="00077BEF"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z w:val="18"/>
          <w:szCs w:val="18"/>
        </w:rPr>
        <w:t>.</w:t>
      </w:r>
      <w:r w:rsidR="00077BEF">
        <w:rPr>
          <w:rFonts w:ascii="Times New Roman" w:hAnsi="Times New Roman"/>
          <w:color w:val="191919"/>
          <w:spacing w:val="4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 w:rsidR="00077BEF">
        <w:rPr>
          <w:rFonts w:ascii="Times New Roman" w:hAnsi="Times New Roman"/>
          <w:color w:val="191919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fail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mee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 w:rsidR="00077BEF">
        <w:rPr>
          <w:rFonts w:ascii="Times New Roman" w:hAnsi="Times New Roman"/>
          <w:color w:val="191919"/>
          <w:sz w:val="18"/>
          <w:szCs w:val="18"/>
        </w:rPr>
        <w:t>m</w:t>
      </w:r>
      <w:r w:rsidR="00077BEF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standard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 w:rsidR="00077BEF">
        <w:rPr>
          <w:rFonts w:ascii="Times New Roman" w:hAnsi="Times New Roman"/>
          <w:color w:val="191919"/>
          <w:sz w:val="18"/>
          <w:szCs w:val="18"/>
        </w:rPr>
        <w:t>l</w:t>
      </w:r>
      <w:r w:rsidR="00077BEF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place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academic probation</w:t>
      </w:r>
      <w:r w:rsidR="00077BEF">
        <w:rPr>
          <w:rFonts w:ascii="Times New Roman" w:hAnsi="Times New Roman"/>
          <w:color w:val="191919"/>
          <w:sz w:val="18"/>
          <w:szCs w:val="18"/>
        </w:rPr>
        <w:t>.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 w:rsidR="00077BEF">
        <w:rPr>
          <w:rFonts w:ascii="Times New Roman" w:hAnsi="Times New Roman"/>
          <w:color w:val="191919"/>
          <w:sz w:val="18"/>
          <w:szCs w:val="18"/>
        </w:rPr>
        <w:t>y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considere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makin</w:t>
      </w:r>
      <w:r w:rsidR="00077BEF">
        <w:rPr>
          <w:rFonts w:ascii="Times New Roman" w:hAnsi="Times New Roman"/>
          <w:color w:val="191919"/>
          <w:sz w:val="18"/>
          <w:szCs w:val="18"/>
        </w:rPr>
        <w:t>g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satisfactor</w:t>
      </w:r>
      <w:r w:rsidR="00077BEF">
        <w:rPr>
          <w:rFonts w:ascii="Times New Roman" w:hAnsi="Times New Roman"/>
          <w:color w:val="191919"/>
          <w:sz w:val="18"/>
          <w:szCs w:val="18"/>
        </w:rPr>
        <w:t>y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progres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>f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complete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leas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si</w:t>
      </w:r>
      <w:r w:rsidR="00077BEF">
        <w:rPr>
          <w:rFonts w:ascii="Times New Roman" w:hAnsi="Times New Roman"/>
          <w:color w:val="191919"/>
          <w:sz w:val="18"/>
          <w:szCs w:val="18"/>
        </w:rPr>
        <w:t>x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hours</w:t>
      </w:r>
      <w:r w:rsidR="00077BEF">
        <w:rPr>
          <w:rFonts w:ascii="Times New Roman" w:hAnsi="Times New Roman"/>
          <w:color w:val="191919"/>
          <w:sz w:val="18"/>
          <w:szCs w:val="18"/>
        </w:rPr>
        <w:t>,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 w:rsidR="00077BEF">
        <w:rPr>
          <w:rFonts w:ascii="Times New Roman" w:hAnsi="Times New Roman"/>
          <w:color w:val="191919"/>
          <w:sz w:val="18"/>
          <w:szCs w:val="18"/>
        </w:rPr>
        <w:t>h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 w:rsidR="00077BEF">
        <w:rPr>
          <w:rFonts w:ascii="Times New Roman" w:hAnsi="Times New Roman"/>
          <w:color w:val="191919"/>
          <w:sz w:val="18"/>
          <w:szCs w:val="18"/>
        </w:rPr>
        <w:t>m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av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rag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z w:val="18"/>
          <w:szCs w:val="18"/>
        </w:rPr>
        <w:t>f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2.</w:t>
      </w:r>
      <w:r w:rsidR="00077BEF">
        <w:rPr>
          <w:rFonts w:ascii="Times New Roman" w:hAnsi="Times New Roman"/>
          <w:color w:val="191919"/>
          <w:sz w:val="18"/>
          <w:szCs w:val="18"/>
        </w:rPr>
        <w:t>0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for th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 w:rsidR="00077BEF"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z w:val="18"/>
          <w:szCs w:val="18"/>
        </w:rPr>
        <w:t>.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>f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doe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mee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 w:rsidR="00077BEF">
        <w:rPr>
          <w:rFonts w:ascii="Times New Roman" w:hAnsi="Times New Roman"/>
          <w:color w:val="191919"/>
          <w:sz w:val="18"/>
          <w:szCs w:val="18"/>
        </w:rPr>
        <w:t>m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standard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additiona</w:t>
      </w:r>
      <w:r w:rsidR="00077BEF">
        <w:rPr>
          <w:rFonts w:ascii="Times New Roman" w:hAnsi="Times New Roman"/>
          <w:color w:val="191919"/>
          <w:sz w:val="18"/>
          <w:szCs w:val="18"/>
        </w:rPr>
        <w:t>l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 w:rsidR="00077BEF"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z w:val="18"/>
          <w:szCs w:val="18"/>
        </w:rPr>
        <w:t>,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 w:rsidR="00077BEF">
        <w:rPr>
          <w:rFonts w:ascii="Times New Roman" w:hAnsi="Times New Roman"/>
          <w:color w:val="191919"/>
          <w:sz w:val="18"/>
          <w:szCs w:val="18"/>
        </w:rPr>
        <w:t>y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suspende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se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m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este</w:t>
      </w:r>
      <w:r w:rsidR="00077BEF"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z w:val="18"/>
          <w:szCs w:val="18"/>
        </w:rPr>
        <w:t>.</w:t>
      </w:r>
      <w:r w:rsidR="00077BEF">
        <w:rPr>
          <w:rFonts w:ascii="Times New Roman" w:hAnsi="Times New Roman"/>
          <w:color w:val="191919"/>
          <w:spacing w:val="4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>f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stu- den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t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elect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s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o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chang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hi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s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r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r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f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y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r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completin</w:t>
      </w:r>
      <w:r w:rsidR="00077BEF">
        <w:rPr>
          <w:rFonts w:ascii="Times New Roman" w:hAnsi="Times New Roman"/>
          <w:color w:val="191919"/>
          <w:sz w:val="18"/>
          <w:szCs w:val="18"/>
        </w:rPr>
        <w:t>g</w:t>
      </w:r>
      <w:r w:rsidR="00077BEF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7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6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r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hours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,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institutio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n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l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reconside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r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stu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ent</w:t>
      </w:r>
      <w:r w:rsidR="00077BEF"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s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adherenc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to th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maximu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m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tim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fram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d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reevaluate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,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n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n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individua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l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basis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,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r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n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additiona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l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yea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r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n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maximu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m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tim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frame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.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Onl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y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of stud</w:t>
      </w:r>
      <w:r w:rsidR="00077BEF">
        <w:rPr>
          <w:rFonts w:ascii="Times New Roman" w:hAnsi="Times New Roman"/>
          <w:color w:val="191919"/>
          <w:sz w:val="18"/>
          <w:szCs w:val="18"/>
        </w:rPr>
        <w:t>y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chang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 w:rsidR="00077BEF">
        <w:rPr>
          <w:rFonts w:ascii="Times New Roman" w:hAnsi="Times New Roman"/>
          <w:color w:val="191919"/>
          <w:sz w:val="18"/>
          <w:szCs w:val="18"/>
        </w:rPr>
        <w:t>l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considere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increasin</w:t>
      </w:r>
      <w:r w:rsidR="00077BEF">
        <w:rPr>
          <w:rFonts w:ascii="Times New Roman" w:hAnsi="Times New Roman"/>
          <w:color w:val="191919"/>
          <w:sz w:val="18"/>
          <w:szCs w:val="18"/>
        </w:rPr>
        <w:t>g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maximu</w:t>
      </w:r>
      <w:r w:rsidR="00077BEF">
        <w:rPr>
          <w:rFonts w:ascii="Times New Roman" w:hAnsi="Times New Roman"/>
          <w:color w:val="191919"/>
          <w:sz w:val="18"/>
          <w:szCs w:val="18"/>
        </w:rPr>
        <w:t>m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tim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frame</w:t>
      </w:r>
      <w:r w:rsidR="00077BEF">
        <w:rPr>
          <w:rFonts w:ascii="Times New Roman" w:hAnsi="Times New Roman"/>
          <w:color w:val="191919"/>
          <w:sz w:val="18"/>
          <w:szCs w:val="18"/>
        </w:rPr>
        <w:t>.</w:t>
      </w:r>
      <w:r w:rsidR="00077BEF">
        <w:rPr>
          <w:rFonts w:ascii="Times New Roman" w:hAnsi="Times New Roman"/>
          <w:color w:val="191919"/>
          <w:spacing w:val="30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appea</w:t>
      </w:r>
      <w:r w:rsidR="00077BEF">
        <w:rPr>
          <w:rFonts w:ascii="Times New Roman" w:hAnsi="Times New Roman"/>
          <w:color w:val="191919"/>
          <w:sz w:val="18"/>
          <w:szCs w:val="18"/>
        </w:rPr>
        <w:t>l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proces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availabl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 w:rsidR="00077BEF">
        <w:rPr>
          <w:rFonts w:ascii="Times New Roman" w:hAnsi="Times New Roman"/>
          <w:color w:val="191919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x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tenuatin</w:t>
      </w:r>
      <w:r w:rsidR="00077BEF">
        <w:rPr>
          <w:rFonts w:ascii="Times New Roman" w:hAnsi="Times New Roman"/>
          <w:color w:val="191919"/>
          <w:sz w:val="18"/>
          <w:szCs w:val="18"/>
        </w:rPr>
        <w:t>g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ci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-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cumstance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s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h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accoun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t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r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r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lac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k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f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progress</w:t>
      </w:r>
      <w:r w:rsidR="00077BEF">
        <w:rPr>
          <w:rFonts w:ascii="Times New Roman" w:hAnsi="Times New Roman"/>
          <w:color w:val="191919"/>
          <w:sz w:val="18"/>
          <w:szCs w:val="18"/>
        </w:rPr>
        <w:t>.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appea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l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proces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s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s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initiate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d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y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writin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g a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statemen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t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includin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g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suppor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t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ocument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s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o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the Admission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 w:rsidR="00077BEF">
        <w:rPr>
          <w:rFonts w:ascii="Times New Roman" w:hAnsi="Times New Roman"/>
          <w:color w:val="191919"/>
          <w:sz w:val="18"/>
          <w:szCs w:val="18"/>
        </w:rPr>
        <w:t>c</w:t>
      </w:r>
      <w:r w:rsidR="00077BEF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Evaluatio</w:t>
      </w:r>
      <w:r w:rsidR="00077BEF">
        <w:rPr>
          <w:rFonts w:ascii="Times New Roman" w:hAnsi="Times New Roman"/>
          <w:color w:val="191919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Committe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c/</w:t>
      </w:r>
      <w:r w:rsidR="00077BEF">
        <w:rPr>
          <w:rFonts w:ascii="Times New Roman" w:hAnsi="Times New Roman"/>
          <w:color w:val="191919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13"/>
          <w:sz w:val="18"/>
          <w:szCs w:val="18"/>
        </w:rPr>
        <w:t>V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ic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Presiden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 w:rsidR="00077BEF">
        <w:rPr>
          <w:rFonts w:ascii="Times New Roman" w:hAnsi="Times New Roman"/>
          <w:color w:val="191919"/>
          <w:sz w:val="18"/>
          <w:szCs w:val="18"/>
        </w:rPr>
        <w:t>c</w:t>
      </w:r>
      <w:r w:rsidR="00077BEF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fair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indicatin</w:t>
      </w:r>
      <w:r w:rsidR="00077BEF">
        <w:rPr>
          <w:rFonts w:ascii="Times New Roman" w:hAnsi="Times New Roman"/>
          <w:color w:val="191919"/>
          <w:sz w:val="18"/>
          <w:szCs w:val="18"/>
        </w:rPr>
        <w:t>g</w:t>
      </w:r>
      <w:r w:rsidR="00077BEF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specifi</w:t>
      </w:r>
      <w:r w:rsidR="00077BEF">
        <w:rPr>
          <w:rFonts w:ascii="Times New Roman" w:hAnsi="Times New Roman"/>
          <w:color w:val="191919"/>
          <w:sz w:val="18"/>
          <w:szCs w:val="18"/>
        </w:rPr>
        <w:t>c</w:t>
      </w:r>
      <w:r w:rsidR="00077BEF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reason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failur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to mak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satisfactor</w:t>
      </w:r>
      <w:r w:rsidR="00077BEF">
        <w:rPr>
          <w:rFonts w:ascii="Times New Roman" w:hAnsi="Times New Roman"/>
          <w:color w:val="191919"/>
          <w:sz w:val="18"/>
          <w:szCs w:val="18"/>
        </w:rPr>
        <w:t>y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progress.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Committe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revie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statemen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wel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progres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notif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decision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app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proces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must 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initiate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day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probatio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suspension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suspended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readmission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Readmit- 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remai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probatio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unti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achieved.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" w:right="838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ESIDENC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LASSIFIC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TION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change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automaticall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burde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documentatio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qualifie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as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lega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regulation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gia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pro- cessing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student/applican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requestin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chang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classificatio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“Petitio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Residence Classification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documentatio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week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days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registration.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120" w:right="97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Decision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canno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guarantee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petition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documentatio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receive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cifie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deadline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If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petitio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denie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wishe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petitio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Petitio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Classific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submit- 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petitio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reclassifie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obtaine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ins w:id="22" w:author="jhawkins" w:date="2011-04-01T09:09:00Z">
        <w:r w:rsidR="005622C5">
          <w:rPr>
            <w:rFonts w:ascii="Times New Roman" w:hAnsi="Times New Roman"/>
            <w:color w:val="191919"/>
            <w:spacing w:val="3"/>
            <w:sz w:val="18"/>
            <w:szCs w:val="18"/>
          </w:rPr>
          <w:t xml:space="preserve">Office of Academic Services and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Registra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>r</w:t>
      </w:r>
      <w:del w:id="23" w:author="jhawkins" w:date="2011-04-01T09:09:00Z">
        <w:r w:rsidDel="005622C5">
          <w:rPr>
            <w:rFonts w:ascii="Times New Roman" w:hAnsi="Times New Roman"/>
            <w:color w:val="191919"/>
            <w:spacing w:val="-12"/>
            <w:sz w:val="18"/>
            <w:szCs w:val="18"/>
          </w:rPr>
          <w:delText>’</w:delText>
        </w:r>
        <w:r w:rsidDel="005622C5">
          <w:rPr>
            <w:rFonts w:ascii="Times New Roman" w:hAnsi="Times New Roman"/>
            <w:color w:val="191919"/>
            <w:sz w:val="18"/>
            <w:szCs w:val="18"/>
          </w:rPr>
          <w:delText>s</w:delText>
        </w:r>
        <w:r w:rsidDel="005622C5">
          <w:rPr>
            <w:rFonts w:ascii="Times New Roman" w:hAnsi="Times New Roman"/>
            <w:color w:val="191919"/>
            <w:spacing w:val="3"/>
            <w:sz w:val="18"/>
            <w:szCs w:val="18"/>
          </w:rPr>
          <w:delText xml:space="preserve"> </w:delText>
        </w:r>
        <w:r w:rsidDel="005622C5">
          <w:rPr>
            <w:rFonts w:ascii="Times New Roman" w:hAnsi="Times New Roman"/>
            <w:color w:val="191919"/>
            <w:spacing w:val="-2"/>
            <w:sz w:val="18"/>
            <w:szCs w:val="18"/>
          </w:rPr>
          <w:delText>O</w:delText>
        </w:r>
        <w:r w:rsidDel="005622C5">
          <w:rPr>
            <w:rFonts w:ascii="Times New Roman" w:hAnsi="Times New Roman"/>
            <w:color w:val="191919"/>
            <w:spacing w:val="-5"/>
            <w:sz w:val="18"/>
            <w:szCs w:val="18"/>
          </w:rPr>
          <w:delText>f</w:delText>
        </w:r>
        <w:r w:rsidDel="005622C5">
          <w:rPr>
            <w:rFonts w:ascii="Times New Roman" w:hAnsi="Times New Roman"/>
            <w:color w:val="191919"/>
            <w:spacing w:val="-2"/>
            <w:sz w:val="18"/>
            <w:szCs w:val="18"/>
          </w:rPr>
          <w:delText>fice</w:delText>
        </w:r>
      </w:del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portin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documents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petitio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returne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Novembe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May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summe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Lega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of 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gia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wel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certai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categorie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nonresidents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paymen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accordanc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Regents’ rules: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" w:right="58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L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ESIDENC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EQUIREMENT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(R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EGENTS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’</w:t>
      </w:r>
      <w:r>
        <w:rPr>
          <w:rFonts w:ascii="Times New Roman" w:hAnsi="Times New Roman"/>
          <w:b/>
          <w:bCs/>
          <w:color w:val="191919"/>
          <w:spacing w:val="-2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ULES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)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30" w:after="0" w:line="250" w:lineRule="auto"/>
        <w:ind w:left="480" w:right="991" w:hanging="18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(a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perso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olde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lega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of 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perio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month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immediatel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(b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emancipate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perso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age 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olde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deeme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gaine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in-stat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purpose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attendin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 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absenc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demonstratio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establishe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lega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480" w:right="992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perso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unde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age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registe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onl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showin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supportin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paren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guardian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lega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perio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month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immediatel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precedin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registration.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480" w:right="991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lega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guardia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change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lega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perio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lega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gia,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continu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perio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consecutiv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month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paymen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in-stat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tuition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12-mont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period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continu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paymen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rate.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480" w:right="991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lega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appointe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guardia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nonresiden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permit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 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in-stat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unti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expiratio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appointmen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prope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such appointmen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avoi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paymen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out-of-stat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fees.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480" w:right="1245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Alien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classifie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nonresiden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howeve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alie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livin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mmigration documen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permittin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indefinit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permanen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privileg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qualifyin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tuitio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ize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Unite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States.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before="30" w:after="0" w:line="250" w:lineRule="auto"/>
        <w:ind w:left="480" w:right="991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aivers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waiv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out-of-stat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tuitio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(a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nonresiden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financiall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dependen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 spous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lega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twelv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consecutiv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month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immediatel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precedin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ration; provided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howeve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financia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dependenc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existe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twelv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consecutiv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month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immediatel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preced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date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registration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(b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selecte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authorize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representative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rovide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numbe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waiver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excee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percen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equivalen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full-tim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fall 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immediatel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precedin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out-of-stat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tuitio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waived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(c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full-tim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employee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University System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spouse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dependen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children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(d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College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gia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(e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full-tim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teacher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publi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echnica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Education,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dependen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children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eacher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employe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militar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qualif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waiver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(f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consular 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dependent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citizen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foreig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consula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represents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 livin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waive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consula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ations operat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principl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reciprocit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States;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077BEF" w:rsidRDefault="00077BEF" w:rsidP="00077BEF">
      <w:pPr>
        <w:widowControl w:val="0"/>
        <w:tabs>
          <w:tab w:val="left" w:pos="10700"/>
        </w:tabs>
        <w:autoSpaceDE w:val="0"/>
        <w:autoSpaceDN w:val="0"/>
        <w:adjustRightInd w:val="0"/>
        <w:spacing w:after="0" w:line="240" w:lineRule="auto"/>
        <w:ind w:left="4136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color w:val="191919"/>
          <w:position w:val="7"/>
          <w:sz w:val="36"/>
          <w:szCs w:val="36"/>
        </w:rPr>
        <w:t>51</w:t>
      </w:r>
    </w:p>
    <w:p w:rsidR="00077BEF" w:rsidRDefault="00077BEF" w:rsidP="00077BEF">
      <w:pPr>
        <w:widowControl w:val="0"/>
        <w:tabs>
          <w:tab w:val="left" w:pos="10700"/>
        </w:tabs>
        <w:autoSpaceDE w:val="0"/>
        <w:autoSpaceDN w:val="0"/>
        <w:adjustRightInd w:val="0"/>
        <w:spacing w:after="0" w:line="240" w:lineRule="auto"/>
        <w:ind w:left="4136"/>
        <w:rPr>
          <w:rFonts w:ascii="Century Gothic" w:hAnsi="Century Gothic" w:cs="Century Gothic"/>
          <w:color w:val="000000"/>
          <w:sz w:val="36"/>
          <w:szCs w:val="36"/>
        </w:rPr>
        <w:sectPr w:rsidR="00077BEF">
          <w:pgSz w:w="12240" w:h="15840"/>
          <w:pgMar w:top="420" w:right="420" w:bottom="280" w:left="600" w:header="720" w:footer="720" w:gutter="0"/>
          <w:cols w:space="720" w:equalWidth="0">
            <w:col w:w="11220"/>
          </w:cols>
          <w:noEndnote/>
        </w:sectPr>
      </w:pPr>
    </w:p>
    <w:p w:rsidR="00077BEF" w:rsidRDefault="001660C8" w:rsidP="008E178B">
      <w:pPr>
        <w:widowControl w:val="0"/>
        <w:autoSpaceDE w:val="0"/>
        <w:autoSpaceDN w:val="0"/>
        <w:adjustRightInd w:val="0"/>
        <w:spacing w:before="55" w:after="0" w:line="195" w:lineRule="exact"/>
        <w:ind w:left="270"/>
        <w:rPr>
          <w:rFonts w:ascii="Century Gothic" w:hAnsi="Century Gothic" w:cs="Century Gothic"/>
          <w:color w:val="000000"/>
          <w:sz w:val="16"/>
          <w:szCs w:val="16"/>
        </w:rPr>
      </w:pPr>
      <w:r w:rsidRPr="001660C8">
        <w:rPr>
          <w:noProof/>
          <w:lang w:eastAsia="zh-CN"/>
        </w:rPr>
        <w:lastRenderedPageBreak/>
        <w:pict>
          <v:group id="_x0000_s1716" style="position:absolute;left:0;text-align:left;margin-left:-58.6pt;margin-top:-21.75pt;width:191pt;height:795.85pt;z-index:-251568128" coordorigin="-720,-62" coordsize="3820,15917">
            <v:group id="_x0000_s1717" style="position:absolute;left:-720;top:-62;width:3820;height:15917" coordorigin="-720,-62" coordsize="3820,15839">
              <v:rect id="_x0000_s1718" style="position:absolute;top:-62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474747" stroked="f">
                <v:path arrowok="t"/>
              </v:rect>
              <v:rect id="Rectangle 2702" o:spid="_x0000_s1719" style="position:absolute;top:4232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720" style="position:absolute;top:2426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721" style="position:absolute;left:760;top:331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722" style="position:absolute;left:740;top:31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723" style="position:absolute;top:24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724" style="position:absolute;top:42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725" style="position:absolute;left:-720;top:6042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726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727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728" style="position:absolute;left:-696;top:7842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729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730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731" style="position:absolute;left:-687;top:9642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732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733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734" style="position:absolute;left:-705;top:11442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735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736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737" style="position:absolute;left:-696;top:13242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738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739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740" style="position:absolute;left:1039;top:15042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741" style="position:absolute;top:15042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742" style="position:absolute;left:400;top:14802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743" style="position:absolute;left:380;top:14782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744" type="#_x0000_t202" style="position:absolute;left:377;top:13537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745" type="#_x0000_t202" style="position:absolute;left:377;top:8243;width:720;height:110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746" type="#_x0000_t202" style="position:absolute;left:397;top:11806;width:480;height:121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747" type="#_x0000_t202" style="position:absolute;left:397;top:10116;width:480;height:98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748" type="#_x0000_t202" style="position:absolute;left:417;top:6480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749" type="#_x0000_t202" style="position:absolute;left:417;top:4760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750" type="#_x0000_t202" style="position:absolute;left:170;top:2509;width:707;height:17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5622C5" w:rsidRPr="008A161B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751" type="#_x0000_t202" style="position:absolute;left:400;top:591;width:477;height:16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5622C5" w:rsidRPr="008A161B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</v:group>
        </w:pict>
      </w:r>
      <w:r w:rsidR="00077BEF">
        <w:rPr>
          <w:rFonts w:ascii="Century Gothic" w:hAnsi="Century Gothic" w:cs="Century Gothic"/>
          <w:b/>
          <w:bCs/>
          <w:color w:val="191919"/>
          <w:sz w:val="16"/>
          <w:szCs w:val="16"/>
        </w:rPr>
        <w:t>Academic Support Services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before="30" w:after="0" w:line="250" w:lineRule="auto"/>
        <w:ind w:left="1380" w:right="9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(g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militar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personne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dependent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statione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unles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militar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personne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purposes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(h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selecte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university-leve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(i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legal resident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out-of-stat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borderin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rolle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1660C8" w:rsidP="00077BEF">
      <w:pPr>
        <w:widowControl w:val="0"/>
        <w:autoSpaceDE w:val="0"/>
        <w:autoSpaceDN w:val="0"/>
        <w:adjustRightInd w:val="0"/>
        <w:spacing w:after="0" w:line="250" w:lineRule="auto"/>
        <w:ind w:left="1020" w:right="91"/>
        <w:jc w:val="both"/>
        <w:rPr>
          <w:rFonts w:ascii="Times New Roman" w:hAnsi="Times New Roman"/>
          <w:color w:val="000000"/>
          <w:sz w:val="18"/>
          <w:szCs w:val="18"/>
        </w:rPr>
      </w:pPr>
      <w:r w:rsidRPr="001660C8">
        <w:rPr>
          <w:noProof/>
        </w:rPr>
        <w:pict>
          <v:shape id="Text Box 1787" o:spid="_x0000_s1206" type="#_x0000_t202" style="position:absolute;left:0;text-align:left;margin-left:21.05pt;margin-top:49pt;width:12pt;height:63.8pt;z-index:-2516101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" o:allowincell="f" filled="f" stroked="f">
            <v:textbox style="layout-flow:vertical;mso-layout-flow-alt:bottom-to-top" inset="0,0,0,0">
              <w:txbxContent>
                <w:p w:rsidR="005622C5" w:rsidRDefault="005622C5" w:rsidP="00077BE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077BEF">
        <w:rPr>
          <w:rFonts w:ascii="Times New Roman" w:hAnsi="Times New Roman"/>
          <w:color w:val="191919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t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o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s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classifie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d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s a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residen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t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f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a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t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notif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y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ins w:id="24" w:author="jhawkins" w:date="2011-04-01T09:09:00Z">
        <w:r w:rsidR="005622C5">
          <w:rPr>
            <w:rFonts w:ascii="Times New Roman" w:hAnsi="Times New Roman"/>
            <w:color w:val="191919"/>
            <w:sz w:val="18"/>
            <w:szCs w:val="18"/>
          </w:rPr>
          <w:t xml:space="preserve">Office of Academic Services and </w:t>
        </w:r>
      </w:ins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Registra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r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immediatel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y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f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y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chang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n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status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.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f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t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s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determined tha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misrepresente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omitte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fact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 w:rsidR="00077BEF">
        <w:rPr>
          <w:rFonts w:ascii="Times New Roman" w:hAnsi="Times New Roman"/>
          <w:color w:val="191919"/>
          <w:sz w:val="18"/>
          <w:szCs w:val="18"/>
        </w:rPr>
        <w:t>h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resul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classificatio</w:t>
      </w:r>
      <w:r w:rsidR="00077BEF">
        <w:rPr>
          <w:rFonts w:ascii="Times New Roman" w:hAnsi="Times New Roman"/>
          <w:color w:val="191919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reclassificatio</w:t>
      </w:r>
      <w:r w:rsidR="00077BEF">
        <w:rPr>
          <w:rFonts w:ascii="Times New Roman" w:hAnsi="Times New Roman"/>
          <w:color w:val="191919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residen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 w:rsidR="00077BEF">
        <w:rPr>
          <w:rFonts w:ascii="Times New Roman" w:hAnsi="Times New Roman"/>
          <w:color w:val="191919"/>
          <w:sz w:val="18"/>
          <w:szCs w:val="18"/>
        </w:rPr>
        <w:t>,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retroactiv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cha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ge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for non-residen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t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fee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s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l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mad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y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Fisca</w:t>
      </w:r>
      <w:r w:rsidR="00077BEF">
        <w:rPr>
          <w:rFonts w:ascii="Times New Roman" w:hAnsi="Times New Roman"/>
          <w:color w:val="191919"/>
          <w:sz w:val="18"/>
          <w:szCs w:val="18"/>
        </w:rPr>
        <w:t>l</w:t>
      </w:r>
      <w:r w:rsidR="00077BEF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fair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s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fice</w:t>
      </w:r>
      <w:r w:rsidR="00077BEF"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.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PLEAS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NOTE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: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n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r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o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avoi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d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dela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y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d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inconvenienc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upo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n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arriva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l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r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regis- tration</w:t>
      </w:r>
      <w:r w:rsidR="00077BEF">
        <w:rPr>
          <w:rFonts w:ascii="Times New Roman" w:hAnsi="Times New Roman"/>
          <w:color w:val="191919"/>
          <w:sz w:val="18"/>
          <w:szCs w:val="18"/>
        </w:rPr>
        <w:t>,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prospectiv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see</w:t>
      </w:r>
      <w:r w:rsidR="00077BEF">
        <w:rPr>
          <w:rFonts w:ascii="Times New Roman" w:hAnsi="Times New Roman"/>
          <w:color w:val="191919"/>
          <w:sz w:val="18"/>
          <w:szCs w:val="18"/>
        </w:rPr>
        <w:t>k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clarificatio</w:t>
      </w:r>
      <w:r w:rsidR="00077BEF">
        <w:rPr>
          <w:rFonts w:ascii="Times New Roman" w:hAnsi="Times New Roman"/>
          <w:color w:val="191919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z w:val="18"/>
          <w:szCs w:val="18"/>
        </w:rPr>
        <w:t>f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 w:rsidR="00077BEF">
        <w:rPr>
          <w:rFonts w:ascii="Times New Roman" w:hAnsi="Times New Roman"/>
          <w:color w:val="191919"/>
          <w:sz w:val="18"/>
          <w:szCs w:val="18"/>
        </w:rPr>
        <w:t>l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question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concernin</w:t>
      </w:r>
      <w:r w:rsidR="00077BEF">
        <w:rPr>
          <w:rFonts w:ascii="Times New Roman" w:hAnsi="Times New Roman"/>
          <w:color w:val="191919"/>
          <w:sz w:val="18"/>
          <w:szCs w:val="18"/>
        </w:rPr>
        <w:t>g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statu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tim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z w:val="18"/>
          <w:szCs w:val="18"/>
        </w:rPr>
        <w:t>f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admission</w:t>
      </w:r>
      <w:r w:rsidR="00077BEF">
        <w:rPr>
          <w:rFonts w:ascii="Times New Roman" w:hAnsi="Times New Roman"/>
          <w:color w:val="191919"/>
          <w:sz w:val="18"/>
          <w:szCs w:val="18"/>
        </w:rPr>
        <w:t>.</w:t>
      </w:r>
      <w:r w:rsidR="00077BEF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Question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clarif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-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catio</w:t>
      </w:r>
      <w:r w:rsidR="00077BEF">
        <w:rPr>
          <w:rFonts w:ascii="Times New Roman" w:hAnsi="Times New Roman"/>
          <w:color w:val="191919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addresse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ins w:id="25" w:author="jhawkins" w:date="2011-04-01T09:10:00Z">
        <w:r w:rsidR="005622C5">
          <w:rPr>
            <w:rFonts w:ascii="Times New Roman" w:hAnsi="Times New Roman"/>
            <w:color w:val="191919"/>
            <w:spacing w:val="-4"/>
            <w:sz w:val="18"/>
            <w:szCs w:val="18"/>
          </w:rPr>
          <w:t xml:space="preserve">Office of Academic Services and </w:t>
        </w:r>
      </w:ins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Registra</w:t>
      </w:r>
      <w:r w:rsidR="00077BEF"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z w:val="18"/>
          <w:szCs w:val="18"/>
        </w:rPr>
        <w:t>,</w:t>
      </w:r>
      <w:r w:rsidR="00077BEF"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 w:rsidR="00077BEF">
        <w:rPr>
          <w:rFonts w:ascii="Times New Roman" w:hAnsi="Times New Roman"/>
          <w:color w:val="191919"/>
          <w:sz w:val="18"/>
          <w:szCs w:val="18"/>
        </w:rPr>
        <w:t>y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 w:rsidR="00077BEF"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 w:rsidR="00077BEF">
        <w:rPr>
          <w:rFonts w:ascii="Times New Roman" w:hAnsi="Times New Roman"/>
          <w:color w:val="191919"/>
          <w:sz w:val="18"/>
          <w:szCs w:val="18"/>
        </w:rPr>
        <w:t>,</w:t>
      </w:r>
      <w:r w:rsidR="00077BEF"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 w:rsidR="00077BEF"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 w:rsidR="00077BEF">
        <w:rPr>
          <w:rFonts w:ascii="Times New Roman" w:hAnsi="Times New Roman"/>
          <w:color w:val="191919"/>
          <w:sz w:val="18"/>
          <w:szCs w:val="18"/>
        </w:rPr>
        <w:t>,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 w:rsidR="00077BEF">
        <w:rPr>
          <w:rFonts w:ascii="Times New Roman" w:hAnsi="Times New Roman"/>
          <w:color w:val="191919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31705.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020" w:right="629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EGISTR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CHEDUL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HANGES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30" w:after="0" w:line="250" w:lineRule="auto"/>
        <w:ind w:left="10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supervisio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instructions 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del w:id="26" w:author="jhawkins" w:date="2011-04-01T09:36:00Z">
        <w:r w:rsidDel="00E547DB">
          <w:rPr>
            <w:rFonts w:ascii="Times New Roman" w:hAnsi="Times New Roman"/>
            <w:color w:val="191919"/>
            <w:spacing w:val="-2"/>
            <w:sz w:val="18"/>
            <w:szCs w:val="18"/>
          </w:rPr>
          <w:delText>printe</w:delText>
        </w:r>
        <w:r w:rsidDel="00E547DB">
          <w:rPr>
            <w:rFonts w:ascii="Times New Roman" w:hAnsi="Times New Roman"/>
            <w:color w:val="191919"/>
            <w:sz w:val="18"/>
            <w:szCs w:val="18"/>
          </w:rPr>
          <w:delText>d</w:delText>
        </w:r>
        <w:r w:rsidDel="00E547DB">
          <w:rPr>
            <w:rFonts w:ascii="Times New Roman" w:hAnsi="Times New Roman"/>
            <w:color w:val="191919"/>
            <w:spacing w:val="-10"/>
            <w:sz w:val="18"/>
            <w:szCs w:val="18"/>
          </w:rPr>
          <w:delText xml:space="preserve"> </w:delText>
        </w:r>
        <w:r w:rsidDel="00E547DB">
          <w:rPr>
            <w:rFonts w:ascii="Times New Roman" w:hAnsi="Times New Roman"/>
            <w:color w:val="191919"/>
            <w:spacing w:val="-2"/>
            <w:sz w:val="18"/>
            <w:szCs w:val="18"/>
          </w:rPr>
          <w:delText>i</w:delText>
        </w:r>
        <w:r w:rsidDel="00E547DB">
          <w:rPr>
            <w:rFonts w:ascii="Times New Roman" w:hAnsi="Times New Roman"/>
            <w:color w:val="191919"/>
            <w:sz w:val="18"/>
            <w:szCs w:val="18"/>
          </w:rPr>
          <w:delText>n</w:delText>
        </w:r>
        <w:r w:rsidDel="00E547DB">
          <w:rPr>
            <w:rFonts w:ascii="Times New Roman" w:hAnsi="Times New Roman"/>
            <w:color w:val="191919"/>
            <w:spacing w:val="-10"/>
            <w:sz w:val="18"/>
            <w:szCs w:val="18"/>
          </w:rPr>
          <w:delText xml:space="preserve"> </w:delText>
        </w:r>
        <w:r w:rsidDel="00E547DB">
          <w:rPr>
            <w:rFonts w:ascii="Times New Roman" w:hAnsi="Times New Roman"/>
            <w:color w:val="191919"/>
            <w:spacing w:val="-2"/>
            <w:sz w:val="18"/>
            <w:szCs w:val="18"/>
          </w:rPr>
          <w:delText>th</w:delText>
        </w:r>
        <w:r w:rsidDel="00E547DB">
          <w:rPr>
            <w:rFonts w:ascii="Times New Roman" w:hAnsi="Times New Roman"/>
            <w:color w:val="191919"/>
            <w:sz w:val="18"/>
            <w:szCs w:val="18"/>
          </w:rPr>
          <w:delText>e</w:delText>
        </w:r>
        <w:r w:rsidDel="00E547DB">
          <w:rPr>
            <w:rFonts w:ascii="Times New Roman" w:hAnsi="Times New Roman"/>
            <w:color w:val="191919"/>
            <w:spacing w:val="-10"/>
            <w:sz w:val="18"/>
            <w:szCs w:val="18"/>
          </w:rPr>
          <w:delText xml:space="preserve"> </w:delText>
        </w:r>
        <w:r w:rsidDel="00E547DB">
          <w:rPr>
            <w:rFonts w:ascii="Times New Roman" w:hAnsi="Times New Roman"/>
            <w:color w:val="191919"/>
            <w:spacing w:val="-2"/>
            <w:sz w:val="18"/>
            <w:szCs w:val="18"/>
          </w:rPr>
          <w:delText>schedul</w:delText>
        </w:r>
        <w:r w:rsidDel="00E547DB">
          <w:rPr>
            <w:rFonts w:ascii="Times New Roman" w:hAnsi="Times New Roman"/>
            <w:color w:val="191919"/>
            <w:sz w:val="18"/>
            <w:szCs w:val="18"/>
          </w:rPr>
          <w:delText>e</w:delText>
        </w:r>
        <w:r w:rsidDel="00E547DB">
          <w:rPr>
            <w:rFonts w:ascii="Times New Roman" w:hAnsi="Times New Roman"/>
            <w:color w:val="191919"/>
            <w:spacing w:val="-10"/>
            <w:sz w:val="18"/>
            <w:szCs w:val="18"/>
          </w:rPr>
          <w:delText xml:space="preserve"> </w:delText>
        </w:r>
        <w:r w:rsidDel="00E547DB">
          <w:rPr>
            <w:rFonts w:ascii="Times New Roman" w:hAnsi="Times New Roman"/>
            <w:color w:val="191919"/>
            <w:spacing w:val="-2"/>
            <w:sz w:val="18"/>
            <w:szCs w:val="18"/>
          </w:rPr>
          <w:delText>o</w:delText>
        </w:r>
        <w:r w:rsidDel="00E547DB">
          <w:rPr>
            <w:rFonts w:ascii="Times New Roman" w:hAnsi="Times New Roman"/>
            <w:color w:val="191919"/>
            <w:sz w:val="18"/>
            <w:szCs w:val="18"/>
          </w:rPr>
          <w:delText>f</w:delText>
        </w:r>
        <w:r w:rsidDel="00E547DB">
          <w:rPr>
            <w:rFonts w:ascii="Times New Roman" w:hAnsi="Times New Roman"/>
            <w:color w:val="191919"/>
            <w:spacing w:val="-10"/>
            <w:sz w:val="18"/>
            <w:szCs w:val="18"/>
          </w:rPr>
          <w:delText xml:space="preserve"> </w:delText>
        </w:r>
        <w:r w:rsidDel="00E547DB">
          <w:rPr>
            <w:rFonts w:ascii="Times New Roman" w:hAnsi="Times New Roman"/>
            <w:color w:val="191919"/>
            <w:spacing w:val="-2"/>
            <w:sz w:val="18"/>
            <w:szCs w:val="18"/>
          </w:rPr>
          <w:delText>classe</w:delText>
        </w:r>
        <w:r w:rsidDel="00E547DB">
          <w:rPr>
            <w:rFonts w:ascii="Times New Roman" w:hAnsi="Times New Roman"/>
            <w:color w:val="191919"/>
            <w:sz w:val="18"/>
            <w:szCs w:val="18"/>
          </w:rPr>
          <w:delText>s</w:delText>
        </w:r>
        <w:r w:rsidDel="00E547DB">
          <w:rPr>
            <w:rFonts w:ascii="Times New Roman" w:hAnsi="Times New Roman"/>
            <w:color w:val="191919"/>
            <w:spacing w:val="-10"/>
            <w:sz w:val="18"/>
            <w:szCs w:val="18"/>
          </w:rPr>
          <w:delText xml:space="preserve"> </w:delText>
        </w:r>
      </w:del>
      <w:ins w:id="27" w:author="jhawkins" w:date="2011-04-01T09:36:00Z">
        <w:r w:rsidR="00E547DB">
          <w:rPr>
            <w:rFonts w:ascii="Times New Roman" w:hAnsi="Times New Roman"/>
            <w:color w:val="191919"/>
            <w:spacing w:val="-10"/>
            <w:sz w:val="18"/>
            <w:szCs w:val="18"/>
          </w:rPr>
          <w:t xml:space="preserve"> available on the web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term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ganizatio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ructurin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expecte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participat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proces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chec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register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attentiv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responsibl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man- ne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schedul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withou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authorize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his/he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chairperso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he/she 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added.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1020" w:right="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Dates</w:t>
      </w:r>
      <w:del w:id="28" w:author="jhawkins" w:date="2011-04-01T09:38:00Z">
        <w:r w:rsidDel="00E547DB">
          <w:rPr>
            <w:rFonts w:ascii="Times New Roman" w:hAnsi="Times New Roman"/>
            <w:color w:val="191919"/>
            <w:sz w:val="18"/>
            <w:szCs w:val="18"/>
          </w:rPr>
          <w:delText>,</w:delText>
        </w:r>
        <w:r w:rsidDel="00E547DB">
          <w:rPr>
            <w:rFonts w:ascii="Times New Roman" w:hAnsi="Times New Roman"/>
            <w:color w:val="191919"/>
            <w:spacing w:val="-7"/>
            <w:sz w:val="18"/>
            <w:szCs w:val="18"/>
          </w:rPr>
          <w:delText xml:space="preserve"> </w:delText>
        </w:r>
        <w:r w:rsidDel="00E547DB">
          <w:rPr>
            <w:rFonts w:ascii="Times New Roman" w:hAnsi="Times New Roman"/>
            <w:color w:val="191919"/>
            <w:spacing w:val="-2"/>
            <w:sz w:val="18"/>
            <w:szCs w:val="18"/>
          </w:rPr>
          <w:delText>time</w:delText>
        </w:r>
        <w:r w:rsidDel="00E547DB">
          <w:rPr>
            <w:rFonts w:ascii="Times New Roman" w:hAnsi="Times New Roman"/>
            <w:color w:val="191919"/>
            <w:sz w:val="18"/>
            <w:szCs w:val="18"/>
          </w:rPr>
          <w:delText>s</w:delText>
        </w:r>
        <w:r w:rsidDel="00E547DB">
          <w:rPr>
            <w:rFonts w:ascii="Times New Roman" w:hAnsi="Times New Roman"/>
            <w:color w:val="191919"/>
            <w:spacing w:val="-7"/>
            <w:sz w:val="18"/>
            <w:szCs w:val="18"/>
          </w:rPr>
          <w:delText xml:space="preserve"> </w:delText>
        </w:r>
        <w:r w:rsidDel="00E547DB">
          <w:rPr>
            <w:rFonts w:ascii="Times New Roman" w:hAnsi="Times New Roman"/>
            <w:color w:val="191919"/>
            <w:spacing w:val="-2"/>
            <w:sz w:val="18"/>
            <w:szCs w:val="18"/>
          </w:rPr>
          <w:delText>an</w:delText>
        </w:r>
        <w:r w:rsidDel="00E547DB">
          <w:rPr>
            <w:rFonts w:ascii="Times New Roman" w:hAnsi="Times New Roman"/>
            <w:color w:val="191919"/>
            <w:sz w:val="18"/>
            <w:szCs w:val="18"/>
          </w:rPr>
          <w:delText>d</w:delText>
        </w:r>
        <w:r w:rsidDel="00E547DB">
          <w:rPr>
            <w:rFonts w:ascii="Times New Roman" w:hAnsi="Times New Roman"/>
            <w:color w:val="191919"/>
            <w:spacing w:val="-7"/>
            <w:sz w:val="18"/>
            <w:szCs w:val="18"/>
          </w:rPr>
          <w:delText xml:space="preserve"> </w:delText>
        </w:r>
        <w:r w:rsidDel="00E547DB">
          <w:rPr>
            <w:rFonts w:ascii="Times New Roman" w:hAnsi="Times New Roman"/>
            <w:color w:val="191919"/>
            <w:spacing w:val="-2"/>
            <w:sz w:val="18"/>
            <w:szCs w:val="18"/>
          </w:rPr>
          <w:delText>place</w:delText>
        </w:r>
        <w:r w:rsidDel="00E547DB">
          <w:rPr>
            <w:rFonts w:ascii="Times New Roman" w:hAnsi="Times New Roman"/>
            <w:color w:val="191919"/>
            <w:sz w:val="18"/>
            <w:szCs w:val="18"/>
          </w:rPr>
          <w:delText>s</w:delText>
        </w:r>
        <w:r w:rsidDel="00E547DB">
          <w:rPr>
            <w:rFonts w:ascii="Times New Roman" w:hAnsi="Times New Roman"/>
            <w:color w:val="191919"/>
            <w:spacing w:val="-7"/>
            <w:sz w:val="18"/>
            <w:szCs w:val="18"/>
          </w:rPr>
          <w:delText xml:space="preserve"> </w:delText>
        </w:r>
        <w:r w:rsidDel="00E547DB">
          <w:rPr>
            <w:rFonts w:ascii="Times New Roman" w:hAnsi="Times New Roman"/>
            <w:color w:val="191919"/>
            <w:spacing w:val="-2"/>
            <w:sz w:val="18"/>
            <w:szCs w:val="18"/>
          </w:rPr>
          <w:delText>fo</w:delText>
        </w:r>
        <w:r w:rsidDel="00E547DB">
          <w:rPr>
            <w:rFonts w:ascii="Times New Roman" w:hAnsi="Times New Roman"/>
            <w:color w:val="191919"/>
            <w:sz w:val="18"/>
            <w:szCs w:val="18"/>
          </w:rPr>
          <w:delText>r</w:delText>
        </w:r>
      </w:del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regula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schedul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change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obtaine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del w:id="29" w:author="jhawkins" w:date="2011-04-01T09:37:00Z">
        <w:r w:rsidDel="00E547DB">
          <w:rPr>
            <w:rFonts w:ascii="Times New Roman" w:hAnsi="Times New Roman"/>
            <w:color w:val="191919"/>
            <w:spacing w:val="-7"/>
            <w:sz w:val="18"/>
            <w:szCs w:val="18"/>
          </w:rPr>
          <w:delText xml:space="preserve"> </w:delText>
        </w:r>
      </w:del>
      <w:ins w:id="30" w:author="jhawkins" w:date="2011-04-01T09:38:00Z">
        <w:r w:rsidR="00E547DB">
          <w:rPr>
            <w:rFonts w:ascii="Times New Roman" w:hAnsi="Times New Roman"/>
            <w:color w:val="191919"/>
            <w:spacing w:val="-7"/>
            <w:sz w:val="18"/>
            <w:szCs w:val="18"/>
          </w:rPr>
          <w:t>academic</w:t>
        </w:r>
        <w:proofErr w:type="spellEnd"/>
        <w:r w:rsidR="00E547DB">
          <w:rPr>
            <w:rFonts w:ascii="Times New Roman" w:hAnsi="Times New Roman"/>
            <w:color w:val="191919"/>
            <w:spacing w:val="-7"/>
            <w:sz w:val="18"/>
            <w:szCs w:val="18"/>
          </w:rPr>
          <w:t xml:space="preserve"> calendar available on the </w:t>
        </w:r>
        <w:proofErr w:type="gramStart"/>
        <w:r w:rsidR="00E547DB">
          <w:rPr>
            <w:rFonts w:ascii="Times New Roman" w:hAnsi="Times New Roman"/>
            <w:color w:val="191919"/>
            <w:spacing w:val="-7"/>
            <w:sz w:val="18"/>
            <w:szCs w:val="18"/>
          </w:rPr>
          <w:t xml:space="preserve">web </w:t>
        </w:r>
      </w:ins>
      <w:proofErr w:type="gramEnd"/>
      <w:del w:id="31" w:author="jhawkins" w:date="2011-04-01T09:37:00Z">
        <w:r w:rsidDel="00E547DB">
          <w:rPr>
            <w:rFonts w:ascii="Times New Roman" w:hAnsi="Times New Roman"/>
            <w:color w:val="191919"/>
            <w:spacing w:val="-2"/>
            <w:sz w:val="18"/>
            <w:szCs w:val="18"/>
          </w:rPr>
          <w:delText>clas</w:delText>
        </w:r>
        <w:r w:rsidDel="00E547DB">
          <w:rPr>
            <w:rFonts w:ascii="Times New Roman" w:hAnsi="Times New Roman"/>
            <w:color w:val="191919"/>
            <w:sz w:val="18"/>
            <w:szCs w:val="18"/>
          </w:rPr>
          <w:delText>s</w:delText>
        </w:r>
        <w:r w:rsidDel="00E547DB">
          <w:rPr>
            <w:rFonts w:ascii="Times New Roman" w:hAnsi="Times New Roman"/>
            <w:color w:val="191919"/>
            <w:spacing w:val="-7"/>
            <w:sz w:val="18"/>
            <w:szCs w:val="18"/>
          </w:rPr>
          <w:delText xml:space="preserve"> </w:delText>
        </w:r>
        <w:r w:rsidDel="00E547DB">
          <w:rPr>
            <w:rFonts w:ascii="Times New Roman" w:hAnsi="Times New Roman"/>
            <w:color w:val="191919"/>
            <w:spacing w:val="-2"/>
            <w:sz w:val="18"/>
            <w:szCs w:val="18"/>
          </w:rPr>
          <w:delText>sched</w:delText>
        </w:r>
        <w:r w:rsidDel="00E547DB">
          <w:rPr>
            <w:rFonts w:ascii="Times New Roman" w:hAnsi="Times New Roman"/>
            <w:color w:val="191919"/>
            <w:spacing w:val="-3"/>
            <w:sz w:val="18"/>
            <w:szCs w:val="18"/>
          </w:rPr>
          <w:delText>u</w:delText>
        </w:r>
        <w:r w:rsidDel="00E547DB">
          <w:rPr>
            <w:rFonts w:ascii="Times New Roman" w:hAnsi="Times New Roman"/>
            <w:color w:val="191919"/>
            <w:spacing w:val="-2"/>
            <w:sz w:val="18"/>
            <w:szCs w:val="18"/>
          </w:rPr>
          <w:delText>les</w:delText>
        </w:r>
      </w:del>
      <w:r>
        <w:rPr>
          <w:rFonts w:ascii="Times New Roman" w:hAnsi="Times New Roman"/>
          <w:color w:val="191919"/>
          <w:sz w:val="18"/>
          <w:szCs w:val="18"/>
        </w:rPr>
        <w:t>.</w:t>
      </w:r>
      <w:del w:id="32" w:author="jhawkins" w:date="2011-04-01T09:39:00Z">
        <w:r w:rsidDel="00E547DB">
          <w:rPr>
            <w:rFonts w:ascii="Times New Roman" w:hAnsi="Times New Roman"/>
            <w:color w:val="191919"/>
            <w:spacing w:val="-7"/>
            <w:sz w:val="18"/>
            <w:szCs w:val="18"/>
          </w:rPr>
          <w:delText xml:space="preserve"> </w:delText>
        </w:r>
        <w:r w:rsidDel="00E547DB">
          <w:rPr>
            <w:rFonts w:ascii="Times New Roman" w:hAnsi="Times New Roman"/>
            <w:color w:val="191919"/>
            <w:spacing w:val="-2"/>
            <w:sz w:val="18"/>
            <w:szCs w:val="18"/>
          </w:rPr>
          <w:delText>Lat</w:delText>
        </w:r>
        <w:r w:rsidDel="00E547DB">
          <w:rPr>
            <w:rFonts w:ascii="Times New Roman" w:hAnsi="Times New Roman"/>
            <w:color w:val="191919"/>
            <w:sz w:val="18"/>
            <w:szCs w:val="18"/>
          </w:rPr>
          <w:delText>e</w:delText>
        </w:r>
        <w:r w:rsidDel="00E547DB">
          <w:rPr>
            <w:rFonts w:ascii="Times New Roman" w:hAnsi="Times New Roman"/>
            <w:color w:val="191919"/>
            <w:spacing w:val="-7"/>
            <w:sz w:val="18"/>
            <w:szCs w:val="18"/>
          </w:rPr>
          <w:delText xml:space="preserve"> </w:delText>
        </w:r>
        <w:r w:rsidDel="00E547DB">
          <w:rPr>
            <w:rFonts w:ascii="Times New Roman" w:hAnsi="Times New Roman"/>
            <w:color w:val="191919"/>
            <w:spacing w:val="-2"/>
            <w:sz w:val="18"/>
            <w:szCs w:val="18"/>
          </w:rPr>
          <w:delText>registrants ar</w:delText>
        </w:r>
        <w:r w:rsidDel="00E547DB">
          <w:rPr>
            <w:rFonts w:ascii="Times New Roman" w:hAnsi="Times New Roman"/>
            <w:color w:val="191919"/>
            <w:sz w:val="18"/>
            <w:szCs w:val="18"/>
          </w:rPr>
          <w:delText xml:space="preserve">e </w:delText>
        </w:r>
        <w:r w:rsidDel="00E547DB">
          <w:rPr>
            <w:rFonts w:ascii="Times New Roman" w:hAnsi="Times New Roman"/>
            <w:color w:val="191919"/>
            <w:spacing w:val="-2"/>
            <w:sz w:val="18"/>
            <w:szCs w:val="18"/>
          </w:rPr>
          <w:delText>accepte</w:delText>
        </w:r>
        <w:r w:rsidDel="00E547DB">
          <w:rPr>
            <w:rFonts w:ascii="Times New Roman" w:hAnsi="Times New Roman"/>
            <w:color w:val="191919"/>
            <w:sz w:val="18"/>
            <w:szCs w:val="18"/>
          </w:rPr>
          <w:delText xml:space="preserve">d </w:delText>
        </w:r>
        <w:r w:rsidDel="00E547DB">
          <w:rPr>
            <w:rFonts w:ascii="Times New Roman" w:hAnsi="Times New Roman"/>
            <w:color w:val="191919"/>
            <w:spacing w:val="-2"/>
            <w:sz w:val="18"/>
            <w:szCs w:val="18"/>
          </w:rPr>
          <w:delText>fo</w:delText>
        </w:r>
        <w:r w:rsidDel="00E547DB">
          <w:rPr>
            <w:rFonts w:ascii="Times New Roman" w:hAnsi="Times New Roman"/>
            <w:color w:val="191919"/>
            <w:sz w:val="18"/>
            <w:szCs w:val="18"/>
          </w:rPr>
          <w:delText xml:space="preserve">r a </w:delText>
        </w:r>
        <w:r w:rsidDel="00E547DB">
          <w:rPr>
            <w:rFonts w:ascii="Times New Roman" w:hAnsi="Times New Roman"/>
            <w:color w:val="191919"/>
            <w:spacing w:val="-2"/>
            <w:sz w:val="18"/>
            <w:szCs w:val="18"/>
          </w:rPr>
          <w:delText>limite</w:delText>
        </w:r>
        <w:r w:rsidDel="00E547DB">
          <w:rPr>
            <w:rFonts w:ascii="Times New Roman" w:hAnsi="Times New Roman"/>
            <w:color w:val="191919"/>
            <w:sz w:val="18"/>
            <w:szCs w:val="18"/>
          </w:rPr>
          <w:delText xml:space="preserve">d </w:delText>
        </w:r>
        <w:r w:rsidDel="00E547DB">
          <w:rPr>
            <w:rFonts w:ascii="Times New Roman" w:hAnsi="Times New Roman"/>
            <w:color w:val="191919"/>
            <w:spacing w:val="-2"/>
            <w:sz w:val="18"/>
            <w:szCs w:val="18"/>
          </w:rPr>
          <w:delText>tim</w:delText>
        </w:r>
        <w:r w:rsidDel="00E547DB">
          <w:rPr>
            <w:rFonts w:ascii="Times New Roman" w:hAnsi="Times New Roman"/>
            <w:color w:val="191919"/>
            <w:sz w:val="18"/>
            <w:szCs w:val="18"/>
          </w:rPr>
          <w:delText xml:space="preserve">e </w:delText>
        </w:r>
        <w:r w:rsidDel="00E547DB">
          <w:rPr>
            <w:rFonts w:ascii="Times New Roman" w:hAnsi="Times New Roman"/>
            <w:color w:val="191919"/>
            <w:spacing w:val="-2"/>
            <w:sz w:val="18"/>
            <w:szCs w:val="18"/>
          </w:rPr>
          <w:delText>afte</w:delText>
        </w:r>
        <w:r w:rsidDel="00E547DB">
          <w:rPr>
            <w:rFonts w:ascii="Times New Roman" w:hAnsi="Times New Roman"/>
            <w:color w:val="191919"/>
            <w:sz w:val="18"/>
            <w:szCs w:val="18"/>
          </w:rPr>
          <w:delText xml:space="preserve">r </w:delText>
        </w:r>
        <w:r w:rsidDel="00E547DB">
          <w:rPr>
            <w:rFonts w:ascii="Times New Roman" w:hAnsi="Times New Roman"/>
            <w:color w:val="191919"/>
            <w:spacing w:val="-2"/>
            <w:sz w:val="18"/>
            <w:szCs w:val="18"/>
          </w:rPr>
          <w:delText>regula</w:delText>
        </w:r>
        <w:r w:rsidDel="00E547DB">
          <w:rPr>
            <w:rFonts w:ascii="Times New Roman" w:hAnsi="Times New Roman"/>
            <w:color w:val="191919"/>
            <w:sz w:val="18"/>
            <w:szCs w:val="18"/>
          </w:rPr>
          <w:delText xml:space="preserve">r </w:delText>
        </w:r>
        <w:r w:rsidDel="00E547DB">
          <w:rPr>
            <w:rFonts w:ascii="Times New Roman" w:hAnsi="Times New Roman"/>
            <w:color w:val="191919"/>
            <w:spacing w:val="-2"/>
            <w:sz w:val="18"/>
            <w:szCs w:val="18"/>
          </w:rPr>
          <w:delText>registratio</w:delText>
        </w:r>
        <w:r w:rsidDel="00E547DB">
          <w:rPr>
            <w:rFonts w:ascii="Times New Roman" w:hAnsi="Times New Roman"/>
            <w:color w:val="191919"/>
            <w:sz w:val="18"/>
            <w:szCs w:val="18"/>
          </w:rPr>
          <w:delText xml:space="preserve">n </w:delText>
        </w:r>
        <w:r w:rsidDel="00E547DB">
          <w:rPr>
            <w:rFonts w:ascii="Times New Roman" w:hAnsi="Times New Roman"/>
            <w:color w:val="191919"/>
            <w:spacing w:val="-2"/>
            <w:sz w:val="18"/>
            <w:szCs w:val="18"/>
          </w:rPr>
          <w:delText>i</w:delText>
        </w:r>
        <w:r w:rsidDel="00E547DB">
          <w:rPr>
            <w:rFonts w:ascii="Times New Roman" w:hAnsi="Times New Roman"/>
            <w:color w:val="191919"/>
            <w:sz w:val="18"/>
            <w:szCs w:val="18"/>
          </w:rPr>
          <w:delText xml:space="preserve">s </w:delText>
        </w:r>
        <w:r w:rsidDel="00E547DB">
          <w:rPr>
            <w:rFonts w:ascii="Times New Roman" w:hAnsi="Times New Roman"/>
            <w:color w:val="191919"/>
            <w:spacing w:val="-2"/>
            <w:sz w:val="18"/>
            <w:szCs w:val="18"/>
          </w:rPr>
          <w:delText>announce</w:delText>
        </w:r>
        <w:r w:rsidDel="00E547DB">
          <w:rPr>
            <w:rFonts w:ascii="Times New Roman" w:hAnsi="Times New Roman"/>
            <w:color w:val="191919"/>
            <w:sz w:val="18"/>
            <w:szCs w:val="18"/>
          </w:rPr>
          <w:delText xml:space="preserve">d </w:delText>
        </w:r>
        <w:r w:rsidDel="00E547DB">
          <w:rPr>
            <w:rFonts w:ascii="Times New Roman" w:hAnsi="Times New Roman"/>
            <w:color w:val="191919"/>
            <w:spacing w:val="-2"/>
            <w:sz w:val="18"/>
            <w:szCs w:val="18"/>
          </w:rPr>
          <w:delText>i</w:delText>
        </w:r>
        <w:r w:rsidDel="00E547DB">
          <w:rPr>
            <w:rFonts w:ascii="Times New Roman" w:hAnsi="Times New Roman"/>
            <w:color w:val="191919"/>
            <w:sz w:val="18"/>
            <w:szCs w:val="18"/>
          </w:rPr>
          <w:delText xml:space="preserve">n </w:delText>
        </w:r>
        <w:r w:rsidDel="00E547DB">
          <w:rPr>
            <w:rFonts w:ascii="Times New Roman" w:hAnsi="Times New Roman"/>
            <w:color w:val="191919"/>
            <w:spacing w:val="-2"/>
            <w:sz w:val="18"/>
            <w:szCs w:val="18"/>
          </w:rPr>
          <w:delText>th</w:delText>
        </w:r>
        <w:r w:rsidDel="00E547DB">
          <w:rPr>
            <w:rFonts w:ascii="Times New Roman" w:hAnsi="Times New Roman"/>
            <w:color w:val="191919"/>
            <w:sz w:val="18"/>
            <w:szCs w:val="18"/>
          </w:rPr>
          <w:delText xml:space="preserve">e </w:delText>
        </w:r>
        <w:r w:rsidDel="00E547DB">
          <w:rPr>
            <w:rFonts w:ascii="Times New Roman" w:hAnsi="Times New Roman"/>
            <w:color w:val="191919"/>
            <w:spacing w:val="-2"/>
            <w:sz w:val="18"/>
            <w:szCs w:val="18"/>
          </w:rPr>
          <w:delText>clas</w:delText>
        </w:r>
        <w:r w:rsidDel="00E547DB">
          <w:rPr>
            <w:rFonts w:ascii="Times New Roman" w:hAnsi="Times New Roman"/>
            <w:color w:val="191919"/>
            <w:sz w:val="18"/>
            <w:szCs w:val="18"/>
          </w:rPr>
          <w:delText xml:space="preserve">s </w:delText>
        </w:r>
        <w:r w:rsidDel="00E547DB">
          <w:rPr>
            <w:rFonts w:ascii="Times New Roman" w:hAnsi="Times New Roman"/>
            <w:color w:val="191919"/>
            <w:spacing w:val="-2"/>
            <w:sz w:val="18"/>
            <w:szCs w:val="18"/>
          </w:rPr>
          <w:delText>schedule</w:delText>
        </w:r>
      </w:del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lat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stu- dent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enrollmen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determine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he/sh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esponsibl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attend- 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class(es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he/sh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ficiall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registers.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020" w:right="667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UDITIN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ONCREDIT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30" w:after="0" w:line="250" w:lineRule="auto"/>
        <w:ind w:left="1020" w:right="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audi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Audite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counte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norma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 load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“V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awarded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establis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condition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for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audite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sam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regula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courses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wis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audi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course(s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registe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auditor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permitte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change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processin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form 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obtaine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ins w:id="33" w:author="jhawkins" w:date="2011-04-01T09:10:00Z">
        <w:r w:rsidR="005622C5">
          <w:rPr>
            <w:rFonts w:ascii="Times New Roman" w:hAnsi="Times New Roman"/>
            <w:color w:val="191919"/>
            <w:spacing w:val="-4"/>
            <w:sz w:val="18"/>
            <w:szCs w:val="18"/>
          </w:rPr>
          <w:t xml:space="preserve">Office of Academic Services and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Registra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>r</w:t>
      </w:r>
      <w:del w:id="34" w:author="jhawkins" w:date="2011-04-01T09:10:00Z">
        <w:r w:rsidDel="005622C5">
          <w:rPr>
            <w:rFonts w:ascii="Times New Roman" w:hAnsi="Times New Roman"/>
            <w:color w:val="191919"/>
            <w:spacing w:val="-12"/>
            <w:sz w:val="18"/>
            <w:szCs w:val="18"/>
          </w:rPr>
          <w:delText>’</w:delText>
        </w:r>
        <w:r w:rsidDel="005622C5">
          <w:rPr>
            <w:rFonts w:ascii="Times New Roman" w:hAnsi="Times New Roman"/>
            <w:color w:val="191919"/>
            <w:sz w:val="18"/>
            <w:szCs w:val="18"/>
          </w:rPr>
          <w:delText>s</w:delText>
        </w:r>
        <w:r w:rsidDel="005622C5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5622C5">
          <w:rPr>
            <w:rFonts w:ascii="Times New Roman" w:hAnsi="Times New Roman"/>
            <w:color w:val="191919"/>
            <w:spacing w:val="-2"/>
            <w:sz w:val="18"/>
            <w:szCs w:val="18"/>
          </w:rPr>
          <w:delText>O</w:delText>
        </w:r>
        <w:r w:rsidDel="005622C5">
          <w:rPr>
            <w:rFonts w:ascii="Times New Roman" w:hAnsi="Times New Roman"/>
            <w:color w:val="191919"/>
            <w:spacing w:val="-5"/>
            <w:sz w:val="18"/>
            <w:szCs w:val="18"/>
          </w:rPr>
          <w:delText>f</w:delText>
        </w:r>
        <w:r w:rsidDel="005622C5">
          <w:rPr>
            <w:rFonts w:ascii="Times New Roman" w:hAnsi="Times New Roman"/>
            <w:color w:val="191919"/>
            <w:spacing w:val="-2"/>
            <w:sz w:val="18"/>
            <w:szCs w:val="18"/>
          </w:rPr>
          <w:delText>fic</w:delText>
        </w:r>
        <w:r w:rsidDel="005622C5">
          <w:rPr>
            <w:rFonts w:ascii="Times New Roman" w:hAnsi="Times New Roman"/>
            <w:color w:val="191919"/>
            <w:sz w:val="18"/>
            <w:szCs w:val="18"/>
          </w:rPr>
          <w:delText>e</w:delText>
        </w:r>
      </w:del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registration.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020" w:right="704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W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ITHDR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AW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U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NIVERSITY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30" w:after="0" w:line="250" w:lineRule="auto"/>
        <w:ind w:left="1020" w:right="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matriculatin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limite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maximu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withdrawa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(drops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completion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unde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degrees.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change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schedule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add/dro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perio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fected.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ithdrawa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associate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classe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droppe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du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documente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extenuatin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circumstance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include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hou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total.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1380" w:right="301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receiv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“WF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withdrawal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identifie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limi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reached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financia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G.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.A. condition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associate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“WF”.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1380" w:right="130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“W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awarde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withdra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schedul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chang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deadlin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 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authorize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withdra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extenuatin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circumstances.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1020" w:right="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fin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necessar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withdra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secur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withdrawa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form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ins w:id="35" w:author="jhawkins" w:date="2011-04-01T09:10:00Z">
        <w:r w:rsidR="005622C5">
          <w:rPr>
            <w:rFonts w:ascii="Times New Roman" w:hAnsi="Times New Roman"/>
            <w:color w:val="191919"/>
            <w:spacing w:val="-2"/>
            <w:sz w:val="18"/>
            <w:szCs w:val="18"/>
          </w:rPr>
          <w:t xml:space="preserve">Office of Academic Services and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Registra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>r</w:t>
      </w:r>
      <w:del w:id="36" w:author="jhawkins" w:date="2011-04-01T09:11:00Z">
        <w:r w:rsidDel="005622C5">
          <w:rPr>
            <w:rFonts w:ascii="Times New Roman" w:hAnsi="Times New Roman"/>
            <w:color w:val="191919"/>
            <w:spacing w:val="-12"/>
            <w:sz w:val="18"/>
            <w:szCs w:val="18"/>
          </w:rPr>
          <w:delText>’</w:delText>
        </w:r>
        <w:r w:rsidDel="005622C5">
          <w:rPr>
            <w:rFonts w:ascii="Times New Roman" w:hAnsi="Times New Roman"/>
            <w:color w:val="191919"/>
            <w:sz w:val="18"/>
            <w:szCs w:val="18"/>
          </w:rPr>
          <w:delText>s</w:delText>
        </w:r>
        <w:r w:rsidDel="005622C5">
          <w:rPr>
            <w:rFonts w:ascii="Times New Roman" w:hAnsi="Times New Roman"/>
            <w:color w:val="191919"/>
            <w:spacing w:val="-2"/>
            <w:sz w:val="18"/>
            <w:szCs w:val="18"/>
          </w:rPr>
          <w:delText xml:space="preserve"> Of- fic</w:delText>
        </w:r>
        <w:r w:rsidDel="005622C5">
          <w:rPr>
            <w:rFonts w:ascii="Times New Roman" w:hAnsi="Times New Roman"/>
            <w:color w:val="191919"/>
            <w:sz w:val="18"/>
            <w:szCs w:val="18"/>
          </w:rPr>
          <w:delText>e</w:delText>
        </w:r>
      </w:del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ice-Presiden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ice-Presiden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Fisca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Directo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Financia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Aid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stu- 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responsibl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submittin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cop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properl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abov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liste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retainin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cop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 persona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records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ins w:id="37" w:author="jhawkins" w:date="2011-04-01T09:11:00Z">
        <w:r w:rsidR="005622C5">
          <w:rPr>
            <w:rFonts w:ascii="Times New Roman" w:hAnsi="Times New Roman"/>
            <w:color w:val="191919"/>
            <w:spacing w:val="-5"/>
            <w:sz w:val="18"/>
            <w:szCs w:val="18"/>
          </w:rPr>
          <w:t xml:space="preserve">Office of Academic Services and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Registra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>r</w:t>
      </w:r>
      <w:del w:id="38" w:author="jhawkins" w:date="2011-04-01T09:11:00Z">
        <w:r w:rsidDel="005622C5">
          <w:rPr>
            <w:rFonts w:ascii="Times New Roman" w:hAnsi="Times New Roman"/>
            <w:color w:val="191919"/>
            <w:spacing w:val="-12"/>
            <w:sz w:val="18"/>
            <w:szCs w:val="18"/>
          </w:rPr>
          <w:delText>’</w:delText>
        </w:r>
        <w:r w:rsidDel="005622C5">
          <w:rPr>
            <w:rFonts w:ascii="Times New Roman" w:hAnsi="Times New Roman"/>
            <w:color w:val="191919"/>
            <w:sz w:val="18"/>
            <w:szCs w:val="18"/>
          </w:rPr>
          <w:delText>s</w:delText>
        </w:r>
        <w:r w:rsidDel="005622C5">
          <w:rPr>
            <w:rFonts w:ascii="Times New Roman" w:hAnsi="Times New Roman"/>
            <w:color w:val="191919"/>
            <w:spacing w:val="-5"/>
            <w:sz w:val="18"/>
            <w:szCs w:val="18"/>
          </w:rPr>
          <w:delText xml:space="preserve"> </w:delText>
        </w:r>
        <w:r w:rsidDel="005622C5">
          <w:rPr>
            <w:rFonts w:ascii="Times New Roman" w:hAnsi="Times New Roman"/>
            <w:color w:val="191919"/>
            <w:spacing w:val="-2"/>
            <w:sz w:val="18"/>
            <w:szCs w:val="18"/>
          </w:rPr>
          <w:delText>O</w:delText>
        </w:r>
        <w:r w:rsidDel="005622C5">
          <w:rPr>
            <w:rFonts w:ascii="Times New Roman" w:hAnsi="Times New Roman"/>
            <w:color w:val="191919"/>
            <w:spacing w:val="-5"/>
            <w:sz w:val="18"/>
            <w:szCs w:val="18"/>
          </w:rPr>
          <w:delText>f</w:delText>
        </w:r>
        <w:r w:rsidDel="005622C5">
          <w:rPr>
            <w:rFonts w:ascii="Times New Roman" w:hAnsi="Times New Roman"/>
            <w:color w:val="191919"/>
            <w:spacing w:val="-2"/>
            <w:sz w:val="18"/>
            <w:szCs w:val="18"/>
          </w:rPr>
          <w:delText>fic</w:delText>
        </w:r>
        <w:r w:rsidDel="005622C5">
          <w:rPr>
            <w:rFonts w:ascii="Times New Roman" w:hAnsi="Times New Roman"/>
            <w:color w:val="191919"/>
            <w:sz w:val="18"/>
            <w:szCs w:val="18"/>
          </w:rPr>
          <w:delText>e</w:delText>
        </w:r>
      </w:del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notifie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withdrawa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receive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properl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signed form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entitle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refun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receiv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chec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Fisca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fairs.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020" w:right="888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RANSCRIPTS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30" w:after="0" w:line="250" w:lineRule="auto"/>
        <w:ind w:left="1020" w:right="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ins w:id="39" w:author="jhawkins" w:date="2011-04-01T09:11:00Z">
        <w:r w:rsidR="005622C5">
          <w:rPr>
            <w:rFonts w:ascii="Times New Roman" w:hAnsi="Times New Roman"/>
            <w:color w:val="191919"/>
            <w:spacing w:val="-3"/>
            <w:sz w:val="18"/>
            <w:szCs w:val="18"/>
          </w:rPr>
          <w:t xml:space="preserve">Office of Academic Services and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Registra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>r</w:t>
      </w:r>
      <w:del w:id="40" w:author="jhawkins" w:date="2011-04-01T09:11:00Z">
        <w:r w:rsidDel="005622C5">
          <w:rPr>
            <w:rFonts w:ascii="Times New Roman" w:hAnsi="Times New Roman"/>
            <w:color w:val="191919"/>
            <w:spacing w:val="-12"/>
            <w:sz w:val="18"/>
            <w:szCs w:val="18"/>
          </w:rPr>
          <w:delText>’</w:delText>
        </w:r>
        <w:r w:rsidDel="005622C5">
          <w:rPr>
            <w:rFonts w:ascii="Times New Roman" w:hAnsi="Times New Roman"/>
            <w:color w:val="191919"/>
            <w:sz w:val="18"/>
            <w:szCs w:val="18"/>
          </w:rPr>
          <w:delText>s</w:delText>
        </w:r>
        <w:r w:rsidDel="005622C5">
          <w:rPr>
            <w:rFonts w:ascii="Times New Roman" w:hAnsi="Times New Roman"/>
            <w:color w:val="191919"/>
            <w:spacing w:val="-3"/>
            <w:sz w:val="18"/>
            <w:szCs w:val="18"/>
          </w:rPr>
          <w:delText xml:space="preserve"> </w:delText>
        </w:r>
      </w:del>
      <w:del w:id="41" w:author="jhawkins" w:date="2011-04-01T09:12:00Z">
        <w:r w:rsidDel="005622C5">
          <w:rPr>
            <w:rFonts w:ascii="Times New Roman" w:hAnsi="Times New Roman"/>
            <w:color w:val="191919"/>
            <w:spacing w:val="-2"/>
            <w:sz w:val="18"/>
            <w:szCs w:val="18"/>
          </w:rPr>
          <w:delText>O</w:delText>
        </w:r>
        <w:r w:rsidDel="005622C5">
          <w:rPr>
            <w:rFonts w:ascii="Times New Roman" w:hAnsi="Times New Roman"/>
            <w:color w:val="191919"/>
            <w:spacing w:val="-5"/>
            <w:sz w:val="18"/>
            <w:szCs w:val="18"/>
          </w:rPr>
          <w:delText>f</w:delText>
        </w:r>
        <w:r w:rsidDel="005622C5">
          <w:rPr>
            <w:rFonts w:ascii="Times New Roman" w:hAnsi="Times New Roman"/>
            <w:color w:val="191919"/>
            <w:spacing w:val="-2"/>
            <w:sz w:val="18"/>
            <w:szCs w:val="18"/>
          </w:rPr>
          <w:delText>fic</w:delText>
        </w:r>
        <w:r w:rsidDel="005622C5">
          <w:rPr>
            <w:rFonts w:ascii="Times New Roman" w:hAnsi="Times New Roman"/>
            <w:color w:val="191919"/>
            <w:sz w:val="18"/>
            <w:szCs w:val="18"/>
          </w:rPr>
          <w:delText>e</w:delText>
        </w:r>
      </w:del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maintain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record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issue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transcript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fille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financial obligation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transcrip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issue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ganizatio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agenc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writte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made 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day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allowe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processin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transcripts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transcrip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$3.00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cript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col- lege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contac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previou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transcripts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tran- scrip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request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writing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receiv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copie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transcript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transcript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 mus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directl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agenc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usin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them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cases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ficia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transcript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transmitte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telecopier/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 xml:space="preserve">X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 additiona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$10.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before="5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077BEF" w:rsidRDefault="00077BEF" w:rsidP="00077BE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lastRenderedPageBreak/>
        <w:t>52</w:t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</w:p>
    <w:p w:rsidR="00077BEF" w:rsidRDefault="00077BEF" w:rsidP="00077BE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8"/>
        <w:rPr>
          <w:rFonts w:ascii="Times New Roman" w:hAnsi="Times New Roman"/>
          <w:color w:val="000000"/>
          <w:sz w:val="20"/>
          <w:szCs w:val="20"/>
        </w:rPr>
        <w:sectPr w:rsidR="00077BEF">
          <w:pgSz w:w="12240" w:h="15840"/>
          <w:pgMar w:top="420" w:right="600" w:bottom="280" w:left="420" w:header="720" w:footer="720" w:gutter="0"/>
          <w:cols w:space="720"/>
          <w:noEndnote/>
        </w:sectPr>
      </w:pPr>
    </w:p>
    <w:p w:rsidR="00077BEF" w:rsidRDefault="001660C8" w:rsidP="00504058">
      <w:pPr>
        <w:widowControl w:val="0"/>
        <w:autoSpaceDE w:val="0"/>
        <w:autoSpaceDN w:val="0"/>
        <w:adjustRightInd w:val="0"/>
        <w:spacing w:before="55" w:after="0" w:line="195" w:lineRule="exact"/>
        <w:ind w:right="330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1660C8">
        <w:rPr>
          <w:noProof/>
          <w:lang w:eastAsia="zh-CN"/>
        </w:rPr>
        <w:lastRenderedPageBreak/>
        <w:pict>
          <v:group id="_x0000_s1536" style="position:absolute;left:0;text-align:left;margin-left:428.2pt;margin-top:-20.55pt;width:156.05pt;height:795.85pt;z-index:-251573248" coordorigin="9122,-62" coordsize="3121,15917">
            <v:group id="Group 2735" o:spid="_x0000_s1537" style="position:absolute;left:9122;top:-62;width:3121;height:15917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538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474747" stroked="f">
                <v:path arrowok="t"/>
              </v:rect>
              <v:rect id="Rectangle 2737" o:spid="_x0000_s1539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540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541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542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543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544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545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546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547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548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549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550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551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552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553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554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555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556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557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558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559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560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561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562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563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Text Box 2594" o:spid="_x0000_s1564" type="#_x0000_t202" style="position:absolute;left:11203;top:8034;width:720;height:111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" inset="0,0,0,0">
                <w:txbxContent>
                  <w:p w:rsidR="005622C5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5622C5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5622C5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565" type="#_x0000_t202" style="position:absolute;left:11423;top:9772;width:480;height:9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" inset="0,0,0,0">
                <w:txbxContent>
                  <w:p w:rsidR="005622C5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5622C5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566" type="#_x0000_t202" style="position:absolute;left:11403;top:11621;width:480;height:12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" inset="0,0,0,0">
                <w:txbxContent>
                  <w:p w:rsidR="005622C5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5622C5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567" type="#_x0000_t202" style="position:absolute;left:11383;top:13480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" inset="0,0,0,0">
                <w:txbxContent>
                  <w:p w:rsidR="005622C5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568" type="#_x0000_t202" style="position:absolute;left:11515;top:577;width:377;height:171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" inset="0,0,0,0">
                <w:txbxContent>
                  <w:p w:rsidR="005622C5" w:rsidRPr="008A161B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569" type="#_x0000_t202" style="position:absolute;left:11623;top:4416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" inset="0,0,0,0">
                <w:txbxContent>
                  <w:p w:rsidR="005622C5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570" type="#_x0000_t202" style="position:absolute;left:11623;top:6136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" inset="0,0,0,0">
                <w:txbxContent>
                  <w:p w:rsidR="005622C5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571" type="#_x0000_t202" style="position:absolute;left:11298;top:2540;width:747;height:1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" inset="0,0,0,0">
                <w:txbxContent>
                  <w:p w:rsidR="005622C5" w:rsidRPr="008A161B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  <w:r w:rsidRPr="001660C8">
        <w:rPr>
          <w:noProof/>
        </w:rPr>
        <w:pict>
          <v:shape id="Text Box 1794" o:spid="_x0000_s1240" type="#_x0000_t202" style="position:absolute;left:0;text-align:left;margin-left:579.3pt;margin-top:49pt;width:12pt;height:63.8pt;z-index:-2516029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" o:allowincell="f" filled="f" stroked="f">
            <v:textbox style="layout-flow:vertical" inset="0,0,0,0">
              <w:txbxContent>
                <w:p w:rsidR="005622C5" w:rsidRDefault="005622C5" w:rsidP="00077BE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077BEF">
        <w:rPr>
          <w:rFonts w:ascii="Century Gothic" w:hAnsi="Century Gothic" w:cs="Century Gothic"/>
          <w:b/>
          <w:bCs/>
          <w:color w:val="191919"/>
          <w:sz w:val="16"/>
          <w:szCs w:val="16"/>
        </w:rPr>
        <w:t>Academic Support Services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before="20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CADEMI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LASSIFIC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TION</w:t>
      </w:r>
    </w:p>
    <w:p w:rsidR="00077BEF" w:rsidRDefault="00077BEF" w:rsidP="00077BEF">
      <w:pPr>
        <w:widowControl w:val="0"/>
        <w:tabs>
          <w:tab w:val="left" w:pos="1560"/>
        </w:tabs>
        <w:autoSpaceDE w:val="0"/>
        <w:autoSpaceDN w:val="0"/>
        <w:adjustRightInd w:val="0"/>
        <w:spacing w:before="30" w:after="0" w:line="250" w:lineRule="auto"/>
        <w:ind w:left="120" w:right="286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classifie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beginnin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earne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hours: Freshme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0-29</w:t>
      </w:r>
    </w:p>
    <w:p w:rsidR="00077BEF" w:rsidRDefault="00077BEF" w:rsidP="00077BEF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Sophomore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30-59</w:t>
      </w:r>
    </w:p>
    <w:p w:rsidR="00077BEF" w:rsidRDefault="00077BEF" w:rsidP="00077BEF">
      <w:pPr>
        <w:widowControl w:val="0"/>
        <w:tabs>
          <w:tab w:val="left" w:pos="154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Junior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60-89</w:t>
      </w:r>
    </w:p>
    <w:p w:rsidR="00077BEF" w:rsidRDefault="00077BEF" w:rsidP="00077BEF">
      <w:pPr>
        <w:widowControl w:val="0"/>
        <w:tabs>
          <w:tab w:val="left" w:pos="156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Senior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9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above</w:t>
      </w:r>
    </w:p>
    <w:p w:rsidR="00077BEF" w:rsidRDefault="001660C8" w:rsidP="00077BEF">
      <w:pPr>
        <w:widowControl w:val="0"/>
        <w:autoSpaceDE w:val="0"/>
        <w:autoSpaceDN w:val="0"/>
        <w:adjustRightInd w:val="0"/>
        <w:spacing w:before="20" w:after="0" w:line="224" w:lineRule="auto"/>
        <w:ind w:left="120" w:right="1136"/>
        <w:rPr>
          <w:rFonts w:ascii="Times New Roman" w:hAnsi="Times New Roman"/>
          <w:color w:val="000000"/>
          <w:sz w:val="54"/>
          <w:szCs w:val="54"/>
        </w:rPr>
      </w:pPr>
      <w:r w:rsidRPr="001660C8">
        <w:rPr>
          <w:noProof/>
        </w:rPr>
        <w:pict>
          <v:shape id="Text Box 1827" o:spid="_x0000_s1235" type="#_x0000_t202" style="position:absolute;left:0;text-align:left;margin-left:36pt;margin-top:81.45pt;width:7.35pt;height:12pt;z-index:-2516080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LoQtgIAALY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" o:allowincell="f" filled="f" stroked="f">
            <v:textbox inset="0,0,0,0">
              <w:txbxContent>
                <w:p w:rsidR="005622C5" w:rsidRDefault="005622C5" w:rsidP="00077BEF">
                  <w:pPr>
                    <w:widowControl w:val="0"/>
                    <w:autoSpaceDE w:val="0"/>
                    <w:autoSpaceDN w:val="0"/>
                    <w:adjustRightInd w:val="0"/>
                    <w:spacing w:after="0" w:line="237" w:lineRule="exact"/>
                    <w:ind w:right="-56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191919"/>
                      <w:sz w:val="24"/>
                      <w:szCs w:val="24"/>
                    </w:rPr>
                    <w:t>P</w:t>
                  </w:r>
                </w:p>
              </w:txbxContent>
            </v:textbox>
            <w10:wrap anchorx="page"/>
          </v:shape>
        </w:pic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Special–Colleg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graduate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 w:rsidR="00077BEF">
        <w:rPr>
          <w:rFonts w:ascii="Times New Roman" w:hAnsi="Times New Roman"/>
          <w:color w:val="191919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studyin</w:t>
      </w:r>
      <w:r w:rsidR="00077BEF">
        <w:rPr>
          <w:rFonts w:ascii="Times New Roman" w:hAnsi="Times New Roman"/>
          <w:color w:val="191919"/>
          <w:sz w:val="18"/>
          <w:szCs w:val="18"/>
        </w:rPr>
        <w:t>g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towar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anothe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unde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classifie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specia</w:t>
      </w:r>
      <w:r w:rsidR="00077BEF">
        <w:rPr>
          <w:rFonts w:ascii="Times New Roman" w:hAnsi="Times New Roman"/>
          <w:color w:val="191919"/>
          <w:sz w:val="18"/>
          <w:szCs w:val="18"/>
        </w:rPr>
        <w:t>l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students. </w:t>
      </w:r>
      <w:r w:rsidR="00077BEF">
        <w:rPr>
          <w:rFonts w:ascii="Times New Roman" w:hAnsi="Times New Roman"/>
          <w:color w:val="191919"/>
          <w:sz w:val="72"/>
          <w:szCs w:val="72"/>
        </w:rPr>
        <w:t>A</w:t>
      </w:r>
      <w:r w:rsidR="00077BEF">
        <w:rPr>
          <w:rFonts w:ascii="Times New Roman" w:hAnsi="Times New Roman"/>
          <w:color w:val="191919"/>
          <w:sz w:val="54"/>
          <w:szCs w:val="54"/>
        </w:rPr>
        <w:t>CADEMIC</w:t>
      </w:r>
      <w:r w:rsidR="00077BEF">
        <w:rPr>
          <w:rFonts w:ascii="Times New Roman" w:hAnsi="Times New Roman"/>
          <w:color w:val="191919"/>
          <w:spacing w:val="45"/>
          <w:sz w:val="54"/>
          <w:szCs w:val="54"/>
        </w:rPr>
        <w:t xml:space="preserve"> </w:t>
      </w:r>
      <w:r w:rsidR="00077BEF">
        <w:rPr>
          <w:rFonts w:ascii="Times New Roman" w:hAnsi="Times New Roman"/>
          <w:color w:val="191919"/>
          <w:sz w:val="72"/>
          <w:szCs w:val="72"/>
        </w:rPr>
        <w:t>R</w:t>
      </w:r>
      <w:r w:rsidR="00077BEF">
        <w:rPr>
          <w:rFonts w:ascii="Times New Roman" w:hAnsi="Times New Roman"/>
          <w:color w:val="191919"/>
          <w:sz w:val="54"/>
          <w:szCs w:val="54"/>
        </w:rPr>
        <w:t>ENE</w:t>
      </w:r>
      <w:r w:rsidR="00077BEF">
        <w:rPr>
          <w:rFonts w:ascii="Times New Roman" w:hAnsi="Times New Roman"/>
          <w:color w:val="191919"/>
          <w:spacing w:val="-60"/>
          <w:sz w:val="54"/>
          <w:szCs w:val="54"/>
        </w:rPr>
        <w:t>W</w:t>
      </w:r>
      <w:r w:rsidR="00077BEF">
        <w:rPr>
          <w:rFonts w:ascii="Times New Roman" w:hAnsi="Times New Roman"/>
          <w:color w:val="191919"/>
          <w:sz w:val="54"/>
          <w:szCs w:val="54"/>
        </w:rPr>
        <w:t>AL</w:t>
      </w:r>
      <w:r w:rsidR="00077BEF">
        <w:rPr>
          <w:rFonts w:ascii="Times New Roman" w:hAnsi="Times New Roman"/>
          <w:color w:val="191919"/>
          <w:spacing w:val="25"/>
          <w:sz w:val="54"/>
          <w:szCs w:val="54"/>
        </w:rPr>
        <w:t xml:space="preserve"> </w:t>
      </w:r>
      <w:r w:rsidR="00077BEF">
        <w:rPr>
          <w:rFonts w:ascii="Times New Roman" w:hAnsi="Times New Roman"/>
          <w:color w:val="191919"/>
          <w:sz w:val="72"/>
          <w:szCs w:val="72"/>
        </w:rPr>
        <w:t>P</w:t>
      </w:r>
      <w:r w:rsidR="00077BEF">
        <w:rPr>
          <w:rFonts w:ascii="Times New Roman" w:hAnsi="Times New Roman"/>
          <w:color w:val="191919"/>
          <w:sz w:val="54"/>
          <w:szCs w:val="54"/>
        </w:rPr>
        <w:t>OLICIES</w:t>
      </w:r>
      <w:r w:rsidR="00077BEF">
        <w:rPr>
          <w:rFonts w:ascii="Times New Roman" w:hAnsi="Times New Roman"/>
          <w:color w:val="191919"/>
          <w:spacing w:val="15"/>
          <w:sz w:val="54"/>
          <w:szCs w:val="54"/>
        </w:rPr>
        <w:t xml:space="preserve"> </w:t>
      </w:r>
      <w:r w:rsidR="00077BEF">
        <w:rPr>
          <w:rFonts w:ascii="Times New Roman" w:hAnsi="Times New Roman"/>
          <w:color w:val="191919"/>
          <w:sz w:val="54"/>
          <w:szCs w:val="54"/>
        </w:rPr>
        <w:t xml:space="preserve">AND </w:t>
      </w:r>
      <w:r w:rsidR="00077BEF">
        <w:rPr>
          <w:rFonts w:ascii="Times New Roman" w:hAnsi="Times New Roman"/>
          <w:color w:val="191919"/>
          <w:sz w:val="72"/>
          <w:szCs w:val="72"/>
        </w:rPr>
        <w:t>P</w:t>
      </w:r>
      <w:r w:rsidR="00077BEF">
        <w:rPr>
          <w:rFonts w:ascii="Times New Roman" w:hAnsi="Times New Roman"/>
          <w:color w:val="191919"/>
          <w:sz w:val="54"/>
          <w:szCs w:val="54"/>
        </w:rPr>
        <w:t>ROCEDURES</w:t>
      </w:r>
      <w:r w:rsidR="00077BEF">
        <w:rPr>
          <w:rFonts w:ascii="Times New Roman" w:hAnsi="Times New Roman"/>
          <w:color w:val="191919"/>
          <w:spacing w:val="45"/>
          <w:sz w:val="54"/>
          <w:szCs w:val="54"/>
        </w:rPr>
        <w:t xml:space="preserve"> </w:t>
      </w:r>
      <w:r w:rsidR="00077BEF">
        <w:rPr>
          <w:rFonts w:ascii="Times New Roman" w:hAnsi="Times New Roman"/>
          <w:color w:val="191919"/>
          <w:sz w:val="72"/>
          <w:szCs w:val="72"/>
        </w:rPr>
        <w:t>P</w:t>
      </w:r>
      <w:r w:rsidR="00077BEF">
        <w:rPr>
          <w:rFonts w:ascii="Times New Roman" w:hAnsi="Times New Roman"/>
          <w:color w:val="191919"/>
          <w:sz w:val="54"/>
          <w:szCs w:val="54"/>
        </w:rPr>
        <w:t>OLICIES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113" w:lineRule="exact"/>
        <w:ind w:left="26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position w:val="2"/>
          <w:sz w:val="18"/>
          <w:szCs w:val="18"/>
        </w:rPr>
        <w:t>OLICIES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3" w:after="0" w:line="255" w:lineRule="auto"/>
        <w:ind w:left="120" w:right="101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University System of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unde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graduate students who have been readmitted or reinstated after a period of absence of five (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>) calendar years or longer are eligible for academic renewal.</w:t>
      </w:r>
      <w:r>
        <w:rPr>
          <w:rFonts w:ascii="Times New Roman" w:hAnsi="Times New Roman"/>
          <w:color w:val="191919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Academic renewal for the student signals the initiation of oa new grade po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nt average to be used for determining academic standing.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This provision allows University System of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degree-seeking students who ear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>ier expe- rienced academic di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ficulty (probation, continued probation, suspension, cgpa below 2.00) to make a fresh start and have one 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nal opport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u</w:t>
      </w:r>
      <w:r>
        <w:rPr>
          <w:rFonts w:ascii="Times New Roman" w:hAnsi="Times New Roman"/>
          <w:color w:val="191919"/>
          <w:sz w:val="18"/>
          <w:szCs w:val="18"/>
        </w:rPr>
        <w:t>- nity to earn a bachelo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 degree.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/>
          <w:color w:val="00000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5" w:lineRule="auto"/>
        <w:ind w:left="120" w:right="119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Former Developmental Studies students may apply for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Academic Renewal only if they successfully completed all developmental Stu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ies requirements prior to the beginning of the five-year absence.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/>
          <w:color w:val="00000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5" w:lineRule="auto"/>
        <w:ind w:left="120" w:right="117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granting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Academic Renewal does not supersede institutional financial aid policies governing Satisfactory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Academic Progr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ss and does not supersede the admissions requirements of certain programs (e.g., teacher education) that require a specific minimum 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ade point average based on all coursework. Re-entry into any academic program is not automatic.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ROCEDURES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5" w:lineRule="auto"/>
        <w:ind w:left="120" w:right="107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Students who wish to apply for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Academic Renewal must submit an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Application for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Academic Renewal.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application may be submi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ted at the time of readmissions, but no later than the end of three semesters or re-enrollment or one calendar year following re-e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rollment, whichever comes first.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Renewal G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begins with the semester following re-enrollment.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/>
          <w:color w:val="00000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Academic credit for previously completed coursework – including transfer credit – will be retained only for courses in which 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ades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A,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3" w:after="0" w:line="255" w:lineRule="auto"/>
        <w:ind w:left="120" w:right="100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B, C, S or K have been earned.  Courses with D or F grades must be repeated if they are required in the student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 degree progr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m.  Retained grades are not calculated in the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Academic Renewal G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A, but are counted in the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Academic Renewal Hours Earned.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/>
          <w:color w:val="00000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5" w:lineRule="auto"/>
        <w:ind w:left="120" w:right="123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 earn a degree, a student must meet the institution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 residency requirements after acquiring academic renewal status.</w:t>
      </w:r>
      <w:r>
        <w:rPr>
          <w:rFonts w:ascii="Times New Roman" w:hAnsi="Times New Roman"/>
          <w:color w:val="191919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 le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st 50% of work toward a degree must be completed after the granting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Academic Renewal status for a student to be eligible for honors at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gradua- tion.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0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before="30" w:after="0" w:line="255" w:lineRule="auto"/>
        <w:ind w:left="120" w:right="1294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Note: </w:t>
      </w:r>
      <w:r>
        <w:rPr>
          <w:rFonts w:ascii="Times New Roman" w:hAnsi="Times New Roman"/>
          <w:color w:val="191919"/>
          <w:sz w:val="18"/>
          <w:szCs w:val="18"/>
        </w:rPr>
        <w:t>Please refer to the Board of Regents,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Academic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fairs Handbook, Section 3.16 for additional information on Policies and Proce- dures.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" w:right="832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EPE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OLICY</w:t>
      </w:r>
      <w:r>
        <w:rPr>
          <w:rFonts w:ascii="Times New Roman" w:hAnsi="Times New Roman"/>
          <w:b/>
          <w:bCs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TEMENT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" w:right="994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opportunit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repea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“D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“F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grade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earned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stipulation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apply: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3" w:after="0" w:line="255" w:lineRule="auto"/>
        <w:ind w:left="480" w:right="2167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1. 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fective for all unde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graduate students enrolled Fall Quarte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 1997 or afte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 only the first passing grade will be used to compute the G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first passing grade earned above “D” will be reflected in the cumulative G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A, in lieu of the immediate prior grade.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3"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 Grade(s) earned in any subsequent repeat of the same course will not be counted.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3"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4.</w:t>
      </w:r>
      <w:r>
        <w:rPr>
          <w:rFonts w:ascii="Times New Roman" w:hAnsi="Times New Roman"/>
          <w:color w:val="191919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potential</w:t>
      </w:r>
      <w:r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graduates</w:t>
      </w:r>
      <w:r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form</w:t>
      </w:r>
      <w:r>
        <w:rPr>
          <w:rFonts w:ascii="Times New Roman" w:hAnsi="Times New Roman"/>
          <w:color w:val="191919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submitted</w:t>
      </w:r>
      <w:r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ins w:id="42" w:author="jhawkins" w:date="2011-04-01T09:12:00Z">
        <w:r w:rsidR="005622C5">
          <w:rPr>
            <w:rFonts w:ascii="Times New Roman" w:hAnsi="Times New Roman"/>
            <w:color w:val="191919"/>
            <w:spacing w:val="12"/>
            <w:sz w:val="18"/>
            <w:szCs w:val="18"/>
          </w:rPr>
          <w:t xml:space="preserve">Office of Academic Services and </w:t>
        </w:r>
      </w:ins>
      <w:r>
        <w:rPr>
          <w:rFonts w:ascii="Times New Roman" w:hAnsi="Times New Roman"/>
          <w:color w:val="191919"/>
          <w:sz w:val="18"/>
          <w:szCs w:val="18"/>
        </w:rPr>
        <w:t>Registra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>r</w:t>
      </w:r>
      <w:del w:id="43" w:author="jhawkins" w:date="2011-04-01T09:12:00Z">
        <w:r w:rsidDel="005622C5">
          <w:rPr>
            <w:rFonts w:ascii="Times New Roman" w:hAnsi="Times New Roman"/>
            <w:color w:val="191919"/>
            <w:spacing w:val="-10"/>
            <w:sz w:val="18"/>
            <w:szCs w:val="18"/>
          </w:rPr>
          <w:delText>’</w:delText>
        </w:r>
        <w:r w:rsidDel="005622C5">
          <w:rPr>
            <w:rFonts w:ascii="Times New Roman" w:hAnsi="Times New Roman"/>
            <w:color w:val="191919"/>
            <w:sz w:val="18"/>
            <w:szCs w:val="18"/>
          </w:rPr>
          <w:delText>s</w:delText>
        </w:r>
        <w:r w:rsidDel="005622C5">
          <w:rPr>
            <w:rFonts w:ascii="Times New Roman" w:hAnsi="Times New Roman"/>
            <w:color w:val="191919"/>
            <w:spacing w:val="11"/>
            <w:sz w:val="18"/>
            <w:szCs w:val="18"/>
          </w:rPr>
          <w:delText xml:space="preserve"> </w:delText>
        </w:r>
        <w:r w:rsidDel="005622C5">
          <w:rPr>
            <w:rFonts w:ascii="Times New Roman" w:hAnsi="Times New Roman"/>
            <w:color w:val="191919"/>
            <w:sz w:val="18"/>
            <w:szCs w:val="18"/>
          </w:rPr>
          <w:delText>O</w:delText>
        </w:r>
        <w:r w:rsidDel="005622C5">
          <w:rPr>
            <w:rFonts w:ascii="Times New Roman" w:hAnsi="Times New Roman"/>
            <w:color w:val="191919"/>
            <w:spacing w:val="-3"/>
            <w:sz w:val="18"/>
            <w:szCs w:val="18"/>
          </w:rPr>
          <w:delText>f</w:delText>
        </w:r>
        <w:r w:rsidDel="005622C5">
          <w:rPr>
            <w:rFonts w:ascii="Times New Roman" w:hAnsi="Times New Roman"/>
            <w:color w:val="191919"/>
            <w:sz w:val="18"/>
            <w:szCs w:val="18"/>
          </w:rPr>
          <w:delText>fice</w:delText>
        </w:r>
      </w:del>
      <w:r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by</w:t>
      </w:r>
      <w:r>
        <w:rPr>
          <w:rFonts w:ascii="Times New Roman" w:hAnsi="Times New Roman"/>
          <w:color w:val="191919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deadline</w:t>
      </w:r>
      <w:r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date</w:t>
      </w:r>
      <w:r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posted</w:t>
      </w:r>
      <w:r>
        <w:rPr>
          <w:rFonts w:ascii="Times New Roman" w:hAnsi="Times New Roman"/>
          <w:color w:val="191919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Graduation</w:t>
      </w:r>
      <w:r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lanning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3" w:after="0" w:line="240" w:lineRule="auto"/>
        <w:ind w:left="120" w:right="1058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Guide.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3" w:after="0" w:line="240" w:lineRule="auto"/>
        <w:ind w:left="4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Any forms submitted after </w:t>
      </w:r>
      <w:del w:id="44" w:author="jhawkins" w:date="2011-04-01T09:20:00Z">
        <w:r w:rsidDel="005622C5">
          <w:rPr>
            <w:rFonts w:ascii="Times New Roman" w:hAnsi="Times New Roman"/>
            <w:color w:val="191919"/>
            <w:sz w:val="18"/>
            <w:szCs w:val="18"/>
          </w:rPr>
          <w:delText>teh</w:delText>
        </w:r>
      </w:del>
      <w:ins w:id="45" w:author="jhawkins" w:date="2011-04-01T09:20:00Z">
        <w:r w:rsidR="005622C5">
          <w:rPr>
            <w:rFonts w:ascii="Times New Roman" w:hAnsi="Times New Roman"/>
            <w:color w:val="191919"/>
            <w:sz w:val="18"/>
            <w:szCs w:val="18"/>
          </w:rPr>
          <w:t xml:space="preserve"> the</w:t>
        </w:r>
      </w:ins>
      <w:r>
        <w:rPr>
          <w:rFonts w:ascii="Times New Roman" w:hAnsi="Times New Roman"/>
          <w:color w:val="191919"/>
          <w:sz w:val="18"/>
          <w:szCs w:val="18"/>
        </w:rPr>
        <w:t xml:space="preserve"> deadline will not be processed.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3"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5. In applying the criteria for determination of honors and other awards, all grades will be used in the calculations.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3"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6.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Repeat Policy pertains only to courses taken at the attending university (Albany State University).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3"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7. See departmental chairperson for additional information.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" w:right="92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RANSIENT</w:t>
      </w:r>
      <w:r>
        <w:rPr>
          <w:rFonts w:ascii="Times New Roman" w:hAnsi="Times New Roman"/>
          <w:b/>
          <w:bCs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TUS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5" w:lineRule="auto"/>
        <w:ind w:left="120" w:right="9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enrolled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University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candidates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should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not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take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other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without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first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obtaining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written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permi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departmenta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chairperson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approva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ice-Presiden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fairs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Graduatin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senior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take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another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institution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transient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during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which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University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reserves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right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re- fuse transient credit when this procedure has not been followed. In no cases will a student be permitted to take a course, thr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ugh correspo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transient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he/sh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faile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receive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deficien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whil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maximu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credit </w:t>
      </w:r>
      <w:r>
        <w:rPr>
          <w:rFonts w:ascii="Times New Roman" w:hAnsi="Times New Roman"/>
          <w:color w:val="191919"/>
          <w:sz w:val="18"/>
          <w:szCs w:val="18"/>
        </w:rPr>
        <w:t>hours on a semester system of correspondence and/or transient courses will be accepted toward the requirements for any degree.</w:t>
      </w:r>
    </w:p>
    <w:p w:rsidR="00077BEF" w:rsidRDefault="00077BEF" w:rsidP="00077BEF">
      <w:pPr>
        <w:widowControl w:val="0"/>
        <w:tabs>
          <w:tab w:val="left" w:pos="10700"/>
        </w:tabs>
        <w:autoSpaceDE w:val="0"/>
        <w:autoSpaceDN w:val="0"/>
        <w:adjustRightInd w:val="0"/>
        <w:spacing w:after="0" w:line="348" w:lineRule="exact"/>
        <w:ind w:left="4137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3"/>
          <w:sz w:val="20"/>
          <w:szCs w:val="20"/>
        </w:rPr>
        <w:lastRenderedPageBreak/>
        <w:t>2008-2012 Unde</w:t>
      </w:r>
      <w:r>
        <w:rPr>
          <w:rFonts w:ascii="Times New Roman" w:hAnsi="Times New Roman"/>
          <w:color w:val="191919"/>
          <w:spacing w:val="-4"/>
          <w:position w:val="-3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3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position w:val="-3"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color w:val="191919"/>
          <w:position w:val="4"/>
          <w:sz w:val="36"/>
          <w:szCs w:val="36"/>
        </w:rPr>
        <w:t>53</w:t>
      </w:r>
    </w:p>
    <w:p w:rsidR="00077BEF" w:rsidRDefault="00077BEF" w:rsidP="00077BEF">
      <w:pPr>
        <w:widowControl w:val="0"/>
        <w:tabs>
          <w:tab w:val="left" w:pos="10700"/>
        </w:tabs>
        <w:autoSpaceDE w:val="0"/>
        <w:autoSpaceDN w:val="0"/>
        <w:adjustRightInd w:val="0"/>
        <w:spacing w:after="0" w:line="348" w:lineRule="exact"/>
        <w:ind w:left="4137"/>
        <w:rPr>
          <w:rFonts w:ascii="Century Gothic" w:hAnsi="Century Gothic" w:cs="Century Gothic"/>
          <w:color w:val="000000"/>
          <w:sz w:val="36"/>
          <w:szCs w:val="36"/>
        </w:rPr>
        <w:sectPr w:rsidR="00077BEF">
          <w:pgSz w:w="12240" w:h="15840"/>
          <w:pgMar w:top="420" w:right="420" w:bottom="280" w:left="600" w:header="720" w:footer="720" w:gutter="0"/>
          <w:cols w:space="720"/>
          <w:noEndnote/>
        </w:sectPr>
      </w:pPr>
    </w:p>
    <w:p w:rsidR="00077BEF" w:rsidRDefault="001660C8" w:rsidP="00077BEF">
      <w:pPr>
        <w:widowControl w:val="0"/>
        <w:autoSpaceDE w:val="0"/>
        <w:autoSpaceDN w:val="0"/>
        <w:adjustRightInd w:val="0"/>
        <w:spacing w:before="57" w:after="0" w:line="195" w:lineRule="exact"/>
        <w:ind w:left="417"/>
        <w:rPr>
          <w:rFonts w:ascii="Century Gothic" w:hAnsi="Century Gothic" w:cs="Century Gothic"/>
          <w:color w:val="000000"/>
          <w:sz w:val="16"/>
          <w:szCs w:val="16"/>
        </w:rPr>
      </w:pPr>
      <w:r w:rsidRPr="001660C8">
        <w:rPr>
          <w:rFonts w:ascii="Times New Roman" w:hAnsi="Times New Roman"/>
          <w:b/>
          <w:bCs/>
          <w:noProof/>
          <w:color w:val="191919"/>
          <w:spacing w:val="-2"/>
          <w:sz w:val="24"/>
          <w:szCs w:val="24"/>
          <w:lang w:eastAsia="zh-CN"/>
        </w:rPr>
        <w:lastRenderedPageBreak/>
        <w:pict>
          <v:group id="_x0000_s1680" style="position:absolute;left:0;text-align:left;margin-left:-55.05pt;margin-top:-21.75pt;width:191pt;height:795.85pt;z-index:-251569152" coordorigin="-720,-62" coordsize="3820,15917">
            <v:group id="_x0000_s1681" style="position:absolute;left:-720;top:-62;width:3820;height:15917" coordorigin="-720,-62" coordsize="3820,15839">
              <v:rect id="_x0000_s1682" style="position:absolute;top:-62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474747" stroked="f">
                <v:path arrowok="t"/>
              </v:rect>
              <v:rect id="Rectangle 2702" o:spid="_x0000_s1683" style="position:absolute;top:4232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684" style="position:absolute;top:2426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685" style="position:absolute;left:760;top:331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686" style="position:absolute;left:740;top:31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687" style="position:absolute;top:24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688" style="position:absolute;top:42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689" style="position:absolute;left:-720;top:6042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690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691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692" style="position:absolute;left:-696;top:7842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693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694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695" style="position:absolute;left:-687;top:9642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696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697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698" style="position:absolute;left:-705;top:11442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699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700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701" style="position:absolute;left:-696;top:13242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702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703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704" style="position:absolute;left:1039;top:15042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705" style="position:absolute;top:15042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706" style="position:absolute;left:400;top:14802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707" style="position:absolute;left:380;top:14782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708" type="#_x0000_t202" style="position:absolute;left:377;top:13537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709" type="#_x0000_t202" style="position:absolute;left:377;top:8243;width:720;height:110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710" type="#_x0000_t202" style="position:absolute;left:397;top:11806;width:480;height:121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711" type="#_x0000_t202" style="position:absolute;left:397;top:10116;width:480;height:98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712" type="#_x0000_t202" style="position:absolute;left:417;top:6480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713" type="#_x0000_t202" style="position:absolute;left:417;top:4760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714" type="#_x0000_t202" style="position:absolute;left:170;top:2509;width:707;height:17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5622C5" w:rsidRPr="008A161B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715" type="#_x0000_t202" style="position:absolute;left:400;top:591;width:477;height:16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5622C5" w:rsidRPr="008A161B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</v:group>
        </w:pict>
      </w:r>
      <w:r w:rsidR="00077BEF">
        <w:rPr>
          <w:rFonts w:ascii="Century Gothic" w:hAnsi="Century Gothic" w:cs="Century Gothic"/>
          <w:b/>
          <w:bCs/>
          <w:color w:val="191919"/>
          <w:sz w:val="16"/>
          <w:szCs w:val="16"/>
        </w:rPr>
        <w:t>Academic Support Services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077BEF" w:rsidRDefault="001660C8" w:rsidP="00077BEF">
      <w:pPr>
        <w:widowControl w:val="0"/>
        <w:autoSpaceDE w:val="0"/>
        <w:autoSpaceDN w:val="0"/>
        <w:adjustRightInd w:val="0"/>
        <w:spacing w:before="20" w:after="0" w:line="240" w:lineRule="auto"/>
        <w:ind w:left="1020" w:right="6952"/>
        <w:jc w:val="both"/>
        <w:rPr>
          <w:rFonts w:ascii="Times New Roman" w:hAnsi="Times New Roman"/>
          <w:color w:val="000000"/>
          <w:sz w:val="18"/>
          <w:szCs w:val="18"/>
        </w:rPr>
      </w:pPr>
      <w:r w:rsidRPr="001660C8">
        <w:rPr>
          <w:noProof/>
        </w:rPr>
        <w:pict>
          <v:shape id="Text Box 1859" o:spid="_x0000_s1279" type="#_x0000_t202" style="position:absolute;left:0;text-align:left;margin-left:21pt;margin-top:49.1pt;width:12pt;height:63.8pt;z-index:-2515906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VWbtgIAALo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5622C5" w:rsidRDefault="005622C5" w:rsidP="00077BE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077BEF"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V</w:t>
      </w:r>
      <w:r w:rsidR="00077BEF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ETERAN</w:t>
      </w:r>
      <w:r w:rsidR="00077BEF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 w:rsidR="00077BEF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SSIS</w:t>
      </w:r>
      <w:r w:rsidR="00077BEF"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T</w:t>
      </w:r>
      <w:r w:rsidR="00077BEF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ANC</w:t>
      </w:r>
      <w:r w:rsidR="00077BEF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 w:rsidR="00077BEF"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 w:rsidR="00077BEF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ROGRAM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30" w:after="0" w:line="250" w:lineRule="auto"/>
        <w:ind w:left="1020" w:right="7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3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eterans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dut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personnel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eligibl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dependent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entitle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certai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benefit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availabl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3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etera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fair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(D</w:t>
      </w:r>
      <w:r>
        <w:rPr>
          <w:rFonts w:ascii="Times New Roman" w:hAnsi="Times New Roman"/>
          <w:color w:val="191919"/>
          <w:spacing w:val="-26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A).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eligibl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benefit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process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5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Benefit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receivin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5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Benefit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certifie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total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non-degre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withou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entitlemen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satisfactor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welv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each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certified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eteran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experiencin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ficult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eligibl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benefit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hel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defra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cost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of tutorin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eteran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eligibl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person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mone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availabl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cove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tuitio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time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enrollment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participat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paymen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eteran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Administration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militar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serv- ice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eligibl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veteran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grante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graduation.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020" w:right="79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UCKLE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MENDMENT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30" w:after="0" w:line="250" w:lineRule="auto"/>
        <w:ind w:left="1020" w:right="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complianc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Famil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Right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Privac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1974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U.S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Publi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93-3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8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 wa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protec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privac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record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guideline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correctio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inaccurat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dat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through informa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forma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hearings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Copie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ins w:id="46" w:author="jhawkins" w:date="2011-04-01T09:12:00Z">
        <w:r w:rsidR="005622C5">
          <w:rPr>
            <w:rFonts w:ascii="Times New Roman" w:hAnsi="Times New Roman"/>
            <w:color w:val="191919"/>
            <w:spacing w:val="-4"/>
            <w:sz w:val="18"/>
            <w:szCs w:val="18"/>
          </w:rPr>
          <w:t xml:space="preserve">Office of Academic Services and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Registra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>r</w:t>
      </w:r>
      <w:del w:id="47" w:author="jhawkins" w:date="2011-04-01T09:12:00Z">
        <w:r w:rsidDel="005622C5">
          <w:rPr>
            <w:rFonts w:ascii="Times New Roman" w:hAnsi="Times New Roman"/>
            <w:color w:val="191919"/>
            <w:spacing w:val="-12"/>
            <w:sz w:val="18"/>
            <w:szCs w:val="18"/>
          </w:rPr>
          <w:delText>’</w:delText>
        </w:r>
        <w:r w:rsidDel="005622C5">
          <w:rPr>
            <w:rFonts w:ascii="Times New Roman" w:hAnsi="Times New Roman"/>
            <w:color w:val="191919"/>
            <w:sz w:val="18"/>
            <w:szCs w:val="18"/>
          </w:rPr>
          <w:delText>s</w:delText>
        </w:r>
        <w:r w:rsidDel="005622C5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5622C5">
          <w:rPr>
            <w:rFonts w:ascii="Times New Roman" w:hAnsi="Times New Roman"/>
            <w:color w:val="191919"/>
            <w:spacing w:val="-2"/>
            <w:sz w:val="18"/>
            <w:szCs w:val="18"/>
          </w:rPr>
          <w:delText>O</w:delText>
        </w:r>
        <w:r w:rsidDel="005622C5">
          <w:rPr>
            <w:rFonts w:ascii="Times New Roman" w:hAnsi="Times New Roman"/>
            <w:color w:val="191919"/>
            <w:spacing w:val="-5"/>
            <w:sz w:val="18"/>
            <w:szCs w:val="18"/>
          </w:rPr>
          <w:delText>f</w:delText>
        </w:r>
        <w:r w:rsidDel="005622C5">
          <w:rPr>
            <w:rFonts w:ascii="Times New Roman" w:hAnsi="Times New Roman"/>
            <w:color w:val="191919"/>
            <w:spacing w:val="-2"/>
            <w:sz w:val="18"/>
            <w:szCs w:val="18"/>
          </w:rPr>
          <w:delText>fice</w:delText>
        </w:r>
      </w:del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availabl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ion.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020" w:right="788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G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RAD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6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VERAGE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30" w:after="0" w:line="250" w:lineRule="auto"/>
        <w:ind w:left="1020" w:right="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rati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earne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numbe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attempted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calculate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each 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repor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follows: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1380" w:right="1565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numbe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earne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divide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numbe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 attempte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term.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cumulativ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numbe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point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earne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divide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tota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numbe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attempted.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9"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“I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calculate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unti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“I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removed.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020" w:right="565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OLIC</w:t>
      </w:r>
      <w:r>
        <w:rPr>
          <w:rFonts w:ascii="Times New Roman" w:hAnsi="Times New Roman"/>
          <w:b/>
          <w:bCs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:</w:t>
      </w:r>
      <w:r>
        <w:rPr>
          <w:rFonts w:ascii="Times New Roman" w:hAnsi="Times New Roman"/>
          <w:b/>
          <w:bCs/>
          <w:color w:val="191919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V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ISI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U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NIVERSIT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LASSROOMS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30" w:after="0" w:line="250" w:lineRule="auto"/>
        <w:ind w:left="1020" w:right="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(herei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calle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University</w:t>
      </w:r>
      <w:r>
        <w:rPr>
          <w:rFonts w:ascii="Times New Roman" w:hAnsi="Times New Roman"/>
          <w:color w:val="191919"/>
          <w:sz w:val="18"/>
          <w:szCs w:val="18"/>
        </w:rPr>
        <w:t xml:space="preserve">)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seek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 xml:space="preserve">e 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wholesom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environmen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free 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distraction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Therefore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allow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person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enrolled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invite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authorize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classroom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ime spen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attendin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persona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visito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especiall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child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distract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environment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classroom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substitut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day car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centers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persona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liabilit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issue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regardin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childre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unauthorize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visitor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allo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ermi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unauthorized visitor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childre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classrooms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restrictio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childre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person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doe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appl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attendanc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publi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Univ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functions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 famil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member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alway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welcom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publi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campus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pinnin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ceremonies.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020" w:right="548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TA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G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EORGI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L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EGISL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TIV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EQUIREMENTS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30" w:after="0" w:line="250" w:lineRule="auto"/>
        <w:ind w:left="1020" w:right="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Assembl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candidate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posses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demonstrat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master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of Unite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Constitutio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Constitution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Uni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proofErr w:type="spellEnd"/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out-of-stat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requirements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exemptio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Consti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tution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Informatio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abou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exemptio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obtaine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contactin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chairperso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 Publi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Administration.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020" w:right="845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ECON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EGREES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30" w:after="0" w:line="250" w:lineRule="auto"/>
        <w:ind w:left="1020" w:right="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wan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obtai</w:t>
      </w:r>
      <w:r>
        <w:rPr>
          <w:rFonts w:ascii="Times New Roman" w:hAnsi="Times New Roman"/>
          <w:color w:val="191919"/>
          <w:sz w:val="18"/>
          <w:szCs w:val="18"/>
        </w:rPr>
        <w:t xml:space="preserve">n 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secon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us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 xml:space="preserve">m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firs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whe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 xml:space="preserve">m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firs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appropriately applied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ins w:id="48" w:author="jhawkins" w:date="2011-04-01T09:12:00Z">
        <w:r w:rsidR="005622C5">
          <w:rPr>
            <w:rFonts w:ascii="Times New Roman" w:hAnsi="Times New Roman"/>
            <w:color w:val="191919"/>
            <w:spacing w:val="-6"/>
            <w:sz w:val="18"/>
            <w:szCs w:val="18"/>
          </w:rPr>
          <w:t xml:space="preserve">Office of Academic Services and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Registra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>r</w:t>
      </w:r>
      <w:del w:id="49" w:author="jhawkins" w:date="2011-04-01T09:13:00Z">
        <w:r w:rsidDel="005622C5">
          <w:rPr>
            <w:rFonts w:ascii="Times New Roman" w:hAnsi="Times New Roman"/>
            <w:color w:val="191919"/>
            <w:spacing w:val="-12"/>
            <w:sz w:val="18"/>
            <w:szCs w:val="18"/>
          </w:rPr>
          <w:delText>’</w:delText>
        </w:r>
        <w:r w:rsidDel="005622C5">
          <w:rPr>
            <w:rFonts w:ascii="Times New Roman" w:hAnsi="Times New Roman"/>
            <w:color w:val="191919"/>
            <w:sz w:val="18"/>
            <w:szCs w:val="18"/>
          </w:rPr>
          <w:delText>s</w:delText>
        </w:r>
        <w:r w:rsidDel="005622C5">
          <w:rPr>
            <w:rFonts w:ascii="Times New Roman" w:hAnsi="Times New Roman"/>
            <w:color w:val="191919"/>
            <w:spacing w:val="-6"/>
            <w:sz w:val="18"/>
            <w:szCs w:val="18"/>
          </w:rPr>
          <w:delText xml:space="preserve"> </w:delText>
        </w:r>
        <w:r w:rsidDel="005622C5">
          <w:rPr>
            <w:rFonts w:ascii="Times New Roman" w:hAnsi="Times New Roman"/>
            <w:color w:val="191919"/>
            <w:spacing w:val="-2"/>
            <w:sz w:val="18"/>
            <w:szCs w:val="18"/>
          </w:rPr>
          <w:delText>O</w:delText>
        </w:r>
        <w:r w:rsidDel="005622C5">
          <w:rPr>
            <w:rFonts w:ascii="Times New Roman" w:hAnsi="Times New Roman"/>
            <w:color w:val="191919"/>
            <w:spacing w:val="-5"/>
            <w:sz w:val="18"/>
            <w:szCs w:val="18"/>
          </w:rPr>
          <w:delText>f</w:delText>
        </w:r>
        <w:r w:rsidDel="005622C5">
          <w:rPr>
            <w:rFonts w:ascii="Times New Roman" w:hAnsi="Times New Roman"/>
            <w:color w:val="191919"/>
            <w:spacing w:val="-2"/>
            <w:sz w:val="18"/>
            <w:szCs w:val="18"/>
          </w:rPr>
          <w:delText>fic</w:delText>
        </w:r>
        <w:r w:rsidDel="005622C5">
          <w:rPr>
            <w:rFonts w:ascii="Times New Roman" w:hAnsi="Times New Roman"/>
            <w:color w:val="191919"/>
            <w:sz w:val="18"/>
            <w:szCs w:val="18"/>
          </w:rPr>
          <w:delText>e</w:delText>
        </w:r>
      </w:del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ins w:id="50" w:author="jhawkins" w:date="2011-04-01T09:28:00Z">
        <w:r w:rsidR="00B51F5D">
          <w:rPr>
            <w:rFonts w:ascii="Times New Roman" w:hAnsi="Times New Roman"/>
            <w:color w:val="191919"/>
            <w:sz w:val="18"/>
            <w:szCs w:val="18"/>
          </w:rPr>
          <w:t>/she</w:t>
        </w:r>
      </w:ins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pursuin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secon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seekin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 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transcript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Directo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ins w:id="51" w:author="jhawkins" w:date="2011-04-01T09:29:00Z">
        <w:r w:rsidR="00B51F5D">
          <w:rPr>
            <w:rFonts w:ascii="Times New Roman" w:hAnsi="Times New Roman"/>
            <w:color w:val="191919"/>
            <w:spacing w:val="-16"/>
            <w:sz w:val="18"/>
            <w:szCs w:val="18"/>
          </w:rPr>
          <w:t xml:space="preserve"> Enrollment</w:t>
        </w:r>
        <w:proofErr w:type="gramEnd"/>
        <w:r w:rsidR="00B51F5D">
          <w:rPr>
            <w:rFonts w:ascii="Times New Roman" w:hAnsi="Times New Roman"/>
            <w:color w:val="191919"/>
            <w:spacing w:val="-16"/>
            <w:sz w:val="18"/>
            <w:szCs w:val="18"/>
          </w:rPr>
          <w:t xml:space="preserve"> Services </w:t>
        </w:r>
      </w:ins>
      <w:del w:id="52" w:author="jhawkins" w:date="2011-04-01T09:29:00Z">
        <w:r w:rsidDel="00B51F5D">
          <w:rPr>
            <w:rFonts w:ascii="Times New Roman" w:hAnsi="Times New Roman"/>
            <w:color w:val="191919"/>
            <w:spacing w:val="-2"/>
            <w:sz w:val="18"/>
            <w:szCs w:val="18"/>
          </w:rPr>
          <w:delText>Admissions</w:delText>
        </w:r>
      </w:del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perso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alread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Albany 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ins w:id="53" w:author="jhawkins" w:date="2011-04-01T09:13:00Z">
        <w:r w:rsidR="005622C5">
          <w:rPr>
            <w:rFonts w:ascii="Times New Roman" w:hAnsi="Times New Roman"/>
            <w:color w:val="191919"/>
            <w:spacing w:val="-4"/>
            <w:sz w:val="18"/>
            <w:szCs w:val="18"/>
          </w:rPr>
          <w:t xml:space="preserve">Office of Academic Services and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Registra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>r</w:t>
      </w:r>
      <w:del w:id="54" w:author="jhawkins" w:date="2011-04-01T09:13:00Z">
        <w:r w:rsidDel="005622C5">
          <w:rPr>
            <w:rFonts w:ascii="Times New Roman" w:hAnsi="Times New Roman"/>
            <w:color w:val="191919"/>
            <w:spacing w:val="-12"/>
            <w:sz w:val="18"/>
            <w:szCs w:val="18"/>
          </w:rPr>
          <w:delText>’</w:delText>
        </w:r>
        <w:r w:rsidDel="005622C5">
          <w:rPr>
            <w:rFonts w:ascii="Times New Roman" w:hAnsi="Times New Roman"/>
            <w:color w:val="191919"/>
            <w:sz w:val="18"/>
            <w:szCs w:val="18"/>
          </w:rPr>
          <w:delText>s</w:delText>
        </w:r>
        <w:r w:rsidDel="005622C5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5622C5">
          <w:rPr>
            <w:rFonts w:ascii="Times New Roman" w:hAnsi="Times New Roman"/>
            <w:color w:val="191919"/>
            <w:spacing w:val="-2"/>
            <w:sz w:val="18"/>
            <w:szCs w:val="18"/>
          </w:rPr>
          <w:delText>O</w:delText>
        </w:r>
        <w:r w:rsidDel="005622C5">
          <w:rPr>
            <w:rFonts w:ascii="Times New Roman" w:hAnsi="Times New Roman"/>
            <w:color w:val="191919"/>
            <w:spacing w:val="-5"/>
            <w:sz w:val="18"/>
            <w:szCs w:val="18"/>
          </w:rPr>
          <w:delText>f</w:delText>
        </w:r>
        <w:r w:rsidDel="005622C5">
          <w:rPr>
            <w:rFonts w:ascii="Times New Roman" w:hAnsi="Times New Roman"/>
            <w:color w:val="191919"/>
            <w:spacing w:val="-2"/>
            <w:sz w:val="18"/>
            <w:szCs w:val="18"/>
          </w:rPr>
          <w:delText>fic</w:delText>
        </w:r>
        <w:r w:rsidDel="005622C5">
          <w:rPr>
            <w:rFonts w:ascii="Times New Roman" w:hAnsi="Times New Roman"/>
            <w:color w:val="191919"/>
            <w:sz w:val="18"/>
            <w:szCs w:val="18"/>
          </w:rPr>
          <w:delText>e</w:delText>
        </w:r>
      </w:del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secon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020" w:right="169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ROCEDUR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PP</w:t>
      </w:r>
      <w:r>
        <w:rPr>
          <w:rFonts w:ascii="Times New Roman" w:hAnsi="Times New Roman"/>
          <w:b/>
          <w:bCs/>
          <w:color w:val="191919"/>
          <w:spacing w:val="-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YIN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6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AK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OLLEG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L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EVE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XAMIN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ROGRA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(CLEP):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del w:id="55" w:author="jhawkins" w:date="2011-04-01T09:31:00Z">
        <w:r w:rsidDel="00B51F5D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B51F5D">
          <w:rPr>
            <w:rFonts w:ascii="Times New Roman" w:hAnsi="Times New Roman"/>
            <w:color w:val="191919"/>
            <w:spacing w:val="-2"/>
            <w:sz w:val="18"/>
            <w:szCs w:val="18"/>
          </w:rPr>
          <w:delText>th</w:delText>
        </w:r>
        <w:r w:rsidDel="00B51F5D">
          <w:rPr>
            <w:rFonts w:ascii="Times New Roman" w:hAnsi="Times New Roman"/>
            <w:color w:val="191919"/>
            <w:sz w:val="18"/>
            <w:szCs w:val="18"/>
          </w:rPr>
          <w:delText>e</w:delText>
        </w:r>
        <w:r w:rsidDel="00B51F5D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</w:del>
      <w:ins w:id="56" w:author="jhawkins" w:date="2011-04-01T09:13:00Z">
        <w:r w:rsidR="005622C5">
          <w:rPr>
            <w:rFonts w:ascii="Times New Roman" w:hAnsi="Times New Roman"/>
            <w:color w:val="191919"/>
            <w:spacing w:val="-4"/>
            <w:sz w:val="18"/>
            <w:szCs w:val="18"/>
          </w:rPr>
          <w:t xml:space="preserve"> Academic Services and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Registra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ins w:id="57" w:author="jhawkins" w:date="2011-04-01T09:32:00Z">
        <w:r w:rsidR="00B51F5D">
          <w:rPr>
            <w:rFonts w:ascii="Times New Roman" w:hAnsi="Times New Roman"/>
            <w:color w:val="191919"/>
            <w:spacing w:val="-4"/>
            <w:sz w:val="18"/>
            <w:szCs w:val="18"/>
          </w:rPr>
          <w:t xml:space="preserve">Testing </w:t>
        </w:r>
        <w:proofErr w:type="gramStart"/>
        <w:r w:rsidR="00B51F5D">
          <w:rPr>
            <w:rFonts w:ascii="Times New Roman" w:hAnsi="Times New Roman"/>
            <w:color w:val="191919"/>
            <w:spacing w:val="-4"/>
            <w:sz w:val="18"/>
            <w:szCs w:val="18"/>
          </w:rPr>
          <w:t xml:space="preserve">Center </w:t>
        </w:r>
      </w:ins>
      <w:proofErr w:type="gramEnd"/>
      <w:del w:id="58" w:author="jhawkins" w:date="2011-04-01T09:32:00Z">
        <w:r w:rsidDel="00B51F5D">
          <w:rPr>
            <w:rFonts w:ascii="Times New Roman" w:hAnsi="Times New Roman"/>
            <w:color w:val="191919"/>
            <w:spacing w:val="-2"/>
            <w:sz w:val="18"/>
            <w:szCs w:val="18"/>
          </w:rPr>
          <w:delText>O</w:delText>
        </w:r>
        <w:r w:rsidDel="00B51F5D">
          <w:rPr>
            <w:rFonts w:ascii="Times New Roman" w:hAnsi="Times New Roman"/>
            <w:color w:val="191919"/>
            <w:spacing w:val="-5"/>
            <w:sz w:val="18"/>
            <w:szCs w:val="18"/>
          </w:rPr>
          <w:delText>f</w:delText>
        </w:r>
        <w:r w:rsidDel="00B51F5D">
          <w:rPr>
            <w:rFonts w:ascii="Times New Roman" w:hAnsi="Times New Roman"/>
            <w:color w:val="191919"/>
            <w:spacing w:val="-2"/>
            <w:sz w:val="18"/>
            <w:szCs w:val="18"/>
          </w:rPr>
          <w:delText>fic</w:delText>
        </w:r>
        <w:r w:rsidDel="00B51F5D">
          <w:rPr>
            <w:rFonts w:ascii="Times New Roman" w:hAnsi="Times New Roman"/>
            <w:color w:val="191919"/>
            <w:sz w:val="18"/>
            <w:szCs w:val="18"/>
          </w:rPr>
          <w:delText>e</w:delText>
        </w:r>
        <w:r w:rsidDel="00B51F5D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B51F5D">
          <w:rPr>
            <w:rFonts w:ascii="Times New Roman" w:hAnsi="Times New Roman"/>
            <w:color w:val="191919"/>
            <w:spacing w:val="-2"/>
            <w:sz w:val="18"/>
            <w:szCs w:val="18"/>
          </w:rPr>
          <w:delText>o</w:delText>
        </w:r>
        <w:r w:rsidDel="00B51F5D">
          <w:rPr>
            <w:rFonts w:ascii="Times New Roman" w:hAnsi="Times New Roman"/>
            <w:color w:val="191919"/>
            <w:sz w:val="18"/>
            <w:szCs w:val="18"/>
          </w:rPr>
          <w:delText>f</w:delText>
        </w:r>
        <w:r w:rsidDel="00B51F5D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B51F5D">
          <w:rPr>
            <w:rFonts w:ascii="Times New Roman" w:hAnsi="Times New Roman"/>
            <w:color w:val="191919"/>
            <w:spacing w:val="-2"/>
            <w:sz w:val="18"/>
            <w:szCs w:val="18"/>
          </w:rPr>
          <w:delText>Counselin</w:delText>
        </w:r>
        <w:r w:rsidDel="00B51F5D">
          <w:rPr>
            <w:rFonts w:ascii="Times New Roman" w:hAnsi="Times New Roman"/>
            <w:color w:val="191919"/>
            <w:sz w:val="18"/>
            <w:szCs w:val="18"/>
          </w:rPr>
          <w:delText>g</w:delText>
        </w:r>
        <w:r w:rsidDel="00B51F5D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B51F5D">
          <w:rPr>
            <w:rFonts w:ascii="Times New Roman" w:hAnsi="Times New Roman"/>
            <w:color w:val="191919"/>
            <w:spacing w:val="-2"/>
            <w:sz w:val="18"/>
            <w:szCs w:val="18"/>
          </w:rPr>
          <w:delText>an</w:delText>
        </w:r>
        <w:r w:rsidDel="00B51F5D">
          <w:rPr>
            <w:rFonts w:ascii="Times New Roman" w:hAnsi="Times New Roman"/>
            <w:color w:val="191919"/>
            <w:sz w:val="18"/>
            <w:szCs w:val="18"/>
          </w:rPr>
          <w:delText>d</w:delText>
        </w:r>
        <w:r w:rsidDel="00B51F5D">
          <w:rPr>
            <w:rFonts w:ascii="Times New Roman" w:hAnsi="Times New Roman"/>
            <w:color w:val="191919"/>
            <w:spacing w:val="-7"/>
            <w:sz w:val="18"/>
            <w:szCs w:val="18"/>
          </w:rPr>
          <w:delText xml:space="preserve"> </w:delText>
        </w:r>
        <w:r w:rsidDel="00B51F5D">
          <w:rPr>
            <w:rFonts w:ascii="Times New Roman" w:hAnsi="Times New Roman"/>
            <w:color w:val="191919"/>
            <w:spacing w:val="-14"/>
            <w:sz w:val="18"/>
            <w:szCs w:val="18"/>
          </w:rPr>
          <w:delText>T</w:delText>
        </w:r>
        <w:r w:rsidDel="00B51F5D">
          <w:rPr>
            <w:rFonts w:ascii="Times New Roman" w:hAnsi="Times New Roman"/>
            <w:color w:val="191919"/>
            <w:spacing w:val="-2"/>
            <w:sz w:val="18"/>
            <w:szCs w:val="18"/>
          </w:rPr>
          <w:delText>esting</w:delText>
        </w:r>
      </w:del>
      <w:r>
        <w:rPr>
          <w:rFonts w:ascii="Times New Roman" w:hAnsi="Times New Roman"/>
          <w:color w:val="191919"/>
          <w:spacing w:val="-2"/>
          <w:sz w:val="18"/>
          <w:szCs w:val="18"/>
        </w:rPr>
        <w:t>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abou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CLE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test(s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yo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wan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take.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chairperson.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ins w:id="59" w:author="jhawkins" w:date="2011-04-01T09:14:00Z">
        <w:r w:rsidR="005622C5">
          <w:rPr>
            <w:rFonts w:ascii="Times New Roman" w:hAnsi="Times New Roman"/>
            <w:color w:val="191919"/>
            <w:spacing w:val="-4"/>
            <w:sz w:val="18"/>
            <w:szCs w:val="18"/>
          </w:rPr>
          <w:t xml:space="preserve">Office of Academic Services and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Registra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approval.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1380" w:right="476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cop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CLE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del w:id="60" w:author="jhawkins" w:date="2011-04-01T09:33:00Z">
        <w:r w:rsidDel="00B51F5D">
          <w:rPr>
            <w:rFonts w:ascii="Times New Roman" w:hAnsi="Times New Roman"/>
            <w:color w:val="191919"/>
            <w:spacing w:val="-2"/>
            <w:sz w:val="18"/>
            <w:szCs w:val="18"/>
          </w:rPr>
          <w:delText>O</w:delText>
        </w:r>
        <w:r w:rsidDel="00B51F5D">
          <w:rPr>
            <w:rFonts w:ascii="Times New Roman" w:hAnsi="Times New Roman"/>
            <w:color w:val="191919"/>
            <w:spacing w:val="-5"/>
            <w:sz w:val="18"/>
            <w:szCs w:val="18"/>
          </w:rPr>
          <w:delText>f</w:delText>
        </w:r>
        <w:r w:rsidDel="00B51F5D">
          <w:rPr>
            <w:rFonts w:ascii="Times New Roman" w:hAnsi="Times New Roman"/>
            <w:color w:val="191919"/>
            <w:spacing w:val="-2"/>
            <w:sz w:val="18"/>
            <w:szCs w:val="18"/>
          </w:rPr>
          <w:delText>fic</w:delText>
        </w:r>
        <w:r w:rsidDel="00B51F5D">
          <w:rPr>
            <w:rFonts w:ascii="Times New Roman" w:hAnsi="Times New Roman"/>
            <w:color w:val="191919"/>
            <w:sz w:val="18"/>
            <w:szCs w:val="18"/>
          </w:rPr>
          <w:delText>e</w:delText>
        </w:r>
        <w:r w:rsidDel="00B51F5D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B51F5D">
          <w:rPr>
            <w:rFonts w:ascii="Times New Roman" w:hAnsi="Times New Roman"/>
            <w:color w:val="191919"/>
            <w:spacing w:val="-2"/>
            <w:sz w:val="18"/>
            <w:szCs w:val="18"/>
          </w:rPr>
          <w:delText>o</w:delText>
        </w:r>
        <w:r w:rsidDel="00B51F5D">
          <w:rPr>
            <w:rFonts w:ascii="Times New Roman" w:hAnsi="Times New Roman"/>
            <w:color w:val="191919"/>
            <w:sz w:val="18"/>
            <w:szCs w:val="18"/>
          </w:rPr>
          <w:delText>f</w:delText>
        </w:r>
        <w:r w:rsidDel="00B51F5D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B51F5D">
          <w:rPr>
            <w:rFonts w:ascii="Times New Roman" w:hAnsi="Times New Roman"/>
            <w:color w:val="191919"/>
            <w:spacing w:val="-2"/>
            <w:sz w:val="18"/>
            <w:szCs w:val="18"/>
          </w:rPr>
          <w:delText>Counselin</w:delText>
        </w:r>
        <w:r w:rsidDel="00B51F5D">
          <w:rPr>
            <w:rFonts w:ascii="Times New Roman" w:hAnsi="Times New Roman"/>
            <w:color w:val="191919"/>
            <w:sz w:val="18"/>
            <w:szCs w:val="18"/>
          </w:rPr>
          <w:delText>g</w:delText>
        </w:r>
        <w:r w:rsidDel="00B51F5D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B51F5D">
          <w:rPr>
            <w:rFonts w:ascii="Times New Roman" w:hAnsi="Times New Roman"/>
            <w:color w:val="191919"/>
            <w:spacing w:val="-2"/>
            <w:sz w:val="18"/>
            <w:szCs w:val="18"/>
          </w:rPr>
          <w:delText>an</w:delText>
        </w:r>
        <w:r w:rsidDel="00B51F5D">
          <w:rPr>
            <w:rFonts w:ascii="Times New Roman" w:hAnsi="Times New Roman"/>
            <w:color w:val="191919"/>
            <w:sz w:val="18"/>
            <w:szCs w:val="18"/>
          </w:rPr>
          <w:delText>d</w:delText>
        </w:r>
        <w:r w:rsidDel="00B51F5D">
          <w:rPr>
            <w:rFonts w:ascii="Times New Roman" w:hAnsi="Times New Roman"/>
            <w:color w:val="191919"/>
            <w:spacing w:val="-7"/>
            <w:sz w:val="18"/>
            <w:szCs w:val="18"/>
          </w:rPr>
          <w:delText xml:space="preserve"> </w:delText>
        </w:r>
      </w:del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sting</w:t>
      </w:r>
      <w:ins w:id="61" w:author="jhawkins" w:date="2011-04-01T09:33:00Z">
        <w:r w:rsidR="00B51F5D">
          <w:rPr>
            <w:rFonts w:ascii="Times New Roman" w:hAnsi="Times New Roman"/>
            <w:color w:val="191919"/>
            <w:spacing w:val="-2"/>
            <w:sz w:val="18"/>
            <w:szCs w:val="18"/>
          </w:rPr>
          <w:t xml:space="preserve"> Center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. 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plac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code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5004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wher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score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sent.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077BEF" w:rsidRDefault="001660C8" w:rsidP="00077BEF">
      <w:pPr>
        <w:widowControl w:val="0"/>
        <w:autoSpaceDE w:val="0"/>
        <w:autoSpaceDN w:val="0"/>
        <w:adjustRightInd w:val="0"/>
        <w:spacing w:before="30" w:after="0" w:line="250" w:lineRule="auto"/>
        <w:ind w:left="1020" w:right="91"/>
        <w:jc w:val="both"/>
        <w:rPr>
          <w:rFonts w:ascii="Times New Roman" w:hAnsi="Times New Roman"/>
          <w:color w:val="000000"/>
          <w:sz w:val="18"/>
          <w:szCs w:val="18"/>
        </w:rPr>
      </w:pPr>
      <w:r w:rsidRPr="001660C8">
        <w:rPr>
          <w:noProof/>
        </w:rPr>
        <w:pict>
          <v:shape id="Text Box 1864" o:spid="_x0000_s1280" type="#_x0000_t202" style="position:absolute;left:0;text-align:left;margin-left:26.35pt;margin-top:750pt;width:20.2pt;height:18pt;z-index:-2515896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" o:allowincell="f" filled="f" stroked="f">
            <v:textbox inset="0,0,0,0">
              <w:txbxContent>
                <w:p w:rsidR="005622C5" w:rsidRDefault="005622C5" w:rsidP="00077BEF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exact"/>
                    <w:ind w:right="-74"/>
                    <w:rPr>
                      <w:rFonts w:ascii="Century Gothic" w:hAnsi="Century Gothic" w:cs="Century Gothic"/>
                      <w:color w:val="000000"/>
                      <w:sz w:val="36"/>
                      <w:szCs w:val="36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position w:val="1"/>
                      <w:sz w:val="36"/>
                      <w:szCs w:val="36"/>
                    </w:rPr>
                    <w:t>54</w:t>
                  </w:r>
                </w:p>
              </w:txbxContent>
            </v:textbox>
            <w10:wrap anchorx="page" anchory="page"/>
          </v:shape>
        </w:pic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NOTE</w:t>
      </w:r>
      <w:r w:rsidR="00077BEF">
        <w:rPr>
          <w:rFonts w:ascii="Times New Roman" w:hAnsi="Times New Roman"/>
          <w:color w:val="191919"/>
          <w:sz w:val="18"/>
          <w:szCs w:val="18"/>
        </w:rPr>
        <w:t>: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Allo</w:t>
      </w:r>
      <w:r w:rsidR="00077BEF">
        <w:rPr>
          <w:rFonts w:ascii="Times New Roman" w:hAnsi="Times New Roman"/>
          <w:color w:val="191919"/>
          <w:sz w:val="18"/>
          <w:szCs w:val="18"/>
        </w:rPr>
        <w:t>w</w:t>
      </w:r>
      <w:r w:rsidR="00077BEF"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si</w:t>
      </w:r>
      <w:r w:rsidR="00077BEF">
        <w:rPr>
          <w:rFonts w:ascii="Times New Roman" w:hAnsi="Times New Roman"/>
          <w:color w:val="191919"/>
          <w:sz w:val="18"/>
          <w:szCs w:val="18"/>
        </w:rPr>
        <w:t>x</w:t>
      </w:r>
      <w:r w:rsidR="00077BEF"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week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test(s</w:t>
      </w:r>
      <w:r w:rsidR="00077BEF">
        <w:rPr>
          <w:rFonts w:ascii="Times New Roman" w:hAnsi="Times New Roman"/>
          <w:color w:val="191919"/>
          <w:sz w:val="18"/>
          <w:szCs w:val="18"/>
        </w:rPr>
        <w:t>)</w:t>
      </w:r>
      <w:r w:rsidR="00077BEF"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result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processed</w:t>
      </w:r>
      <w:r w:rsidR="00077BEF">
        <w:rPr>
          <w:rFonts w:ascii="Times New Roman" w:hAnsi="Times New Roman"/>
          <w:color w:val="191919"/>
          <w:sz w:val="18"/>
          <w:szCs w:val="18"/>
        </w:rPr>
        <w:t>.</w:t>
      </w:r>
      <w:r w:rsidR="00077BEF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0"/>
          <w:sz w:val="18"/>
          <w:szCs w:val="18"/>
        </w:rPr>
        <w:t>Y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z w:val="18"/>
          <w:szCs w:val="18"/>
        </w:rPr>
        <w:t>u</w:t>
      </w:r>
      <w:r w:rsidR="00077BEF"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receiv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evaluatio</w:t>
      </w:r>
      <w:r w:rsidR="00077BEF">
        <w:rPr>
          <w:rFonts w:ascii="Times New Roman" w:hAnsi="Times New Roman"/>
          <w:color w:val="191919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shee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indicatin</w:t>
      </w:r>
      <w:r w:rsidR="00077BEF">
        <w:rPr>
          <w:rFonts w:ascii="Times New Roman" w:hAnsi="Times New Roman"/>
          <w:color w:val="191919"/>
          <w:sz w:val="18"/>
          <w:szCs w:val="18"/>
        </w:rPr>
        <w:t>g</w:t>
      </w:r>
      <w:r w:rsidR="00077BEF"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whethe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yo</w:t>
      </w:r>
      <w:r w:rsidR="00077BEF">
        <w:rPr>
          <w:rFonts w:ascii="Times New Roman" w:hAnsi="Times New Roman"/>
          <w:color w:val="191919"/>
          <w:sz w:val="18"/>
          <w:szCs w:val="18"/>
        </w:rPr>
        <w:t>u</w:t>
      </w:r>
      <w:r w:rsidR="00077BEF"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have passe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test(s)</w:t>
      </w:r>
      <w:r w:rsidR="00077BEF">
        <w:rPr>
          <w:rFonts w:ascii="Times New Roman" w:hAnsi="Times New Roman"/>
          <w:color w:val="191919"/>
          <w:sz w:val="18"/>
          <w:szCs w:val="18"/>
        </w:rPr>
        <w:t>.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>f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yo</w:t>
      </w:r>
      <w:r w:rsidR="00077BEF">
        <w:rPr>
          <w:rFonts w:ascii="Times New Roman" w:hAnsi="Times New Roman"/>
          <w:color w:val="191919"/>
          <w:sz w:val="18"/>
          <w:szCs w:val="18"/>
        </w:rPr>
        <w:t>u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receive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CLE</w:t>
      </w:r>
      <w:r w:rsidR="00077BEF">
        <w:rPr>
          <w:rFonts w:ascii="Times New Roman" w:hAnsi="Times New Roman"/>
          <w:color w:val="191919"/>
          <w:sz w:val="18"/>
          <w:szCs w:val="18"/>
        </w:rPr>
        <w:t>P</w:t>
      </w:r>
      <w:r w:rsidR="00077BEF"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evaluatio</w:t>
      </w:r>
      <w:r w:rsidR="00077BEF">
        <w:rPr>
          <w:rFonts w:ascii="Times New Roman" w:hAnsi="Times New Roman"/>
          <w:color w:val="191919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 w:rsidR="00077BEF">
        <w:rPr>
          <w:rFonts w:ascii="Times New Roman" w:hAnsi="Times New Roman"/>
          <w:color w:val="191919"/>
          <w:sz w:val="18"/>
          <w:szCs w:val="18"/>
        </w:rPr>
        <w:t>4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day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yo</w:t>
      </w:r>
      <w:r w:rsidR="00077BEF">
        <w:rPr>
          <w:rFonts w:ascii="Times New Roman" w:hAnsi="Times New Roman"/>
          <w:color w:val="191919"/>
          <w:sz w:val="18"/>
          <w:szCs w:val="18"/>
        </w:rPr>
        <w:t>u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receiv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you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results</w:t>
      </w:r>
      <w:r w:rsidR="00077BEF">
        <w:rPr>
          <w:rFonts w:ascii="Times New Roman" w:hAnsi="Times New Roman"/>
          <w:color w:val="191919"/>
          <w:sz w:val="18"/>
          <w:szCs w:val="18"/>
        </w:rPr>
        <w:t>,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pleas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contac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ins w:id="62" w:author="jhawkins" w:date="2011-04-01T09:14:00Z">
        <w:r w:rsidR="005622C5">
          <w:rPr>
            <w:rFonts w:ascii="Times New Roman" w:hAnsi="Times New Roman"/>
            <w:color w:val="191919"/>
            <w:spacing w:val="-11"/>
            <w:sz w:val="18"/>
            <w:szCs w:val="18"/>
          </w:rPr>
          <w:t xml:space="preserve">Office of Academic Services and </w:t>
        </w:r>
      </w:ins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Reg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stra</w:t>
      </w:r>
      <w:r w:rsidR="00077BEF">
        <w:rPr>
          <w:rFonts w:ascii="Times New Roman" w:hAnsi="Times New Roman"/>
          <w:color w:val="191919"/>
          <w:spacing w:val="5"/>
          <w:sz w:val="18"/>
          <w:szCs w:val="18"/>
        </w:rPr>
        <w:t>r</w:t>
      </w:r>
      <w:del w:id="63" w:author="jhawkins" w:date="2011-04-01T09:14:00Z">
        <w:r w:rsidR="00077BEF" w:rsidDel="005622C5">
          <w:rPr>
            <w:rFonts w:ascii="Times New Roman" w:hAnsi="Times New Roman"/>
            <w:color w:val="191919"/>
            <w:spacing w:val="-12"/>
            <w:sz w:val="18"/>
            <w:szCs w:val="18"/>
          </w:rPr>
          <w:delText>’</w:delText>
        </w:r>
        <w:r w:rsidR="00077BEF" w:rsidDel="005622C5">
          <w:rPr>
            <w:rFonts w:ascii="Times New Roman" w:hAnsi="Times New Roman"/>
            <w:color w:val="191919"/>
            <w:sz w:val="18"/>
            <w:szCs w:val="18"/>
          </w:rPr>
          <w:delText>s</w:delText>
        </w:r>
        <w:r w:rsidR="00077BEF" w:rsidDel="005622C5">
          <w:rPr>
            <w:rFonts w:ascii="Times New Roman" w:hAnsi="Times New Roman"/>
            <w:color w:val="191919"/>
            <w:spacing w:val="-11"/>
            <w:sz w:val="18"/>
            <w:szCs w:val="18"/>
          </w:rPr>
          <w:delText xml:space="preserve"> </w:delText>
        </w:r>
        <w:r w:rsidR="00077BEF" w:rsidDel="005622C5">
          <w:rPr>
            <w:rFonts w:ascii="Times New Roman" w:hAnsi="Times New Roman"/>
            <w:color w:val="191919"/>
            <w:spacing w:val="-2"/>
            <w:sz w:val="18"/>
            <w:szCs w:val="18"/>
          </w:rPr>
          <w:delText>O</w:delText>
        </w:r>
        <w:r w:rsidR="00077BEF" w:rsidDel="005622C5">
          <w:rPr>
            <w:rFonts w:ascii="Times New Roman" w:hAnsi="Times New Roman"/>
            <w:color w:val="191919"/>
            <w:spacing w:val="-5"/>
            <w:sz w:val="18"/>
            <w:szCs w:val="18"/>
          </w:rPr>
          <w:delText>f</w:delText>
        </w:r>
        <w:r w:rsidR="00077BEF" w:rsidDel="005622C5">
          <w:rPr>
            <w:rFonts w:ascii="Times New Roman" w:hAnsi="Times New Roman"/>
            <w:color w:val="191919"/>
            <w:spacing w:val="-2"/>
            <w:sz w:val="18"/>
            <w:szCs w:val="18"/>
          </w:rPr>
          <w:delText>fice</w:delText>
        </w:r>
      </w:del>
      <w:r w:rsidR="00077BEF">
        <w:rPr>
          <w:rFonts w:ascii="Times New Roman" w:hAnsi="Times New Roman"/>
          <w:color w:val="191919"/>
          <w:sz w:val="18"/>
          <w:szCs w:val="18"/>
        </w:rPr>
        <w:t>.</w:t>
      </w:r>
      <w:r w:rsidR="00077BEF">
        <w:rPr>
          <w:rFonts w:ascii="Times New Roman" w:hAnsi="Times New Roman"/>
          <w:color w:val="191919"/>
          <w:spacing w:val="26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Credit b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y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Examinatio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n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s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availabl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o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l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s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o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wis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h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o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validat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knowledg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r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h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y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acquire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d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colleg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l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proficie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y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h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in-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dependen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stud</w:t>
      </w:r>
      <w:r w:rsidR="00077BEF">
        <w:rPr>
          <w:rFonts w:ascii="Times New Roman" w:hAnsi="Times New Roman"/>
          <w:color w:val="191919"/>
          <w:sz w:val="18"/>
          <w:szCs w:val="18"/>
        </w:rPr>
        <w:t>y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othe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lif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experience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an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student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wh</w:t>
      </w:r>
      <w:r w:rsidR="00077BEF">
        <w:rPr>
          <w:rFonts w:ascii="Times New Roman" w:hAnsi="Times New Roman"/>
          <w:color w:val="191919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wer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no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grante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transfe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credi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fo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cours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wor</w:t>
      </w:r>
      <w:r w:rsidR="00077BEF">
        <w:rPr>
          <w:rFonts w:ascii="Times New Roman" w:hAnsi="Times New Roman"/>
          <w:color w:val="191919"/>
          <w:sz w:val="18"/>
          <w:szCs w:val="18"/>
        </w:rPr>
        <w:t>k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lastRenderedPageBreak/>
        <w:t>complete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elsew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>h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ere</w:t>
      </w:r>
      <w:r w:rsidR="00077BEF">
        <w:rPr>
          <w:rFonts w:ascii="Times New Roman" w:hAnsi="Times New Roman"/>
          <w:color w:val="191919"/>
          <w:sz w:val="18"/>
          <w:szCs w:val="18"/>
        </w:rPr>
        <w:t>.</w:t>
      </w:r>
      <w:r w:rsidR="00077BEF"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following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lis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z w:val="18"/>
          <w:szCs w:val="18"/>
        </w:rPr>
        <w:t>f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CLE</w:t>
      </w:r>
      <w:r w:rsidR="00077BEF">
        <w:rPr>
          <w:rFonts w:ascii="Times New Roman" w:hAnsi="Times New Roman"/>
          <w:color w:val="191919"/>
          <w:sz w:val="18"/>
          <w:szCs w:val="18"/>
        </w:rPr>
        <w:t>P</w:t>
      </w:r>
      <w:r w:rsidR="00077BEF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credit: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2" w:after="0" w:line="240" w:lineRule="auto"/>
        <w:ind w:left="4281" w:right="4095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graduate Catalog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2" w:after="0" w:line="240" w:lineRule="auto"/>
        <w:ind w:left="4281" w:right="4095"/>
        <w:jc w:val="center"/>
        <w:rPr>
          <w:rFonts w:ascii="Times New Roman" w:hAnsi="Times New Roman"/>
          <w:color w:val="000000"/>
          <w:sz w:val="20"/>
          <w:szCs w:val="20"/>
        </w:rPr>
        <w:sectPr w:rsidR="00077BEF">
          <w:pgSz w:w="12240" w:h="15840"/>
          <w:pgMar w:top="420" w:right="600" w:bottom="280" w:left="420" w:header="720" w:footer="720" w:gutter="0"/>
          <w:cols w:space="720"/>
          <w:noEndnote/>
        </w:sectPr>
      </w:pPr>
    </w:p>
    <w:p w:rsidR="00077BEF" w:rsidRDefault="001660C8" w:rsidP="00077BEF">
      <w:pPr>
        <w:widowControl w:val="0"/>
        <w:autoSpaceDE w:val="0"/>
        <w:autoSpaceDN w:val="0"/>
        <w:adjustRightInd w:val="0"/>
        <w:spacing w:before="57" w:after="0" w:line="195" w:lineRule="exact"/>
        <w:ind w:right="436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1660C8">
        <w:rPr>
          <w:rFonts w:ascii="Century Gothic" w:hAnsi="Century Gothic" w:cs="Century Gothic"/>
          <w:noProof/>
          <w:color w:val="191919"/>
          <w:sz w:val="15"/>
          <w:szCs w:val="15"/>
          <w:lang w:eastAsia="zh-CN"/>
        </w:rPr>
        <w:lastRenderedPageBreak/>
        <w:pict>
          <v:group id="_x0000_s1572" style="position:absolute;left:0;text-align:left;margin-left:427.1pt;margin-top:-23.55pt;width:156.05pt;height:795.85pt;z-index:-251572224" coordorigin="9122,-62" coordsize="3121,15917">
            <v:group id="Group 2735" o:spid="_x0000_s1573" style="position:absolute;left:9122;top:-62;width:3121;height:15917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574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474747" stroked="f">
                <v:path arrowok="t"/>
              </v:rect>
              <v:rect id="Rectangle 2737" o:spid="_x0000_s1575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576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577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578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579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580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581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582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583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584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585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586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587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588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589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590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591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592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593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594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595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596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597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598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599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Text Box 2594" o:spid="_x0000_s1600" type="#_x0000_t202" style="position:absolute;left:11203;top:8034;width:720;height:111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" inset="0,0,0,0">
                <w:txbxContent>
                  <w:p w:rsidR="005622C5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5622C5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5622C5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601" type="#_x0000_t202" style="position:absolute;left:11423;top:9772;width:480;height:9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" inset="0,0,0,0">
                <w:txbxContent>
                  <w:p w:rsidR="005622C5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5622C5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602" type="#_x0000_t202" style="position:absolute;left:11403;top:11621;width:480;height:12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" inset="0,0,0,0">
                <w:txbxContent>
                  <w:p w:rsidR="005622C5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5622C5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603" type="#_x0000_t202" style="position:absolute;left:11383;top:13480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" inset="0,0,0,0">
                <w:txbxContent>
                  <w:p w:rsidR="005622C5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604" type="#_x0000_t202" style="position:absolute;left:11515;top:577;width:377;height:171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" inset="0,0,0,0">
                <w:txbxContent>
                  <w:p w:rsidR="005622C5" w:rsidRPr="008A161B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605" type="#_x0000_t202" style="position:absolute;left:11623;top:4416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" inset="0,0,0,0">
                <w:txbxContent>
                  <w:p w:rsidR="005622C5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606" type="#_x0000_t202" style="position:absolute;left:11623;top:6136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" inset="0,0,0,0">
                <w:txbxContent>
                  <w:p w:rsidR="005622C5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607" type="#_x0000_t202" style="position:absolute;left:11298;top:2540;width:747;height:1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" inset="0,0,0,0">
                <w:txbxContent>
                  <w:p w:rsidR="005622C5" w:rsidRPr="008A161B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  <w:r w:rsidRPr="001660C8">
        <w:rPr>
          <w:noProof/>
        </w:rPr>
        <w:pict>
          <v:shape id="Text Box 1868" o:spid="_x0000_s1313" type="#_x0000_t202" style="position:absolute;left:0;text-align:left;margin-left:579.3pt;margin-top:49.1pt;width:12pt;height:63.8pt;z-index:-2515834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" o:allowincell="f" filled="f" stroked="f">
            <v:textbox style="layout-flow:vertical" inset="0,0,0,0">
              <w:txbxContent>
                <w:p w:rsidR="005622C5" w:rsidRDefault="005622C5" w:rsidP="00077BE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077BEF">
        <w:rPr>
          <w:rFonts w:ascii="Century Gothic" w:hAnsi="Century Gothic" w:cs="Century Gothic"/>
          <w:b/>
          <w:bCs/>
          <w:color w:val="191919"/>
          <w:sz w:val="16"/>
          <w:szCs w:val="16"/>
        </w:rPr>
        <w:t>Academic Support Services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077BEF" w:rsidRDefault="00077BEF" w:rsidP="00077BEF">
      <w:pPr>
        <w:widowControl w:val="0"/>
        <w:tabs>
          <w:tab w:val="left" w:pos="2320"/>
          <w:tab w:val="left" w:pos="5640"/>
          <w:tab w:val="left" w:pos="7400"/>
        </w:tabs>
        <w:autoSpaceDE w:val="0"/>
        <w:autoSpaceDN w:val="0"/>
        <w:adjustRightInd w:val="0"/>
        <w:spacing w:before="7" w:after="0" w:line="293" w:lineRule="exact"/>
        <w:ind w:left="140"/>
        <w:rPr>
          <w:rFonts w:ascii="Century Gothic" w:hAnsi="Century Gothic" w:cs="Century Gothic"/>
          <w:color w:val="000000"/>
          <w:sz w:val="24"/>
          <w:szCs w:val="24"/>
        </w:rPr>
      </w:pPr>
      <w:r>
        <w:rPr>
          <w:rFonts w:ascii="Century Gothic" w:hAnsi="Century Gothic" w:cs="Century Gothic"/>
          <w:b/>
          <w:bCs/>
          <w:color w:val="191919"/>
          <w:position w:val="-1"/>
          <w:sz w:val="24"/>
          <w:szCs w:val="24"/>
        </w:rPr>
        <w:t>Course Prefix</w:t>
      </w:r>
      <w:r>
        <w:rPr>
          <w:rFonts w:ascii="Century Gothic" w:hAnsi="Century Gothic" w:cs="Century Gothic"/>
          <w:b/>
          <w:bCs/>
          <w:color w:val="191919"/>
          <w:position w:val="-1"/>
          <w:sz w:val="24"/>
          <w:szCs w:val="24"/>
        </w:rPr>
        <w:tab/>
        <w:t>Course No.</w:t>
      </w:r>
      <w:r>
        <w:rPr>
          <w:rFonts w:ascii="Century Gothic" w:hAnsi="Century Gothic" w:cs="Century Gothic"/>
          <w:b/>
          <w:bCs/>
          <w:color w:val="191919"/>
          <w:position w:val="-1"/>
          <w:sz w:val="24"/>
          <w:szCs w:val="24"/>
        </w:rPr>
        <w:tab/>
        <w:t>Credit Hours</w:t>
      </w:r>
      <w:r>
        <w:rPr>
          <w:rFonts w:ascii="Century Gothic" w:hAnsi="Century Gothic" w:cs="Century Gothic"/>
          <w:b/>
          <w:bCs/>
          <w:color w:val="191919"/>
          <w:position w:val="-1"/>
          <w:sz w:val="24"/>
          <w:szCs w:val="24"/>
        </w:rPr>
        <w:tab/>
        <w:t>CLEP Test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2" w:after="0" w:line="10" w:lineRule="exact"/>
        <w:rPr>
          <w:rFonts w:ascii="Century Gothic" w:hAnsi="Century Gothic" w:cs="Century Gothic"/>
          <w:color w:val="000000"/>
          <w:sz w:val="2"/>
          <w:szCs w:val="2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77"/>
        <w:gridCol w:w="1031"/>
        <w:gridCol w:w="3407"/>
        <w:gridCol w:w="1382"/>
        <w:gridCol w:w="3128"/>
      </w:tblGrid>
      <w:tr w:rsidR="00077BEF" w:rsidRPr="007A7452" w:rsidTr="005622C5">
        <w:trPr>
          <w:trHeight w:hRule="exact" w:val="315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65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ACCT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65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2101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65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Principles of Accounting I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65" w:after="0" w:line="240" w:lineRule="auto"/>
              <w:ind w:left="541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65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Introductory Accounting</w:t>
            </w:r>
          </w:p>
        </w:tc>
      </w:tr>
      <w:tr w:rsidR="00077BEF" w:rsidRPr="007A7452" w:rsidTr="005622C5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ACCT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2102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Principles of Accounting II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1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Introductory Accounting</w:t>
            </w:r>
          </w:p>
        </w:tc>
      </w:tr>
      <w:tr w:rsidR="00077BEF" w:rsidRPr="007A7452" w:rsidTr="005622C5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BIOL*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1111K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Introduction to Biological Sci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4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General Biology</w:t>
            </w:r>
          </w:p>
        </w:tc>
      </w:tr>
      <w:tr w:rsidR="00077BEF" w:rsidRPr="007A7452" w:rsidTr="005622C5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BIOL*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1112K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Introduction to Biological Sci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4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General Biology</w:t>
            </w:r>
          </w:p>
        </w:tc>
      </w:tr>
      <w:tr w:rsidR="00077BEF" w:rsidRPr="007A7452" w:rsidTr="005622C5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CHEM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1211K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General Chemistry I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4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General Chemistry</w:t>
            </w:r>
          </w:p>
        </w:tc>
      </w:tr>
      <w:tr w:rsidR="00077BEF" w:rsidRPr="007A7452" w:rsidTr="005622C5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CHEM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1212K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General Chemistry II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4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General Chemistry</w:t>
            </w:r>
          </w:p>
        </w:tc>
      </w:tr>
      <w:tr w:rsidR="00077BEF" w:rsidRPr="007A7452" w:rsidTr="005622C5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CCSI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1101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Introduction to Computers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1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Computers and Data Processing</w:t>
            </w:r>
          </w:p>
        </w:tc>
      </w:tr>
      <w:tr w:rsidR="00077BEF" w:rsidRPr="007A7452" w:rsidTr="005622C5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ECON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2105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Principles of Macroeconomics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Introductory Macroeconomics</w:t>
            </w:r>
          </w:p>
        </w:tc>
      </w:tr>
      <w:tr w:rsidR="00077BEF" w:rsidRPr="007A7452" w:rsidTr="005622C5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ECON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2106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Principles of Microeconomics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Introductory Microeconomics</w:t>
            </w:r>
          </w:p>
        </w:tc>
      </w:tr>
      <w:tr w:rsidR="00077BEF" w:rsidRPr="007A7452" w:rsidTr="005622C5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EDUC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2205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Human Growth &amp; Development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Human Growth &amp; Development</w:t>
            </w:r>
          </w:p>
        </w:tc>
      </w:tr>
      <w:tr w:rsidR="00077BEF" w:rsidRPr="007A7452" w:rsidTr="005622C5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EDUC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3306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Education Psychology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Educational Psychology</w:t>
            </w:r>
          </w:p>
        </w:tc>
      </w:tr>
      <w:tr w:rsidR="00077BEF" w:rsidRPr="007A7452" w:rsidTr="005622C5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ENGL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1101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English Composition I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College Composition I</w:t>
            </w:r>
          </w:p>
        </w:tc>
      </w:tr>
      <w:tr w:rsidR="00077BEF" w:rsidRPr="007A7452" w:rsidTr="005622C5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ENGL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1102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English Composition II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Freshman English</w:t>
            </w:r>
          </w:p>
        </w:tc>
      </w:tr>
      <w:tr w:rsidR="00077BEF" w:rsidRPr="007A7452" w:rsidTr="005622C5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ENGL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2111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World Literature I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Analysis &amp; Interpretation of Lit.</w:t>
            </w:r>
          </w:p>
        </w:tc>
      </w:tr>
      <w:tr w:rsidR="00077BEF" w:rsidRPr="007A7452" w:rsidTr="005622C5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ENGL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2112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World Literature II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Analysis &amp; Interpretation of Lit.</w:t>
            </w:r>
          </w:p>
        </w:tc>
      </w:tr>
      <w:tr w:rsidR="00077BEF" w:rsidRPr="007A7452" w:rsidTr="005622C5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ENGL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2131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American Literature I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1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American Literature</w:t>
            </w:r>
          </w:p>
        </w:tc>
      </w:tr>
      <w:tr w:rsidR="00077BEF" w:rsidRPr="007A7452" w:rsidTr="005622C5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ENGL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2132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American Literature II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American Literature</w:t>
            </w:r>
          </w:p>
        </w:tc>
      </w:tr>
      <w:tr w:rsidR="00077BEF" w:rsidRPr="007A7452" w:rsidTr="005622C5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ENGL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2298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English Literature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English Literature</w:t>
            </w:r>
          </w:p>
        </w:tc>
      </w:tr>
      <w:tr w:rsidR="00077BEF" w:rsidRPr="007A7452" w:rsidTr="005622C5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HIST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1111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Survey of World History I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Western Civilization</w:t>
            </w:r>
          </w:p>
        </w:tc>
      </w:tr>
      <w:tr w:rsidR="00077BEF" w:rsidRPr="007A7452" w:rsidTr="005622C5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HIST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1112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Survey of World History II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Western Civilization</w:t>
            </w:r>
          </w:p>
        </w:tc>
      </w:tr>
      <w:tr w:rsidR="00077BEF" w:rsidRPr="007A7452" w:rsidTr="005622C5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HIST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2111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Survey of American History I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American History</w:t>
            </w:r>
          </w:p>
        </w:tc>
      </w:tr>
      <w:tr w:rsidR="00077BEF" w:rsidRPr="007A7452" w:rsidTr="005622C5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HIST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2112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Survey of American History II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American History</w:t>
            </w:r>
          </w:p>
        </w:tc>
      </w:tr>
      <w:tr w:rsidR="00077BEF" w:rsidRPr="007A7452" w:rsidTr="005622C5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FREN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1101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Elementary French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College French</w:t>
            </w:r>
          </w:p>
        </w:tc>
      </w:tr>
      <w:tr w:rsidR="00077BEF" w:rsidRPr="007A7452" w:rsidTr="005622C5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FREN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1102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Elementary French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1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College French</w:t>
            </w:r>
          </w:p>
        </w:tc>
      </w:tr>
      <w:tr w:rsidR="00077BEF" w:rsidRPr="007A7452" w:rsidTr="005622C5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FREN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1103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Elementary French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1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College French</w:t>
            </w:r>
          </w:p>
        </w:tc>
      </w:tr>
      <w:tr w:rsidR="00077BEF" w:rsidRPr="007A7452" w:rsidTr="005622C5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GRMN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1121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Elementary German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College German</w:t>
            </w:r>
          </w:p>
        </w:tc>
      </w:tr>
      <w:tr w:rsidR="00077BEF" w:rsidRPr="007A7452" w:rsidTr="005622C5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GRMN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1122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Elementary German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College German</w:t>
            </w:r>
          </w:p>
        </w:tc>
      </w:tr>
      <w:tr w:rsidR="00077BEF" w:rsidRPr="007A7452" w:rsidTr="005622C5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GRMN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1123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Elementary German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College German</w:t>
            </w:r>
          </w:p>
        </w:tc>
      </w:tr>
      <w:tr w:rsidR="00077BEF" w:rsidRPr="007A7452" w:rsidTr="005622C5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SPAN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1131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Elementary Spanish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College Spanish</w:t>
            </w:r>
          </w:p>
        </w:tc>
      </w:tr>
      <w:tr w:rsidR="00077BEF" w:rsidRPr="007A7452" w:rsidTr="005622C5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SPAN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1132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Elementary Spanish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College Spanish</w:t>
            </w:r>
          </w:p>
        </w:tc>
      </w:tr>
      <w:tr w:rsidR="00077BEF" w:rsidRPr="007A7452" w:rsidTr="005622C5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SPAN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1133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Elementary Spanish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College Spanish</w:t>
            </w:r>
          </w:p>
        </w:tc>
      </w:tr>
      <w:tr w:rsidR="00077BEF" w:rsidRPr="007A7452" w:rsidTr="005622C5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BISE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2010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Fund of Computer Applications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Computer and Data Processing</w:t>
            </w:r>
          </w:p>
        </w:tc>
      </w:tr>
      <w:tr w:rsidR="00077BEF" w:rsidRPr="007A7452" w:rsidTr="005622C5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MGMT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3105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Legal Environment of Business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Introductory Business Law</w:t>
            </w:r>
          </w:p>
        </w:tc>
      </w:tr>
      <w:tr w:rsidR="00077BEF" w:rsidRPr="007A7452" w:rsidTr="005622C5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MGMT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4110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Organizational Behavior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Introduction to Management</w:t>
            </w:r>
          </w:p>
        </w:tc>
      </w:tr>
      <w:tr w:rsidR="00077BEF" w:rsidRPr="007A7452" w:rsidTr="005622C5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MKTG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3120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Principles of Marketing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Introductory Marketing</w:t>
            </w:r>
          </w:p>
        </w:tc>
      </w:tr>
      <w:tr w:rsidR="00077BEF" w:rsidRPr="007A7452" w:rsidTr="005622C5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MATH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1111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College Algebra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College Algebra/Trigonometry</w:t>
            </w:r>
          </w:p>
        </w:tc>
      </w:tr>
      <w:tr w:rsidR="00077BEF" w:rsidRPr="007A7452" w:rsidTr="005622C5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MATH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1113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PreCalculus w/Trigonometry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1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Trigonometry</w:t>
            </w:r>
          </w:p>
        </w:tc>
      </w:tr>
      <w:tr w:rsidR="00077BEF" w:rsidRPr="007A7452" w:rsidTr="005622C5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MATH**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1211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Calculus I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4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Calculus w/Elementary Function</w:t>
            </w:r>
          </w:p>
        </w:tc>
      </w:tr>
      <w:tr w:rsidR="00077BEF" w:rsidRPr="007A7452" w:rsidTr="005622C5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MATH**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2211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Calculus II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4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Calculus w/Elementary Function</w:t>
            </w:r>
          </w:p>
        </w:tc>
      </w:tr>
      <w:tr w:rsidR="00077BEF" w:rsidRPr="007A7452" w:rsidTr="005622C5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POLS***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1101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U.S. &amp; Georgia Government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1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American Government</w:t>
            </w:r>
          </w:p>
        </w:tc>
      </w:tr>
      <w:tr w:rsidR="00077BEF" w:rsidRPr="007A7452" w:rsidTr="005622C5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PSYC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1101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General Psychology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General Psychology</w:t>
            </w:r>
          </w:p>
        </w:tc>
      </w:tr>
      <w:tr w:rsidR="00077BEF" w:rsidRPr="007A7452" w:rsidTr="005622C5">
        <w:trPr>
          <w:trHeight w:hRule="exact" w:val="315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SOCI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2011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Principles of Sociology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5622C5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Introductory Sociology</w:t>
            </w:r>
          </w:p>
        </w:tc>
      </w:tr>
    </w:tbl>
    <w:p w:rsidR="00077BEF" w:rsidRDefault="00077BEF" w:rsidP="00077BEF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Times New Roman" w:hAnsi="Times New Roman"/>
          <w:sz w:val="14"/>
          <w:szCs w:val="14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before="27" w:after="0" w:line="240" w:lineRule="auto"/>
        <w:ind w:left="140"/>
        <w:rPr>
          <w:rFonts w:ascii="Century Gothic" w:hAnsi="Century Gothic" w:cs="Century Gothic"/>
          <w:color w:val="000000"/>
          <w:sz w:val="14"/>
          <w:szCs w:val="14"/>
        </w:rPr>
      </w:pPr>
      <w:r>
        <w:rPr>
          <w:rFonts w:ascii="Century Gothic" w:hAnsi="Century Gothic" w:cs="Century Gothic"/>
          <w:color w:val="191919"/>
          <w:sz w:val="14"/>
          <w:szCs w:val="14"/>
        </w:rPr>
        <w:t>Credit will be awarded based on the minimum scale score recommended for passing by the American Council on Education.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168" w:lineRule="exact"/>
        <w:ind w:left="140"/>
        <w:rPr>
          <w:rFonts w:ascii="Century Gothic" w:hAnsi="Century Gothic" w:cs="Century Gothic"/>
          <w:color w:val="000000"/>
          <w:sz w:val="14"/>
          <w:szCs w:val="14"/>
        </w:rPr>
      </w:pPr>
      <w:r>
        <w:rPr>
          <w:rFonts w:ascii="Century Gothic" w:hAnsi="Century Gothic" w:cs="Century Gothic"/>
          <w:color w:val="191919"/>
          <w:sz w:val="14"/>
          <w:szCs w:val="14"/>
        </w:rPr>
        <w:t>*Approved for non science majors.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168" w:lineRule="exact"/>
        <w:ind w:left="140"/>
        <w:rPr>
          <w:rFonts w:ascii="Century Gothic" w:hAnsi="Century Gothic" w:cs="Century Gothic"/>
          <w:color w:val="000000"/>
          <w:sz w:val="14"/>
          <w:szCs w:val="14"/>
        </w:rPr>
      </w:pPr>
      <w:r>
        <w:rPr>
          <w:rFonts w:ascii="Century Gothic" w:hAnsi="Century Gothic" w:cs="Century Gothic"/>
          <w:color w:val="191919"/>
          <w:sz w:val="14"/>
          <w:szCs w:val="14"/>
        </w:rPr>
        <w:t>**If a student has passed MATH 1211 or 2211 and takes this test, he will only receive four credit hours.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168" w:lineRule="exact"/>
        <w:ind w:left="140"/>
        <w:rPr>
          <w:rFonts w:ascii="Century Gothic" w:hAnsi="Century Gothic" w:cs="Century Gothic"/>
          <w:color w:val="000000"/>
          <w:sz w:val="14"/>
          <w:szCs w:val="14"/>
        </w:rPr>
      </w:pPr>
      <w:r>
        <w:rPr>
          <w:rFonts w:ascii="Century Gothic" w:hAnsi="Century Gothic" w:cs="Century Gothic"/>
          <w:color w:val="191919"/>
          <w:sz w:val="14"/>
          <w:szCs w:val="14"/>
        </w:rPr>
        <w:t>***Student must also pass the U.S. and GA History and Constitution Examination.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077BEF" w:rsidRDefault="00077BEF" w:rsidP="00077BEF">
      <w:pPr>
        <w:widowControl w:val="0"/>
        <w:tabs>
          <w:tab w:val="left" w:pos="10720"/>
        </w:tabs>
        <w:autoSpaceDE w:val="0"/>
        <w:autoSpaceDN w:val="0"/>
        <w:adjustRightInd w:val="0"/>
        <w:spacing w:after="0" w:line="451" w:lineRule="exact"/>
        <w:ind w:left="4156"/>
        <w:rPr>
          <w:rFonts w:ascii="Century Gothic" w:hAnsi="Century Gothic" w:cs="Century Gothic"/>
          <w:color w:val="000000"/>
          <w:sz w:val="36"/>
          <w:szCs w:val="36"/>
        </w:rPr>
        <w:sectPr w:rsidR="00077BEF">
          <w:pgSz w:w="12240" w:h="15840"/>
          <w:pgMar w:top="420" w:right="420" w:bottom="280" w:left="580" w:header="720" w:footer="720" w:gutter="0"/>
          <w:cols w:space="720" w:equalWidth="0">
            <w:col w:w="11240"/>
          </w:cols>
          <w:noEndnote/>
        </w:sect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55</w:t>
      </w:r>
    </w:p>
    <w:p w:rsidR="00631618" w:rsidRDefault="001660C8">
      <w:r>
        <w:rPr>
          <w:noProof/>
          <w:lang w:eastAsia="zh-CN"/>
        </w:rPr>
        <w:lastRenderedPageBreak/>
        <w:pict>
          <v:group id="_x0000_s1644" style="position:absolute;margin-left:-103.15pt;margin-top:-73.8pt;width:191pt;height:795.85pt;z-index:-251570176" coordorigin="-720,-62" coordsize="3820,15917">
            <v:group id="_x0000_s1645" style="position:absolute;left:-720;top:-62;width:3820;height:15917" coordorigin="-720,-62" coordsize="3820,15839">
              <v:rect id="_x0000_s1646" style="position:absolute;top:-62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474747" stroked="f">
                <v:path arrowok="t"/>
              </v:rect>
              <v:rect id="Rectangle 2702" o:spid="_x0000_s1647" style="position:absolute;top:4232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648" style="position:absolute;top:2426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649" style="position:absolute;left:760;top:331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650" style="position:absolute;left:740;top:31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651" style="position:absolute;top:24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652" style="position:absolute;top:42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653" style="position:absolute;left:-720;top:6042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654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655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656" style="position:absolute;left:-696;top:7842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657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658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659" style="position:absolute;left:-687;top:9642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660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661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662" style="position:absolute;left:-705;top:11442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663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664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665" style="position:absolute;left:-696;top:13242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666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667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668" style="position:absolute;left:1039;top:15042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669" style="position:absolute;top:15042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670" style="position:absolute;left:400;top:14802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671" style="position:absolute;left:380;top:14782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672" type="#_x0000_t202" style="position:absolute;left:377;top:13537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673" type="#_x0000_t202" style="position:absolute;left:377;top:8243;width:720;height:110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674" type="#_x0000_t202" style="position:absolute;left:397;top:11806;width:480;height:121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675" type="#_x0000_t202" style="position:absolute;left:397;top:10116;width:480;height:98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676" type="#_x0000_t202" style="position:absolute;left:417;top:6480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677" type="#_x0000_t202" style="position:absolute;left:417;top:4760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5622C5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678" type="#_x0000_t202" style="position:absolute;left:170;top:2509;width:707;height:17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5622C5" w:rsidRPr="008A161B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679" type="#_x0000_t202" style="position:absolute;left:400;top:591;width:477;height:16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5622C5" w:rsidRPr="008A161B" w:rsidRDefault="005622C5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</v:group>
        </w:pict>
      </w:r>
      <w:r w:rsidR="00D611DC">
        <w:t xml:space="preserve">   </w:t>
      </w:r>
    </w:p>
    <w:p w:rsidR="00D611DC" w:rsidRDefault="00D611DC"/>
    <w:p w:rsidR="00D611DC" w:rsidRDefault="00D611DC"/>
    <w:p w:rsidR="008E178B" w:rsidRDefault="008E178B"/>
    <w:p w:rsidR="008E178B" w:rsidRDefault="008E178B"/>
    <w:p w:rsidR="00631618" w:rsidRDefault="00631618"/>
    <w:p w:rsidR="00631618" w:rsidRDefault="00631618" w:rsidP="00B41364">
      <w:pPr>
        <w:sectPr w:rsidR="00631618" w:rsidSect="00B41364">
          <w:pgSz w:w="12240" w:h="15840"/>
          <w:pgMar w:top="1440" w:right="720" w:bottom="1440" w:left="1350" w:header="720" w:footer="720" w:gutter="0"/>
          <w:cols w:space="720"/>
          <w:docGrid w:linePitch="360"/>
        </w:sectPr>
      </w:pPr>
    </w:p>
    <w:p w:rsidR="00946B9C" w:rsidRDefault="001660C8" w:rsidP="00631618">
      <w:r>
        <w:rPr>
          <w:noProof/>
          <w:lang w:eastAsia="zh-CN"/>
        </w:rPr>
        <w:lastRenderedPageBreak/>
        <w:pict>
          <v:group id="_x0000_s1608" style="position:absolute;margin-left:404.2pt;margin-top:-73pt;width:156.05pt;height:795.85pt;z-index:-251571200" coordorigin="9122,-62" coordsize="3121,15917">
            <v:group id="Group 2735" o:spid="_x0000_s1609" style="position:absolute;left:9122;top:-62;width:3121;height:15917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610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474747" stroked="f">
                <v:path arrowok="t"/>
              </v:rect>
              <v:rect id="Rectangle 2737" o:spid="_x0000_s1611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612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613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614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615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616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617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618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619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620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621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622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623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624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625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626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627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628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629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630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631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632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633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634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635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Text Box 2594" o:spid="_x0000_s1636" type="#_x0000_t202" style="position:absolute;left:11203;top:8034;width:720;height:111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" inset="0,0,0,0">
                <w:txbxContent>
                  <w:p w:rsidR="005622C5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5622C5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5622C5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637" type="#_x0000_t202" style="position:absolute;left:11423;top:9772;width:480;height:9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" inset="0,0,0,0">
                <w:txbxContent>
                  <w:p w:rsidR="005622C5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5622C5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638" type="#_x0000_t202" style="position:absolute;left:11403;top:11621;width:480;height:12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" inset="0,0,0,0">
                <w:txbxContent>
                  <w:p w:rsidR="005622C5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5622C5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639" type="#_x0000_t202" style="position:absolute;left:11383;top:13480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" inset="0,0,0,0">
                <w:txbxContent>
                  <w:p w:rsidR="005622C5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640" type="#_x0000_t202" style="position:absolute;left:11515;top:577;width:377;height:171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" inset="0,0,0,0">
                <w:txbxContent>
                  <w:p w:rsidR="005622C5" w:rsidRPr="008A161B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641" type="#_x0000_t202" style="position:absolute;left:11623;top:4416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" inset="0,0,0,0">
                <w:txbxContent>
                  <w:p w:rsidR="005622C5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642" type="#_x0000_t202" style="position:absolute;left:11623;top:6136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" inset="0,0,0,0">
                <w:txbxContent>
                  <w:p w:rsidR="005622C5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643" type="#_x0000_t202" style="position:absolute;left:11298;top:2540;width:747;height:1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" inset="0,0,0,0">
                <w:txbxContent>
                  <w:p w:rsidR="005622C5" w:rsidRPr="008A161B" w:rsidRDefault="005622C5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  <w:r w:rsidR="00D611DC">
        <w:t xml:space="preserve">   </w:t>
      </w:r>
    </w:p>
    <w:p w:rsidR="00D611DC" w:rsidRDefault="00D611DC" w:rsidP="00631618"/>
    <w:p w:rsidR="00D611DC" w:rsidRDefault="00D611DC" w:rsidP="00631618"/>
    <w:sectPr w:rsidR="00D611DC" w:rsidSect="00B41364">
      <w:pgSz w:w="12240" w:h="15840"/>
      <w:pgMar w:top="1440" w:right="135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useFELayout/>
  </w:compat>
  <w:rsids>
    <w:rsidRoot w:val="00077BEF"/>
    <w:rsid w:val="00077BEF"/>
    <w:rsid w:val="000D5F13"/>
    <w:rsid w:val="000F5FAE"/>
    <w:rsid w:val="001660C8"/>
    <w:rsid w:val="001D0BF7"/>
    <w:rsid w:val="002C4CC6"/>
    <w:rsid w:val="002F0DAB"/>
    <w:rsid w:val="003277C3"/>
    <w:rsid w:val="0044716C"/>
    <w:rsid w:val="00504058"/>
    <w:rsid w:val="005054C2"/>
    <w:rsid w:val="00553520"/>
    <w:rsid w:val="005622C5"/>
    <w:rsid w:val="00562D3B"/>
    <w:rsid w:val="00611C4D"/>
    <w:rsid w:val="00631618"/>
    <w:rsid w:val="006F2981"/>
    <w:rsid w:val="00740631"/>
    <w:rsid w:val="00746E01"/>
    <w:rsid w:val="008E178B"/>
    <w:rsid w:val="00946B9C"/>
    <w:rsid w:val="00B41364"/>
    <w:rsid w:val="00B51F5D"/>
    <w:rsid w:val="00B80473"/>
    <w:rsid w:val="00D00502"/>
    <w:rsid w:val="00D22C9C"/>
    <w:rsid w:val="00D611DC"/>
    <w:rsid w:val="00E547DB"/>
    <w:rsid w:val="00EA093D"/>
    <w:rsid w:val="00F35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BEF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BEF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14</Pages>
  <Words>5628</Words>
  <Characters>32080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juliette</dc:creator>
  <cp:lastModifiedBy>jhawkins</cp:lastModifiedBy>
  <cp:revision>13</cp:revision>
  <dcterms:created xsi:type="dcterms:W3CDTF">2011-03-10T23:23:00Z</dcterms:created>
  <dcterms:modified xsi:type="dcterms:W3CDTF">2011-04-04T21:16:00Z</dcterms:modified>
</cp:coreProperties>
</file>