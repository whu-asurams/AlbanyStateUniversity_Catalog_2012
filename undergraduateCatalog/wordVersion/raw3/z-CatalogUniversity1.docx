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8C" w:rsidRDefault="006A495C">
      <w:r>
        <w:rPr>
          <w:noProof/>
        </w:rPr>
        <w:pict>
          <v:rect id="Rectangle 3" o:spid="_x0000_s1043" style="position:absolute;left:0;text-align:left;margin-left:460.95pt;margin-top:310.95pt;width:129.15pt;height:459.2pt;z-index:-25165312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E0McA&#10;AADdAAAADwAAAGRycy9kb3ducmV2LnhtbESPQWvCQBSE7wX/w/IEb3VjLWqiq0ixpVAPNXrx9sg+&#10;k2j2bdjdavrvXaHQ4zAz3zCLVWcacSXna8sKRsMEBHFhdc2lgsP+/XkGwgdkjY1lUvBLHlbL3tMC&#10;M21vvKNrHkoRIewzVFCF0GZS+qIig35oW+LonawzGKJ0pdQObxFuGvmSJBNpsOa4UGFLbxUVl/zH&#10;KNiMGzc6zk7nr4n9GG/Tbf59lLVSg363noMI1IX/8F/7UytIX6cp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TxNDHAAAA3QAAAA8AAAAAAAAAAAAAAAAAmAIAAGRy&#10;cy9kb3ducmV2LnhtbFBLBQYAAAAABAAEAPUAAACMAwAAAAA=&#10;" fillcolor="#d1d1d1" stroked="f">
            <v:path arrowok="t"/>
          </v:rect>
        </w:pict>
      </w:r>
      <w:r w:rsidR="00D03216">
        <w:rPr>
          <w:noProof/>
        </w:rPr>
        <w:drawing>
          <wp:anchor distT="0" distB="0" distL="114300" distR="114300" simplePos="0" relativeHeight="251673600" behindDoc="0" locked="0" layoutInCell="1" allowOverlap="1">
            <wp:simplePos x="0" y="0"/>
            <wp:positionH relativeFrom="column">
              <wp:posOffset>290830</wp:posOffset>
            </wp:positionH>
            <wp:positionV relativeFrom="paragraph">
              <wp:posOffset>257810</wp:posOffset>
            </wp:positionV>
            <wp:extent cx="6115050" cy="37719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tretch>
                      <a:fillRect/>
                    </a:stretch>
                  </pic:blipFill>
                  <pic:spPr bwMode="auto">
                    <a:xfrm>
                      <a:off x="0" y="0"/>
                      <a:ext cx="6115050" cy="3771900"/>
                    </a:xfrm>
                    <a:prstGeom prst="rect">
                      <a:avLst/>
                    </a:prstGeom>
                    <a:noFill/>
                    <a:ln w="9525">
                      <a:noFill/>
                      <a:miter lim="800000"/>
                      <a:headEnd/>
                      <a:tailEnd/>
                    </a:ln>
                  </pic:spPr>
                </pic:pic>
              </a:graphicData>
            </a:graphic>
          </wp:anchor>
        </w:drawing>
      </w:r>
      <w:r w:rsidR="00D03216">
        <w:rPr>
          <w:noProof/>
        </w:rPr>
        <w:drawing>
          <wp:anchor distT="0" distB="0" distL="114300" distR="114300" simplePos="0" relativeHeight="251672576" behindDoc="0" locked="0" layoutInCell="1" allowOverlap="1">
            <wp:simplePos x="0" y="0"/>
            <wp:positionH relativeFrom="column">
              <wp:posOffset>1118870</wp:posOffset>
            </wp:positionH>
            <wp:positionV relativeFrom="paragraph">
              <wp:posOffset>-628015</wp:posOffset>
            </wp:positionV>
            <wp:extent cx="6296660" cy="4305300"/>
            <wp:effectExtent l="19050" t="0" r="889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6296660" cy="4305300"/>
                    </a:xfrm>
                    <a:prstGeom prst="rect">
                      <a:avLst/>
                    </a:prstGeom>
                    <a:noFill/>
                    <a:ln w="9525">
                      <a:noFill/>
                      <a:miter lim="800000"/>
                      <a:headEnd/>
                      <a:tailEnd/>
                    </a:ln>
                  </pic:spPr>
                </pic:pic>
              </a:graphicData>
            </a:graphic>
          </wp:anchor>
        </w:drawing>
      </w:r>
      <w:r>
        <w:rPr>
          <w:noProof/>
        </w:rPr>
        <w:pict>
          <v:rect id="Rectangle 4" o:spid="_x0000_s1044" style="position:absolute;left:0;text-align:left;margin-left:53.1pt;margin-top:-50.15pt;width:7in;height:341pt;z-index:-251652096;visibility:visible;mso-position-horizontal-relative:text;mso-position-vertical-relative:text"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MBcIA&#10;AADdAAAADwAAAGRycy9kb3ducmV2LnhtbERPy4rCMBTdC/5DuMLsNHWQ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4wFwgAAAN0AAAAPAAAAAAAAAAAAAAAAAJgCAABkcnMvZG93&#10;bnJldi54bWxQSwUGAAAAAAQABAD1AAAAhwMAAAAA&#10;" filled="f" stroked="f">
            <v:textbox style="mso-next-textbox:#Rectangle 4" inset="0,0,0,0">
              <w:txbxContent>
                <w:p w:rsidR="006F578C" w:rsidRDefault="006F578C" w:rsidP="006F578C">
                  <w:pPr>
                    <w:spacing w:after="0" w:line="6820" w:lineRule="atLeast"/>
                    <w:rPr>
                      <w:rFonts w:ascii="Times New Roman" w:hAnsi="Times New Roman"/>
                      <w:sz w:val="24"/>
                      <w:szCs w:val="24"/>
                    </w:rPr>
                  </w:pPr>
                </w:p>
                <w:p w:rsidR="006F578C" w:rsidRDefault="006F578C"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A495C">
      <w:r>
        <w:rPr>
          <w:noProof/>
        </w:rPr>
        <w:pict>
          <v:rect id="Rectangle 8" o:spid="_x0000_s1048" style="position:absolute;left:0;text-align:left;margin-left:54.05pt;margin-top:4.6pt;width:423pt;height:252pt;z-index:-25164800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KBsUA&#10;AADdAAAADwAAAGRycy9kb3ducmV2LnhtbESPQWvCQBSE70L/w/IK3nRTkZJEV5FW0aNVQb09ss8k&#10;NPs2ZFcT++vdguBxmJlvmOm8M5W4UeNKywo+hhEI4szqknMFh/1qEINwHlljZZkU3MnBfPbWm2Kq&#10;bcs/dNv5XAQIuxQVFN7XqZQuK8igG9qaOHgX2xj0QTa51A22AW4qOYqiT2mw5LBQYE1fBWW/u6tR&#10;sI7rxWlj/9q8Wp7Xx+0x+d4nXqn+e7eYgPDU+Vf42d5oBck4Hs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IoGxQAAAN0AAAAPAAAAAAAAAAAAAAAAAJgCAABkcnMv&#10;ZG93bnJldi54bWxQSwUGAAAAAAQABAD1AAAAigMAAAAA&#10;" filled="f" stroked="f">
            <v:textbox style="mso-next-textbox:#Rectangle 8" inset="0,0,0,0">
              <w:txbxContent>
                <w:p w:rsidR="006F578C" w:rsidRDefault="006F578C" w:rsidP="006F578C">
                  <w:pPr>
                    <w:spacing w:after="0" w:line="5040" w:lineRule="atLeast"/>
                    <w:rPr>
                      <w:rFonts w:ascii="Times New Roman" w:hAnsi="Times New Roman"/>
                      <w:sz w:val="24"/>
                      <w:szCs w:val="24"/>
                    </w:rPr>
                  </w:pPr>
                </w:p>
                <w:p w:rsidR="006F578C" w:rsidRDefault="006F578C" w:rsidP="006F578C">
                  <w:pPr>
                    <w:widowControl w:val="0"/>
                    <w:autoSpaceDE w:val="0"/>
                    <w:autoSpaceDN w:val="0"/>
                    <w:adjustRightInd w:val="0"/>
                    <w:spacing w:after="0"/>
                    <w:rPr>
                      <w:rFonts w:ascii="Times New Roman" w:hAnsi="Times New Roman"/>
                      <w:sz w:val="24"/>
                      <w:szCs w:val="24"/>
                    </w:rPr>
                  </w:pPr>
                </w:p>
              </w:txbxContent>
            </v:textbox>
          </v:rect>
        </w:pict>
      </w:r>
      <w:r>
        <w:rPr>
          <w:noProof/>
        </w:rPr>
        <w:pict>
          <v:rect id="Rectangle 7" o:spid="_x0000_s1047" style="position:absolute;left:0;text-align:left;margin-left:-24.8pt;margin-top:4.65pt;width:79pt;height:312pt;z-index:-251649024;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ScsYA&#10;AADdAAAADwAAAGRycy9kb3ducmV2LnhtbESPT2vCQBTE70K/w/IK3nTTKpKkriJV0aN/Cra3R/Y1&#10;Cc2+DdnVRD+9Kwg9DjPzG2Y670wlLtS40rKCt2EEgjizuuRcwddxPYhBOI+ssbJMCq7kYD576U0x&#10;1bblPV0OPhcBwi5FBYX3dSqlywoy6Ia2Jg7er20M+iCbXOoG2wA3lXyPook0WHJYKLCmz4Kyv8PZ&#10;KNjE9eJ7a29tXq1+NqfdKVkeE69U/7VbfIDw1Pn/8LO91QqSc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kScsYAAADdAAAADwAAAAAAAAAAAAAAAACYAgAAZHJz&#10;L2Rvd25yZXYueG1sUEsFBgAAAAAEAAQA9QAAAIsDAAAAAA==&#10;" filled="f" stroked="f">
            <v:textbox style="mso-next-textbox:#Rectangle 7" inset="0,0,0,0">
              <w:txbxContent>
                <w:p w:rsidR="006F578C" w:rsidRDefault="006F578C" w:rsidP="006F578C">
                  <w:pPr>
                    <w:spacing w:after="0" w:line="6240" w:lineRule="atLeast"/>
                    <w:rPr>
                      <w:rFonts w:ascii="Times New Roman" w:hAnsi="Times New Roman"/>
                      <w:sz w:val="24"/>
                      <w:szCs w:val="24"/>
                    </w:rPr>
                  </w:pPr>
                </w:p>
                <w:p w:rsidR="006F578C" w:rsidRDefault="006F578C"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F578C">
      <w:r>
        <w:rPr>
          <w:noProof/>
        </w:rPr>
        <w:drawing>
          <wp:anchor distT="0" distB="0" distL="114300" distR="114300" simplePos="0" relativeHeight="251674624" behindDoc="0" locked="0" layoutInCell="1" allowOverlap="1">
            <wp:simplePos x="0" y="0"/>
            <wp:positionH relativeFrom="column">
              <wp:posOffset>-8255</wp:posOffset>
            </wp:positionH>
            <wp:positionV relativeFrom="paragraph">
              <wp:posOffset>43180</wp:posOffset>
            </wp:positionV>
            <wp:extent cx="2000250" cy="1990725"/>
            <wp:effectExtent l="19050" t="0" r="0" b="0"/>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000250" cy="1990725"/>
                    </a:xfrm>
                    <a:prstGeom prst="rect">
                      <a:avLst/>
                    </a:prstGeom>
                    <a:noFill/>
                    <a:ln w="9525">
                      <a:noFill/>
                      <a:miter lim="800000"/>
                      <a:headEnd/>
                      <a:tailEnd/>
                    </a:ln>
                  </pic:spPr>
                </pic:pic>
              </a:graphicData>
            </a:graphic>
          </wp:anchor>
        </w:drawing>
      </w:r>
    </w:p>
    <w:p w:rsidR="006F578C" w:rsidRDefault="006A495C">
      <w:r>
        <w:rPr>
          <w:noProof/>
        </w:rPr>
        <w:pict>
          <v:rect id="Rectangle 9" o:spid="_x0000_s1049" style="position:absolute;left:0;text-align:left;margin-left:-430.6pt;margin-top:22.6pt;width:425pt;height:60pt;z-index:-251646976;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vncYA&#10;AADdAAAADwAAAGRycy9kb3ducmV2LnhtbESPT2vCQBTE70K/w/IK3nTTopKkriJV0aN/Cra3R/Y1&#10;Cc2+DdnVRD+9Kwg9DjPzG2Y670wlLtS40rKCt2EEgjizuuRcwddxPYhBOI+ssbJMCq7kYD576U0x&#10;1bblPV0OPhcBwi5FBYX3dSqlywoy6Ia2Jg7er20M+iCbXOoG2wA3lXyPook0WHJYKLCmz4Kyv8PZ&#10;KNjE9eJ7a29tXq1+NqfdKVkeE69U/7VbfIDw1Pn/8LO91QqSU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wvncYAAADdAAAADwAAAAAAAAAAAAAAAACYAgAAZHJz&#10;L2Rvd25yZXYueG1sUEsFBgAAAAAEAAQA9QAAAIsDAAAAAA==&#10;" filled="f" stroked="f">
            <v:textbox style="mso-next-textbox:#Rectangle 9" inset="0,0,0,0">
              <w:txbxContent>
                <w:p w:rsidR="006F578C" w:rsidRDefault="006F578C" w:rsidP="006F578C">
                  <w:pPr>
                    <w:spacing w:after="0" w:line="1200" w:lineRule="atLeast"/>
                    <w:rPr>
                      <w:rFonts w:ascii="Times New Roman" w:hAnsi="Times New Roman"/>
                      <w:sz w:val="24"/>
                      <w:szCs w:val="24"/>
                    </w:rPr>
                  </w:pPr>
                </w:p>
                <w:p w:rsidR="006F578C" w:rsidRDefault="006F578C" w:rsidP="006F578C">
                  <w:pPr>
                    <w:widowControl w:val="0"/>
                    <w:autoSpaceDE w:val="0"/>
                    <w:autoSpaceDN w:val="0"/>
                    <w:adjustRightInd w:val="0"/>
                    <w:spacing w:after="0"/>
                    <w:rPr>
                      <w:rFonts w:ascii="Times New Roman" w:hAnsi="Times New Roman"/>
                      <w:sz w:val="24"/>
                      <w:szCs w:val="24"/>
                    </w:rPr>
                  </w:pPr>
                </w:p>
              </w:txbxContent>
            </v:textbox>
          </v:rect>
        </w:pict>
      </w:r>
      <w:r>
        <w:rPr>
          <w:noProof/>
        </w:rPr>
        <w:pict>
          <v:rect id="Rectangle 6" o:spid="_x0000_s1046" style="position:absolute;left:0;text-align:left;margin-left:-502.5pt;margin-top:18.8pt;width:157pt;height:157pt;z-index:-251650048;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W36cYA&#10;AADdAAAADwAAAGRycy9kb3ducmV2LnhtbESPT2vCQBTE74LfYXlCb7pRpCSpq4h/0KNVwfb2yL4m&#10;wezbkF1N2k/vFgSPw8z8hpktOlOJOzWutKxgPIpAEGdWl5wrOJ+2wxiE88gaK8uk4JccLOb93gxT&#10;bVv+pPvR5yJA2KWooPC+TqV0WUEG3cjWxMH7sY1BH2STS91gG+CmkpMoepcGSw4LBda0Kii7Hm9G&#10;wS6ul197+9fm1eZ7dzlckvUp8Uq9DbrlBwhPnX+Fn+29VpBM4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W36cYAAADdAAAADwAAAAAAAAAAAAAAAACYAgAAZHJz&#10;L2Rvd25yZXYueG1sUEsFBgAAAAAEAAQA9QAAAIsDAAAAAA==&#10;" filled="f" stroked="f">
            <v:textbox style="mso-next-textbox:#Rectangle 6" inset="0,0,0,0">
              <w:txbxContent>
                <w:p w:rsidR="006F578C" w:rsidRDefault="006F578C" w:rsidP="006F578C">
                  <w:pPr>
                    <w:spacing w:after="0" w:line="3140" w:lineRule="atLeast"/>
                    <w:rPr>
                      <w:rFonts w:ascii="Times New Roman" w:hAnsi="Times New Roman"/>
                      <w:sz w:val="24"/>
                      <w:szCs w:val="24"/>
                    </w:rPr>
                  </w:pPr>
                  <w:r>
                    <w:rPr>
                      <w:rFonts w:ascii="Times New Roman" w:hAnsi="Times New Roman"/>
                      <w:noProof/>
                      <w:sz w:val="24"/>
                      <w:szCs w:val="24"/>
                    </w:rPr>
                    <w:drawing>
                      <wp:inline distT="0" distB="0" distL="0" distR="0">
                        <wp:extent cx="2000250" cy="19907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000250" cy="1990725"/>
                                </a:xfrm>
                                <a:prstGeom prst="rect">
                                  <a:avLst/>
                                </a:prstGeom>
                                <a:noFill/>
                                <a:ln w="9525">
                                  <a:noFill/>
                                  <a:miter lim="800000"/>
                                  <a:headEnd/>
                                  <a:tailEnd/>
                                </a:ln>
                              </pic:spPr>
                            </pic:pic>
                          </a:graphicData>
                        </a:graphic>
                      </wp:inline>
                    </w:drawing>
                  </w:r>
                </w:p>
                <w:p w:rsidR="006F578C" w:rsidRDefault="006F578C"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F578C" w:rsidP="006F578C">
      <w:pPr>
        <w:widowControl w:val="0"/>
        <w:tabs>
          <w:tab w:val="left" w:pos="7140"/>
        </w:tabs>
        <w:autoSpaceDE w:val="0"/>
        <w:autoSpaceDN w:val="0"/>
        <w:adjustRightInd w:val="0"/>
        <w:spacing w:after="0" w:line="1088" w:lineRule="exact"/>
        <w:ind w:left="3031" w:right="-101" w:firstLine="29"/>
        <w:rPr>
          <w:rFonts w:ascii="Century Schoolbook" w:hAnsi="Century Schoolbook" w:cs="Century Schoolbook"/>
          <w:color w:val="000000"/>
          <w:sz w:val="104"/>
          <w:szCs w:val="104"/>
        </w:rPr>
      </w:pPr>
      <w:r>
        <w:rPr>
          <w:rFonts w:ascii="Century Schoolbook" w:hAnsi="Century Schoolbook" w:cs="Century Schoolbook"/>
          <w:b/>
          <w:bCs/>
          <w:color w:val="474747"/>
          <w:sz w:val="104"/>
          <w:szCs w:val="104"/>
        </w:rPr>
        <w:t>Albany State</w:t>
      </w:r>
    </w:p>
    <w:p w:rsidR="006F578C" w:rsidRDefault="006F578C" w:rsidP="006F578C">
      <w:pPr>
        <w:widowControl w:val="0"/>
        <w:autoSpaceDE w:val="0"/>
        <w:autoSpaceDN w:val="0"/>
        <w:adjustRightInd w:val="0"/>
        <w:spacing w:after="0" w:line="1028" w:lineRule="exact"/>
        <w:ind w:left="3031"/>
        <w:rPr>
          <w:rFonts w:ascii="Century Schoolbook" w:hAnsi="Century Schoolbook" w:cs="Century Schoolbook"/>
          <w:color w:val="000000"/>
          <w:sz w:val="104"/>
          <w:szCs w:val="104"/>
        </w:rPr>
      </w:pPr>
      <w:r>
        <w:rPr>
          <w:rFonts w:ascii="Century Schoolbook" w:hAnsi="Century Schoolbook" w:cs="Century Schoolbook"/>
          <w:b/>
          <w:bCs/>
          <w:color w:val="474747"/>
          <w:position w:val="2"/>
          <w:sz w:val="104"/>
          <w:szCs w:val="104"/>
        </w:rPr>
        <w:t>University</w:t>
      </w:r>
    </w:p>
    <w:p w:rsidR="006F578C" w:rsidRDefault="006F578C" w:rsidP="006F578C">
      <w:pPr>
        <w:widowControl w:val="0"/>
        <w:autoSpaceDE w:val="0"/>
        <w:autoSpaceDN w:val="0"/>
        <w:adjustRightInd w:val="0"/>
        <w:spacing w:before="3" w:after="0" w:line="200" w:lineRule="exact"/>
        <w:rPr>
          <w:rFonts w:ascii="Century Schoolbook" w:hAnsi="Century Schoolbook" w:cs="Century Schoolbook"/>
          <w:color w:val="000000"/>
          <w:sz w:val="20"/>
          <w:szCs w:val="20"/>
        </w:rPr>
      </w:pPr>
    </w:p>
    <w:p w:rsidR="006F578C" w:rsidRDefault="006F578C" w:rsidP="00930B65">
      <w:pPr>
        <w:widowControl w:val="0"/>
        <w:autoSpaceDE w:val="0"/>
        <w:autoSpaceDN w:val="0"/>
        <w:adjustRightInd w:val="0"/>
        <w:spacing w:after="0"/>
        <w:ind w:left="100" w:firstLine="80"/>
      </w:pPr>
      <w:r>
        <w:rPr>
          <w:rFonts w:ascii="Arial" w:hAnsi="Arial" w:cs="Arial"/>
          <w:color w:val="474747"/>
          <w:sz w:val="60"/>
          <w:szCs w:val="60"/>
        </w:rPr>
        <w:t xml:space="preserve">2011-2012 Undergraduate </w:t>
      </w:r>
      <w:proofErr w:type="gramStart"/>
      <w:r>
        <w:rPr>
          <w:rFonts w:ascii="Arial" w:hAnsi="Arial" w:cs="Arial"/>
          <w:color w:val="474747"/>
          <w:sz w:val="60"/>
          <w:szCs w:val="60"/>
        </w:rPr>
        <w:t>Catalog</w:t>
      </w:r>
      <w:proofErr w:type="gramEnd"/>
    </w:p>
    <w:p w:rsidR="006F578C" w:rsidRDefault="006F578C"/>
    <w:p w:rsidR="006F578C" w:rsidRDefault="006F578C"/>
    <w:p w:rsidR="006F578C" w:rsidRDefault="006F578C"/>
    <w:p w:rsidR="006F578C" w:rsidRDefault="006F578C"/>
    <w:p w:rsidR="006F578C" w:rsidRDefault="006F578C"/>
    <w:p w:rsidR="006F578C" w:rsidRDefault="00930B65" w:rsidP="00D03216">
      <w:pPr>
        <w:ind w:firstLine="180"/>
      </w:pPr>
      <w:r>
        <w:rPr>
          <w:noProof/>
        </w:rPr>
        <w:lastRenderedPageBreak/>
        <w:drawing>
          <wp:inline distT="0" distB="0" distL="0" distR="0">
            <wp:extent cx="6457950" cy="4400550"/>
            <wp:effectExtent l="19050" t="0" r="0" b="0"/>
            <wp:docPr id="1" name="Picture 0" descr="part1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0-3.jpg"/>
                    <pic:cNvPicPr/>
                  </pic:nvPicPr>
                  <pic:blipFill>
                    <a:blip r:embed="rId11" cstate="print"/>
                    <a:stretch>
                      <a:fillRect/>
                    </a:stretch>
                  </pic:blipFill>
                  <pic:spPr>
                    <a:xfrm>
                      <a:off x="0" y="0"/>
                      <a:ext cx="6457950" cy="4400550"/>
                    </a:xfrm>
                    <a:prstGeom prst="rect">
                      <a:avLst/>
                    </a:prstGeom>
                  </pic:spPr>
                </pic:pic>
              </a:graphicData>
            </a:graphic>
          </wp:inline>
        </w:drawing>
      </w:r>
    </w:p>
    <w:p w:rsidR="00930B65" w:rsidRPr="00D03216" w:rsidRDefault="00930B65" w:rsidP="00D03216">
      <w:pPr>
        <w:widowControl w:val="0"/>
        <w:autoSpaceDE w:val="0"/>
        <w:autoSpaceDN w:val="0"/>
        <w:adjustRightInd w:val="0"/>
        <w:spacing w:after="0" w:line="741" w:lineRule="exact"/>
        <w:ind w:left="270" w:right="1246" w:firstLine="0"/>
        <w:jc w:val="center"/>
        <w:rPr>
          <w:rFonts w:ascii="Times New Roman" w:hAnsi="Times New Roman" w:cs="Times New Roman"/>
          <w:color w:val="000000"/>
          <w:sz w:val="48"/>
          <w:szCs w:val="48"/>
        </w:rPr>
      </w:pPr>
      <w:r w:rsidRPr="00D03216">
        <w:rPr>
          <w:rFonts w:ascii="Times New Roman" w:hAnsi="Times New Roman" w:cs="Times New Roman"/>
          <w:color w:val="191919"/>
          <w:spacing w:val="-4"/>
          <w:position w:val="1"/>
          <w:sz w:val="72"/>
          <w:szCs w:val="72"/>
        </w:rPr>
        <w:t>A</w:t>
      </w:r>
      <w:r w:rsidRPr="00D03216">
        <w:rPr>
          <w:rFonts w:ascii="Times New Roman" w:hAnsi="Times New Roman" w:cs="Times New Roman"/>
          <w:color w:val="191919"/>
          <w:spacing w:val="-4"/>
          <w:position w:val="1"/>
          <w:sz w:val="48"/>
          <w:szCs w:val="48"/>
        </w:rPr>
        <w:t>LBAN</w:t>
      </w:r>
      <w:r w:rsidRPr="00D03216">
        <w:rPr>
          <w:rFonts w:ascii="Times New Roman" w:hAnsi="Times New Roman" w:cs="Times New Roman"/>
          <w:color w:val="191919"/>
          <w:position w:val="1"/>
          <w:sz w:val="48"/>
          <w:szCs w:val="48"/>
        </w:rPr>
        <w:t>Y</w:t>
      </w:r>
      <w:r w:rsidRPr="00D03216">
        <w:rPr>
          <w:rFonts w:ascii="Times New Roman" w:hAnsi="Times New Roman" w:cs="Times New Roman"/>
          <w:color w:val="191919"/>
          <w:spacing w:val="18"/>
          <w:position w:val="1"/>
          <w:sz w:val="48"/>
          <w:szCs w:val="48"/>
        </w:rPr>
        <w:t xml:space="preserve"> </w:t>
      </w:r>
      <w:r w:rsidRPr="00D03216">
        <w:rPr>
          <w:rFonts w:ascii="Times New Roman" w:hAnsi="Times New Roman" w:cs="Times New Roman"/>
          <w:color w:val="191919"/>
          <w:spacing w:val="-4"/>
          <w:position w:val="1"/>
          <w:sz w:val="72"/>
          <w:szCs w:val="72"/>
        </w:rPr>
        <w:t>S</w:t>
      </w:r>
      <w:r w:rsidRPr="00D03216">
        <w:rPr>
          <w:rFonts w:ascii="Times New Roman" w:hAnsi="Times New Roman" w:cs="Times New Roman"/>
          <w:color w:val="191919"/>
          <w:spacing w:val="-47"/>
          <w:position w:val="1"/>
          <w:sz w:val="48"/>
          <w:szCs w:val="48"/>
        </w:rPr>
        <w:t>T</w:t>
      </w:r>
      <w:r w:rsidRPr="00D03216">
        <w:rPr>
          <w:rFonts w:ascii="Times New Roman" w:hAnsi="Times New Roman" w:cs="Times New Roman"/>
          <w:color w:val="191919"/>
          <w:spacing w:val="-63"/>
          <w:position w:val="1"/>
          <w:sz w:val="48"/>
          <w:szCs w:val="48"/>
        </w:rPr>
        <w:t>A</w:t>
      </w:r>
      <w:r w:rsidRPr="00D03216">
        <w:rPr>
          <w:rFonts w:ascii="Times New Roman" w:hAnsi="Times New Roman" w:cs="Times New Roman"/>
          <w:color w:val="191919"/>
          <w:spacing w:val="-4"/>
          <w:position w:val="1"/>
          <w:sz w:val="48"/>
          <w:szCs w:val="48"/>
        </w:rPr>
        <w:t>T</w:t>
      </w:r>
      <w:r w:rsidRPr="00D03216">
        <w:rPr>
          <w:rFonts w:ascii="Times New Roman" w:hAnsi="Times New Roman" w:cs="Times New Roman"/>
          <w:color w:val="191919"/>
          <w:position w:val="1"/>
          <w:sz w:val="48"/>
          <w:szCs w:val="48"/>
        </w:rPr>
        <w:t>E</w:t>
      </w:r>
      <w:r w:rsidRPr="00D03216">
        <w:rPr>
          <w:rFonts w:ascii="Times New Roman" w:hAnsi="Times New Roman" w:cs="Times New Roman"/>
          <w:color w:val="191919"/>
          <w:spacing w:val="38"/>
          <w:position w:val="1"/>
          <w:sz w:val="48"/>
          <w:szCs w:val="48"/>
        </w:rPr>
        <w:t xml:space="preserve"> </w:t>
      </w:r>
      <w:r w:rsidRPr="00D03216">
        <w:rPr>
          <w:rFonts w:ascii="Times New Roman" w:hAnsi="Times New Roman" w:cs="Times New Roman"/>
          <w:color w:val="191919"/>
          <w:spacing w:val="-4"/>
          <w:position w:val="1"/>
          <w:sz w:val="72"/>
          <w:szCs w:val="72"/>
        </w:rPr>
        <w:t>U</w:t>
      </w:r>
      <w:r w:rsidRPr="00D03216">
        <w:rPr>
          <w:rFonts w:ascii="Times New Roman" w:hAnsi="Times New Roman" w:cs="Times New Roman"/>
          <w:color w:val="191919"/>
          <w:spacing w:val="-4"/>
          <w:position w:val="1"/>
          <w:sz w:val="48"/>
          <w:szCs w:val="48"/>
        </w:rPr>
        <w:t>NIVERSITY</w:t>
      </w:r>
    </w:p>
    <w:p w:rsidR="00930B65" w:rsidRPr="00930B65" w:rsidRDefault="00930B65" w:rsidP="00D03216">
      <w:pPr>
        <w:widowControl w:val="0"/>
        <w:autoSpaceDE w:val="0"/>
        <w:autoSpaceDN w:val="0"/>
        <w:adjustRightInd w:val="0"/>
        <w:spacing w:before="17" w:after="0" w:line="220" w:lineRule="exact"/>
        <w:ind w:left="27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after="0" w:line="250" w:lineRule="auto"/>
        <w:ind w:left="270" w:right="89"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integra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par</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Syste</w:t>
      </w:r>
      <w:r w:rsidRPr="00930B65">
        <w:rPr>
          <w:rFonts w:ascii="Times New Roman" w:hAnsi="Times New Roman" w:cs="Times New Roman"/>
          <w:color w:val="191919"/>
          <w:sz w:val="18"/>
          <w:szCs w:val="18"/>
        </w:rPr>
        <w:t>m</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7"/>
          <w:sz w:val="18"/>
          <w:szCs w:val="18"/>
        </w:rPr>
        <w:t xml:space="preserve"> </w:t>
      </w:r>
      <w:r w:rsidRPr="00930B65">
        <w:rPr>
          <w:rFonts w:ascii="Times New Roman" w:hAnsi="Times New Roman" w:cs="Times New Roman"/>
          <w:color w:val="191919"/>
          <w:spacing w:val="-2"/>
          <w:sz w:val="18"/>
          <w:szCs w:val="18"/>
        </w:rPr>
        <w:t>(USG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governe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US</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Boar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Regent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mandated 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Geo</w:t>
      </w:r>
      <w:r w:rsidRPr="00930B65">
        <w:rPr>
          <w:rFonts w:ascii="Times New Roman" w:hAnsi="Times New Roman" w:cs="Times New Roman"/>
          <w:color w:val="191919"/>
          <w:spacing w:val="-5"/>
          <w:sz w:val="18"/>
          <w:szCs w:val="18"/>
        </w:rPr>
        <w:t>r</w:t>
      </w:r>
      <w:r w:rsidRPr="00930B65">
        <w:rPr>
          <w:rFonts w:ascii="Times New Roman" w:hAnsi="Times New Roman" w:cs="Times New Roman"/>
          <w:color w:val="191919"/>
          <w:spacing w:val="-2"/>
          <w:sz w:val="18"/>
          <w:szCs w:val="18"/>
        </w:rPr>
        <w:t>gia</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6"/>
          <w:sz w:val="18"/>
          <w:szCs w:val="18"/>
        </w:rPr>
        <w:t xml:space="preserve"> </w:t>
      </w: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recruits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admit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provide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services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financia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ai</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instructio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al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8"/>
          <w:sz w:val="18"/>
          <w:szCs w:val="18"/>
        </w:rPr>
        <w:t xml:space="preserve"> </w:t>
      </w:r>
      <w:r w:rsidRPr="00930B65">
        <w:rPr>
          <w:rFonts w:ascii="Times New Roman" w:hAnsi="Times New Roman" w:cs="Times New Roman"/>
          <w:color w:val="191919"/>
          <w:spacing w:val="-2"/>
          <w:sz w:val="18"/>
          <w:szCs w:val="18"/>
        </w:rPr>
        <w:t>student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with- ou</w:t>
      </w:r>
      <w:r w:rsidRPr="00930B65">
        <w:rPr>
          <w:rFonts w:ascii="Times New Roman" w:hAnsi="Times New Roman" w:cs="Times New Roman"/>
          <w:color w:val="191919"/>
          <w:sz w:val="18"/>
          <w:szCs w:val="18"/>
        </w:rPr>
        <w:t xml:space="preserve">t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 xml:space="preserve">d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 xml:space="preserve">o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nationa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s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e</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ploye</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all applicant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facult</w:t>
      </w:r>
      <w:r w:rsidRPr="00930B65">
        <w:rPr>
          <w:rFonts w:ascii="Times New Roman" w:hAnsi="Times New Roman" w:cs="Times New Roman"/>
          <w:color w:val="191919"/>
          <w:spacing w:val="-14"/>
          <w:sz w:val="18"/>
          <w:szCs w:val="18"/>
        </w:rPr>
        <w:t>y</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employmen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position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considere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withou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national 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8"/>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fort</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purpose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onl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shoul</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construe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basi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 xml:space="preserve">contract </w:t>
      </w:r>
      <w:r w:rsidRPr="00930B65">
        <w:rPr>
          <w:rFonts w:ascii="Times New Roman" w:hAnsi="Times New Roman" w:cs="Times New Roman"/>
          <w:color w:val="191919"/>
          <w:spacing w:val="-3"/>
          <w:sz w:val="18"/>
          <w:szCs w:val="18"/>
        </w:rPr>
        <w:t>betwee</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institution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5"/>
          <w:sz w:val="18"/>
          <w:szCs w:val="18"/>
        </w:rPr>
        <w:t xml:space="preserve"> </w:t>
      </w:r>
      <w:r w:rsidRPr="00930B65">
        <w:rPr>
          <w:rFonts w:ascii="Times New Roman" w:hAnsi="Times New Roman" w:cs="Times New Roman"/>
          <w:color w:val="191919"/>
          <w:spacing w:val="-3"/>
          <w:sz w:val="18"/>
          <w:szCs w:val="18"/>
        </w:rPr>
        <w:t>Whil</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provision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wil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ordinaril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applie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stated</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2"/>
          <w:sz w:val="18"/>
          <w:szCs w:val="18"/>
        </w:rPr>
        <w:t xml:space="preserve"> </w:t>
      </w:r>
      <w:r w:rsidRPr="00930B65">
        <w:rPr>
          <w:rFonts w:ascii="Times New Roman" w:hAnsi="Times New Roman" w:cs="Times New Roman"/>
          <w:color w:val="191919"/>
          <w:spacing w:val="-3"/>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 xml:space="preserve">reserves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righ</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chang</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provisio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liste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catalog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includin</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bu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limite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academi</w:t>
      </w:r>
      <w:r w:rsidRPr="00930B65">
        <w:rPr>
          <w:rFonts w:ascii="Times New Roman" w:hAnsi="Times New Roman" w:cs="Times New Roman"/>
          <w:color w:val="191919"/>
          <w:sz w:val="18"/>
          <w:szCs w:val="18"/>
        </w:rPr>
        <w:t>c</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graduation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w</w:t>
      </w:r>
      <w:r w:rsidRPr="00930B65">
        <w:rPr>
          <w:rFonts w:ascii="Times New Roman" w:hAnsi="Times New Roman" w:cs="Times New Roman"/>
          <w:color w:val="191919"/>
          <w:spacing w:val="-3"/>
          <w:sz w:val="18"/>
          <w:szCs w:val="18"/>
        </w:rPr>
        <w:t>i</w:t>
      </w:r>
      <w:r w:rsidRPr="00930B65">
        <w:rPr>
          <w:rFonts w:ascii="Times New Roman" w:hAnsi="Times New Roman" w:cs="Times New Roman"/>
          <w:color w:val="191919"/>
          <w:spacing w:val="-2"/>
          <w:sz w:val="18"/>
          <w:szCs w:val="18"/>
        </w:rPr>
        <w:t>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actual notic</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individua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2"/>
          <w:sz w:val="18"/>
          <w:szCs w:val="18"/>
        </w:rPr>
        <w:t xml:space="preserve"> students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especiall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importan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eac</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2"/>
          <w:sz w:val="18"/>
          <w:szCs w:val="18"/>
        </w:rPr>
        <w:t xml:space="preserve"> 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not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responsibilit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kee</w:t>
      </w:r>
      <w:r w:rsidRPr="00930B65">
        <w:rPr>
          <w:rFonts w:ascii="Times New Roman" w:hAnsi="Times New Roman" w:cs="Times New Roman"/>
          <w:color w:val="191919"/>
          <w:sz w:val="18"/>
          <w:szCs w:val="18"/>
        </w:rPr>
        <w:t>p</w:t>
      </w:r>
      <w:r w:rsidRPr="00930B65">
        <w:rPr>
          <w:rFonts w:ascii="Times New Roman" w:hAnsi="Times New Roman" w:cs="Times New Roman"/>
          <w:color w:val="191919"/>
          <w:spacing w:val="-2"/>
          <w:sz w:val="18"/>
          <w:szCs w:val="18"/>
        </w:rPr>
        <w:t xml:space="preserve"> hi</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w:t>
      </w:r>
      <w:proofErr w:type="gramStart"/>
      <w:r w:rsidRPr="00930B65">
        <w:rPr>
          <w:rFonts w:ascii="Times New Roman" w:hAnsi="Times New Roman" w:cs="Times New Roman"/>
          <w:color w:val="191919"/>
          <w:spacing w:val="-2"/>
          <w:sz w:val="18"/>
          <w:szCs w:val="18"/>
        </w:rPr>
        <w:t>apprise</w:t>
      </w:r>
      <w:r w:rsidRPr="00930B65">
        <w:rPr>
          <w:rFonts w:ascii="Times New Roman" w:hAnsi="Times New Roman" w:cs="Times New Roman"/>
          <w:color w:val="191919"/>
          <w:sz w:val="18"/>
          <w:szCs w:val="18"/>
        </w:rPr>
        <w:t>d</w:t>
      </w:r>
      <w:proofErr w:type="gramEnd"/>
      <w:r w:rsidRPr="00930B65">
        <w:rPr>
          <w:rFonts w:ascii="Times New Roman" w:hAnsi="Times New Roman" w:cs="Times New Roman"/>
          <w:color w:val="191919"/>
          <w:spacing w:val="-2"/>
          <w:sz w:val="18"/>
          <w:szCs w:val="18"/>
        </w:rPr>
        <w:t xml:space="preserve"> of curren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graduatio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particula</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degre</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program.</w:t>
      </w:r>
    </w:p>
    <w:p w:rsidR="00930B65" w:rsidRPr="00930B65" w:rsidRDefault="00930B65" w:rsidP="00D03216">
      <w:pPr>
        <w:widowControl w:val="0"/>
        <w:autoSpaceDE w:val="0"/>
        <w:autoSpaceDN w:val="0"/>
        <w:adjustRightInd w:val="0"/>
        <w:spacing w:after="0"/>
        <w:ind w:left="270"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educationa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institution.</w:t>
      </w:r>
    </w:p>
    <w:p w:rsidR="00930B65" w:rsidRPr="00930B65" w:rsidRDefault="00930B65" w:rsidP="00D03216">
      <w:pPr>
        <w:widowControl w:val="0"/>
        <w:autoSpaceDE w:val="0"/>
        <w:autoSpaceDN w:val="0"/>
        <w:adjustRightInd w:val="0"/>
        <w:spacing w:after="0" w:line="200" w:lineRule="exact"/>
        <w:ind w:left="27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before="6" w:after="0" w:line="260" w:lineRule="exact"/>
        <w:ind w:left="27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after="0" w:line="250" w:lineRule="auto"/>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University 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Announcement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sidRPr="00930B65">
        <w:rPr>
          <w:rFonts w:ascii="Times New Roman" w:hAnsi="Times New Roman" w:cs="Times New Roman"/>
          <w:color w:val="191919"/>
          <w:spacing w:val="-2"/>
          <w:sz w:val="18"/>
          <w:szCs w:val="18"/>
        </w:rPr>
        <w:t>) (O</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Series)</w:t>
      </w:r>
    </w:p>
    <w:p w:rsidR="00930B65" w:rsidRPr="00930B65" w:rsidRDefault="00930B65" w:rsidP="00D03216">
      <w:pPr>
        <w:widowControl w:val="0"/>
        <w:autoSpaceDE w:val="0"/>
        <w:autoSpaceDN w:val="0"/>
        <w:adjustRightInd w:val="0"/>
        <w:spacing w:before="8" w:after="0" w:line="220" w:lineRule="exact"/>
        <w:ind w:left="270" w:right="90" w:firstLine="0"/>
        <w:rPr>
          <w:rFonts w:ascii="Times New Roman" w:hAnsi="Times New Roman" w:cs="Times New Roman"/>
          <w:color w:val="000000"/>
          <w:sz w:val="18"/>
          <w:szCs w:val="18"/>
        </w:rPr>
      </w:pPr>
    </w:p>
    <w:p w:rsidR="00930B65" w:rsidRPr="00930B65" w:rsidRDefault="00930B65" w:rsidP="00D03216">
      <w:pPr>
        <w:widowControl w:val="0"/>
        <w:tabs>
          <w:tab w:val="left" w:pos="5780"/>
          <w:tab w:val="left" w:pos="6820"/>
        </w:tabs>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VOL</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proofErr w:type="gramStart"/>
      <w:r w:rsidRPr="00930B65">
        <w:rPr>
          <w:rFonts w:ascii="Times New Roman" w:hAnsi="Times New Roman" w:cs="Times New Roman"/>
          <w:color w:val="191919"/>
          <w:spacing w:val="-2"/>
          <w:sz w:val="18"/>
          <w:szCs w:val="18"/>
        </w:rPr>
        <w:t>X</w:t>
      </w:r>
      <w:r w:rsidRPr="00930B65">
        <w:rPr>
          <w:rFonts w:ascii="Times New Roman" w:hAnsi="Times New Roman" w:cs="Times New Roman"/>
          <w:color w:val="191919"/>
          <w:spacing w:val="-19"/>
          <w:sz w:val="18"/>
          <w:szCs w:val="18"/>
        </w:rPr>
        <w:t>L</w:t>
      </w:r>
      <w:r w:rsidRPr="00930B65">
        <w:rPr>
          <w:rFonts w:ascii="Times New Roman" w:hAnsi="Times New Roman" w:cs="Times New Roman"/>
          <w:color w:val="191919"/>
          <w:spacing w:val="-2"/>
          <w:sz w:val="18"/>
          <w:szCs w:val="18"/>
        </w:rPr>
        <w:t>V</w:t>
      </w:r>
      <w:r w:rsidRPr="00930B65">
        <w:rPr>
          <w:rFonts w:ascii="Times New Roman" w:hAnsi="Times New Roman" w:cs="Times New Roman"/>
          <w:color w:val="191919"/>
          <w:sz w:val="18"/>
          <w:szCs w:val="18"/>
        </w:rPr>
        <w:t>I</w:t>
      </w:r>
      <w:r>
        <w:rPr>
          <w:rFonts w:ascii="Times New Roman" w:hAnsi="Times New Roman" w:cs="Times New Roman"/>
          <w:color w:val="191919"/>
          <w:sz w:val="18"/>
          <w:szCs w:val="18"/>
        </w:rPr>
        <w:t xml:space="preserve">I  </w:t>
      </w:r>
      <w:r w:rsidRPr="00930B65">
        <w:rPr>
          <w:rFonts w:ascii="Times New Roman" w:hAnsi="Times New Roman" w:cs="Times New Roman"/>
          <w:color w:val="191919"/>
          <w:spacing w:val="-2"/>
          <w:sz w:val="18"/>
          <w:szCs w:val="18"/>
        </w:rPr>
        <w:t>Jul</w:t>
      </w:r>
      <w:r w:rsidRPr="00930B65">
        <w:rPr>
          <w:rFonts w:ascii="Times New Roman" w:hAnsi="Times New Roman" w:cs="Times New Roman"/>
          <w:color w:val="191919"/>
          <w:sz w:val="18"/>
          <w:szCs w:val="18"/>
        </w:rPr>
        <w:t>y</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1</w:t>
      </w:r>
    </w:p>
    <w:p w:rsidR="00930B65" w:rsidRPr="00930B65" w:rsidRDefault="00930B65" w:rsidP="00D03216">
      <w:pPr>
        <w:widowControl w:val="0"/>
        <w:autoSpaceDE w:val="0"/>
        <w:autoSpaceDN w:val="0"/>
        <w:adjustRightInd w:val="0"/>
        <w:spacing w:before="18" w:after="0" w:line="220" w:lineRule="exact"/>
        <w:ind w:left="270" w:right="9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Admission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call</w:t>
      </w:r>
    </w:p>
    <w:p w:rsidR="00930B65" w:rsidRPr="00930B65" w:rsidRDefault="00930B65" w:rsidP="00D03216">
      <w:pPr>
        <w:widowControl w:val="0"/>
        <w:autoSpaceDE w:val="0"/>
        <w:autoSpaceDN w:val="0"/>
        <w:adjustRightInd w:val="0"/>
        <w:spacing w:before="9" w:after="0" w:line="250" w:lineRule="auto"/>
        <w:ind w:left="270" w:right="90" w:firstLine="0"/>
        <w:jc w:val="center"/>
        <w:rPr>
          <w:rFonts w:ascii="Times New Roman" w:hAnsi="Times New Roman" w:cs="Times New Roman"/>
          <w:color w:val="191919"/>
          <w:spacing w:val="-2"/>
          <w:sz w:val="18"/>
          <w:szCs w:val="18"/>
        </w:rPr>
      </w:pPr>
      <w:r w:rsidRPr="00930B65">
        <w:rPr>
          <w:rFonts w:ascii="Times New Roman" w:hAnsi="Times New Roman" w:cs="Times New Roman"/>
          <w:color w:val="191919"/>
          <w:spacing w:val="-2"/>
          <w:sz w:val="18"/>
          <w:szCs w:val="18"/>
        </w:rPr>
        <w:t>229/430-4646</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1-800-822-</w:t>
      </w:r>
      <w:proofErr w:type="gramStart"/>
      <w:r w:rsidRPr="00930B65">
        <w:rPr>
          <w:rFonts w:ascii="Times New Roman" w:hAnsi="Times New Roman" w:cs="Times New Roman"/>
          <w:color w:val="191919"/>
          <w:spacing w:val="-2"/>
          <w:sz w:val="18"/>
          <w:szCs w:val="18"/>
        </w:rPr>
        <w:t>RAMS(</w:t>
      </w:r>
      <w:proofErr w:type="gramEnd"/>
      <w:r w:rsidRPr="00930B65">
        <w:rPr>
          <w:rFonts w:ascii="Times New Roman" w:hAnsi="Times New Roman" w:cs="Times New Roman"/>
          <w:color w:val="191919"/>
          <w:spacing w:val="-2"/>
          <w:sz w:val="18"/>
          <w:szCs w:val="18"/>
        </w:rPr>
        <w:t>Geo</w:t>
      </w:r>
      <w:r w:rsidRPr="00930B65">
        <w:rPr>
          <w:rFonts w:ascii="Times New Roman" w:hAnsi="Times New Roman" w:cs="Times New Roman"/>
          <w:color w:val="191919"/>
          <w:spacing w:val="-5"/>
          <w:sz w:val="18"/>
          <w:szCs w:val="18"/>
        </w:rPr>
        <w:t>r</w:t>
      </w:r>
      <w:r w:rsidRPr="00930B65">
        <w:rPr>
          <w:rFonts w:ascii="Times New Roman" w:hAnsi="Times New Roman" w:cs="Times New Roman"/>
          <w:color w:val="191919"/>
          <w:spacing w:val="-2"/>
          <w:sz w:val="18"/>
          <w:szCs w:val="18"/>
        </w:rPr>
        <w:t>gi</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only</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 xml:space="preserve">or </w:t>
      </w:r>
    </w:p>
    <w:p w:rsidR="00930B65" w:rsidRPr="00930B65" w:rsidRDefault="00930B65" w:rsidP="00D03216">
      <w:pPr>
        <w:widowControl w:val="0"/>
        <w:autoSpaceDE w:val="0"/>
        <w:autoSpaceDN w:val="0"/>
        <w:adjustRightInd w:val="0"/>
        <w:spacing w:before="9" w:after="0" w:line="250" w:lineRule="auto"/>
        <w:ind w:left="270" w:right="90" w:firstLine="0"/>
        <w:jc w:val="center"/>
        <w:rPr>
          <w:rFonts w:ascii="Times New Roman" w:hAnsi="Times New Roman" w:cs="Times New Roman"/>
          <w:color w:val="000000"/>
          <w:sz w:val="18"/>
          <w:szCs w:val="18"/>
        </w:rPr>
      </w:pPr>
      <w:proofErr w:type="gramStart"/>
      <w:r w:rsidRPr="00930B65">
        <w:rPr>
          <w:rFonts w:ascii="Times New Roman" w:hAnsi="Times New Roman" w:cs="Times New Roman"/>
          <w:color w:val="191919"/>
          <w:spacing w:val="-2"/>
          <w:sz w:val="18"/>
          <w:szCs w:val="18"/>
        </w:rPr>
        <w:t>visi</w:t>
      </w:r>
      <w:r w:rsidRPr="00930B65">
        <w:rPr>
          <w:rFonts w:ascii="Times New Roman" w:hAnsi="Times New Roman" w:cs="Times New Roman"/>
          <w:color w:val="191919"/>
          <w:sz w:val="18"/>
          <w:szCs w:val="18"/>
        </w:rPr>
        <w:t>t</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we</w:t>
      </w:r>
      <w:r w:rsidRPr="00930B65">
        <w:rPr>
          <w:rFonts w:ascii="Times New Roman" w:hAnsi="Times New Roman" w:cs="Times New Roman"/>
          <w:color w:val="191919"/>
          <w:sz w:val="18"/>
          <w:szCs w:val="18"/>
        </w:rPr>
        <w:t>b</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sit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hyperlink r:id="rId12"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930B65" w:rsidRPr="00930B65" w:rsidRDefault="00930B65" w:rsidP="00D03216">
      <w:pPr>
        <w:widowControl w:val="0"/>
        <w:autoSpaceDE w:val="0"/>
        <w:autoSpaceDN w:val="0"/>
        <w:adjustRightInd w:val="0"/>
        <w:spacing w:after="0" w:line="200" w:lineRule="exact"/>
        <w:ind w:left="270" w:right="9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before="16" w:after="0" w:line="240" w:lineRule="exact"/>
        <w:ind w:left="270" w:right="90" w:firstLine="0"/>
        <w:rPr>
          <w:rFonts w:ascii="Times New Roman" w:hAnsi="Times New Roman" w:cs="Times New Roman"/>
          <w:color w:val="000000"/>
          <w:sz w:val="18"/>
          <w:szCs w:val="18"/>
        </w:rPr>
      </w:pPr>
    </w:p>
    <w:p w:rsidR="00930B65" w:rsidRDefault="00930B65" w:rsidP="00D03216">
      <w:pPr>
        <w:widowControl w:val="0"/>
        <w:autoSpaceDE w:val="0"/>
        <w:autoSpaceDN w:val="0"/>
        <w:adjustRightInd w:val="0"/>
        <w:spacing w:after="0"/>
        <w:ind w:left="270" w:right="90" w:firstLine="0"/>
        <w:jc w:val="center"/>
        <w:rPr>
          <w:rFonts w:ascii="Times New Roman" w:hAnsi="Times New Roman" w:cs="Times New Roman"/>
          <w:sz w:val="18"/>
          <w:szCs w:val="18"/>
        </w:rPr>
      </w:pP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update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viewe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hyperlink r:id="rId13"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930B65" w:rsidRDefault="00930B65" w:rsidP="00D03216">
      <w:pPr>
        <w:widowControl w:val="0"/>
        <w:autoSpaceDE w:val="0"/>
        <w:autoSpaceDN w:val="0"/>
        <w:adjustRightInd w:val="0"/>
        <w:spacing w:after="0"/>
        <w:ind w:left="270" w:right="90" w:firstLine="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74DBB" w:rsidRDefault="00974DBB"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74DBB" w:rsidRDefault="00974DBB"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74DBB" w:rsidRDefault="00974DBB">
      <w:pPr>
        <w:rPr>
          <w:rFonts w:ascii="Times New Roman" w:hAnsi="Times New Roman" w:cs="Times New Roman"/>
          <w:sz w:val="18"/>
          <w:szCs w:val="18"/>
        </w:rPr>
      </w:pPr>
      <w:r>
        <w:rPr>
          <w:rFonts w:ascii="Times New Roman" w:hAnsi="Times New Roman" w:cs="Times New Roman"/>
          <w:sz w:val="18"/>
          <w:szCs w:val="18"/>
        </w:rPr>
        <w:br w:type="page"/>
      </w:r>
    </w:p>
    <w:p w:rsidR="00974DBB" w:rsidRDefault="00974DBB">
      <w:pPr>
        <w:rPr>
          <w:rFonts w:ascii="Times New Roman" w:hAnsi="Times New Roman" w:cs="Times New Roman"/>
          <w:sz w:val="18"/>
          <w:szCs w:val="18"/>
        </w:rPr>
        <w:sectPr w:rsidR="00974DBB" w:rsidSect="00FC6777">
          <w:pgSz w:w="12240" w:h="15840"/>
          <w:pgMar w:top="420" w:right="600" w:bottom="280" w:left="520" w:header="720" w:footer="288" w:gutter="0"/>
          <w:cols w:space="460"/>
          <w:noEndnote/>
          <w:docGrid w:linePitch="299"/>
        </w:sectPr>
      </w:pPr>
    </w:p>
    <w:p w:rsidR="00DF15AF" w:rsidRDefault="006A495C" w:rsidP="00DF15AF">
      <w:pPr>
        <w:pStyle w:val="TOC1"/>
        <w:rPr>
          <w:noProof/>
          <w:sz w:val="22"/>
          <w:szCs w:val="22"/>
        </w:rPr>
      </w:pPr>
      <w:r w:rsidRPr="006A495C">
        <w:rPr>
          <w:noProof/>
        </w:rPr>
        <w:lastRenderedPageBreak/>
        <w:pict>
          <v:shapetype id="_x0000_t202" coordsize="21600,21600" o:spt="202" path="m,l,21600r21600,l21600,xe">
            <v:stroke joinstyle="miter"/>
            <v:path gradientshapeok="t" o:connecttype="rect"/>
          </v:shapetype>
          <v:shape id="_x0000_s1073" type="#_x0000_t202" style="position:absolute;margin-left:-4.4pt;margin-top:-15.65pt;width:519.75pt;height:102.75pt;z-index:251711488" stroked="f">
            <v:textbox style="mso-next-textbox:#_x0000_s1073">
              <w:txbxContent>
                <w:p w:rsidR="00DF15AF" w:rsidRDefault="00DF15AF" w:rsidP="001F01BE">
                  <w:pPr>
                    <w:widowControl w:val="0"/>
                    <w:autoSpaceDE w:val="0"/>
                    <w:autoSpaceDN w:val="0"/>
                    <w:adjustRightInd w:val="0"/>
                    <w:spacing w:after="0"/>
                    <w:ind w:left="450" w:right="90"/>
                    <w:jc w:val="center"/>
                    <w:rPr>
                      <w:rFonts w:ascii="Impact" w:hAnsi="Impact"/>
                      <w:sz w:val="52"/>
                      <w:szCs w:val="52"/>
                    </w:rPr>
                  </w:pPr>
                </w:p>
                <w:p w:rsidR="00DF15AF" w:rsidRDefault="00DF15AF" w:rsidP="001F01BE">
                  <w:pPr>
                    <w:widowControl w:val="0"/>
                    <w:autoSpaceDE w:val="0"/>
                    <w:autoSpaceDN w:val="0"/>
                    <w:adjustRightInd w:val="0"/>
                    <w:spacing w:after="0"/>
                    <w:ind w:left="450" w:right="90"/>
                    <w:jc w:val="center"/>
                    <w:rPr>
                      <w:rFonts w:ascii="Impact" w:hAnsi="Impact"/>
                      <w:sz w:val="44"/>
                      <w:szCs w:val="44"/>
                    </w:rPr>
                  </w:pPr>
                  <w:r w:rsidRPr="00B27A5C">
                    <w:rPr>
                      <w:rFonts w:ascii="Impact" w:hAnsi="Impact"/>
                      <w:sz w:val="52"/>
                      <w:szCs w:val="52"/>
                    </w:rPr>
                    <w:t>T</w:t>
                  </w:r>
                  <w:r w:rsidRPr="00B27A5C">
                    <w:rPr>
                      <w:rFonts w:ascii="Impact" w:hAnsi="Impact"/>
                      <w:sz w:val="44"/>
                      <w:szCs w:val="44"/>
                    </w:rPr>
                    <w:t xml:space="preserve">ABLE OF </w:t>
                  </w:r>
                  <w:r w:rsidRPr="00B27A5C">
                    <w:rPr>
                      <w:rFonts w:ascii="Impact" w:hAnsi="Impact"/>
                      <w:sz w:val="52"/>
                      <w:szCs w:val="52"/>
                    </w:rPr>
                    <w:t>C</w:t>
                  </w:r>
                  <w:r w:rsidRPr="00B27A5C">
                    <w:rPr>
                      <w:rFonts w:ascii="Impact" w:hAnsi="Impact"/>
                      <w:sz w:val="44"/>
                      <w:szCs w:val="44"/>
                    </w:rPr>
                    <w:t>ONTENTS</w:t>
                  </w:r>
                </w:p>
                <w:p w:rsidR="00DF15AF" w:rsidRPr="001F01BE" w:rsidRDefault="00DF15AF" w:rsidP="001F01BE">
                  <w:pPr>
                    <w:widowControl w:val="0"/>
                    <w:autoSpaceDE w:val="0"/>
                    <w:autoSpaceDN w:val="0"/>
                    <w:adjustRightInd w:val="0"/>
                    <w:spacing w:after="0"/>
                    <w:ind w:left="450" w:right="90"/>
                    <w:jc w:val="center"/>
                    <w:rPr>
                      <w:rFonts w:ascii="Impact" w:hAnsi="Impact"/>
                      <w:sz w:val="52"/>
                      <w:szCs w:val="52"/>
                    </w:rPr>
                  </w:pPr>
                </w:p>
              </w:txbxContent>
            </v:textbox>
            <w10:wrap type="square"/>
          </v:shape>
        </w:pict>
      </w:r>
      <w:r w:rsidRPr="006A495C">
        <w:fldChar w:fldCharType="begin"/>
      </w:r>
      <w:r w:rsidR="00974DBB" w:rsidRPr="0076627D">
        <w:instrText xml:space="preserve"> TOC \o "1-2" \u </w:instrText>
      </w:r>
      <w:r w:rsidRPr="006A495C">
        <w:fldChar w:fldCharType="separate"/>
      </w:r>
      <w:r w:rsidR="00DF15AF" w:rsidRPr="00C44FCF">
        <w:rPr>
          <w:rFonts w:ascii="Times New Roman" w:hAnsi="Times New Roman"/>
          <w:noProof/>
          <w:color w:val="191919"/>
          <w:spacing w:val="-25"/>
          <w:position w:val="-9"/>
        </w:rPr>
        <w:t>M</w:t>
      </w:r>
      <w:r w:rsidR="00DF15AF" w:rsidRPr="00C44FCF">
        <w:rPr>
          <w:rFonts w:ascii="Times New Roman" w:hAnsi="Times New Roman"/>
          <w:noProof/>
          <w:color w:val="191919"/>
          <w:spacing w:val="-26"/>
          <w:position w:val="-9"/>
        </w:rPr>
        <w:t>ISSIO</w:t>
      </w:r>
      <w:r w:rsidR="00DF15AF" w:rsidRPr="00C44FCF">
        <w:rPr>
          <w:rFonts w:ascii="Times New Roman" w:hAnsi="Times New Roman"/>
          <w:noProof/>
          <w:color w:val="191919"/>
          <w:spacing w:val="-25"/>
          <w:position w:val="-9"/>
        </w:rPr>
        <w:t>N</w:t>
      </w:r>
      <w:r w:rsidR="00DF15AF" w:rsidRPr="00C44FCF">
        <w:rPr>
          <w:rFonts w:ascii="Times New Roman" w:hAnsi="Times New Roman"/>
          <w:noProof/>
          <w:color w:val="191919"/>
          <w:position w:val="-9"/>
        </w:rPr>
        <w:t>,</w:t>
      </w:r>
      <w:r w:rsidR="00DF15AF" w:rsidRPr="00C44FCF">
        <w:rPr>
          <w:rFonts w:ascii="Times New Roman" w:hAnsi="Times New Roman"/>
          <w:noProof/>
          <w:color w:val="191919"/>
          <w:spacing w:val="-51"/>
          <w:position w:val="-9"/>
        </w:rPr>
        <w:t xml:space="preserve"> </w:t>
      </w:r>
      <w:r w:rsidR="00DF15AF" w:rsidRPr="00C44FCF">
        <w:rPr>
          <w:rFonts w:ascii="Times New Roman" w:hAnsi="Times New Roman"/>
          <w:noProof/>
          <w:color w:val="191919"/>
          <w:spacing w:val="-25"/>
          <w:position w:val="-9"/>
        </w:rPr>
        <w:t>H</w:t>
      </w:r>
      <w:r w:rsidR="00DF15AF" w:rsidRPr="00C44FCF">
        <w:rPr>
          <w:rFonts w:ascii="Times New Roman" w:hAnsi="Times New Roman"/>
          <w:noProof/>
          <w:color w:val="191919"/>
          <w:spacing w:val="-26"/>
          <w:position w:val="-9"/>
        </w:rPr>
        <w:t>IS</w:t>
      </w:r>
      <w:r w:rsidR="00DF15AF" w:rsidRPr="00C44FCF">
        <w:rPr>
          <w:rFonts w:ascii="Times New Roman" w:hAnsi="Times New Roman"/>
          <w:noProof/>
          <w:color w:val="191919"/>
          <w:spacing w:val="-43"/>
          <w:position w:val="-9"/>
        </w:rPr>
        <w:t>T</w:t>
      </w:r>
      <w:r w:rsidR="00DF15AF" w:rsidRPr="00C44FCF">
        <w:rPr>
          <w:rFonts w:ascii="Times New Roman" w:hAnsi="Times New Roman"/>
          <w:noProof/>
          <w:color w:val="191919"/>
          <w:spacing w:val="-26"/>
          <w:position w:val="-9"/>
        </w:rPr>
        <w:t>O</w:t>
      </w:r>
      <w:r w:rsidR="00DF15AF" w:rsidRPr="00C44FCF">
        <w:rPr>
          <w:rFonts w:ascii="Times New Roman" w:hAnsi="Times New Roman"/>
          <w:noProof/>
          <w:color w:val="191919"/>
          <w:spacing w:val="-79"/>
          <w:position w:val="-9"/>
        </w:rPr>
        <w:t>R</w:t>
      </w:r>
      <w:r w:rsidR="00DF15AF" w:rsidRPr="00C44FCF">
        <w:rPr>
          <w:rFonts w:ascii="Times New Roman" w:hAnsi="Times New Roman"/>
          <w:noProof/>
          <w:color w:val="191919"/>
          <w:position w:val="-9"/>
        </w:rPr>
        <w:t>Y</w:t>
      </w:r>
      <w:r w:rsidR="00DF15AF">
        <w:rPr>
          <w:noProof/>
        </w:rPr>
        <w:tab/>
      </w:r>
      <w:r>
        <w:rPr>
          <w:noProof/>
        </w:rPr>
        <w:fldChar w:fldCharType="begin"/>
      </w:r>
      <w:r w:rsidR="00DF15AF">
        <w:rPr>
          <w:noProof/>
        </w:rPr>
        <w:instrText xml:space="preserve"> PAGEREF _Toc295316578 \h </w:instrText>
      </w:r>
      <w:r>
        <w:rPr>
          <w:noProof/>
        </w:rPr>
      </w:r>
      <w:r>
        <w:rPr>
          <w:noProof/>
        </w:rPr>
        <w:fldChar w:fldCharType="separate"/>
      </w:r>
      <w:r w:rsidR="00DF15AF">
        <w:rPr>
          <w:noProof/>
        </w:rPr>
        <w:t>8</w:t>
      </w:r>
      <w:r>
        <w:rPr>
          <w:noProof/>
        </w:rPr>
        <w:fldChar w:fldCharType="end"/>
      </w:r>
    </w:p>
    <w:p w:rsidR="00DF15AF" w:rsidRDefault="00DF15AF" w:rsidP="00DF15AF">
      <w:pPr>
        <w:pStyle w:val="TOC1"/>
        <w:rPr>
          <w:noProof/>
          <w:sz w:val="22"/>
          <w:szCs w:val="22"/>
        </w:rPr>
      </w:pPr>
      <w:r w:rsidRPr="00C44FCF">
        <w:rPr>
          <w:rFonts w:ascii="Times New Roman" w:hAnsi="Times New Roman"/>
          <w:noProof/>
          <w:color w:val="191919"/>
          <w:position w:val="4"/>
        </w:rPr>
        <w:t>&amp;</w:t>
      </w:r>
      <w:r w:rsidRPr="00C44FCF">
        <w:rPr>
          <w:rFonts w:ascii="Times New Roman" w:hAnsi="Times New Roman"/>
          <w:noProof/>
          <w:color w:val="191919"/>
          <w:spacing w:val="-51"/>
          <w:position w:val="4"/>
        </w:rPr>
        <w:t xml:space="preserve"> </w:t>
      </w:r>
      <w:r w:rsidRPr="00C44FCF">
        <w:rPr>
          <w:rFonts w:ascii="Times New Roman" w:hAnsi="Times New Roman"/>
          <w:noProof/>
          <w:color w:val="191919"/>
          <w:spacing w:val="-26"/>
          <w:position w:val="4"/>
        </w:rPr>
        <w:t>PROFILE</w:t>
      </w:r>
      <w:r>
        <w:rPr>
          <w:noProof/>
        </w:rPr>
        <w:tab/>
      </w:r>
      <w:r w:rsidR="006A495C">
        <w:rPr>
          <w:noProof/>
        </w:rPr>
        <w:fldChar w:fldCharType="begin"/>
      </w:r>
      <w:r>
        <w:rPr>
          <w:noProof/>
        </w:rPr>
        <w:instrText xml:space="preserve"> PAGEREF _Toc295316579 \h </w:instrText>
      </w:r>
      <w:r w:rsidR="006A495C">
        <w:rPr>
          <w:noProof/>
        </w:rPr>
      </w:r>
      <w:r w:rsidR="006A495C">
        <w:rPr>
          <w:noProof/>
        </w:rPr>
        <w:fldChar w:fldCharType="separate"/>
      </w:r>
      <w:r>
        <w:rPr>
          <w:noProof/>
        </w:rPr>
        <w:t>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HIS</w:t>
      </w:r>
      <w:r w:rsidRPr="00C44FCF">
        <w:rPr>
          <w:noProof/>
          <w:color w:val="191919"/>
          <w:spacing w:val="-10"/>
        </w:rPr>
        <w:t>T</w:t>
      </w:r>
      <w:r w:rsidRPr="00C44FCF">
        <w:rPr>
          <w:noProof/>
          <w:color w:val="191919"/>
        </w:rPr>
        <w:t>O</w:t>
      </w:r>
      <w:r w:rsidRPr="00C44FCF">
        <w:rPr>
          <w:noProof/>
          <w:color w:val="191919"/>
          <w:spacing w:val="-30"/>
        </w:rPr>
        <w:t>R</w:t>
      </w:r>
      <w:r w:rsidRPr="00C44FCF">
        <w:rPr>
          <w:noProof/>
          <w:color w:val="191919"/>
        </w:rPr>
        <w:t>Y</w:t>
      </w:r>
      <w:r>
        <w:rPr>
          <w:noProof/>
        </w:rPr>
        <w:tab/>
      </w:r>
      <w:r w:rsidR="006A495C">
        <w:rPr>
          <w:noProof/>
        </w:rPr>
        <w:fldChar w:fldCharType="begin"/>
      </w:r>
      <w:r>
        <w:rPr>
          <w:noProof/>
        </w:rPr>
        <w:instrText xml:space="preserve"> PAGEREF _Toc295316580 \h </w:instrText>
      </w:r>
      <w:r w:rsidR="006A495C">
        <w:rPr>
          <w:noProof/>
        </w:rPr>
      </w:r>
      <w:r w:rsidR="006A495C">
        <w:rPr>
          <w:noProof/>
        </w:rPr>
        <w:fldChar w:fldCharType="separate"/>
      </w:r>
      <w:r>
        <w:rPr>
          <w:noProof/>
        </w:rPr>
        <w:t>10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PROFILE</w:t>
      </w:r>
      <w:r>
        <w:rPr>
          <w:noProof/>
        </w:rPr>
        <w:tab/>
      </w:r>
      <w:r w:rsidR="006A495C">
        <w:rPr>
          <w:noProof/>
        </w:rPr>
        <w:fldChar w:fldCharType="begin"/>
      </w:r>
      <w:r>
        <w:rPr>
          <w:noProof/>
        </w:rPr>
        <w:instrText xml:space="preserve"> PAGEREF _Toc295316581 \h </w:instrText>
      </w:r>
      <w:r w:rsidR="006A495C">
        <w:rPr>
          <w:noProof/>
        </w:rPr>
      </w:r>
      <w:r w:rsidR="006A495C">
        <w:rPr>
          <w:noProof/>
        </w:rPr>
        <w:fldChar w:fldCharType="separate"/>
      </w:r>
      <w:r>
        <w:rPr>
          <w:noProof/>
        </w:rPr>
        <w:t>11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ACCREDITATION</w:t>
      </w:r>
      <w:r>
        <w:rPr>
          <w:noProof/>
        </w:rPr>
        <w:tab/>
      </w:r>
      <w:r w:rsidR="006A495C">
        <w:rPr>
          <w:noProof/>
        </w:rPr>
        <w:fldChar w:fldCharType="begin"/>
      </w:r>
      <w:r>
        <w:rPr>
          <w:noProof/>
        </w:rPr>
        <w:instrText xml:space="preserve"> PAGEREF _Toc295316582 \h </w:instrText>
      </w:r>
      <w:r w:rsidR="006A495C">
        <w:rPr>
          <w:noProof/>
        </w:rPr>
      </w:r>
      <w:r w:rsidR="006A495C">
        <w:rPr>
          <w:noProof/>
        </w:rPr>
        <w:fldChar w:fldCharType="separate"/>
      </w:r>
      <w:r>
        <w:rPr>
          <w:noProof/>
        </w:rPr>
        <w:t>11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UNDERGRADU</w:t>
      </w:r>
      <w:r w:rsidRPr="00C44FCF">
        <w:rPr>
          <w:noProof/>
          <w:color w:val="191919"/>
          <w:spacing w:val="-14"/>
        </w:rPr>
        <w:t>A</w:t>
      </w:r>
      <w:r w:rsidRPr="00C44FCF">
        <w:rPr>
          <w:noProof/>
          <w:color w:val="191919"/>
        </w:rPr>
        <w:t>TE</w:t>
      </w:r>
      <w:r w:rsidRPr="00C44FCF">
        <w:rPr>
          <w:noProof/>
          <w:color w:val="191919"/>
          <w:spacing w:val="5"/>
        </w:rPr>
        <w:t xml:space="preserve"> </w:t>
      </w:r>
      <w:r w:rsidRPr="00C44FCF">
        <w:rPr>
          <w:noProof/>
          <w:color w:val="191919"/>
        </w:rPr>
        <w:t>AND</w:t>
      </w:r>
      <w:r w:rsidRPr="00C44FCF">
        <w:rPr>
          <w:noProof/>
          <w:color w:val="191919"/>
          <w:spacing w:val="15"/>
        </w:rPr>
        <w:t xml:space="preserve"> </w:t>
      </w:r>
      <w:r w:rsidRPr="00C44FCF">
        <w:rPr>
          <w:noProof/>
          <w:color w:val="191919"/>
        </w:rPr>
        <w:t>GRADU</w:t>
      </w:r>
      <w:r w:rsidRPr="00C44FCF">
        <w:rPr>
          <w:noProof/>
          <w:color w:val="191919"/>
          <w:spacing w:val="-14"/>
        </w:rPr>
        <w:t>A</w:t>
      </w:r>
      <w:r w:rsidRPr="00C44FCF">
        <w:rPr>
          <w:noProof/>
          <w:color w:val="191919"/>
        </w:rPr>
        <w:t>TE</w:t>
      </w:r>
      <w:r w:rsidRPr="00C44FCF">
        <w:rPr>
          <w:noProof/>
          <w:color w:val="191919"/>
          <w:spacing w:val="15"/>
        </w:rPr>
        <w:t xml:space="preserve"> </w:t>
      </w:r>
      <w:r w:rsidRPr="00C44FCF">
        <w:rPr>
          <w:noProof/>
          <w:color w:val="191919"/>
        </w:rPr>
        <w:t>STUDIES</w:t>
      </w:r>
      <w:r>
        <w:rPr>
          <w:noProof/>
        </w:rPr>
        <w:tab/>
      </w:r>
      <w:r w:rsidR="006A495C">
        <w:rPr>
          <w:noProof/>
        </w:rPr>
        <w:fldChar w:fldCharType="begin"/>
      </w:r>
      <w:r>
        <w:rPr>
          <w:noProof/>
        </w:rPr>
        <w:instrText xml:space="preserve"> PAGEREF _Toc295316583 \h </w:instrText>
      </w:r>
      <w:r w:rsidR="006A495C">
        <w:rPr>
          <w:noProof/>
        </w:rPr>
      </w:r>
      <w:r w:rsidR="006A495C">
        <w:rPr>
          <w:noProof/>
        </w:rPr>
        <w:fldChar w:fldCharType="separate"/>
      </w:r>
      <w:r>
        <w:rPr>
          <w:noProof/>
        </w:rPr>
        <w:t>11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THE JAMES PENDERGRAST MEMORIAL LIBRARY</w:t>
      </w:r>
      <w:r>
        <w:rPr>
          <w:noProof/>
        </w:rPr>
        <w:tab/>
      </w:r>
      <w:r w:rsidR="006A495C">
        <w:rPr>
          <w:noProof/>
        </w:rPr>
        <w:fldChar w:fldCharType="begin"/>
      </w:r>
      <w:r>
        <w:rPr>
          <w:noProof/>
        </w:rPr>
        <w:instrText xml:space="preserve"> PAGEREF _Toc295316584 \h </w:instrText>
      </w:r>
      <w:r w:rsidR="006A495C">
        <w:rPr>
          <w:noProof/>
        </w:rPr>
      </w:r>
      <w:r w:rsidR="006A495C">
        <w:rPr>
          <w:noProof/>
        </w:rPr>
        <w:fldChar w:fldCharType="separate"/>
      </w:r>
      <w:r>
        <w:rPr>
          <w:noProof/>
        </w:rPr>
        <w:t>11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Pr>
          <w:noProof/>
        </w:rPr>
        <w:t>THE</w:t>
      </w:r>
      <w:r w:rsidRPr="00C44FCF">
        <w:rPr>
          <w:noProof/>
          <w:spacing w:val="2"/>
        </w:rPr>
        <w:t xml:space="preserve"> </w:t>
      </w:r>
      <w:r>
        <w:rPr>
          <w:noProof/>
        </w:rPr>
        <w:t>ALBANY</w:t>
      </w:r>
      <w:r w:rsidRPr="00C44FCF">
        <w:rPr>
          <w:noProof/>
          <w:spacing w:val="8"/>
        </w:rPr>
        <w:t xml:space="preserve"> </w:t>
      </w:r>
      <w:r>
        <w:rPr>
          <w:noProof/>
        </w:rPr>
        <w:t>S</w:t>
      </w:r>
      <w:r w:rsidRPr="00C44FCF">
        <w:rPr>
          <w:noProof/>
          <w:spacing w:val="-13"/>
        </w:rPr>
        <w:t>TA</w:t>
      </w:r>
      <w:r>
        <w:rPr>
          <w:noProof/>
        </w:rPr>
        <w:t>TE</w:t>
      </w:r>
      <w:r w:rsidRPr="00C44FCF">
        <w:rPr>
          <w:noProof/>
          <w:spacing w:val="15"/>
        </w:rPr>
        <w:t xml:space="preserve"> </w:t>
      </w:r>
      <w:r>
        <w:rPr>
          <w:noProof/>
        </w:rPr>
        <w:t>UNIVERSITY</w:t>
      </w:r>
      <w:r w:rsidRPr="00C44FCF">
        <w:rPr>
          <w:noProof/>
          <w:spacing w:val="-5"/>
        </w:rPr>
        <w:t xml:space="preserve"> </w:t>
      </w:r>
      <w:r>
        <w:rPr>
          <w:noProof/>
        </w:rPr>
        <w:t>ALUMNI</w:t>
      </w:r>
      <w:r w:rsidRPr="00C44FCF">
        <w:rPr>
          <w:noProof/>
          <w:spacing w:val="2"/>
        </w:rPr>
        <w:t xml:space="preserve"> </w:t>
      </w:r>
      <w:r>
        <w:rPr>
          <w:noProof/>
        </w:rPr>
        <w:t>ASSOCI</w:t>
      </w:r>
      <w:r w:rsidRPr="00C44FCF">
        <w:rPr>
          <w:noProof/>
          <w:spacing w:val="-13"/>
        </w:rPr>
        <w:t>A</w:t>
      </w:r>
      <w:r>
        <w:rPr>
          <w:noProof/>
        </w:rPr>
        <w:t>TION</w:t>
      </w:r>
      <w:r>
        <w:rPr>
          <w:noProof/>
        </w:rPr>
        <w:tab/>
      </w:r>
      <w:r w:rsidR="006A495C">
        <w:rPr>
          <w:noProof/>
        </w:rPr>
        <w:fldChar w:fldCharType="begin"/>
      </w:r>
      <w:r>
        <w:rPr>
          <w:noProof/>
        </w:rPr>
        <w:instrText xml:space="preserve"> PAGEREF _Toc295316585 \h </w:instrText>
      </w:r>
      <w:r w:rsidR="006A495C">
        <w:rPr>
          <w:noProof/>
        </w:rPr>
      </w:r>
      <w:r w:rsidR="006A495C">
        <w:rPr>
          <w:noProof/>
        </w:rPr>
        <w:fldChar w:fldCharType="separate"/>
      </w:r>
      <w:r>
        <w:rPr>
          <w:noProof/>
        </w:rPr>
        <w:t>11</w:t>
      </w:r>
      <w:r w:rsidR="006A495C">
        <w:rPr>
          <w:noProof/>
        </w:rPr>
        <w:fldChar w:fldCharType="end"/>
      </w:r>
    </w:p>
    <w:p w:rsidR="00DF15AF" w:rsidRDefault="00DF15AF" w:rsidP="00DF15AF">
      <w:pPr>
        <w:pStyle w:val="TOC1"/>
        <w:rPr>
          <w:noProof/>
          <w:sz w:val="22"/>
          <w:szCs w:val="22"/>
        </w:rPr>
      </w:pPr>
      <w:r w:rsidRPr="00C44FCF">
        <w:rPr>
          <w:rFonts w:ascii="Times New Roman" w:hAnsi="Times New Roman"/>
          <w:noProof/>
          <w:color w:val="191919"/>
          <w:spacing w:val="-25"/>
        </w:rPr>
        <w:t>A</w:t>
      </w:r>
      <w:r w:rsidRPr="00C44FCF">
        <w:rPr>
          <w:rFonts w:ascii="Times New Roman" w:hAnsi="Times New Roman"/>
          <w:noProof/>
          <w:color w:val="191919"/>
        </w:rPr>
        <w:t>DMISSIONS</w:t>
      </w:r>
      <w:r>
        <w:rPr>
          <w:noProof/>
        </w:rPr>
        <w:tab/>
      </w:r>
      <w:r w:rsidR="006A495C">
        <w:rPr>
          <w:noProof/>
        </w:rPr>
        <w:fldChar w:fldCharType="begin"/>
      </w:r>
      <w:r>
        <w:rPr>
          <w:noProof/>
        </w:rPr>
        <w:instrText xml:space="preserve"> PAGEREF _Toc295316586 \h </w:instrText>
      </w:r>
      <w:r w:rsidR="006A495C">
        <w:rPr>
          <w:noProof/>
        </w:rPr>
      </w:r>
      <w:r w:rsidR="006A495C">
        <w:rPr>
          <w:noProof/>
        </w:rPr>
        <w:fldChar w:fldCharType="separate"/>
      </w:r>
      <w:r>
        <w:rPr>
          <w:noProof/>
        </w:rPr>
        <w:t>14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GENERA</w:t>
      </w:r>
      <w:r w:rsidRPr="00C44FCF">
        <w:rPr>
          <w:noProof/>
          <w:color w:val="191919"/>
        </w:rPr>
        <w:t xml:space="preserve">L </w:t>
      </w:r>
      <w:r w:rsidRPr="00C44FCF">
        <w:rPr>
          <w:noProof/>
          <w:color w:val="191919"/>
          <w:spacing w:val="-2"/>
        </w:rPr>
        <w:t>REQUIREMENTS</w:t>
      </w:r>
      <w:r>
        <w:rPr>
          <w:noProof/>
        </w:rPr>
        <w:tab/>
      </w:r>
      <w:r w:rsidR="006A495C">
        <w:rPr>
          <w:noProof/>
        </w:rPr>
        <w:fldChar w:fldCharType="begin"/>
      </w:r>
      <w:r>
        <w:rPr>
          <w:noProof/>
        </w:rPr>
        <w:instrText xml:space="preserve"> PAGEREF _Toc295316587 \h </w:instrText>
      </w:r>
      <w:r w:rsidR="006A495C">
        <w:rPr>
          <w:noProof/>
        </w:rPr>
      </w:r>
      <w:r w:rsidR="006A495C">
        <w:rPr>
          <w:noProof/>
        </w:rPr>
        <w:fldChar w:fldCharType="separate"/>
      </w:r>
      <w:r>
        <w:rPr>
          <w:noProof/>
        </w:rPr>
        <w:t>15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FRESHMA</w:t>
      </w:r>
      <w:r w:rsidRPr="00C44FCF">
        <w:rPr>
          <w:noProof/>
          <w:color w:val="191919"/>
        </w:rPr>
        <w:t>N</w:t>
      </w:r>
      <w:r w:rsidRPr="00C44FCF">
        <w:rPr>
          <w:noProof/>
          <w:color w:val="191919"/>
          <w:spacing w:val="-3"/>
        </w:rPr>
        <w:t xml:space="preserve"> </w:t>
      </w:r>
      <w:r w:rsidRPr="00C44FCF">
        <w:rPr>
          <w:noProof/>
          <w:color w:val="191919"/>
          <w:spacing w:val="-2"/>
        </w:rPr>
        <w:t>ADMISSIONS</w:t>
      </w:r>
      <w:r>
        <w:rPr>
          <w:noProof/>
        </w:rPr>
        <w:tab/>
      </w:r>
      <w:r w:rsidR="006A495C">
        <w:rPr>
          <w:noProof/>
        </w:rPr>
        <w:fldChar w:fldCharType="begin"/>
      </w:r>
      <w:r>
        <w:rPr>
          <w:noProof/>
        </w:rPr>
        <w:instrText xml:space="preserve"> PAGEREF _Toc295316588 \h </w:instrText>
      </w:r>
      <w:r w:rsidR="006A495C">
        <w:rPr>
          <w:noProof/>
        </w:rPr>
      </w:r>
      <w:r w:rsidR="006A495C">
        <w:rPr>
          <w:noProof/>
        </w:rPr>
        <w:fldChar w:fldCharType="separate"/>
      </w:r>
      <w:r>
        <w:rPr>
          <w:noProof/>
        </w:rPr>
        <w:t>15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w:t>
      </w:r>
      <w:r w:rsidRPr="00C44FCF">
        <w:rPr>
          <w:noProof/>
          <w:color w:val="191919"/>
          <w:spacing w:val="-20"/>
        </w:rPr>
        <w:t>A</w:t>
      </w:r>
      <w:r w:rsidRPr="00C44FCF">
        <w:rPr>
          <w:noProof/>
          <w:color w:val="191919"/>
        </w:rPr>
        <w:t>T</w:t>
      </w:r>
      <w:r w:rsidRPr="00C44FCF">
        <w:rPr>
          <w:noProof/>
          <w:color w:val="191919"/>
          <w:spacing w:val="-9"/>
        </w:rPr>
        <w:t xml:space="preserve"> </w:t>
      </w:r>
      <w:r w:rsidRPr="00C44FCF">
        <w:rPr>
          <w:noProof/>
          <w:color w:val="191919"/>
          <w:spacing w:val="-2"/>
        </w:rPr>
        <w:t>REQUIREMENTS</w:t>
      </w:r>
      <w:r>
        <w:rPr>
          <w:noProof/>
        </w:rPr>
        <w:tab/>
      </w:r>
      <w:r w:rsidR="006A495C">
        <w:rPr>
          <w:noProof/>
        </w:rPr>
        <w:fldChar w:fldCharType="begin"/>
      </w:r>
      <w:r>
        <w:rPr>
          <w:noProof/>
        </w:rPr>
        <w:instrText xml:space="preserve"> PAGEREF _Toc295316589 \h </w:instrText>
      </w:r>
      <w:r w:rsidR="006A495C">
        <w:rPr>
          <w:noProof/>
        </w:rPr>
      </w:r>
      <w:r w:rsidR="006A495C">
        <w:rPr>
          <w:noProof/>
        </w:rPr>
        <w:fldChar w:fldCharType="separate"/>
      </w:r>
      <w:r>
        <w:rPr>
          <w:noProof/>
        </w:rPr>
        <w:t>15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MINIMUM ADMISSION REQUIREMENTS</w:t>
      </w:r>
      <w:r>
        <w:rPr>
          <w:noProof/>
        </w:rPr>
        <w:tab/>
      </w:r>
      <w:r w:rsidR="006A495C">
        <w:rPr>
          <w:noProof/>
        </w:rPr>
        <w:fldChar w:fldCharType="begin"/>
      </w:r>
      <w:r>
        <w:rPr>
          <w:noProof/>
        </w:rPr>
        <w:instrText xml:space="preserve"> PAGEREF _Toc295316590 \h </w:instrText>
      </w:r>
      <w:r w:rsidR="006A495C">
        <w:rPr>
          <w:noProof/>
        </w:rPr>
      </w:r>
      <w:r w:rsidR="006A495C">
        <w:rPr>
          <w:noProof/>
        </w:rPr>
        <w:fldChar w:fldCharType="separate"/>
      </w:r>
      <w:r>
        <w:rPr>
          <w:noProof/>
        </w:rPr>
        <w:t>15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COLLEG</w:t>
      </w:r>
      <w:r w:rsidRPr="00C44FCF">
        <w:rPr>
          <w:noProof/>
          <w:color w:val="191919"/>
        </w:rPr>
        <w:t>E</w:t>
      </w:r>
      <w:r w:rsidRPr="00C44FCF">
        <w:rPr>
          <w:noProof/>
          <w:color w:val="191919"/>
          <w:spacing w:val="10"/>
        </w:rPr>
        <w:t xml:space="preserve"> </w:t>
      </w:r>
      <w:r w:rsidRPr="00C44FCF">
        <w:rPr>
          <w:noProof/>
          <w:color w:val="191919"/>
          <w:spacing w:val="-2"/>
        </w:rPr>
        <w:t>PRE</w:t>
      </w:r>
      <w:r w:rsidRPr="00C44FCF">
        <w:rPr>
          <w:noProof/>
          <w:color w:val="191919"/>
          <w:spacing w:val="-16"/>
        </w:rPr>
        <w:t>P</w:t>
      </w:r>
      <w:r w:rsidRPr="00C44FCF">
        <w:rPr>
          <w:noProof/>
          <w:color w:val="191919"/>
          <w:spacing w:val="-2"/>
        </w:rPr>
        <w:t>AR</w:t>
      </w:r>
      <w:r w:rsidRPr="00C44FCF">
        <w:rPr>
          <w:noProof/>
          <w:color w:val="191919"/>
          <w:spacing w:val="-16"/>
        </w:rPr>
        <w:t>A</w:t>
      </w:r>
      <w:r w:rsidRPr="00C44FCF">
        <w:rPr>
          <w:noProof/>
          <w:color w:val="191919"/>
          <w:spacing w:val="-6"/>
        </w:rPr>
        <w:t>T</w:t>
      </w:r>
      <w:r w:rsidRPr="00C44FCF">
        <w:rPr>
          <w:noProof/>
          <w:color w:val="191919"/>
          <w:spacing w:val="-2"/>
        </w:rPr>
        <w:t>O</w:t>
      </w:r>
      <w:r w:rsidRPr="00C44FCF">
        <w:rPr>
          <w:noProof/>
          <w:color w:val="191919"/>
          <w:spacing w:val="-9"/>
        </w:rPr>
        <w:t>R</w:t>
      </w:r>
      <w:r w:rsidRPr="00C44FCF">
        <w:rPr>
          <w:noProof/>
          <w:color w:val="191919"/>
        </w:rPr>
        <w:t>Y</w:t>
      </w:r>
      <w:r w:rsidRPr="00C44FCF">
        <w:rPr>
          <w:noProof/>
          <w:color w:val="191919"/>
          <w:spacing w:val="4"/>
        </w:rPr>
        <w:t xml:space="preserve"> </w:t>
      </w:r>
      <w:r w:rsidRPr="00C44FCF">
        <w:rPr>
          <w:noProof/>
          <w:color w:val="191919"/>
          <w:spacing w:val="-2"/>
        </w:rPr>
        <w:t>CURRICULU</w:t>
      </w:r>
      <w:r w:rsidRPr="00C44FCF">
        <w:rPr>
          <w:noProof/>
          <w:color w:val="191919"/>
        </w:rPr>
        <w:t>M</w:t>
      </w:r>
      <w:r w:rsidRPr="00C44FCF">
        <w:rPr>
          <w:noProof/>
          <w:color w:val="191919"/>
          <w:spacing w:val="10"/>
        </w:rPr>
        <w:t xml:space="preserve"> </w:t>
      </w:r>
      <w:r w:rsidRPr="00C44FCF">
        <w:rPr>
          <w:noProof/>
          <w:color w:val="191919"/>
          <w:spacing w:val="-2"/>
        </w:rPr>
        <w:t>(CPC)</w:t>
      </w:r>
      <w:r>
        <w:rPr>
          <w:noProof/>
        </w:rPr>
        <w:tab/>
      </w:r>
      <w:r w:rsidR="006A495C">
        <w:rPr>
          <w:noProof/>
        </w:rPr>
        <w:fldChar w:fldCharType="begin"/>
      </w:r>
      <w:r>
        <w:rPr>
          <w:noProof/>
        </w:rPr>
        <w:instrText xml:space="preserve"> PAGEREF _Toc295316591 \h </w:instrText>
      </w:r>
      <w:r w:rsidR="006A495C">
        <w:rPr>
          <w:noProof/>
        </w:rPr>
      </w:r>
      <w:r w:rsidR="006A495C">
        <w:rPr>
          <w:noProof/>
        </w:rPr>
        <w:fldChar w:fldCharType="separate"/>
      </w:r>
      <w:r>
        <w:rPr>
          <w:noProof/>
        </w:rPr>
        <w:t>15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AREAS OF DEFICIENCY ALTERNATIVES</w:t>
      </w:r>
      <w:r>
        <w:rPr>
          <w:noProof/>
        </w:rPr>
        <w:tab/>
      </w:r>
      <w:r w:rsidR="006A495C">
        <w:rPr>
          <w:noProof/>
        </w:rPr>
        <w:fldChar w:fldCharType="begin"/>
      </w:r>
      <w:r>
        <w:rPr>
          <w:noProof/>
        </w:rPr>
        <w:instrText xml:space="preserve"> PAGEREF _Toc295316592 \h </w:instrText>
      </w:r>
      <w:r w:rsidR="006A495C">
        <w:rPr>
          <w:noProof/>
        </w:rPr>
      </w:r>
      <w:r w:rsidR="006A495C">
        <w:rPr>
          <w:noProof/>
        </w:rPr>
        <w:fldChar w:fldCharType="separate"/>
      </w:r>
      <w:r>
        <w:rPr>
          <w:noProof/>
        </w:rPr>
        <w:t>16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ENGLISH</w:t>
      </w:r>
      <w:r>
        <w:rPr>
          <w:noProof/>
        </w:rPr>
        <w:tab/>
      </w:r>
      <w:r w:rsidR="006A495C">
        <w:rPr>
          <w:noProof/>
        </w:rPr>
        <w:fldChar w:fldCharType="begin"/>
      </w:r>
      <w:r>
        <w:rPr>
          <w:noProof/>
        </w:rPr>
        <w:instrText xml:space="preserve"> PAGEREF _Toc295316593 \h </w:instrText>
      </w:r>
      <w:r w:rsidR="006A495C">
        <w:rPr>
          <w:noProof/>
        </w:rPr>
      </w:r>
      <w:r w:rsidR="006A495C">
        <w:rPr>
          <w:noProof/>
        </w:rPr>
        <w:fldChar w:fldCharType="separate"/>
      </w:r>
      <w:r>
        <w:rPr>
          <w:noProof/>
        </w:rPr>
        <w:t>16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w:t>
      </w:r>
      <w:r w:rsidRPr="00C44FCF">
        <w:rPr>
          <w:noProof/>
          <w:color w:val="191919"/>
          <w:spacing w:val="-16"/>
        </w:rPr>
        <w:t>A</w:t>
      </w:r>
      <w:r w:rsidRPr="00C44FCF">
        <w:rPr>
          <w:noProof/>
          <w:color w:val="191919"/>
          <w:spacing w:val="-2"/>
        </w:rPr>
        <w:t>THEM</w:t>
      </w:r>
      <w:r w:rsidRPr="00C44FCF">
        <w:rPr>
          <w:noProof/>
          <w:color w:val="191919"/>
          <w:spacing w:val="-16"/>
        </w:rPr>
        <w:t>A</w:t>
      </w:r>
      <w:r w:rsidRPr="00C44FCF">
        <w:rPr>
          <w:noProof/>
          <w:color w:val="191919"/>
          <w:spacing w:val="-2"/>
        </w:rPr>
        <w:t>TICS</w:t>
      </w:r>
      <w:r>
        <w:rPr>
          <w:noProof/>
        </w:rPr>
        <w:tab/>
      </w:r>
      <w:r w:rsidR="006A495C">
        <w:rPr>
          <w:noProof/>
        </w:rPr>
        <w:fldChar w:fldCharType="begin"/>
      </w:r>
      <w:r>
        <w:rPr>
          <w:noProof/>
        </w:rPr>
        <w:instrText xml:space="preserve"> PAGEREF _Toc295316594 \h </w:instrText>
      </w:r>
      <w:r w:rsidR="006A495C">
        <w:rPr>
          <w:noProof/>
        </w:rPr>
      </w:r>
      <w:r w:rsidR="006A495C">
        <w:rPr>
          <w:noProof/>
        </w:rPr>
        <w:fldChar w:fldCharType="separate"/>
      </w:r>
      <w:r>
        <w:rPr>
          <w:noProof/>
        </w:rPr>
        <w:t>16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SCIENCE</w:t>
      </w:r>
      <w:r>
        <w:rPr>
          <w:noProof/>
        </w:rPr>
        <w:tab/>
      </w:r>
      <w:r w:rsidR="006A495C">
        <w:rPr>
          <w:noProof/>
        </w:rPr>
        <w:fldChar w:fldCharType="begin"/>
      </w:r>
      <w:r>
        <w:rPr>
          <w:noProof/>
        </w:rPr>
        <w:instrText xml:space="preserve"> PAGEREF _Toc295316595 \h </w:instrText>
      </w:r>
      <w:r w:rsidR="006A495C">
        <w:rPr>
          <w:noProof/>
        </w:rPr>
      </w:r>
      <w:r w:rsidR="006A495C">
        <w:rPr>
          <w:noProof/>
        </w:rPr>
        <w:fldChar w:fldCharType="separate"/>
      </w:r>
      <w:r>
        <w:rPr>
          <w:noProof/>
        </w:rPr>
        <w:t>16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SOCIA</w:t>
      </w:r>
      <w:r w:rsidRPr="00C44FCF">
        <w:rPr>
          <w:noProof/>
          <w:color w:val="191919"/>
        </w:rPr>
        <w:t xml:space="preserve">L </w:t>
      </w:r>
      <w:r w:rsidRPr="00C44FCF">
        <w:rPr>
          <w:noProof/>
          <w:color w:val="191919"/>
          <w:spacing w:val="-2"/>
        </w:rPr>
        <w:t>SCIENCE</w:t>
      </w:r>
      <w:r>
        <w:rPr>
          <w:noProof/>
        </w:rPr>
        <w:tab/>
      </w:r>
      <w:r w:rsidR="006A495C">
        <w:rPr>
          <w:noProof/>
        </w:rPr>
        <w:fldChar w:fldCharType="begin"/>
      </w:r>
      <w:r>
        <w:rPr>
          <w:noProof/>
        </w:rPr>
        <w:instrText xml:space="preserve"> PAGEREF _Toc295316596 \h </w:instrText>
      </w:r>
      <w:r w:rsidR="006A495C">
        <w:rPr>
          <w:noProof/>
        </w:rPr>
      </w:r>
      <w:r w:rsidR="006A495C">
        <w:rPr>
          <w:noProof/>
        </w:rPr>
        <w:fldChar w:fldCharType="separate"/>
      </w:r>
      <w:r>
        <w:rPr>
          <w:noProof/>
        </w:rPr>
        <w:t>16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FOREIG</w:t>
      </w:r>
      <w:r w:rsidRPr="00C44FCF">
        <w:rPr>
          <w:noProof/>
          <w:color w:val="191919"/>
        </w:rPr>
        <w:t>N</w:t>
      </w:r>
      <w:r w:rsidRPr="00C44FCF">
        <w:rPr>
          <w:noProof/>
          <w:color w:val="191919"/>
          <w:spacing w:val="10"/>
        </w:rPr>
        <w:t xml:space="preserve"> </w:t>
      </w:r>
      <w:r w:rsidRPr="00C44FCF">
        <w:rPr>
          <w:noProof/>
          <w:color w:val="191919"/>
          <w:spacing w:val="-2"/>
        </w:rPr>
        <w:t>LANGUAGE</w:t>
      </w:r>
      <w:r>
        <w:rPr>
          <w:noProof/>
        </w:rPr>
        <w:tab/>
      </w:r>
      <w:r w:rsidR="006A495C">
        <w:rPr>
          <w:noProof/>
        </w:rPr>
        <w:fldChar w:fldCharType="begin"/>
      </w:r>
      <w:r>
        <w:rPr>
          <w:noProof/>
        </w:rPr>
        <w:instrText xml:space="preserve"> PAGEREF _Toc295316597 \h </w:instrText>
      </w:r>
      <w:r w:rsidR="006A495C">
        <w:rPr>
          <w:noProof/>
        </w:rPr>
      </w:r>
      <w:r w:rsidR="006A495C">
        <w:rPr>
          <w:noProof/>
        </w:rPr>
        <w:fldChar w:fldCharType="separate"/>
      </w:r>
      <w:r>
        <w:rPr>
          <w:noProof/>
        </w:rPr>
        <w:t>16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000000"/>
        </w:rPr>
        <w:t>Home School Graduates or Graduates of Non-Accredited high Schools</w:t>
      </w:r>
      <w:r>
        <w:rPr>
          <w:noProof/>
        </w:rPr>
        <w:tab/>
      </w:r>
      <w:r w:rsidR="006A495C">
        <w:rPr>
          <w:noProof/>
        </w:rPr>
        <w:fldChar w:fldCharType="begin"/>
      </w:r>
      <w:r>
        <w:rPr>
          <w:noProof/>
        </w:rPr>
        <w:instrText xml:space="preserve"> PAGEREF _Toc295316598 \h </w:instrText>
      </w:r>
      <w:r w:rsidR="006A495C">
        <w:rPr>
          <w:noProof/>
        </w:rPr>
      </w:r>
      <w:r w:rsidR="006A495C">
        <w:rPr>
          <w:noProof/>
        </w:rPr>
        <w:fldChar w:fldCharType="separate"/>
      </w:r>
      <w:r>
        <w:rPr>
          <w:noProof/>
        </w:rPr>
        <w:t>17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TRANSFE</w:t>
      </w:r>
      <w:r w:rsidRPr="00C44FCF">
        <w:rPr>
          <w:noProof/>
          <w:color w:val="191919"/>
        </w:rPr>
        <w:t>R</w:t>
      </w:r>
      <w:r w:rsidRPr="00C44FCF">
        <w:rPr>
          <w:noProof/>
          <w:color w:val="191919"/>
          <w:spacing w:val="10"/>
        </w:rPr>
        <w:t xml:space="preserve"> </w:t>
      </w:r>
      <w:r w:rsidRPr="00C44FCF">
        <w:rPr>
          <w:noProof/>
          <w:color w:val="191919"/>
          <w:spacing w:val="-2"/>
        </w:rPr>
        <w:t>STUDENTS</w:t>
      </w:r>
      <w:r>
        <w:rPr>
          <w:noProof/>
        </w:rPr>
        <w:tab/>
      </w:r>
      <w:r w:rsidR="006A495C">
        <w:rPr>
          <w:noProof/>
        </w:rPr>
        <w:fldChar w:fldCharType="begin"/>
      </w:r>
      <w:r>
        <w:rPr>
          <w:noProof/>
        </w:rPr>
        <w:instrText xml:space="preserve"> PAGEREF _Toc295316599 \h </w:instrText>
      </w:r>
      <w:r w:rsidR="006A495C">
        <w:rPr>
          <w:noProof/>
        </w:rPr>
      </w:r>
      <w:r w:rsidR="006A495C">
        <w:rPr>
          <w:noProof/>
        </w:rPr>
        <w:fldChar w:fldCharType="separate"/>
      </w:r>
      <w:r>
        <w:rPr>
          <w:noProof/>
        </w:rPr>
        <w:t>17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TRANSIEN</w:t>
      </w:r>
      <w:r w:rsidRPr="00C44FCF">
        <w:rPr>
          <w:noProof/>
          <w:color w:val="191919"/>
        </w:rPr>
        <w:t>T</w:t>
      </w:r>
      <w:r w:rsidRPr="00C44FCF">
        <w:rPr>
          <w:noProof/>
          <w:color w:val="191919"/>
          <w:spacing w:val="7"/>
        </w:rPr>
        <w:t xml:space="preserve"> </w:t>
      </w:r>
      <w:r w:rsidRPr="00C44FCF">
        <w:rPr>
          <w:noProof/>
          <w:color w:val="191919"/>
          <w:spacing w:val="-2"/>
        </w:rPr>
        <w:t>STUDENTS</w:t>
      </w:r>
      <w:r>
        <w:rPr>
          <w:noProof/>
        </w:rPr>
        <w:tab/>
      </w:r>
      <w:r w:rsidR="006A495C">
        <w:rPr>
          <w:noProof/>
        </w:rPr>
        <w:fldChar w:fldCharType="begin"/>
      </w:r>
      <w:r>
        <w:rPr>
          <w:noProof/>
        </w:rPr>
        <w:instrText xml:space="preserve"> PAGEREF _Toc295316600 \h </w:instrText>
      </w:r>
      <w:r w:rsidR="006A495C">
        <w:rPr>
          <w:noProof/>
        </w:rPr>
      </w:r>
      <w:r w:rsidR="006A495C">
        <w:rPr>
          <w:noProof/>
        </w:rPr>
        <w:fldChar w:fldCharType="separate"/>
      </w:r>
      <w:r>
        <w:rPr>
          <w:noProof/>
        </w:rPr>
        <w:t>17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INTERN</w:t>
      </w:r>
      <w:r w:rsidRPr="00C44FCF">
        <w:rPr>
          <w:noProof/>
          <w:color w:val="191919"/>
          <w:spacing w:val="-16"/>
        </w:rPr>
        <w:t>A</w:t>
      </w:r>
      <w:r w:rsidRPr="00C44FCF">
        <w:rPr>
          <w:noProof/>
          <w:color w:val="191919"/>
          <w:spacing w:val="-2"/>
        </w:rPr>
        <w:t>TIONA</w:t>
      </w:r>
      <w:r w:rsidRPr="00C44FCF">
        <w:rPr>
          <w:noProof/>
          <w:color w:val="191919"/>
        </w:rPr>
        <w:t>L</w:t>
      </w:r>
      <w:r w:rsidRPr="00C44FCF">
        <w:rPr>
          <w:noProof/>
          <w:color w:val="191919"/>
          <w:spacing w:val="1"/>
        </w:rPr>
        <w:t xml:space="preserve"> </w:t>
      </w:r>
      <w:r w:rsidRPr="00C44FCF">
        <w:rPr>
          <w:noProof/>
          <w:color w:val="191919"/>
          <w:spacing w:val="-2"/>
        </w:rPr>
        <w:t>STUDENTS</w:t>
      </w:r>
      <w:r>
        <w:rPr>
          <w:noProof/>
        </w:rPr>
        <w:tab/>
      </w:r>
      <w:r w:rsidR="006A495C">
        <w:rPr>
          <w:noProof/>
        </w:rPr>
        <w:fldChar w:fldCharType="begin"/>
      </w:r>
      <w:r>
        <w:rPr>
          <w:noProof/>
        </w:rPr>
        <w:instrText xml:space="preserve"> PAGEREF _Toc295316601 \h </w:instrText>
      </w:r>
      <w:r w:rsidR="006A495C">
        <w:rPr>
          <w:noProof/>
        </w:rPr>
      </w:r>
      <w:r w:rsidR="006A495C">
        <w:rPr>
          <w:noProof/>
        </w:rPr>
        <w:fldChar w:fldCharType="separate"/>
      </w:r>
      <w:r>
        <w:rPr>
          <w:noProof/>
        </w:rPr>
        <w:t>17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AD</w:t>
      </w:r>
      <w:r w:rsidRPr="00C44FCF">
        <w:rPr>
          <w:noProof/>
          <w:color w:val="191919"/>
          <w:spacing w:val="-26"/>
        </w:rPr>
        <w:t>V</w:t>
      </w:r>
      <w:r w:rsidRPr="00C44FCF">
        <w:rPr>
          <w:noProof/>
          <w:color w:val="191919"/>
          <w:spacing w:val="-2"/>
        </w:rPr>
        <w:t>ANCE</w:t>
      </w:r>
      <w:r w:rsidRPr="00C44FCF">
        <w:rPr>
          <w:noProof/>
          <w:color w:val="191919"/>
        </w:rPr>
        <w:t>D</w:t>
      </w:r>
      <w:r w:rsidRPr="00C44FCF">
        <w:rPr>
          <w:noProof/>
          <w:color w:val="191919"/>
          <w:spacing w:val="10"/>
        </w:rPr>
        <w:t xml:space="preserve"> </w:t>
      </w:r>
      <w:r w:rsidRPr="00C44FCF">
        <w:rPr>
          <w:noProof/>
          <w:color w:val="191919"/>
          <w:spacing w:val="-2"/>
        </w:rPr>
        <w:t>PLACEMEN</w:t>
      </w:r>
      <w:r w:rsidRPr="00C44FCF">
        <w:rPr>
          <w:noProof/>
          <w:color w:val="191919"/>
        </w:rPr>
        <w:t>T</w:t>
      </w:r>
      <w:r w:rsidRPr="00C44FCF">
        <w:rPr>
          <w:noProof/>
          <w:color w:val="191919"/>
          <w:spacing w:val="7"/>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FRESHMEN</w:t>
      </w:r>
      <w:r>
        <w:rPr>
          <w:noProof/>
        </w:rPr>
        <w:tab/>
      </w:r>
      <w:r w:rsidR="006A495C">
        <w:rPr>
          <w:noProof/>
        </w:rPr>
        <w:fldChar w:fldCharType="begin"/>
      </w:r>
      <w:r>
        <w:rPr>
          <w:noProof/>
        </w:rPr>
        <w:instrText xml:space="preserve"> PAGEREF _Toc295316602 \h </w:instrText>
      </w:r>
      <w:r w:rsidR="006A495C">
        <w:rPr>
          <w:noProof/>
        </w:rPr>
      </w:r>
      <w:r w:rsidR="006A495C">
        <w:rPr>
          <w:noProof/>
        </w:rPr>
        <w:fldChar w:fldCharType="separate"/>
      </w:r>
      <w:r>
        <w:rPr>
          <w:noProof/>
        </w:rPr>
        <w:t>18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JOIN</w:t>
      </w:r>
      <w:r w:rsidRPr="00C44FCF">
        <w:rPr>
          <w:noProof/>
          <w:color w:val="191919"/>
        </w:rPr>
        <w:t>T</w:t>
      </w:r>
      <w:r w:rsidRPr="00C44FCF">
        <w:rPr>
          <w:noProof/>
          <w:color w:val="191919"/>
          <w:spacing w:val="7"/>
        </w:rPr>
        <w:t xml:space="preserve"> </w:t>
      </w:r>
      <w:r w:rsidRPr="00C44FCF">
        <w:rPr>
          <w:noProof/>
          <w:color w:val="191919"/>
          <w:spacing w:val="-2"/>
        </w:rPr>
        <w:t>ENROLLMEN</w:t>
      </w:r>
      <w:r w:rsidRPr="00C44FCF">
        <w:rPr>
          <w:noProof/>
          <w:color w:val="191919"/>
        </w:rPr>
        <w:t>T</w:t>
      </w:r>
      <w:r w:rsidRPr="00C44FCF">
        <w:rPr>
          <w:noProof/>
          <w:color w:val="191919"/>
          <w:spacing w:val="7"/>
        </w:rPr>
        <w:t xml:space="preserve"> </w:t>
      </w:r>
      <w:r w:rsidRPr="00C44FCF">
        <w:rPr>
          <w:noProof/>
          <w:color w:val="191919"/>
          <w:spacing w:val="-2"/>
        </w:rPr>
        <w:t>PROGRAM/ACCEL</w:t>
      </w:r>
      <w:r>
        <w:rPr>
          <w:noProof/>
        </w:rPr>
        <w:tab/>
      </w:r>
      <w:r w:rsidR="006A495C">
        <w:rPr>
          <w:noProof/>
        </w:rPr>
        <w:fldChar w:fldCharType="begin"/>
      </w:r>
      <w:r>
        <w:rPr>
          <w:noProof/>
        </w:rPr>
        <w:instrText xml:space="preserve"> PAGEREF _Toc295316603 \h </w:instrText>
      </w:r>
      <w:r w:rsidR="006A495C">
        <w:rPr>
          <w:noProof/>
        </w:rPr>
      </w:r>
      <w:r w:rsidR="006A495C">
        <w:rPr>
          <w:noProof/>
        </w:rPr>
        <w:fldChar w:fldCharType="separate"/>
      </w:r>
      <w:r>
        <w:rPr>
          <w:noProof/>
        </w:rPr>
        <w:t>18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ADMISSIONS</w:t>
      </w:r>
      <w:r>
        <w:rPr>
          <w:noProof/>
        </w:rPr>
        <w:tab/>
      </w:r>
      <w:r w:rsidR="006A495C">
        <w:rPr>
          <w:noProof/>
        </w:rPr>
        <w:fldChar w:fldCharType="begin"/>
      </w:r>
      <w:r>
        <w:rPr>
          <w:noProof/>
        </w:rPr>
        <w:instrText xml:space="preserve"> PAGEREF _Toc295316604 \h </w:instrText>
      </w:r>
      <w:r w:rsidR="006A495C">
        <w:rPr>
          <w:noProof/>
        </w:rPr>
      </w:r>
      <w:r w:rsidR="006A495C">
        <w:rPr>
          <w:noProof/>
        </w:rPr>
        <w:fldChar w:fldCharType="separate"/>
      </w:r>
      <w:r>
        <w:rPr>
          <w:noProof/>
        </w:rPr>
        <w:t>18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SENIO</w:t>
      </w:r>
      <w:r w:rsidRPr="00C44FCF">
        <w:rPr>
          <w:noProof/>
          <w:color w:val="191919"/>
        </w:rPr>
        <w:t>R</w:t>
      </w:r>
      <w:r w:rsidRPr="00C44FCF">
        <w:rPr>
          <w:noProof/>
          <w:color w:val="191919"/>
          <w:spacing w:val="10"/>
        </w:rPr>
        <w:t xml:space="preserve"> </w:t>
      </w:r>
      <w:r w:rsidRPr="00C44FCF">
        <w:rPr>
          <w:noProof/>
          <w:color w:val="191919"/>
          <w:spacing w:val="-2"/>
        </w:rPr>
        <w:t>CITIZENS AMENDMEN</w:t>
      </w:r>
      <w:r w:rsidRPr="00C44FCF">
        <w:rPr>
          <w:noProof/>
          <w:color w:val="191919"/>
        </w:rPr>
        <w:t>T</w:t>
      </w:r>
      <w:r w:rsidRPr="00C44FCF">
        <w:rPr>
          <w:noProof/>
          <w:color w:val="191919"/>
          <w:spacing w:val="-4"/>
        </w:rPr>
        <w:t xml:space="preserve"> </w:t>
      </w:r>
      <w:r w:rsidRPr="00C44FCF">
        <w:rPr>
          <w:noProof/>
          <w:color w:val="191919"/>
          <w:spacing w:val="-2"/>
        </w:rPr>
        <w:t>23</w:t>
      </w:r>
      <w:r>
        <w:rPr>
          <w:noProof/>
        </w:rPr>
        <w:tab/>
      </w:r>
      <w:r w:rsidR="006A495C">
        <w:rPr>
          <w:noProof/>
        </w:rPr>
        <w:fldChar w:fldCharType="begin"/>
      </w:r>
      <w:r>
        <w:rPr>
          <w:noProof/>
        </w:rPr>
        <w:instrText xml:space="preserve"> PAGEREF _Toc295316605 \h </w:instrText>
      </w:r>
      <w:r w:rsidR="006A495C">
        <w:rPr>
          <w:noProof/>
        </w:rPr>
      </w:r>
      <w:r w:rsidR="006A495C">
        <w:rPr>
          <w:noProof/>
        </w:rPr>
        <w:fldChar w:fldCharType="separate"/>
      </w:r>
      <w:r>
        <w:rPr>
          <w:noProof/>
        </w:rPr>
        <w:t>18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SPECIA</w:t>
      </w:r>
      <w:r w:rsidRPr="00C44FCF">
        <w:rPr>
          <w:noProof/>
          <w:color w:val="191919"/>
        </w:rPr>
        <w:t xml:space="preserve">L </w:t>
      </w:r>
      <w:r w:rsidRPr="00C44FCF">
        <w:rPr>
          <w:noProof/>
          <w:color w:val="191919"/>
          <w:spacing w:val="-2"/>
        </w:rPr>
        <w:t>STUDENTS</w:t>
      </w:r>
      <w:r>
        <w:rPr>
          <w:noProof/>
        </w:rPr>
        <w:tab/>
      </w:r>
      <w:r w:rsidR="006A495C">
        <w:rPr>
          <w:noProof/>
        </w:rPr>
        <w:fldChar w:fldCharType="begin"/>
      </w:r>
      <w:r>
        <w:rPr>
          <w:noProof/>
        </w:rPr>
        <w:instrText xml:space="preserve"> PAGEREF _Toc295316606 \h </w:instrText>
      </w:r>
      <w:r w:rsidR="006A495C">
        <w:rPr>
          <w:noProof/>
        </w:rPr>
      </w:r>
      <w:r w:rsidR="006A495C">
        <w:rPr>
          <w:noProof/>
        </w:rPr>
        <w:fldChar w:fldCharType="separate"/>
      </w:r>
      <w:r>
        <w:rPr>
          <w:noProof/>
        </w:rPr>
        <w:t>18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APPLICANT</w:t>
      </w:r>
      <w:r w:rsidRPr="00C44FCF">
        <w:rPr>
          <w:noProof/>
          <w:color w:val="191919"/>
        </w:rPr>
        <w:t>S</w:t>
      </w:r>
      <w:r w:rsidRPr="00C44FCF">
        <w:rPr>
          <w:noProof/>
          <w:color w:val="191919"/>
          <w:spacing w:val="10"/>
        </w:rPr>
        <w:t xml:space="preserve"> </w:t>
      </w:r>
      <w:r w:rsidRPr="00C44FCF">
        <w:rPr>
          <w:noProof/>
          <w:color w:val="191919"/>
          <w:spacing w:val="-2"/>
        </w:rPr>
        <w:t>FRO</w:t>
      </w:r>
      <w:r w:rsidRPr="00C44FCF">
        <w:rPr>
          <w:noProof/>
          <w:color w:val="191919"/>
        </w:rPr>
        <w:t xml:space="preserve">M A </w:t>
      </w:r>
      <w:r w:rsidRPr="00C44FCF">
        <w:rPr>
          <w:noProof/>
          <w:color w:val="191919"/>
          <w:spacing w:val="-2"/>
        </w:rPr>
        <w:t>NON-ACCREDITE</w:t>
      </w:r>
      <w:r w:rsidRPr="00C44FCF">
        <w:rPr>
          <w:noProof/>
          <w:color w:val="191919"/>
        </w:rPr>
        <w:t>D</w:t>
      </w:r>
      <w:r w:rsidRPr="00C44FCF">
        <w:rPr>
          <w:noProof/>
          <w:color w:val="191919"/>
          <w:spacing w:val="10"/>
        </w:rPr>
        <w:t xml:space="preserve"> </w:t>
      </w:r>
      <w:r w:rsidRPr="00C44FCF">
        <w:rPr>
          <w:noProof/>
          <w:color w:val="191919"/>
          <w:spacing w:val="-2"/>
        </w:rPr>
        <w:t>COLLEGE</w:t>
      </w:r>
      <w:r>
        <w:rPr>
          <w:noProof/>
        </w:rPr>
        <w:tab/>
      </w:r>
      <w:r w:rsidR="006A495C">
        <w:rPr>
          <w:noProof/>
        </w:rPr>
        <w:fldChar w:fldCharType="begin"/>
      </w:r>
      <w:r>
        <w:rPr>
          <w:noProof/>
        </w:rPr>
        <w:instrText xml:space="preserve"> PAGEREF _Toc295316607 \h </w:instrText>
      </w:r>
      <w:r w:rsidR="006A495C">
        <w:rPr>
          <w:noProof/>
        </w:rPr>
      </w:r>
      <w:r w:rsidR="006A495C">
        <w:rPr>
          <w:noProof/>
        </w:rPr>
        <w:fldChar w:fldCharType="separate"/>
      </w:r>
      <w:r>
        <w:rPr>
          <w:noProof/>
        </w:rPr>
        <w:t>18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3"/>
        </w:rPr>
        <w:t>R</w:t>
      </w:r>
      <w:r w:rsidRPr="00C44FCF">
        <w:rPr>
          <w:noProof/>
          <w:color w:val="191919"/>
          <w:spacing w:val="-3"/>
          <w:w w:val="102"/>
        </w:rPr>
        <w:t>EADMITS</w:t>
      </w:r>
      <w:r>
        <w:rPr>
          <w:noProof/>
        </w:rPr>
        <w:tab/>
      </w:r>
      <w:r w:rsidR="006A495C">
        <w:rPr>
          <w:noProof/>
        </w:rPr>
        <w:fldChar w:fldCharType="begin"/>
      </w:r>
      <w:r>
        <w:rPr>
          <w:noProof/>
        </w:rPr>
        <w:instrText xml:space="preserve"> PAGEREF _Toc295316608 \h </w:instrText>
      </w:r>
      <w:r w:rsidR="006A495C">
        <w:rPr>
          <w:noProof/>
        </w:rPr>
      </w:r>
      <w:r w:rsidR="006A495C">
        <w:rPr>
          <w:noProof/>
        </w:rPr>
        <w:fldChar w:fldCharType="separate"/>
      </w:r>
      <w:r>
        <w:rPr>
          <w:noProof/>
        </w:rPr>
        <w:t>18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AUDI</w:t>
      </w:r>
      <w:r w:rsidRPr="00C44FCF">
        <w:rPr>
          <w:noProof/>
          <w:color w:val="191919"/>
          <w:spacing w:val="-6"/>
        </w:rPr>
        <w:t>T</w:t>
      </w:r>
      <w:r w:rsidRPr="00C44FCF">
        <w:rPr>
          <w:noProof/>
          <w:color w:val="191919"/>
          <w:spacing w:val="-2"/>
        </w:rPr>
        <w:t>ORS</w:t>
      </w:r>
      <w:r>
        <w:rPr>
          <w:noProof/>
        </w:rPr>
        <w:tab/>
      </w:r>
      <w:r w:rsidR="006A495C">
        <w:rPr>
          <w:noProof/>
        </w:rPr>
        <w:fldChar w:fldCharType="begin"/>
      </w:r>
      <w:r>
        <w:rPr>
          <w:noProof/>
        </w:rPr>
        <w:instrText xml:space="preserve"> PAGEREF _Toc295316609 \h </w:instrText>
      </w:r>
      <w:r w:rsidR="006A495C">
        <w:rPr>
          <w:noProof/>
        </w:rPr>
      </w:r>
      <w:r w:rsidR="006A495C">
        <w:rPr>
          <w:noProof/>
        </w:rPr>
        <w:fldChar w:fldCharType="separate"/>
      </w:r>
      <w:r>
        <w:rPr>
          <w:noProof/>
        </w:rPr>
        <w:t>19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000000" w:themeColor="text1"/>
        </w:rPr>
        <w:t>MOVE ON WHEN READY</w:t>
      </w:r>
      <w:r>
        <w:rPr>
          <w:noProof/>
        </w:rPr>
        <w:tab/>
      </w:r>
      <w:r w:rsidR="006A495C">
        <w:rPr>
          <w:noProof/>
        </w:rPr>
        <w:fldChar w:fldCharType="begin"/>
      </w:r>
      <w:r>
        <w:rPr>
          <w:noProof/>
        </w:rPr>
        <w:instrText xml:space="preserve"> PAGEREF _Toc295316610 \h </w:instrText>
      </w:r>
      <w:r w:rsidR="006A495C">
        <w:rPr>
          <w:noProof/>
        </w:rPr>
      </w:r>
      <w:r w:rsidR="006A495C">
        <w:rPr>
          <w:noProof/>
        </w:rPr>
        <w:fldChar w:fldCharType="separate"/>
      </w:r>
      <w:r>
        <w:rPr>
          <w:noProof/>
        </w:rPr>
        <w:t>19</w:t>
      </w:r>
      <w:r w:rsidR="006A495C">
        <w:rPr>
          <w:noProof/>
        </w:rPr>
        <w:fldChar w:fldCharType="end"/>
      </w:r>
    </w:p>
    <w:p w:rsidR="00DF15AF" w:rsidRDefault="00DF15AF" w:rsidP="00DF15AF">
      <w:pPr>
        <w:pStyle w:val="TOC1"/>
        <w:rPr>
          <w:noProof/>
          <w:sz w:val="22"/>
          <w:szCs w:val="22"/>
        </w:rPr>
      </w:pPr>
      <w:r w:rsidRPr="00DF15AF">
        <w:rPr>
          <w:rFonts w:ascii="Times New Roman" w:hAnsi="Times New Roman"/>
          <w:noProof/>
          <w:color w:val="191919"/>
          <w:w w:val="58"/>
          <w:position w:val="-6"/>
          <w:sz w:val="22"/>
          <w:szCs w:val="22"/>
          <w:fitText w:val="734" w:id="-163293184"/>
        </w:rPr>
        <w:t>FINANCIA</w:t>
      </w:r>
      <w:r w:rsidRPr="00DF15AF">
        <w:rPr>
          <w:rFonts w:ascii="Times New Roman" w:hAnsi="Times New Roman"/>
          <w:noProof/>
          <w:color w:val="191919"/>
          <w:spacing w:val="12"/>
          <w:w w:val="58"/>
          <w:position w:val="-6"/>
          <w:sz w:val="22"/>
          <w:szCs w:val="22"/>
          <w:fitText w:val="734" w:id="-163293184"/>
        </w:rPr>
        <w:t>L</w:t>
      </w:r>
      <w:r>
        <w:rPr>
          <w:noProof/>
        </w:rPr>
        <w:tab/>
      </w:r>
      <w:r w:rsidR="006A495C">
        <w:rPr>
          <w:noProof/>
        </w:rPr>
        <w:fldChar w:fldCharType="begin"/>
      </w:r>
      <w:r>
        <w:rPr>
          <w:noProof/>
        </w:rPr>
        <w:instrText xml:space="preserve"> PAGEREF _Toc295316611 \h </w:instrText>
      </w:r>
      <w:r w:rsidR="006A495C">
        <w:rPr>
          <w:noProof/>
        </w:rPr>
      </w:r>
      <w:r w:rsidR="006A495C">
        <w:rPr>
          <w:noProof/>
        </w:rPr>
        <w:fldChar w:fldCharType="separate"/>
      </w:r>
      <w:r>
        <w:rPr>
          <w:noProof/>
        </w:rPr>
        <w:t>20</w:t>
      </w:r>
      <w:r w:rsidR="006A495C">
        <w:rPr>
          <w:noProof/>
        </w:rPr>
        <w:fldChar w:fldCharType="end"/>
      </w:r>
    </w:p>
    <w:p w:rsidR="00DF15AF" w:rsidRDefault="00DF15AF" w:rsidP="00DF15AF">
      <w:pPr>
        <w:pStyle w:val="TOC1"/>
        <w:rPr>
          <w:noProof/>
          <w:sz w:val="22"/>
          <w:szCs w:val="22"/>
        </w:rPr>
      </w:pPr>
      <w:r w:rsidRPr="00C44FCF">
        <w:rPr>
          <w:rFonts w:ascii="Times New Roman" w:hAnsi="Times New Roman"/>
          <w:noProof/>
          <w:color w:val="191919"/>
          <w:position w:val="4"/>
        </w:rPr>
        <w:t>INFORM</w:t>
      </w:r>
      <w:r w:rsidRPr="00C44FCF">
        <w:rPr>
          <w:rFonts w:ascii="Times New Roman" w:hAnsi="Times New Roman"/>
          <w:noProof/>
          <w:color w:val="191919"/>
          <w:spacing w:val="-151"/>
          <w:position w:val="4"/>
        </w:rPr>
        <w:t>A</w:t>
      </w:r>
      <w:r w:rsidRPr="00C44FCF">
        <w:rPr>
          <w:rFonts w:ascii="Times New Roman" w:hAnsi="Times New Roman"/>
          <w:noProof/>
          <w:color w:val="191919"/>
          <w:position w:val="4"/>
        </w:rPr>
        <w:t>TION</w:t>
      </w:r>
      <w:r>
        <w:rPr>
          <w:noProof/>
        </w:rPr>
        <w:tab/>
      </w:r>
      <w:r w:rsidR="006A495C">
        <w:rPr>
          <w:noProof/>
        </w:rPr>
        <w:fldChar w:fldCharType="begin"/>
      </w:r>
      <w:r>
        <w:rPr>
          <w:noProof/>
        </w:rPr>
        <w:instrText xml:space="preserve"> PAGEREF _Toc295316612 \h </w:instrText>
      </w:r>
      <w:r w:rsidR="006A495C">
        <w:rPr>
          <w:noProof/>
        </w:rPr>
      </w:r>
      <w:r w:rsidR="006A495C">
        <w:rPr>
          <w:noProof/>
        </w:rPr>
        <w:fldChar w:fldCharType="separate"/>
      </w:r>
      <w:r>
        <w:rPr>
          <w:noProof/>
        </w:rPr>
        <w:t>20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3"/>
        </w:rPr>
        <w:t>FINANCIA</w:t>
      </w:r>
      <w:r w:rsidRPr="00C44FCF">
        <w:rPr>
          <w:noProof/>
          <w:color w:val="191919"/>
        </w:rPr>
        <w:t>L</w:t>
      </w:r>
      <w:r w:rsidRPr="00C44FCF">
        <w:rPr>
          <w:noProof/>
          <w:color w:val="191919"/>
          <w:spacing w:val="6"/>
        </w:rPr>
        <w:t xml:space="preserve"> </w:t>
      </w:r>
      <w:r w:rsidRPr="00C44FCF">
        <w:rPr>
          <w:noProof/>
          <w:color w:val="191919"/>
          <w:spacing w:val="-3"/>
        </w:rPr>
        <w:t>AI</w:t>
      </w:r>
      <w:r w:rsidRPr="00C44FCF">
        <w:rPr>
          <w:noProof/>
          <w:color w:val="191919"/>
        </w:rPr>
        <w:t>D</w:t>
      </w:r>
      <w:r w:rsidRPr="00C44FCF">
        <w:rPr>
          <w:noProof/>
          <w:color w:val="191919"/>
          <w:spacing w:val="2"/>
        </w:rPr>
        <w:t xml:space="preserve"> </w:t>
      </w:r>
      <w:r w:rsidRPr="00C44FCF">
        <w:rPr>
          <w:noProof/>
          <w:color w:val="191919"/>
          <w:spacing w:val="-3"/>
        </w:rPr>
        <w:t>APPLIC</w:t>
      </w:r>
      <w:r w:rsidRPr="00C44FCF">
        <w:rPr>
          <w:noProof/>
          <w:color w:val="191919"/>
          <w:spacing w:val="-17"/>
        </w:rPr>
        <w:t>A</w:t>
      </w:r>
      <w:r w:rsidRPr="00C44FCF">
        <w:rPr>
          <w:noProof/>
          <w:color w:val="191919"/>
          <w:spacing w:val="-3"/>
        </w:rPr>
        <w:t>TIO</w:t>
      </w:r>
      <w:r w:rsidRPr="00C44FCF">
        <w:rPr>
          <w:noProof/>
          <w:color w:val="191919"/>
        </w:rPr>
        <w:t>N</w:t>
      </w:r>
      <w:r w:rsidRPr="00C44FCF">
        <w:rPr>
          <w:noProof/>
          <w:color w:val="191919"/>
          <w:spacing w:val="36"/>
        </w:rPr>
        <w:t xml:space="preserve"> </w:t>
      </w:r>
      <w:r w:rsidRPr="00C44FCF">
        <w:rPr>
          <w:noProof/>
          <w:color w:val="191919"/>
          <w:spacing w:val="-3"/>
        </w:rPr>
        <w:t>P</w:t>
      </w:r>
      <w:r w:rsidRPr="00C44FCF">
        <w:rPr>
          <w:noProof/>
          <w:color w:val="191919"/>
          <w:spacing w:val="-3"/>
          <w:w w:val="102"/>
        </w:rPr>
        <w:t>ROCEDURES</w:t>
      </w:r>
      <w:r>
        <w:rPr>
          <w:noProof/>
        </w:rPr>
        <w:tab/>
      </w:r>
      <w:r w:rsidR="006A495C">
        <w:rPr>
          <w:noProof/>
        </w:rPr>
        <w:fldChar w:fldCharType="begin"/>
      </w:r>
      <w:r>
        <w:rPr>
          <w:noProof/>
        </w:rPr>
        <w:instrText xml:space="preserve"> PAGEREF _Toc295316613 \h </w:instrText>
      </w:r>
      <w:r w:rsidR="006A495C">
        <w:rPr>
          <w:noProof/>
        </w:rPr>
      </w:r>
      <w:r w:rsidR="006A495C">
        <w:rPr>
          <w:noProof/>
        </w:rPr>
        <w:fldChar w:fldCharType="separate"/>
      </w:r>
      <w:r>
        <w:rPr>
          <w:noProof/>
        </w:rPr>
        <w:t>21</w:t>
      </w:r>
      <w:r w:rsidR="006A495C">
        <w:rPr>
          <w:noProof/>
        </w:rPr>
        <w:fldChar w:fldCharType="end"/>
      </w:r>
    </w:p>
    <w:p w:rsidR="00DF15AF" w:rsidRDefault="00DF15AF" w:rsidP="00DF15AF">
      <w:pPr>
        <w:pStyle w:val="TOC1"/>
        <w:rPr>
          <w:noProof/>
          <w:sz w:val="22"/>
          <w:szCs w:val="22"/>
        </w:rPr>
      </w:pPr>
      <w:r>
        <w:rPr>
          <w:noProof/>
        </w:rPr>
        <w:t>Annual Appliction Deadline Dates</w:t>
      </w:r>
      <w:r>
        <w:rPr>
          <w:noProof/>
        </w:rPr>
        <w:tab/>
      </w:r>
      <w:r w:rsidR="006A495C">
        <w:rPr>
          <w:noProof/>
        </w:rPr>
        <w:fldChar w:fldCharType="begin"/>
      </w:r>
      <w:r>
        <w:rPr>
          <w:noProof/>
        </w:rPr>
        <w:instrText xml:space="preserve"> PAGEREF _Toc295316614 \h </w:instrText>
      </w:r>
      <w:r w:rsidR="006A495C">
        <w:rPr>
          <w:noProof/>
        </w:rPr>
      </w:r>
      <w:r w:rsidR="006A495C">
        <w:rPr>
          <w:noProof/>
        </w:rPr>
        <w:fldChar w:fldCharType="separate"/>
      </w:r>
      <w:r>
        <w:rPr>
          <w:noProof/>
        </w:rPr>
        <w:t>21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rPr>
        <w:t>SATISFACTORY ACADEMIC PROGRESS (SAP)</w:t>
      </w:r>
      <w:r>
        <w:rPr>
          <w:noProof/>
        </w:rPr>
        <w:tab/>
      </w:r>
      <w:r w:rsidR="006A495C">
        <w:rPr>
          <w:noProof/>
        </w:rPr>
        <w:fldChar w:fldCharType="begin"/>
      </w:r>
      <w:r>
        <w:rPr>
          <w:noProof/>
        </w:rPr>
        <w:instrText xml:space="preserve"> PAGEREF _Toc295316615 \h </w:instrText>
      </w:r>
      <w:r w:rsidR="006A495C">
        <w:rPr>
          <w:noProof/>
        </w:rPr>
      </w:r>
      <w:r w:rsidR="006A495C">
        <w:rPr>
          <w:noProof/>
        </w:rPr>
        <w:fldChar w:fldCharType="separate"/>
      </w:r>
      <w:r>
        <w:rPr>
          <w:noProof/>
        </w:rPr>
        <w:t>21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rPr>
        <w:t>QUALITATIVE MEASUREMENT</w:t>
      </w:r>
      <w:r>
        <w:rPr>
          <w:noProof/>
        </w:rPr>
        <w:tab/>
      </w:r>
      <w:r w:rsidR="006A495C">
        <w:rPr>
          <w:noProof/>
        </w:rPr>
        <w:fldChar w:fldCharType="begin"/>
      </w:r>
      <w:r>
        <w:rPr>
          <w:noProof/>
        </w:rPr>
        <w:instrText xml:space="preserve"> PAGEREF _Toc295316616 \h </w:instrText>
      </w:r>
      <w:r w:rsidR="006A495C">
        <w:rPr>
          <w:noProof/>
        </w:rPr>
      </w:r>
      <w:r w:rsidR="006A495C">
        <w:rPr>
          <w:noProof/>
        </w:rPr>
        <w:fldChar w:fldCharType="separate"/>
      </w:r>
      <w:r>
        <w:rPr>
          <w:noProof/>
        </w:rPr>
        <w:t>22</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rPr>
        <w:t>QUANTITATIVE MEASUREMENT</w:t>
      </w:r>
      <w:r>
        <w:rPr>
          <w:noProof/>
        </w:rPr>
        <w:tab/>
      </w:r>
      <w:r w:rsidR="006A495C">
        <w:rPr>
          <w:noProof/>
        </w:rPr>
        <w:fldChar w:fldCharType="begin"/>
      </w:r>
      <w:r>
        <w:rPr>
          <w:noProof/>
        </w:rPr>
        <w:instrText xml:space="preserve"> PAGEREF _Toc295316617 \h </w:instrText>
      </w:r>
      <w:r w:rsidR="006A495C">
        <w:rPr>
          <w:noProof/>
        </w:rPr>
      </w:r>
      <w:r w:rsidR="006A495C">
        <w:rPr>
          <w:noProof/>
        </w:rPr>
        <w:fldChar w:fldCharType="separate"/>
      </w:r>
      <w:r>
        <w:rPr>
          <w:noProof/>
        </w:rPr>
        <w:t>22</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rPr>
        <w:t>DEFINITION OF HOURS ATTEMPTED AND  COMPLETED</w:t>
      </w:r>
      <w:r>
        <w:rPr>
          <w:noProof/>
        </w:rPr>
        <w:tab/>
      </w:r>
      <w:r w:rsidR="006A495C">
        <w:rPr>
          <w:noProof/>
        </w:rPr>
        <w:fldChar w:fldCharType="begin"/>
      </w:r>
      <w:r>
        <w:rPr>
          <w:noProof/>
        </w:rPr>
        <w:instrText xml:space="preserve"> PAGEREF _Toc295316618 \h </w:instrText>
      </w:r>
      <w:r w:rsidR="006A495C">
        <w:rPr>
          <w:noProof/>
        </w:rPr>
      </w:r>
      <w:r w:rsidR="006A495C">
        <w:rPr>
          <w:noProof/>
        </w:rPr>
        <w:fldChar w:fldCharType="separate"/>
      </w:r>
      <w:r>
        <w:rPr>
          <w:noProof/>
        </w:rPr>
        <w:t>22</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rPr>
        <w:t>MAXIMUM TIME FRAME: DEFINITION OF HOURS ATTEMPTED</w:t>
      </w:r>
      <w:r>
        <w:rPr>
          <w:noProof/>
        </w:rPr>
        <w:tab/>
      </w:r>
      <w:r w:rsidR="006A495C">
        <w:rPr>
          <w:noProof/>
        </w:rPr>
        <w:fldChar w:fldCharType="begin"/>
      </w:r>
      <w:r>
        <w:rPr>
          <w:noProof/>
        </w:rPr>
        <w:instrText xml:space="preserve"> PAGEREF _Toc295316619 \h </w:instrText>
      </w:r>
      <w:r w:rsidR="006A495C">
        <w:rPr>
          <w:noProof/>
        </w:rPr>
      </w:r>
      <w:r w:rsidR="006A495C">
        <w:rPr>
          <w:noProof/>
        </w:rPr>
        <w:fldChar w:fldCharType="separate"/>
      </w:r>
      <w:r>
        <w:rPr>
          <w:noProof/>
        </w:rPr>
        <w:t>22</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TRANSIENT COURSES</w:t>
      </w:r>
      <w:r>
        <w:rPr>
          <w:noProof/>
        </w:rPr>
        <w:tab/>
      </w:r>
      <w:r w:rsidR="006A495C">
        <w:rPr>
          <w:noProof/>
        </w:rPr>
        <w:fldChar w:fldCharType="begin"/>
      </w:r>
      <w:r>
        <w:rPr>
          <w:noProof/>
        </w:rPr>
        <w:instrText xml:space="preserve"> PAGEREF _Toc295316620 \h </w:instrText>
      </w:r>
      <w:r w:rsidR="006A495C">
        <w:rPr>
          <w:noProof/>
        </w:rPr>
      </w:r>
      <w:r w:rsidR="006A495C">
        <w:rPr>
          <w:noProof/>
        </w:rPr>
        <w:fldChar w:fldCharType="separate"/>
      </w:r>
      <w:r>
        <w:rPr>
          <w:noProof/>
        </w:rPr>
        <w:t>23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SECOND DEGREES, DOUBLE MAJORS, AND MINORS</w:t>
      </w:r>
      <w:r>
        <w:rPr>
          <w:noProof/>
        </w:rPr>
        <w:tab/>
      </w:r>
      <w:r w:rsidR="006A495C">
        <w:rPr>
          <w:noProof/>
        </w:rPr>
        <w:fldChar w:fldCharType="begin"/>
      </w:r>
      <w:r>
        <w:rPr>
          <w:noProof/>
        </w:rPr>
        <w:instrText xml:space="preserve"> PAGEREF _Toc295316621 \h </w:instrText>
      </w:r>
      <w:r w:rsidR="006A495C">
        <w:rPr>
          <w:noProof/>
        </w:rPr>
      </w:r>
      <w:r w:rsidR="006A495C">
        <w:rPr>
          <w:noProof/>
        </w:rPr>
        <w:fldChar w:fldCharType="separate"/>
      </w:r>
      <w:r>
        <w:rPr>
          <w:noProof/>
        </w:rPr>
        <w:t>23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color w:val="262626" w:themeColor="text1" w:themeTint="D9"/>
        </w:rPr>
        <w:t>COMPLETED PROGRAM OF STUDY BUT NO DEGREE EARNED</w:t>
      </w:r>
      <w:r>
        <w:rPr>
          <w:noProof/>
        </w:rPr>
        <w:tab/>
      </w:r>
      <w:r w:rsidR="006A495C">
        <w:rPr>
          <w:noProof/>
        </w:rPr>
        <w:fldChar w:fldCharType="begin"/>
      </w:r>
      <w:r>
        <w:rPr>
          <w:noProof/>
        </w:rPr>
        <w:instrText xml:space="preserve"> PAGEREF _Toc295316622 \h </w:instrText>
      </w:r>
      <w:r w:rsidR="006A495C">
        <w:rPr>
          <w:noProof/>
        </w:rPr>
      </w:r>
      <w:r w:rsidR="006A495C">
        <w:rPr>
          <w:noProof/>
        </w:rPr>
        <w:fldChar w:fldCharType="separate"/>
      </w:r>
      <w:r>
        <w:rPr>
          <w:noProof/>
        </w:rPr>
        <w:t>23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UNOFFICIAL WITHDRAWAL (GRADES OF “F” IN ALL COURSES)</w:t>
      </w:r>
      <w:r>
        <w:rPr>
          <w:noProof/>
        </w:rPr>
        <w:tab/>
      </w:r>
      <w:r w:rsidR="006A495C">
        <w:rPr>
          <w:noProof/>
        </w:rPr>
        <w:fldChar w:fldCharType="begin"/>
      </w:r>
      <w:r>
        <w:rPr>
          <w:noProof/>
        </w:rPr>
        <w:instrText xml:space="preserve"> PAGEREF _Toc295316623 \h </w:instrText>
      </w:r>
      <w:r w:rsidR="006A495C">
        <w:rPr>
          <w:noProof/>
        </w:rPr>
      </w:r>
      <w:r w:rsidR="006A495C">
        <w:rPr>
          <w:noProof/>
        </w:rPr>
        <w:fldChar w:fldCharType="separate"/>
      </w:r>
      <w:r>
        <w:rPr>
          <w:noProof/>
        </w:rPr>
        <w:t>23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REINSTATEMENT OF FINANCIAL AID</w:t>
      </w:r>
      <w:r>
        <w:rPr>
          <w:noProof/>
        </w:rPr>
        <w:tab/>
      </w:r>
      <w:r w:rsidR="006A495C">
        <w:rPr>
          <w:noProof/>
        </w:rPr>
        <w:fldChar w:fldCharType="begin"/>
      </w:r>
      <w:r>
        <w:rPr>
          <w:noProof/>
        </w:rPr>
        <w:instrText xml:space="preserve"> PAGEREF _Toc295316624 \h </w:instrText>
      </w:r>
      <w:r w:rsidR="006A495C">
        <w:rPr>
          <w:noProof/>
        </w:rPr>
      </w:r>
      <w:r w:rsidR="006A495C">
        <w:rPr>
          <w:noProof/>
        </w:rPr>
        <w:fldChar w:fldCharType="separate"/>
      </w:r>
      <w:r>
        <w:rPr>
          <w:noProof/>
        </w:rPr>
        <w:t>23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APPEALS PROCESS</w:t>
      </w:r>
      <w:r>
        <w:rPr>
          <w:noProof/>
        </w:rPr>
        <w:tab/>
      </w:r>
      <w:r w:rsidR="006A495C">
        <w:rPr>
          <w:noProof/>
        </w:rPr>
        <w:fldChar w:fldCharType="begin"/>
      </w:r>
      <w:r>
        <w:rPr>
          <w:noProof/>
        </w:rPr>
        <w:instrText xml:space="preserve"> PAGEREF _Toc295316625 \h </w:instrText>
      </w:r>
      <w:r w:rsidR="006A495C">
        <w:rPr>
          <w:noProof/>
        </w:rPr>
      </w:r>
      <w:r w:rsidR="006A495C">
        <w:rPr>
          <w:noProof/>
        </w:rPr>
        <w:fldChar w:fldCharType="separate"/>
      </w:r>
      <w:r>
        <w:rPr>
          <w:noProof/>
        </w:rPr>
        <w:t>23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SOURCES</w:t>
      </w:r>
      <w:r w:rsidRPr="00C44FCF">
        <w:rPr>
          <w:noProof/>
          <w:color w:val="191919"/>
          <w:spacing w:val="45"/>
        </w:rPr>
        <w:t xml:space="preserve"> </w:t>
      </w:r>
      <w:r w:rsidRPr="00C44FCF">
        <w:rPr>
          <w:noProof/>
          <w:color w:val="191919"/>
        </w:rPr>
        <w:t>OF</w:t>
      </w:r>
      <w:r w:rsidRPr="00C44FCF">
        <w:rPr>
          <w:noProof/>
          <w:color w:val="191919"/>
          <w:spacing w:val="45"/>
        </w:rPr>
        <w:t xml:space="preserve"> </w:t>
      </w:r>
      <w:r w:rsidRPr="00C44FCF">
        <w:rPr>
          <w:noProof/>
          <w:color w:val="191919"/>
        </w:rPr>
        <w:t>FINANCIAL</w:t>
      </w:r>
      <w:r w:rsidRPr="00C44FCF">
        <w:rPr>
          <w:noProof/>
          <w:color w:val="191919"/>
          <w:spacing w:val="-15"/>
        </w:rPr>
        <w:t xml:space="preserve"> </w:t>
      </w:r>
      <w:r w:rsidRPr="00C44FCF">
        <w:rPr>
          <w:noProof/>
          <w:color w:val="191919"/>
        </w:rPr>
        <w:t>AID</w:t>
      </w:r>
      <w:r>
        <w:rPr>
          <w:noProof/>
        </w:rPr>
        <w:tab/>
      </w:r>
      <w:r w:rsidR="006A495C">
        <w:rPr>
          <w:noProof/>
        </w:rPr>
        <w:fldChar w:fldCharType="begin"/>
      </w:r>
      <w:r>
        <w:rPr>
          <w:noProof/>
        </w:rPr>
        <w:instrText xml:space="preserve"> PAGEREF _Toc295316626 \h </w:instrText>
      </w:r>
      <w:r w:rsidR="006A495C">
        <w:rPr>
          <w:noProof/>
        </w:rPr>
      </w:r>
      <w:r w:rsidR="006A495C">
        <w:rPr>
          <w:noProof/>
        </w:rPr>
        <w:fldChar w:fldCharType="separate"/>
      </w:r>
      <w:r>
        <w:rPr>
          <w:noProof/>
        </w:rPr>
        <w:t>24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SCHOLARSHIPS</w:t>
      </w:r>
      <w:r>
        <w:rPr>
          <w:noProof/>
        </w:rPr>
        <w:tab/>
      </w:r>
      <w:r w:rsidR="006A495C">
        <w:rPr>
          <w:noProof/>
        </w:rPr>
        <w:fldChar w:fldCharType="begin"/>
      </w:r>
      <w:r>
        <w:rPr>
          <w:noProof/>
        </w:rPr>
        <w:instrText xml:space="preserve"> PAGEREF _Toc295316627 \h </w:instrText>
      </w:r>
      <w:r w:rsidR="006A495C">
        <w:rPr>
          <w:noProof/>
        </w:rPr>
      </w:r>
      <w:r w:rsidR="006A495C">
        <w:rPr>
          <w:noProof/>
        </w:rPr>
        <w:fldChar w:fldCharType="separate"/>
      </w:r>
      <w:r>
        <w:rPr>
          <w:noProof/>
        </w:rPr>
        <w:t>24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TH</w:t>
      </w:r>
      <w:r w:rsidRPr="00C44FCF">
        <w:rPr>
          <w:noProof/>
          <w:color w:val="262626" w:themeColor="text1" w:themeTint="D9"/>
        </w:rPr>
        <w:t>E</w:t>
      </w:r>
      <w:r w:rsidRPr="00C44FCF">
        <w:rPr>
          <w:noProof/>
          <w:color w:val="262626" w:themeColor="text1" w:themeTint="D9"/>
          <w:spacing w:val="10"/>
        </w:rPr>
        <w:t xml:space="preserve"> </w:t>
      </w:r>
      <w:r w:rsidRPr="00C44FCF">
        <w:rPr>
          <w:noProof/>
          <w:color w:val="262626" w:themeColor="text1" w:themeTint="D9"/>
          <w:spacing w:val="-2"/>
        </w:rPr>
        <w:t>PRESIDENTIA</w:t>
      </w:r>
      <w:r w:rsidRPr="00C44FCF">
        <w:rPr>
          <w:noProof/>
          <w:color w:val="262626" w:themeColor="text1" w:themeTint="D9"/>
        </w:rPr>
        <w:t xml:space="preserve">L </w:t>
      </w:r>
      <w:r w:rsidRPr="00C44FCF">
        <w:rPr>
          <w:noProof/>
          <w:color w:val="262626" w:themeColor="text1" w:themeTint="D9"/>
          <w:spacing w:val="-2"/>
        </w:rPr>
        <w:t>SCHOLARSHIP</w:t>
      </w:r>
      <w:r>
        <w:rPr>
          <w:noProof/>
        </w:rPr>
        <w:tab/>
      </w:r>
      <w:r w:rsidR="006A495C">
        <w:rPr>
          <w:noProof/>
        </w:rPr>
        <w:fldChar w:fldCharType="begin"/>
      </w:r>
      <w:r>
        <w:rPr>
          <w:noProof/>
        </w:rPr>
        <w:instrText xml:space="preserve"> PAGEREF _Toc295316628 \h </w:instrText>
      </w:r>
      <w:r w:rsidR="006A495C">
        <w:rPr>
          <w:noProof/>
        </w:rPr>
      </w:r>
      <w:r w:rsidR="006A495C">
        <w:rPr>
          <w:noProof/>
        </w:rPr>
        <w:fldChar w:fldCharType="separate"/>
      </w:r>
      <w:r>
        <w:rPr>
          <w:noProof/>
        </w:rPr>
        <w:t>24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3"/>
        </w:rPr>
        <w:t xml:space="preserve"> </w:t>
      </w:r>
      <w:r w:rsidRPr="00C44FCF">
        <w:rPr>
          <w:noProof/>
          <w:color w:val="191919"/>
          <w:spacing w:val="-2"/>
        </w:rPr>
        <w:t>ALBAN</w:t>
      </w:r>
      <w:r w:rsidRPr="00C44FCF">
        <w:rPr>
          <w:noProof/>
          <w:color w:val="191919"/>
        </w:rPr>
        <w:t>Y</w:t>
      </w:r>
      <w:r w:rsidRPr="00C44FCF">
        <w:rPr>
          <w:noProof/>
          <w:color w:val="191919"/>
          <w:spacing w:val="4"/>
        </w:rPr>
        <w:t xml:space="preserve"> </w:t>
      </w:r>
      <w:r w:rsidRPr="00C44FCF">
        <w:rPr>
          <w:noProof/>
          <w:color w:val="191919"/>
          <w:spacing w:val="-2"/>
        </w:rPr>
        <w:t>S</w:t>
      </w:r>
      <w:r w:rsidRPr="00C44FCF">
        <w:rPr>
          <w:noProof/>
          <w:color w:val="191919"/>
          <w:spacing w:val="-16"/>
        </w:rPr>
        <w:t>TA</w:t>
      </w:r>
      <w:r w:rsidRPr="00C44FCF">
        <w:rPr>
          <w:noProof/>
          <w:color w:val="191919"/>
          <w:spacing w:val="-2"/>
        </w:rPr>
        <w:t>T</w:t>
      </w:r>
      <w:r w:rsidRPr="00C44FCF">
        <w:rPr>
          <w:noProof/>
          <w:color w:val="191919"/>
        </w:rPr>
        <w:t>E</w:t>
      </w:r>
      <w:r w:rsidRPr="00C44FCF">
        <w:rPr>
          <w:noProof/>
          <w:color w:val="191919"/>
          <w:spacing w:val="10"/>
        </w:rPr>
        <w:t xml:space="preserve"> </w:t>
      </w:r>
      <w:r w:rsidRPr="00C44FCF">
        <w:rPr>
          <w:noProof/>
          <w:color w:val="191919"/>
          <w:spacing w:val="-2"/>
        </w:rPr>
        <w:t>UNIVERSIT</w:t>
      </w:r>
      <w:r w:rsidRPr="00C44FCF">
        <w:rPr>
          <w:noProof/>
          <w:color w:val="191919"/>
        </w:rPr>
        <w:t>Y</w:t>
      </w:r>
      <w:r w:rsidRPr="00C44FCF">
        <w:rPr>
          <w:noProof/>
          <w:color w:val="191919"/>
          <w:spacing w:val="3"/>
        </w:rPr>
        <w:t xml:space="preserve"> </w:t>
      </w:r>
      <w:r w:rsidRPr="00C44FCF">
        <w:rPr>
          <w:noProof/>
          <w:color w:val="191919"/>
          <w:spacing w:val="-2"/>
        </w:rPr>
        <w:t>FOUND</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SCHOLARSHIP</w:t>
      </w:r>
      <w:r>
        <w:rPr>
          <w:noProof/>
        </w:rPr>
        <w:tab/>
      </w:r>
      <w:r w:rsidR="006A495C">
        <w:rPr>
          <w:noProof/>
        </w:rPr>
        <w:fldChar w:fldCharType="begin"/>
      </w:r>
      <w:r>
        <w:rPr>
          <w:noProof/>
        </w:rPr>
        <w:instrText xml:space="preserve"> PAGEREF _Toc295316629 \h </w:instrText>
      </w:r>
      <w:r w:rsidR="006A495C">
        <w:rPr>
          <w:noProof/>
        </w:rPr>
      </w:r>
      <w:r w:rsidR="006A495C">
        <w:rPr>
          <w:noProof/>
        </w:rPr>
        <w:fldChar w:fldCharType="separate"/>
      </w:r>
      <w:r>
        <w:rPr>
          <w:noProof/>
        </w:rPr>
        <w:t>24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JAME</w:t>
      </w:r>
      <w:r w:rsidRPr="00C44FCF">
        <w:rPr>
          <w:noProof/>
          <w:color w:val="262626" w:themeColor="text1" w:themeTint="D9"/>
        </w:rPr>
        <w:t>S</w:t>
      </w:r>
      <w:r w:rsidRPr="00C44FCF">
        <w:rPr>
          <w:noProof/>
          <w:color w:val="262626" w:themeColor="text1" w:themeTint="D9"/>
          <w:spacing w:val="10"/>
        </w:rPr>
        <w:t xml:space="preserve"> </w:t>
      </w:r>
      <w:r w:rsidRPr="00C44FCF">
        <w:rPr>
          <w:noProof/>
          <w:color w:val="262626" w:themeColor="text1" w:themeTint="D9"/>
          <w:spacing w:val="-2"/>
        </w:rPr>
        <w:t>H</w:t>
      </w:r>
      <w:r w:rsidRPr="00C44FCF">
        <w:rPr>
          <w:noProof/>
          <w:color w:val="262626" w:themeColor="text1" w:themeTint="D9"/>
        </w:rPr>
        <w:t>.</w:t>
      </w:r>
      <w:r w:rsidRPr="00C44FCF">
        <w:rPr>
          <w:noProof/>
          <w:color w:val="262626" w:themeColor="text1" w:themeTint="D9"/>
          <w:spacing w:val="-5"/>
        </w:rPr>
        <w:t xml:space="preserve"> </w:t>
      </w:r>
      <w:r w:rsidRPr="00C44FCF">
        <w:rPr>
          <w:noProof/>
          <w:color w:val="262626" w:themeColor="text1" w:themeTint="D9"/>
          <w:spacing w:val="-2"/>
        </w:rPr>
        <w:t>PO</w:t>
      </w:r>
      <w:r w:rsidRPr="00C44FCF">
        <w:rPr>
          <w:noProof/>
          <w:color w:val="262626" w:themeColor="text1" w:themeTint="D9"/>
          <w:spacing w:val="-9"/>
        </w:rPr>
        <w:t>R</w:t>
      </w:r>
      <w:r w:rsidRPr="00C44FCF">
        <w:rPr>
          <w:noProof/>
          <w:color w:val="262626" w:themeColor="text1" w:themeTint="D9"/>
          <w:spacing w:val="-2"/>
        </w:rPr>
        <w:t>TE</w:t>
      </w:r>
      <w:r w:rsidRPr="00C44FCF">
        <w:rPr>
          <w:noProof/>
          <w:color w:val="262626" w:themeColor="text1" w:themeTint="D9"/>
        </w:rPr>
        <w:t>R</w:t>
      </w:r>
      <w:r w:rsidRPr="00C44FCF">
        <w:rPr>
          <w:noProof/>
          <w:color w:val="262626" w:themeColor="text1" w:themeTint="D9"/>
          <w:spacing w:val="-3"/>
        </w:rPr>
        <w:t xml:space="preserve"> </w:t>
      </w:r>
      <w:r w:rsidRPr="00C44FCF">
        <w:rPr>
          <w:noProof/>
          <w:color w:val="262626" w:themeColor="text1" w:themeTint="D9"/>
          <w:spacing w:val="-2"/>
        </w:rPr>
        <w:t>ACADEMI</w:t>
      </w:r>
      <w:r w:rsidRPr="00C44FCF">
        <w:rPr>
          <w:noProof/>
          <w:color w:val="262626" w:themeColor="text1" w:themeTint="D9"/>
        </w:rPr>
        <w:t>C</w:t>
      </w:r>
      <w:r w:rsidRPr="00C44FCF">
        <w:rPr>
          <w:noProof/>
          <w:color w:val="262626" w:themeColor="text1" w:themeTint="D9"/>
          <w:spacing w:val="10"/>
        </w:rPr>
        <w:t xml:space="preserve"> </w:t>
      </w:r>
      <w:r w:rsidRPr="00C44FCF">
        <w:rPr>
          <w:noProof/>
          <w:color w:val="262626" w:themeColor="text1" w:themeTint="D9"/>
          <w:spacing w:val="-2"/>
        </w:rPr>
        <w:t>SCHOLARSHIPS</w:t>
      </w:r>
      <w:r>
        <w:rPr>
          <w:noProof/>
        </w:rPr>
        <w:tab/>
      </w:r>
      <w:r w:rsidR="006A495C">
        <w:rPr>
          <w:noProof/>
        </w:rPr>
        <w:fldChar w:fldCharType="begin"/>
      </w:r>
      <w:r>
        <w:rPr>
          <w:noProof/>
        </w:rPr>
        <w:instrText xml:space="preserve"> PAGEREF _Toc295316630 \h </w:instrText>
      </w:r>
      <w:r w:rsidR="006A495C">
        <w:rPr>
          <w:noProof/>
        </w:rPr>
      </w:r>
      <w:r w:rsidR="006A495C">
        <w:rPr>
          <w:noProof/>
        </w:rPr>
        <w:fldChar w:fldCharType="separate"/>
      </w:r>
      <w:r>
        <w:rPr>
          <w:noProof/>
        </w:rPr>
        <w:t>24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GEORGI</w:t>
      </w:r>
      <w:r w:rsidRPr="00C44FCF">
        <w:rPr>
          <w:noProof/>
          <w:color w:val="262626" w:themeColor="text1" w:themeTint="D9"/>
          <w:spacing w:val="-16"/>
        </w:rPr>
        <w:t>A</w:t>
      </w:r>
      <w:r w:rsidRPr="00C44FCF">
        <w:rPr>
          <w:noProof/>
          <w:color w:val="262626" w:themeColor="text1" w:themeTint="D9"/>
          <w:spacing w:val="-2"/>
        </w:rPr>
        <w:t>’</w:t>
      </w:r>
      <w:r w:rsidRPr="00C44FCF">
        <w:rPr>
          <w:noProof/>
          <w:color w:val="262626" w:themeColor="text1" w:themeTint="D9"/>
        </w:rPr>
        <w:t>S</w:t>
      </w:r>
      <w:r w:rsidRPr="00C44FCF">
        <w:rPr>
          <w:noProof/>
          <w:color w:val="262626" w:themeColor="text1" w:themeTint="D9"/>
          <w:spacing w:val="10"/>
        </w:rPr>
        <w:t xml:space="preserve"> </w:t>
      </w:r>
      <w:r w:rsidRPr="00C44FCF">
        <w:rPr>
          <w:noProof/>
          <w:color w:val="262626" w:themeColor="text1" w:themeTint="D9"/>
          <w:spacing w:val="-2"/>
        </w:rPr>
        <w:t>HOP</w:t>
      </w:r>
      <w:r w:rsidRPr="00C44FCF">
        <w:rPr>
          <w:noProof/>
          <w:color w:val="262626" w:themeColor="text1" w:themeTint="D9"/>
        </w:rPr>
        <w:t>E</w:t>
      </w:r>
      <w:r w:rsidRPr="00C44FCF">
        <w:rPr>
          <w:noProof/>
          <w:color w:val="262626" w:themeColor="text1" w:themeTint="D9"/>
          <w:spacing w:val="-5"/>
        </w:rPr>
        <w:t xml:space="preserve"> </w:t>
      </w:r>
      <w:r w:rsidRPr="00C44FCF">
        <w:rPr>
          <w:noProof/>
          <w:color w:val="262626" w:themeColor="text1" w:themeTint="D9"/>
          <w:spacing w:val="-3"/>
        </w:rPr>
        <w:t>S</w:t>
      </w:r>
      <w:r w:rsidRPr="00C44FCF">
        <w:rPr>
          <w:noProof/>
          <w:color w:val="262626" w:themeColor="text1" w:themeTint="D9"/>
          <w:spacing w:val="-2"/>
        </w:rPr>
        <w:t>CHOLARSHI</w:t>
      </w:r>
      <w:r w:rsidRPr="00C44FCF">
        <w:rPr>
          <w:noProof/>
          <w:color w:val="262626" w:themeColor="text1" w:themeTint="D9"/>
        </w:rPr>
        <w:t xml:space="preserve">P </w:t>
      </w:r>
      <w:r w:rsidRPr="00C44FCF">
        <w:rPr>
          <w:noProof/>
          <w:color w:val="191919"/>
          <w:spacing w:val="-2"/>
        </w:rPr>
        <w:t>(HELPIN</w:t>
      </w:r>
      <w:r w:rsidRPr="00C44FCF">
        <w:rPr>
          <w:noProof/>
          <w:color w:val="191919"/>
        </w:rPr>
        <w:t>G</w:t>
      </w:r>
      <w:r w:rsidRPr="00C44FCF">
        <w:rPr>
          <w:noProof/>
          <w:color w:val="191919"/>
          <w:spacing w:val="10"/>
        </w:rPr>
        <w:t xml:space="preserve"> </w:t>
      </w:r>
      <w:r w:rsidRPr="00C44FCF">
        <w:rPr>
          <w:noProof/>
          <w:color w:val="191919"/>
          <w:spacing w:val="-2"/>
        </w:rPr>
        <w:t>OUTS</w:t>
      </w:r>
      <w:r w:rsidRPr="00C44FCF">
        <w:rPr>
          <w:noProof/>
          <w:color w:val="191919"/>
          <w:spacing w:val="-16"/>
        </w:rPr>
        <w:t>T</w:t>
      </w:r>
      <w:r w:rsidRPr="00C44FCF">
        <w:rPr>
          <w:noProof/>
          <w:color w:val="191919"/>
          <w:spacing w:val="-2"/>
        </w:rPr>
        <w:t>ANDIN</w:t>
      </w:r>
      <w:r w:rsidRPr="00C44FCF">
        <w:rPr>
          <w:noProof/>
          <w:color w:val="191919"/>
        </w:rPr>
        <w:t>G</w:t>
      </w:r>
      <w:r w:rsidRPr="00C44FCF">
        <w:rPr>
          <w:noProof/>
          <w:color w:val="191919"/>
          <w:spacing w:val="10"/>
        </w:rPr>
        <w:t xml:space="preserve"> </w:t>
      </w:r>
      <w:r w:rsidRPr="00C44FCF">
        <w:rPr>
          <w:noProof/>
          <w:color w:val="191919"/>
          <w:spacing w:val="-2"/>
        </w:rPr>
        <w:t>PUPIL</w:t>
      </w:r>
      <w:r w:rsidRPr="00C44FCF">
        <w:rPr>
          <w:noProof/>
          <w:color w:val="191919"/>
        </w:rPr>
        <w:t>S</w:t>
      </w:r>
      <w:r w:rsidRPr="00C44FCF">
        <w:rPr>
          <w:noProof/>
          <w:color w:val="191919"/>
          <w:spacing w:val="10"/>
        </w:rPr>
        <w:t xml:space="preserve"> </w:t>
      </w:r>
      <w:r w:rsidRPr="00C44FCF">
        <w:rPr>
          <w:noProof/>
          <w:color w:val="191919"/>
          <w:spacing w:val="-2"/>
        </w:rPr>
        <w:t>EDUC</w:t>
      </w:r>
      <w:r w:rsidRPr="00C44FCF">
        <w:rPr>
          <w:noProof/>
          <w:color w:val="191919"/>
          <w:spacing w:val="-16"/>
        </w:rPr>
        <w:t>A</w:t>
      </w:r>
      <w:r w:rsidRPr="00C44FCF">
        <w:rPr>
          <w:noProof/>
          <w:color w:val="191919"/>
          <w:spacing w:val="-2"/>
        </w:rPr>
        <w:t>TIONAL</w:t>
      </w:r>
      <w:r w:rsidRPr="00C44FCF">
        <w:rPr>
          <w:noProof/>
          <w:color w:val="191919"/>
          <w:spacing w:val="-19"/>
        </w:rPr>
        <w:t>L</w:t>
      </w:r>
      <w:r w:rsidRPr="00C44FCF">
        <w:rPr>
          <w:noProof/>
          <w:color w:val="191919"/>
          <w:spacing w:val="-2"/>
        </w:rPr>
        <w:t>Y</w:t>
      </w:r>
      <w:r w:rsidRPr="00C44FCF">
        <w:rPr>
          <w:noProof/>
          <w:color w:val="191919"/>
        </w:rPr>
        <w:t>)</w:t>
      </w:r>
      <w:r>
        <w:rPr>
          <w:noProof/>
        </w:rPr>
        <w:tab/>
      </w:r>
      <w:r w:rsidR="006A495C">
        <w:rPr>
          <w:noProof/>
        </w:rPr>
        <w:fldChar w:fldCharType="begin"/>
      </w:r>
      <w:r>
        <w:rPr>
          <w:noProof/>
        </w:rPr>
        <w:instrText xml:space="preserve"> PAGEREF _Toc295316631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10"/>
        </w:rPr>
        <w:t xml:space="preserve"> </w:t>
      </w:r>
      <w:r w:rsidRPr="00C44FCF">
        <w:rPr>
          <w:noProof/>
          <w:color w:val="191919"/>
          <w:spacing w:val="-2"/>
        </w:rPr>
        <w:t>HOP</w:t>
      </w:r>
      <w:r w:rsidRPr="00C44FCF">
        <w:rPr>
          <w:noProof/>
          <w:color w:val="191919"/>
        </w:rPr>
        <w:t>E</w:t>
      </w:r>
      <w:r w:rsidRPr="00C44FCF">
        <w:rPr>
          <w:noProof/>
          <w:color w:val="191919"/>
          <w:spacing w:val="-5"/>
        </w:rPr>
        <w:t xml:space="preserve"> </w:t>
      </w:r>
      <w:r w:rsidRPr="00C44FCF">
        <w:rPr>
          <w:noProof/>
          <w:color w:val="191919"/>
          <w:spacing w:val="-3"/>
        </w:rPr>
        <w:t>P</w:t>
      </w:r>
      <w:r w:rsidRPr="00C44FCF">
        <w:rPr>
          <w:noProof/>
          <w:color w:val="191919"/>
          <w:spacing w:val="-2"/>
        </w:rPr>
        <w:t>ROMIS</w:t>
      </w:r>
      <w:r w:rsidRPr="00C44FCF">
        <w:rPr>
          <w:noProof/>
          <w:color w:val="191919"/>
        </w:rPr>
        <w:t>E</w:t>
      </w:r>
      <w:r w:rsidRPr="00C44FCF">
        <w:rPr>
          <w:noProof/>
          <w:color w:val="191919"/>
          <w:spacing w:val="10"/>
        </w:rPr>
        <w:t xml:space="preserve"> </w:t>
      </w:r>
      <w:r w:rsidRPr="00C44FCF">
        <w:rPr>
          <w:noProof/>
          <w:color w:val="191919"/>
          <w:spacing w:val="-2"/>
        </w:rPr>
        <w:t>SCHOLARSHI</w:t>
      </w:r>
      <w:r w:rsidRPr="00C44FCF">
        <w:rPr>
          <w:noProof/>
          <w:color w:val="191919"/>
        </w:rPr>
        <w:t xml:space="preserve">P </w:t>
      </w:r>
      <w:r w:rsidRPr="00C44FCF">
        <w:rPr>
          <w:noProof/>
          <w:color w:val="191919"/>
          <w:spacing w:val="-2"/>
        </w:rPr>
        <w:t>PROGRAM</w:t>
      </w:r>
      <w:r>
        <w:rPr>
          <w:noProof/>
        </w:rPr>
        <w:tab/>
      </w:r>
      <w:r w:rsidR="006A495C">
        <w:rPr>
          <w:noProof/>
        </w:rPr>
        <w:fldChar w:fldCharType="begin"/>
      </w:r>
      <w:r>
        <w:rPr>
          <w:noProof/>
        </w:rPr>
        <w:instrText xml:space="preserve"> PAGEREF _Toc295316632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THURGOO</w:t>
      </w:r>
      <w:r w:rsidRPr="00C44FCF">
        <w:rPr>
          <w:noProof/>
          <w:color w:val="191919"/>
        </w:rPr>
        <w:t>D</w:t>
      </w:r>
      <w:r w:rsidRPr="00C44FCF">
        <w:rPr>
          <w:noProof/>
          <w:color w:val="191919"/>
          <w:spacing w:val="10"/>
        </w:rPr>
        <w:t xml:space="preserve"> </w:t>
      </w:r>
      <w:r w:rsidRPr="00C44FCF">
        <w:rPr>
          <w:noProof/>
          <w:color w:val="191919"/>
          <w:spacing w:val="-2"/>
        </w:rPr>
        <w:t>MARSHAL</w:t>
      </w:r>
      <w:r w:rsidRPr="00C44FCF">
        <w:rPr>
          <w:noProof/>
          <w:color w:val="191919"/>
        </w:rPr>
        <w:t xml:space="preserve">L </w:t>
      </w:r>
      <w:r w:rsidRPr="00C44FCF">
        <w:rPr>
          <w:noProof/>
          <w:color w:val="191919"/>
          <w:spacing w:val="-2"/>
        </w:rPr>
        <w:t>SCHOLARSHIPS</w:t>
      </w:r>
      <w:r>
        <w:rPr>
          <w:noProof/>
        </w:rPr>
        <w:tab/>
      </w:r>
      <w:r w:rsidR="006A495C">
        <w:rPr>
          <w:noProof/>
        </w:rPr>
        <w:fldChar w:fldCharType="begin"/>
      </w:r>
      <w:r>
        <w:rPr>
          <w:noProof/>
        </w:rPr>
        <w:instrText xml:space="preserve"> PAGEREF _Toc295316633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ALBANY STATE UNIVERSITY NATIONAL ALUMNI ASSOCIATION SCHOLARSHIPS</w:t>
      </w:r>
      <w:r>
        <w:rPr>
          <w:noProof/>
        </w:rPr>
        <w:tab/>
      </w:r>
      <w:r w:rsidR="006A495C">
        <w:rPr>
          <w:noProof/>
        </w:rPr>
        <w:fldChar w:fldCharType="begin"/>
      </w:r>
      <w:r>
        <w:rPr>
          <w:noProof/>
        </w:rPr>
        <w:instrText xml:space="preserve"> PAGEREF _Toc295316634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MARI</w:t>
      </w:r>
      <w:r w:rsidRPr="00C44FCF">
        <w:rPr>
          <w:noProof/>
          <w:color w:val="191919"/>
        </w:rPr>
        <w:t>E</w:t>
      </w:r>
      <w:r w:rsidRPr="00C44FCF">
        <w:rPr>
          <w:noProof/>
          <w:color w:val="191919"/>
          <w:spacing w:val="10"/>
        </w:rPr>
        <w:t xml:space="preserve"> </w:t>
      </w:r>
      <w:r w:rsidRPr="00C44FCF">
        <w:rPr>
          <w:noProof/>
          <w:color w:val="191919"/>
          <w:spacing w:val="-2"/>
        </w:rPr>
        <w:t>H</w:t>
      </w:r>
      <w:r w:rsidRPr="00C44FCF">
        <w:rPr>
          <w:noProof/>
          <w:color w:val="191919"/>
        </w:rPr>
        <w:t>.</w:t>
      </w:r>
      <w:r w:rsidRPr="00C44FCF">
        <w:rPr>
          <w:noProof/>
          <w:color w:val="191919"/>
          <w:spacing w:val="-5"/>
        </w:rPr>
        <w:t xml:space="preserve"> </w:t>
      </w:r>
      <w:r w:rsidRPr="00C44FCF">
        <w:rPr>
          <w:noProof/>
          <w:color w:val="191919"/>
          <w:spacing w:val="-2"/>
        </w:rPr>
        <w:t>DIXO</w:t>
      </w:r>
      <w:r w:rsidRPr="00C44FCF">
        <w:rPr>
          <w:noProof/>
          <w:color w:val="191919"/>
        </w:rPr>
        <w:t>N</w:t>
      </w:r>
      <w:r w:rsidRPr="00C44FCF">
        <w:rPr>
          <w:noProof/>
          <w:color w:val="191919"/>
          <w:spacing w:val="10"/>
        </w:rPr>
        <w:t xml:space="preserve"> </w:t>
      </w:r>
      <w:r w:rsidRPr="00C44FCF">
        <w:rPr>
          <w:noProof/>
          <w:color w:val="191919"/>
          <w:spacing w:val="-2"/>
        </w:rPr>
        <w:t>SCHOLARSHIP</w:t>
      </w:r>
      <w:r>
        <w:rPr>
          <w:noProof/>
        </w:rPr>
        <w:tab/>
      </w:r>
      <w:r w:rsidR="006A495C">
        <w:rPr>
          <w:noProof/>
        </w:rPr>
        <w:fldChar w:fldCharType="begin"/>
      </w:r>
      <w:r>
        <w:rPr>
          <w:noProof/>
        </w:rPr>
        <w:instrText xml:space="preserve"> PAGEREF _Toc295316635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ALBAN</w:t>
      </w:r>
      <w:r w:rsidRPr="00C44FCF">
        <w:rPr>
          <w:noProof/>
          <w:color w:val="262626" w:themeColor="text1" w:themeTint="D9"/>
        </w:rPr>
        <w:t>Y</w:t>
      </w:r>
      <w:r w:rsidRPr="00C44FCF">
        <w:rPr>
          <w:noProof/>
          <w:color w:val="262626" w:themeColor="text1" w:themeTint="D9"/>
          <w:spacing w:val="4"/>
        </w:rPr>
        <w:t xml:space="preserve"> </w:t>
      </w:r>
      <w:r w:rsidRPr="00C44FCF">
        <w:rPr>
          <w:noProof/>
          <w:color w:val="262626" w:themeColor="text1" w:themeTint="D9"/>
          <w:spacing w:val="-2"/>
        </w:rPr>
        <w:t>S</w:t>
      </w:r>
      <w:r w:rsidRPr="00C44FCF">
        <w:rPr>
          <w:noProof/>
          <w:color w:val="262626" w:themeColor="text1" w:themeTint="D9"/>
          <w:spacing w:val="-16"/>
        </w:rPr>
        <w:t>TA</w:t>
      </w:r>
      <w:r w:rsidRPr="00C44FCF">
        <w:rPr>
          <w:noProof/>
          <w:color w:val="262626" w:themeColor="text1" w:themeTint="D9"/>
          <w:spacing w:val="-2"/>
        </w:rPr>
        <w:t>T</w:t>
      </w:r>
      <w:r w:rsidRPr="00C44FCF">
        <w:rPr>
          <w:noProof/>
          <w:color w:val="262626" w:themeColor="text1" w:themeTint="D9"/>
        </w:rPr>
        <w:t>E</w:t>
      </w:r>
      <w:r w:rsidRPr="00C44FCF">
        <w:rPr>
          <w:noProof/>
          <w:color w:val="262626" w:themeColor="text1" w:themeTint="D9"/>
          <w:spacing w:val="10"/>
        </w:rPr>
        <w:t xml:space="preserve"> </w:t>
      </w:r>
      <w:r w:rsidRPr="00C44FCF">
        <w:rPr>
          <w:noProof/>
          <w:color w:val="262626" w:themeColor="text1" w:themeTint="D9"/>
          <w:spacing w:val="-2"/>
        </w:rPr>
        <w:t>UNIVERSIT</w:t>
      </w:r>
      <w:r w:rsidRPr="00C44FCF">
        <w:rPr>
          <w:noProof/>
          <w:color w:val="262626" w:themeColor="text1" w:themeTint="D9"/>
        </w:rPr>
        <w:t>Y</w:t>
      </w:r>
      <w:r w:rsidRPr="00C44FCF">
        <w:rPr>
          <w:noProof/>
          <w:color w:val="262626" w:themeColor="text1" w:themeTint="D9"/>
          <w:spacing w:val="-10"/>
        </w:rPr>
        <w:t xml:space="preserve"> </w:t>
      </w:r>
      <w:r w:rsidRPr="00C44FCF">
        <w:rPr>
          <w:noProof/>
          <w:color w:val="262626" w:themeColor="text1" w:themeTint="D9"/>
          <w:spacing w:val="-16"/>
        </w:rPr>
        <w:t>A</w:t>
      </w:r>
      <w:r w:rsidRPr="00C44FCF">
        <w:rPr>
          <w:noProof/>
          <w:color w:val="262626" w:themeColor="text1" w:themeTint="D9"/>
          <w:spacing w:val="-2"/>
        </w:rPr>
        <w:t>THLETI</w:t>
      </w:r>
      <w:r w:rsidRPr="00C44FCF">
        <w:rPr>
          <w:noProof/>
          <w:color w:val="262626" w:themeColor="text1" w:themeTint="D9"/>
        </w:rPr>
        <w:t>C</w:t>
      </w:r>
      <w:r w:rsidRPr="00C44FCF">
        <w:rPr>
          <w:noProof/>
          <w:color w:val="262626" w:themeColor="text1" w:themeTint="D9"/>
          <w:spacing w:val="10"/>
        </w:rPr>
        <w:t xml:space="preserve"> </w:t>
      </w:r>
      <w:r w:rsidRPr="00C44FCF">
        <w:rPr>
          <w:noProof/>
          <w:color w:val="262626" w:themeColor="text1" w:themeTint="D9"/>
          <w:spacing w:val="-2"/>
        </w:rPr>
        <w:t>SCHOLARSHIPS</w:t>
      </w:r>
      <w:r>
        <w:rPr>
          <w:noProof/>
        </w:rPr>
        <w:tab/>
      </w:r>
      <w:r w:rsidR="006A495C">
        <w:rPr>
          <w:noProof/>
        </w:rPr>
        <w:fldChar w:fldCharType="begin"/>
      </w:r>
      <w:r>
        <w:rPr>
          <w:noProof/>
        </w:rPr>
        <w:instrText xml:space="preserve"> PAGEREF _Toc295316636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ALBAN</w:t>
      </w:r>
      <w:r w:rsidRPr="00C44FCF">
        <w:rPr>
          <w:noProof/>
          <w:color w:val="262626" w:themeColor="text1" w:themeTint="D9"/>
        </w:rPr>
        <w:t>Y</w:t>
      </w:r>
      <w:r w:rsidRPr="00C44FCF">
        <w:rPr>
          <w:noProof/>
          <w:color w:val="262626" w:themeColor="text1" w:themeTint="D9"/>
          <w:spacing w:val="4"/>
        </w:rPr>
        <w:t xml:space="preserve"> </w:t>
      </w:r>
      <w:r w:rsidRPr="00C44FCF">
        <w:rPr>
          <w:noProof/>
          <w:color w:val="262626" w:themeColor="text1" w:themeTint="D9"/>
          <w:spacing w:val="-2"/>
        </w:rPr>
        <w:t>S</w:t>
      </w:r>
      <w:r w:rsidRPr="00C44FCF">
        <w:rPr>
          <w:noProof/>
          <w:color w:val="262626" w:themeColor="text1" w:themeTint="D9"/>
          <w:spacing w:val="-16"/>
        </w:rPr>
        <w:t>TA</w:t>
      </w:r>
      <w:r w:rsidRPr="00C44FCF">
        <w:rPr>
          <w:noProof/>
          <w:color w:val="262626" w:themeColor="text1" w:themeTint="D9"/>
          <w:spacing w:val="-2"/>
        </w:rPr>
        <w:t>T</w:t>
      </w:r>
      <w:r w:rsidRPr="00C44FCF">
        <w:rPr>
          <w:noProof/>
          <w:color w:val="262626" w:themeColor="text1" w:themeTint="D9"/>
        </w:rPr>
        <w:t>E</w:t>
      </w:r>
      <w:r w:rsidRPr="00C44FCF">
        <w:rPr>
          <w:noProof/>
          <w:color w:val="262626" w:themeColor="text1" w:themeTint="D9"/>
          <w:spacing w:val="10"/>
        </w:rPr>
        <w:t xml:space="preserve"> </w:t>
      </w:r>
      <w:r w:rsidRPr="00C44FCF">
        <w:rPr>
          <w:noProof/>
          <w:color w:val="262626" w:themeColor="text1" w:themeTint="D9"/>
          <w:spacing w:val="-2"/>
        </w:rPr>
        <w:t>UNIVERSIT</w:t>
      </w:r>
      <w:r w:rsidRPr="00C44FCF">
        <w:rPr>
          <w:noProof/>
          <w:color w:val="262626" w:themeColor="text1" w:themeTint="D9"/>
        </w:rPr>
        <w:t>Y</w:t>
      </w:r>
      <w:r w:rsidRPr="00C44FCF">
        <w:rPr>
          <w:noProof/>
          <w:color w:val="262626" w:themeColor="text1" w:themeTint="D9"/>
          <w:spacing w:val="3"/>
        </w:rPr>
        <w:t xml:space="preserve"> </w:t>
      </w:r>
      <w:r w:rsidRPr="00C44FCF">
        <w:rPr>
          <w:noProof/>
          <w:color w:val="262626" w:themeColor="text1" w:themeTint="D9"/>
          <w:spacing w:val="-2"/>
        </w:rPr>
        <w:t>MUSI</w:t>
      </w:r>
      <w:r w:rsidRPr="00C44FCF">
        <w:rPr>
          <w:noProof/>
          <w:color w:val="262626" w:themeColor="text1" w:themeTint="D9"/>
        </w:rPr>
        <w:t>C</w:t>
      </w:r>
      <w:r w:rsidRPr="00C44FCF">
        <w:rPr>
          <w:noProof/>
          <w:color w:val="262626" w:themeColor="text1" w:themeTint="D9"/>
          <w:spacing w:val="10"/>
        </w:rPr>
        <w:t xml:space="preserve"> </w:t>
      </w:r>
      <w:r w:rsidRPr="00C44FCF">
        <w:rPr>
          <w:noProof/>
          <w:color w:val="262626" w:themeColor="text1" w:themeTint="D9"/>
          <w:spacing w:val="-2"/>
        </w:rPr>
        <w:t>SCHOLARSHIP</w:t>
      </w:r>
      <w:r>
        <w:rPr>
          <w:noProof/>
        </w:rPr>
        <w:tab/>
      </w:r>
      <w:r w:rsidR="006A495C">
        <w:rPr>
          <w:noProof/>
        </w:rPr>
        <w:fldChar w:fldCharType="begin"/>
      </w:r>
      <w:r>
        <w:rPr>
          <w:noProof/>
        </w:rPr>
        <w:instrText xml:space="preserve"> PAGEREF _Toc295316637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The Gates Millennium Scholars Program</w:t>
      </w:r>
      <w:r>
        <w:rPr>
          <w:noProof/>
        </w:rPr>
        <w:tab/>
      </w:r>
      <w:r w:rsidR="006A495C">
        <w:rPr>
          <w:noProof/>
        </w:rPr>
        <w:fldChar w:fldCharType="begin"/>
      </w:r>
      <w:r>
        <w:rPr>
          <w:noProof/>
        </w:rPr>
        <w:instrText xml:space="preserve"> PAGEREF _Toc295316638 \h </w:instrText>
      </w:r>
      <w:r w:rsidR="006A495C">
        <w:rPr>
          <w:noProof/>
        </w:rPr>
      </w:r>
      <w:r w:rsidR="006A495C">
        <w:rPr>
          <w:noProof/>
        </w:rPr>
        <w:fldChar w:fldCharType="separate"/>
      </w:r>
      <w:r>
        <w:rPr>
          <w:noProof/>
        </w:rPr>
        <w:t>25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w:t>
      </w:r>
      <w:r w:rsidRPr="00C44FCF">
        <w:rPr>
          <w:noProof/>
          <w:color w:val="191919"/>
          <w:spacing w:val="-22"/>
        </w:rPr>
        <w:t>A</w:t>
      </w:r>
      <w:r w:rsidRPr="00C44FCF">
        <w:rPr>
          <w:noProof/>
          <w:color w:val="191919"/>
        </w:rPr>
        <w:t>W</w:t>
      </w:r>
      <w:r w:rsidRPr="00C44FCF">
        <w:rPr>
          <w:noProof/>
          <w:color w:val="191919"/>
          <w:spacing w:val="7"/>
        </w:rPr>
        <w:t xml:space="preserve"> </w:t>
      </w:r>
      <w:r w:rsidRPr="00C44FCF">
        <w:rPr>
          <w:noProof/>
          <w:color w:val="191919"/>
          <w:spacing w:val="-2"/>
        </w:rPr>
        <w:t>ENFORCEMEN</w:t>
      </w:r>
      <w:r w:rsidRPr="00C44FCF">
        <w:rPr>
          <w:noProof/>
          <w:color w:val="191919"/>
        </w:rPr>
        <w:t>T</w:t>
      </w:r>
      <w:r w:rsidRPr="00C44FCF">
        <w:rPr>
          <w:noProof/>
          <w:color w:val="191919"/>
          <w:spacing w:val="7"/>
        </w:rPr>
        <w:t xml:space="preserve"> </w:t>
      </w:r>
      <w:r w:rsidRPr="00C44FCF">
        <w:rPr>
          <w:noProof/>
          <w:color w:val="191919"/>
          <w:spacing w:val="-2"/>
        </w:rPr>
        <w:t>PERSONNE</w:t>
      </w:r>
      <w:r w:rsidRPr="00C44FCF">
        <w:rPr>
          <w:noProof/>
          <w:color w:val="191919"/>
        </w:rPr>
        <w:t xml:space="preserve">L </w:t>
      </w:r>
      <w:r w:rsidRPr="00C44FCF">
        <w:rPr>
          <w:noProof/>
          <w:color w:val="191919"/>
          <w:spacing w:val="-2"/>
        </w:rPr>
        <w:t>DEPENDENT</w:t>
      </w:r>
      <w:r w:rsidRPr="00C44FCF">
        <w:rPr>
          <w:noProof/>
          <w:color w:val="191919"/>
        </w:rPr>
        <w:t>S</w:t>
      </w:r>
      <w:r w:rsidRPr="00C44FCF">
        <w:rPr>
          <w:noProof/>
          <w:color w:val="191919"/>
          <w:spacing w:val="10"/>
        </w:rPr>
        <w:t xml:space="preserve"> </w:t>
      </w:r>
      <w:r w:rsidRPr="00C44FCF">
        <w:rPr>
          <w:noProof/>
          <w:color w:val="191919"/>
          <w:spacing w:val="-2"/>
        </w:rPr>
        <w:t>GRANT</w:t>
      </w:r>
      <w:r>
        <w:rPr>
          <w:noProof/>
        </w:rPr>
        <w:tab/>
      </w:r>
      <w:r w:rsidR="006A495C">
        <w:rPr>
          <w:noProof/>
        </w:rPr>
        <w:fldChar w:fldCharType="begin"/>
      </w:r>
      <w:r>
        <w:rPr>
          <w:noProof/>
        </w:rPr>
        <w:instrText xml:space="preserve"> PAGEREF _Toc295316639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GEORGI</w:t>
      </w:r>
      <w:r w:rsidRPr="00C44FCF">
        <w:rPr>
          <w:noProof/>
          <w:color w:val="191919"/>
        </w:rPr>
        <w:t xml:space="preserve">A </w:t>
      </w:r>
      <w:r w:rsidRPr="00C44FCF">
        <w:rPr>
          <w:noProof/>
          <w:color w:val="191919"/>
          <w:spacing w:val="-2"/>
        </w:rPr>
        <w:t>PUBLI</w:t>
      </w:r>
      <w:r w:rsidRPr="00C44FCF">
        <w:rPr>
          <w:noProof/>
          <w:color w:val="191919"/>
        </w:rPr>
        <w:t>C</w:t>
      </w:r>
      <w:r w:rsidRPr="00C44FCF">
        <w:rPr>
          <w:noProof/>
          <w:color w:val="191919"/>
          <w:spacing w:val="10"/>
        </w:rPr>
        <w:t xml:space="preserve"> </w:t>
      </w:r>
      <w:r w:rsidRPr="00C44FCF">
        <w:rPr>
          <w:noProof/>
          <w:color w:val="191919"/>
          <w:spacing w:val="-2"/>
        </w:rPr>
        <w:t>SAFET</w:t>
      </w:r>
      <w:r w:rsidRPr="00C44FCF">
        <w:rPr>
          <w:noProof/>
          <w:color w:val="191919"/>
        </w:rPr>
        <w:t>Y</w:t>
      </w:r>
      <w:r w:rsidRPr="00C44FCF">
        <w:rPr>
          <w:noProof/>
          <w:color w:val="191919"/>
          <w:spacing w:val="4"/>
        </w:rPr>
        <w:t xml:space="preserve"> </w:t>
      </w:r>
      <w:r w:rsidRPr="00C44FCF">
        <w:rPr>
          <w:noProof/>
          <w:color w:val="191919"/>
          <w:spacing w:val="-2"/>
        </w:rPr>
        <w:t>MEMORIA</w:t>
      </w:r>
      <w:r w:rsidRPr="00C44FCF">
        <w:rPr>
          <w:noProof/>
          <w:color w:val="191919"/>
        </w:rPr>
        <w:t xml:space="preserve">L </w:t>
      </w:r>
      <w:r w:rsidRPr="00C44FCF">
        <w:rPr>
          <w:noProof/>
          <w:color w:val="191919"/>
          <w:spacing w:val="-2"/>
        </w:rPr>
        <w:t>GRANT</w:t>
      </w:r>
      <w:r>
        <w:rPr>
          <w:noProof/>
        </w:rPr>
        <w:tab/>
      </w:r>
      <w:r w:rsidR="006A495C">
        <w:rPr>
          <w:noProof/>
        </w:rPr>
        <w:fldChar w:fldCharType="begin"/>
      </w:r>
      <w:r>
        <w:rPr>
          <w:noProof/>
        </w:rPr>
        <w:instrText xml:space="preserve"> PAGEREF _Toc295316640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ROBE</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C</w:t>
      </w:r>
      <w:r w:rsidRPr="00C44FCF">
        <w:rPr>
          <w:noProof/>
          <w:color w:val="191919"/>
        </w:rPr>
        <w:t>.</w:t>
      </w:r>
      <w:r w:rsidRPr="00C44FCF">
        <w:rPr>
          <w:noProof/>
          <w:color w:val="191919"/>
          <w:spacing w:val="-5"/>
        </w:rPr>
        <w:t xml:space="preserve"> </w:t>
      </w:r>
      <w:r w:rsidRPr="00C44FCF">
        <w:rPr>
          <w:noProof/>
          <w:color w:val="191919"/>
          <w:spacing w:val="-2"/>
        </w:rPr>
        <w:t>BYR</w:t>
      </w:r>
      <w:r w:rsidRPr="00C44FCF">
        <w:rPr>
          <w:noProof/>
          <w:color w:val="191919"/>
        </w:rPr>
        <w:t>D</w:t>
      </w:r>
      <w:r w:rsidRPr="00C44FCF">
        <w:rPr>
          <w:noProof/>
          <w:color w:val="191919"/>
          <w:spacing w:val="10"/>
        </w:rPr>
        <w:t xml:space="preserve"> </w:t>
      </w:r>
      <w:r w:rsidRPr="00C44FCF">
        <w:rPr>
          <w:noProof/>
          <w:color w:val="191919"/>
          <w:spacing w:val="-2"/>
        </w:rPr>
        <w:t>SCHOLARSHI</w:t>
      </w:r>
      <w:r w:rsidRPr="00C44FCF">
        <w:rPr>
          <w:noProof/>
          <w:color w:val="191919"/>
        </w:rPr>
        <w:t xml:space="preserve">P </w:t>
      </w:r>
      <w:r w:rsidRPr="00C44FCF">
        <w:rPr>
          <w:noProof/>
          <w:color w:val="191919"/>
          <w:spacing w:val="-2"/>
        </w:rPr>
        <w:t>PROGRAM</w:t>
      </w:r>
      <w:r>
        <w:rPr>
          <w:noProof/>
        </w:rPr>
        <w:tab/>
      </w:r>
      <w:r w:rsidR="006A495C">
        <w:rPr>
          <w:noProof/>
        </w:rPr>
        <w:fldChar w:fldCharType="begin"/>
      </w:r>
      <w:r>
        <w:rPr>
          <w:noProof/>
        </w:rPr>
        <w:instrText xml:space="preserve"> PAGEREF _Toc295316641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w:t>
      </w:r>
      <w:r w:rsidRPr="00C44FCF">
        <w:rPr>
          <w:noProof/>
          <w:color w:val="191919"/>
        </w:rPr>
        <w:t>Y</w:t>
      </w:r>
      <w:r w:rsidRPr="00C44FCF">
        <w:rPr>
          <w:noProof/>
          <w:color w:val="191919"/>
          <w:spacing w:val="4"/>
        </w:rPr>
        <w:t xml:space="preserve"> </w:t>
      </w:r>
      <w:r w:rsidRPr="00C44FCF">
        <w:rPr>
          <w:noProof/>
          <w:color w:val="191919"/>
          <w:spacing w:val="-2"/>
        </w:rPr>
        <w:t>COB</w:t>
      </w:r>
      <w:r w:rsidRPr="00C44FCF">
        <w:rPr>
          <w:noProof/>
          <w:color w:val="191919"/>
        </w:rPr>
        <w:t>B</w:t>
      </w:r>
      <w:r w:rsidRPr="00C44FCF">
        <w:rPr>
          <w:noProof/>
          <w:color w:val="191919"/>
          <w:spacing w:val="10"/>
        </w:rPr>
        <w:t xml:space="preserve"> </w:t>
      </w:r>
      <w:r w:rsidRPr="00C44FCF">
        <w:rPr>
          <w:noProof/>
          <w:color w:val="191919"/>
          <w:spacing w:val="-2"/>
        </w:rPr>
        <w:t>SCHOLARSHIP</w:t>
      </w:r>
      <w:r>
        <w:rPr>
          <w:noProof/>
        </w:rPr>
        <w:tab/>
      </w:r>
      <w:r w:rsidR="006A495C">
        <w:rPr>
          <w:noProof/>
        </w:rPr>
        <w:fldChar w:fldCharType="begin"/>
      </w:r>
      <w:r>
        <w:rPr>
          <w:noProof/>
        </w:rPr>
        <w:instrText xml:space="preserve"> PAGEREF _Toc295316642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ALIC</w:t>
      </w:r>
      <w:r w:rsidRPr="00C44FCF">
        <w:rPr>
          <w:noProof/>
          <w:color w:val="191919"/>
        </w:rPr>
        <w:t>E</w:t>
      </w:r>
      <w:r w:rsidRPr="00C44FCF">
        <w:rPr>
          <w:noProof/>
          <w:color w:val="191919"/>
          <w:spacing w:val="10"/>
        </w:rPr>
        <w:t xml:space="preserve"> </w:t>
      </w:r>
      <w:r w:rsidRPr="00C44FCF">
        <w:rPr>
          <w:noProof/>
          <w:color w:val="191919"/>
          <w:spacing w:val="-2"/>
        </w:rPr>
        <w:t>MINO</w:t>
      </w:r>
      <w:r w:rsidRPr="00C44FCF">
        <w:rPr>
          <w:noProof/>
          <w:color w:val="191919"/>
        </w:rPr>
        <w:t>R</w:t>
      </w:r>
      <w:r w:rsidRPr="00C44FCF">
        <w:rPr>
          <w:noProof/>
          <w:color w:val="191919"/>
          <w:spacing w:val="10"/>
        </w:rPr>
        <w:t xml:space="preserve"> </w:t>
      </w:r>
      <w:r w:rsidRPr="00C44FCF">
        <w:rPr>
          <w:noProof/>
          <w:color w:val="191919"/>
          <w:spacing w:val="-2"/>
        </w:rPr>
        <w:t>STUBB</w:t>
      </w:r>
      <w:r w:rsidRPr="00C44FCF">
        <w:rPr>
          <w:noProof/>
          <w:color w:val="191919"/>
        </w:rPr>
        <w:t>S</w:t>
      </w:r>
      <w:r w:rsidRPr="00C44FCF">
        <w:rPr>
          <w:noProof/>
          <w:color w:val="191919"/>
          <w:spacing w:val="10"/>
        </w:rPr>
        <w:t xml:space="preserve"> </w:t>
      </w:r>
      <w:r w:rsidRPr="00C44FCF">
        <w:rPr>
          <w:noProof/>
          <w:color w:val="191919"/>
          <w:spacing w:val="-2"/>
        </w:rPr>
        <w:t>H</w:t>
      </w:r>
      <w:r w:rsidRPr="00C44FCF">
        <w:rPr>
          <w:noProof/>
          <w:color w:val="191919"/>
          <w:spacing w:val="-22"/>
        </w:rPr>
        <w:t>A</w:t>
      </w:r>
      <w:r w:rsidRPr="00C44FCF">
        <w:rPr>
          <w:noProof/>
          <w:color w:val="191919"/>
          <w:spacing w:val="-2"/>
        </w:rPr>
        <w:t>WTHORN</w:t>
      </w:r>
      <w:r w:rsidRPr="00C44FCF">
        <w:rPr>
          <w:noProof/>
          <w:color w:val="191919"/>
        </w:rPr>
        <w:t>E</w:t>
      </w:r>
      <w:r w:rsidRPr="00C44FCF">
        <w:rPr>
          <w:noProof/>
          <w:color w:val="191919"/>
          <w:spacing w:val="10"/>
        </w:rPr>
        <w:t xml:space="preserve"> </w:t>
      </w:r>
      <w:r w:rsidRPr="00C44FCF">
        <w:rPr>
          <w:noProof/>
          <w:color w:val="191919"/>
          <w:spacing w:val="-2"/>
        </w:rPr>
        <w:t>SCHOLARSHIP</w:t>
      </w:r>
      <w:r>
        <w:rPr>
          <w:noProof/>
        </w:rPr>
        <w:tab/>
      </w:r>
      <w:r w:rsidR="006A495C">
        <w:rPr>
          <w:noProof/>
        </w:rPr>
        <w:fldChar w:fldCharType="begin"/>
      </w:r>
      <w:r>
        <w:rPr>
          <w:noProof/>
        </w:rPr>
        <w:instrText xml:space="preserve"> PAGEREF _Toc295316643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EXTERNA</w:t>
      </w:r>
      <w:r w:rsidRPr="00C44FCF">
        <w:rPr>
          <w:noProof/>
          <w:color w:val="191919"/>
        </w:rPr>
        <w:t xml:space="preserve">L </w:t>
      </w:r>
      <w:r w:rsidRPr="00C44FCF">
        <w:rPr>
          <w:noProof/>
          <w:color w:val="191919"/>
          <w:spacing w:val="-2"/>
        </w:rPr>
        <w:t>SCHOLARSHIPS</w:t>
      </w:r>
      <w:r>
        <w:rPr>
          <w:noProof/>
        </w:rPr>
        <w:tab/>
      </w:r>
      <w:r w:rsidR="006A495C">
        <w:rPr>
          <w:noProof/>
        </w:rPr>
        <w:fldChar w:fldCharType="begin"/>
      </w:r>
      <w:r>
        <w:rPr>
          <w:noProof/>
        </w:rPr>
        <w:instrText xml:space="preserve"> PAGEREF _Toc295316644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5"/>
        </w:rPr>
        <w:t>GRANTS</w:t>
      </w:r>
      <w:r>
        <w:rPr>
          <w:noProof/>
        </w:rPr>
        <w:tab/>
      </w:r>
      <w:r w:rsidR="006A495C">
        <w:rPr>
          <w:noProof/>
        </w:rPr>
        <w:fldChar w:fldCharType="begin"/>
      </w:r>
      <w:r>
        <w:rPr>
          <w:noProof/>
        </w:rPr>
        <w:instrText xml:space="preserve"> PAGEREF _Toc295316645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w:t>
      </w:r>
      <w:r w:rsidRPr="00C44FCF">
        <w:rPr>
          <w:noProof/>
          <w:color w:val="191919"/>
          <w:spacing w:val="-2"/>
        </w:rPr>
        <w:t>SUPPLEMEN</w:t>
      </w:r>
      <w:r w:rsidRPr="00C44FCF">
        <w:rPr>
          <w:noProof/>
          <w:color w:val="191919"/>
          <w:spacing w:val="-16"/>
        </w:rPr>
        <w:t>T</w:t>
      </w:r>
      <w:r w:rsidRPr="00C44FCF">
        <w:rPr>
          <w:noProof/>
          <w:color w:val="191919"/>
          <w:spacing w:val="-2"/>
        </w:rPr>
        <w:t>A</w:t>
      </w:r>
      <w:r w:rsidRPr="00C44FCF">
        <w:rPr>
          <w:noProof/>
          <w:color w:val="191919"/>
        </w:rPr>
        <w:t xml:space="preserve">L </w:t>
      </w:r>
      <w:r w:rsidRPr="00C44FCF">
        <w:rPr>
          <w:noProof/>
          <w:color w:val="191919"/>
          <w:spacing w:val="-2"/>
        </w:rPr>
        <w:t>EDUC</w:t>
      </w:r>
      <w:r w:rsidRPr="00C44FCF">
        <w:rPr>
          <w:noProof/>
          <w:color w:val="191919"/>
          <w:spacing w:val="-16"/>
        </w:rPr>
        <w:t>A</w:t>
      </w:r>
      <w:r w:rsidRPr="00C44FCF">
        <w:rPr>
          <w:noProof/>
          <w:color w:val="191919"/>
          <w:spacing w:val="-2"/>
        </w:rPr>
        <w:t>TIONA</w:t>
      </w:r>
      <w:r w:rsidRPr="00C44FCF">
        <w:rPr>
          <w:noProof/>
          <w:color w:val="191919"/>
        </w:rPr>
        <w:t>L</w:t>
      </w:r>
      <w:r w:rsidRPr="00C44FCF">
        <w:rPr>
          <w:noProof/>
          <w:color w:val="191919"/>
          <w:spacing w:val="1"/>
        </w:rPr>
        <w:t xml:space="preserve"> </w:t>
      </w:r>
      <w:r w:rsidRPr="00C44FCF">
        <w:rPr>
          <w:noProof/>
          <w:color w:val="191919"/>
          <w:spacing w:val="-2"/>
        </w:rPr>
        <w:t>OPPO</w:t>
      </w:r>
      <w:r w:rsidRPr="00C44FCF">
        <w:rPr>
          <w:noProof/>
          <w:color w:val="191919"/>
          <w:spacing w:val="-9"/>
        </w:rPr>
        <w:t>R</w:t>
      </w:r>
      <w:r w:rsidRPr="00C44FCF">
        <w:rPr>
          <w:noProof/>
          <w:color w:val="191919"/>
          <w:spacing w:val="-2"/>
        </w:rPr>
        <w:t>TUNIT</w:t>
      </w:r>
      <w:r w:rsidRPr="00C44FCF">
        <w:rPr>
          <w:noProof/>
          <w:color w:val="191919"/>
        </w:rPr>
        <w:t>Y</w:t>
      </w:r>
      <w:r w:rsidRPr="00C44FCF">
        <w:rPr>
          <w:noProof/>
          <w:color w:val="191919"/>
          <w:spacing w:val="4"/>
        </w:rPr>
        <w:t xml:space="preserve"> </w:t>
      </w:r>
      <w:r w:rsidRPr="00C44FCF">
        <w:rPr>
          <w:noProof/>
          <w:color w:val="191919"/>
          <w:spacing w:val="-2"/>
        </w:rPr>
        <w:t>GRAN</w:t>
      </w:r>
      <w:r w:rsidRPr="00C44FCF">
        <w:rPr>
          <w:noProof/>
          <w:color w:val="191919"/>
        </w:rPr>
        <w:t>T</w:t>
      </w:r>
      <w:r w:rsidRPr="00C44FCF">
        <w:rPr>
          <w:noProof/>
          <w:color w:val="191919"/>
          <w:spacing w:val="7"/>
        </w:rPr>
        <w:t xml:space="preserve"> </w:t>
      </w:r>
      <w:r w:rsidRPr="00C44FCF">
        <w:rPr>
          <w:noProof/>
          <w:color w:val="191919"/>
          <w:spacing w:val="-2"/>
        </w:rPr>
        <w:t>(SEOG)</w:t>
      </w:r>
      <w:r>
        <w:rPr>
          <w:noProof/>
        </w:rPr>
        <w:tab/>
      </w:r>
      <w:r w:rsidR="006A495C">
        <w:rPr>
          <w:noProof/>
        </w:rPr>
        <w:fldChar w:fldCharType="begin"/>
      </w:r>
      <w:r>
        <w:rPr>
          <w:noProof/>
        </w:rPr>
        <w:instrText xml:space="preserve"> PAGEREF _Toc295316646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Federal TEACH Grant</w:t>
      </w:r>
      <w:r>
        <w:rPr>
          <w:noProof/>
        </w:rPr>
        <w:tab/>
      </w:r>
      <w:r w:rsidR="006A495C">
        <w:rPr>
          <w:noProof/>
        </w:rPr>
        <w:fldChar w:fldCharType="begin"/>
      </w:r>
      <w:r>
        <w:rPr>
          <w:noProof/>
        </w:rPr>
        <w:instrText xml:space="preserve"> PAGEREF _Toc295316647 \h </w:instrText>
      </w:r>
      <w:r w:rsidR="006A495C">
        <w:rPr>
          <w:noProof/>
        </w:rPr>
      </w:r>
      <w:r w:rsidR="006A495C">
        <w:rPr>
          <w:noProof/>
        </w:rPr>
        <w:fldChar w:fldCharType="separate"/>
      </w:r>
      <w:r>
        <w:rPr>
          <w:noProof/>
        </w:rPr>
        <w:t>26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5"/>
        </w:rPr>
        <w:t>EMPLOYMENT</w:t>
      </w:r>
      <w:r>
        <w:rPr>
          <w:noProof/>
        </w:rPr>
        <w:tab/>
      </w:r>
      <w:r w:rsidR="006A495C">
        <w:rPr>
          <w:noProof/>
        </w:rPr>
        <w:fldChar w:fldCharType="begin"/>
      </w:r>
      <w:r>
        <w:rPr>
          <w:noProof/>
        </w:rPr>
        <w:instrText xml:space="preserve"> PAGEREF _Toc295316648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L</w:t>
      </w:r>
      <w:r w:rsidRPr="00C44FCF">
        <w:rPr>
          <w:noProof/>
          <w:color w:val="191919"/>
          <w:spacing w:val="-4"/>
        </w:rPr>
        <w:t xml:space="preserve"> </w:t>
      </w:r>
      <w:r w:rsidRPr="00C44FCF">
        <w:rPr>
          <w:noProof/>
          <w:color w:val="191919"/>
          <w:spacing w:val="-2"/>
        </w:rPr>
        <w:t>WORK-STUD</w:t>
      </w:r>
      <w:r w:rsidRPr="00C44FCF">
        <w:rPr>
          <w:noProof/>
          <w:color w:val="191919"/>
        </w:rPr>
        <w:t>Y</w:t>
      </w:r>
      <w:r w:rsidRPr="00C44FCF">
        <w:rPr>
          <w:noProof/>
          <w:color w:val="191919"/>
          <w:spacing w:val="4"/>
        </w:rPr>
        <w:t xml:space="preserve"> </w:t>
      </w:r>
      <w:r w:rsidRPr="00C44FCF">
        <w:rPr>
          <w:noProof/>
          <w:color w:val="191919"/>
          <w:spacing w:val="-2"/>
        </w:rPr>
        <w:t>PROGRAM</w:t>
      </w:r>
      <w:r>
        <w:rPr>
          <w:noProof/>
        </w:rPr>
        <w:tab/>
      </w:r>
      <w:r w:rsidR="006A495C">
        <w:rPr>
          <w:noProof/>
        </w:rPr>
        <w:fldChar w:fldCharType="begin"/>
      </w:r>
      <w:r>
        <w:rPr>
          <w:noProof/>
        </w:rPr>
        <w:instrText xml:space="preserve"> PAGEREF _Toc295316649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5"/>
        </w:rPr>
        <w:t>LOA</w:t>
      </w:r>
      <w:r w:rsidRPr="00C44FCF">
        <w:rPr>
          <w:noProof/>
          <w:color w:val="191919"/>
        </w:rPr>
        <w:t>N</w:t>
      </w:r>
      <w:r w:rsidRPr="00C44FCF">
        <w:rPr>
          <w:noProof/>
          <w:color w:val="191919"/>
          <w:spacing w:val="20"/>
        </w:rPr>
        <w:t xml:space="preserve"> </w:t>
      </w:r>
      <w:r w:rsidRPr="00C44FCF">
        <w:rPr>
          <w:noProof/>
          <w:color w:val="191919"/>
          <w:spacing w:val="-5"/>
        </w:rPr>
        <w:t>PROGRAMS</w:t>
      </w:r>
      <w:r>
        <w:rPr>
          <w:noProof/>
        </w:rPr>
        <w:tab/>
      </w:r>
      <w:r w:rsidR="006A495C">
        <w:rPr>
          <w:noProof/>
        </w:rPr>
        <w:fldChar w:fldCharType="begin"/>
      </w:r>
      <w:r>
        <w:rPr>
          <w:noProof/>
        </w:rPr>
        <w:instrText xml:space="preserve"> PAGEREF _Toc295316650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FEDERA</w:t>
      </w:r>
      <w:r w:rsidRPr="00C44FCF">
        <w:rPr>
          <w:noProof/>
          <w:color w:val="262626" w:themeColor="text1" w:themeTint="D9"/>
        </w:rPr>
        <w:t xml:space="preserve">L </w:t>
      </w:r>
      <w:r w:rsidRPr="00C44FCF">
        <w:rPr>
          <w:noProof/>
          <w:color w:val="262626" w:themeColor="text1" w:themeTint="D9"/>
          <w:spacing w:val="-2"/>
        </w:rPr>
        <w:t>DIREC</w:t>
      </w:r>
      <w:r w:rsidRPr="00C44FCF">
        <w:rPr>
          <w:noProof/>
          <w:color w:val="262626" w:themeColor="text1" w:themeTint="D9"/>
        </w:rPr>
        <w:t>T</w:t>
      </w:r>
      <w:r w:rsidRPr="00C44FCF">
        <w:rPr>
          <w:noProof/>
          <w:color w:val="262626" w:themeColor="text1" w:themeTint="D9"/>
          <w:spacing w:val="7"/>
        </w:rPr>
        <w:t xml:space="preserve"> </w:t>
      </w:r>
      <w:r w:rsidRPr="00C44FCF">
        <w:rPr>
          <w:noProof/>
          <w:color w:val="262626" w:themeColor="text1" w:themeTint="D9"/>
          <w:spacing w:val="-2"/>
        </w:rPr>
        <w:t>SUBSIDIZE</w:t>
      </w:r>
      <w:r w:rsidRPr="00C44FCF">
        <w:rPr>
          <w:noProof/>
          <w:color w:val="262626" w:themeColor="text1" w:themeTint="D9"/>
        </w:rPr>
        <w:t>D</w:t>
      </w:r>
      <w:r w:rsidRPr="00C44FCF">
        <w:rPr>
          <w:noProof/>
          <w:color w:val="262626" w:themeColor="text1" w:themeTint="D9"/>
          <w:spacing w:val="10"/>
        </w:rPr>
        <w:t xml:space="preserve"> </w:t>
      </w:r>
      <w:r w:rsidRPr="00C44FCF">
        <w:rPr>
          <w:noProof/>
          <w:color w:val="262626" w:themeColor="text1" w:themeTint="D9"/>
          <w:spacing w:val="-2"/>
        </w:rPr>
        <w:t>LOAN</w:t>
      </w:r>
      <w:r>
        <w:rPr>
          <w:noProof/>
        </w:rPr>
        <w:tab/>
      </w:r>
      <w:r w:rsidR="006A495C">
        <w:rPr>
          <w:noProof/>
        </w:rPr>
        <w:fldChar w:fldCharType="begin"/>
      </w:r>
      <w:r>
        <w:rPr>
          <w:noProof/>
        </w:rPr>
        <w:instrText xml:space="preserve"> PAGEREF _Toc295316651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L</w:t>
      </w:r>
      <w:r w:rsidRPr="00C44FCF">
        <w:rPr>
          <w:noProof/>
          <w:color w:val="191919"/>
          <w:spacing w:val="-2"/>
        </w:rPr>
        <w:t>DIREC</w:t>
      </w:r>
      <w:r w:rsidRPr="00C44FCF">
        <w:rPr>
          <w:noProof/>
          <w:color w:val="191919"/>
        </w:rPr>
        <w:t>T</w:t>
      </w:r>
      <w:r w:rsidRPr="00C44FCF">
        <w:rPr>
          <w:noProof/>
          <w:color w:val="191919"/>
          <w:spacing w:val="7"/>
        </w:rPr>
        <w:t xml:space="preserve"> </w:t>
      </w:r>
      <w:r w:rsidRPr="00C44FCF">
        <w:rPr>
          <w:noProof/>
          <w:color w:val="191919"/>
          <w:spacing w:val="-2"/>
        </w:rPr>
        <w:t>UNSUBSIDIZE</w:t>
      </w:r>
      <w:r w:rsidRPr="00C44FCF">
        <w:rPr>
          <w:noProof/>
          <w:color w:val="191919"/>
        </w:rPr>
        <w:t>D</w:t>
      </w:r>
      <w:r w:rsidRPr="00C44FCF">
        <w:rPr>
          <w:noProof/>
          <w:color w:val="191919"/>
          <w:spacing w:val="10"/>
        </w:rPr>
        <w:t xml:space="preserve"> </w:t>
      </w:r>
      <w:r w:rsidRPr="00C44FCF">
        <w:rPr>
          <w:noProof/>
          <w:color w:val="191919"/>
          <w:spacing w:val="-2"/>
        </w:rPr>
        <w:t>LOAN</w:t>
      </w:r>
      <w:r>
        <w:rPr>
          <w:noProof/>
        </w:rPr>
        <w:tab/>
      </w:r>
      <w:r w:rsidR="006A495C">
        <w:rPr>
          <w:noProof/>
        </w:rPr>
        <w:fldChar w:fldCharType="begin"/>
      </w:r>
      <w:r>
        <w:rPr>
          <w:noProof/>
        </w:rPr>
        <w:instrText xml:space="preserve"> PAGEREF _Toc295316652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w:t>
      </w:r>
      <w:r w:rsidRPr="00C44FCF">
        <w:rPr>
          <w:noProof/>
          <w:color w:val="191919"/>
          <w:spacing w:val="-2"/>
        </w:rPr>
        <w:t>DIREC</w:t>
      </w:r>
      <w:r w:rsidRPr="00C44FCF">
        <w:rPr>
          <w:noProof/>
          <w:color w:val="191919"/>
        </w:rPr>
        <w:t>T</w:t>
      </w:r>
      <w:r w:rsidRPr="00C44FCF">
        <w:rPr>
          <w:noProof/>
          <w:color w:val="191919"/>
          <w:spacing w:val="7"/>
        </w:rPr>
        <w:t xml:space="preserve"> </w:t>
      </w:r>
      <w:r w:rsidRPr="00C44FCF">
        <w:rPr>
          <w:noProof/>
          <w:color w:val="191919"/>
          <w:spacing w:val="-2"/>
        </w:rPr>
        <w:t>PLU</w:t>
      </w:r>
      <w:r w:rsidRPr="00C44FCF">
        <w:rPr>
          <w:noProof/>
          <w:color w:val="191919"/>
        </w:rPr>
        <w:t>S</w:t>
      </w:r>
      <w:r w:rsidRPr="00C44FCF">
        <w:rPr>
          <w:noProof/>
          <w:color w:val="191919"/>
          <w:spacing w:val="-5"/>
        </w:rPr>
        <w:t xml:space="preserve"> </w:t>
      </w:r>
      <w:r w:rsidRPr="00C44FCF">
        <w:rPr>
          <w:noProof/>
          <w:color w:val="191919"/>
          <w:spacing w:val="-2"/>
        </w:rPr>
        <w:t>LOA</w:t>
      </w:r>
      <w:r w:rsidRPr="00C44FCF">
        <w:rPr>
          <w:noProof/>
          <w:color w:val="191919"/>
        </w:rPr>
        <w:t>N</w:t>
      </w:r>
      <w:r w:rsidRPr="00C44FCF">
        <w:rPr>
          <w:noProof/>
          <w:color w:val="191919"/>
          <w:spacing w:val="10"/>
        </w:rPr>
        <w:t xml:space="preserve"> </w:t>
      </w:r>
      <w:r w:rsidRPr="00C44FCF">
        <w:rPr>
          <w:noProof/>
          <w:color w:val="191919"/>
          <w:spacing w:val="-2"/>
        </w:rPr>
        <w:t>(UNDERGRADU</w:t>
      </w:r>
      <w:r w:rsidRPr="00C44FCF">
        <w:rPr>
          <w:noProof/>
          <w:color w:val="191919"/>
          <w:spacing w:val="-16"/>
        </w:rPr>
        <w:t>A</w:t>
      </w:r>
      <w:r w:rsidRPr="00C44FCF">
        <w:rPr>
          <w:noProof/>
          <w:color w:val="191919"/>
          <w:spacing w:val="-2"/>
        </w:rPr>
        <w:t>TE</w:t>
      </w:r>
      <w:r w:rsidRPr="00C44FCF">
        <w:rPr>
          <w:noProof/>
          <w:color w:val="191919"/>
        </w:rPr>
        <w:t xml:space="preserve">S </w:t>
      </w:r>
      <w:r w:rsidRPr="00C44FCF">
        <w:rPr>
          <w:noProof/>
          <w:color w:val="191919"/>
          <w:spacing w:val="-2"/>
        </w:rPr>
        <w:t>AN</w:t>
      </w:r>
      <w:r w:rsidRPr="00C44FCF">
        <w:rPr>
          <w:noProof/>
          <w:color w:val="191919"/>
        </w:rPr>
        <w:t>D</w:t>
      </w:r>
      <w:r w:rsidRPr="00C44FCF">
        <w:rPr>
          <w:noProof/>
          <w:color w:val="191919"/>
          <w:spacing w:val="11"/>
        </w:rPr>
        <w:t xml:space="preserve"> </w:t>
      </w:r>
      <w:r w:rsidRPr="00C44FCF">
        <w:rPr>
          <w:noProof/>
          <w:color w:val="191919"/>
          <w:spacing w:val="-2"/>
        </w:rPr>
        <w:t>GRADU</w:t>
      </w:r>
      <w:r w:rsidRPr="00C44FCF">
        <w:rPr>
          <w:noProof/>
          <w:color w:val="191919"/>
          <w:spacing w:val="-16"/>
        </w:rPr>
        <w:t>A</w:t>
      </w:r>
      <w:r w:rsidRPr="00C44FCF">
        <w:rPr>
          <w:noProof/>
          <w:color w:val="191919"/>
          <w:spacing w:val="-2"/>
        </w:rPr>
        <w:t>TES</w:t>
      </w:r>
      <w:r w:rsidRPr="00C44FCF">
        <w:rPr>
          <w:noProof/>
          <w:color w:val="191919"/>
        </w:rPr>
        <w:t>)</w:t>
      </w:r>
      <w:r>
        <w:rPr>
          <w:noProof/>
        </w:rPr>
        <w:tab/>
      </w:r>
      <w:r w:rsidR="006A495C">
        <w:rPr>
          <w:noProof/>
        </w:rPr>
        <w:fldChar w:fldCharType="begin"/>
      </w:r>
      <w:r>
        <w:rPr>
          <w:noProof/>
        </w:rPr>
        <w:instrText xml:space="preserve"> PAGEREF _Toc295316653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Direct GRAD </w:t>
      </w:r>
      <w:r w:rsidRPr="00C44FCF">
        <w:rPr>
          <w:noProof/>
          <w:color w:val="191919"/>
          <w:spacing w:val="-2"/>
        </w:rPr>
        <w:t>PLU</w:t>
      </w:r>
      <w:r w:rsidRPr="00C44FCF">
        <w:rPr>
          <w:noProof/>
          <w:color w:val="191919"/>
        </w:rPr>
        <w:t>S</w:t>
      </w:r>
      <w:r w:rsidRPr="00C44FCF">
        <w:rPr>
          <w:noProof/>
          <w:color w:val="191919"/>
          <w:spacing w:val="-5"/>
        </w:rPr>
        <w:t xml:space="preserve"> </w:t>
      </w:r>
      <w:r w:rsidRPr="00C44FCF">
        <w:rPr>
          <w:noProof/>
          <w:color w:val="191919"/>
          <w:spacing w:val="-2"/>
        </w:rPr>
        <w:t>LOA</w:t>
      </w:r>
      <w:r w:rsidRPr="00C44FCF">
        <w:rPr>
          <w:noProof/>
          <w:color w:val="191919"/>
        </w:rPr>
        <w:t>N</w:t>
      </w:r>
      <w:r w:rsidRPr="00C44FCF">
        <w:rPr>
          <w:noProof/>
          <w:color w:val="191919"/>
          <w:spacing w:val="10"/>
        </w:rPr>
        <w:t xml:space="preserve"> (</w:t>
      </w:r>
      <w:r w:rsidRPr="00C44FCF">
        <w:rPr>
          <w:noProof/>
          <w:color w:val="191919"/>
          <w:spacing w:val="-2"/>
        </w:rPr>
        <w:t>GRADU</w:t>
      </w:r>
      <w:r w:rsidRPr="00C44FCF">
        <w:rPr>
          <w:noProof/>
          <w:color w:val="191919"/>
          <w:spacing w:val="-16"/>
        </w:rPr>
        <w:t>A</w:t>
      </w:r>
      <w:r w:rsidRPr="00C44FCF">
        <w:rPr>
          <w:noProof/>
          <w:color w:val="191919"/>
          <w:spacing w:val="-2"/>
        </w:rPr>
        <w:t>TES</w:t>
      </w:r>
      <w:r w:rsidRPr="00C44FCF">
        <w:rPr>
          <w:noProof/>
          <w:color w:val="191919"/>
        </w:rPr>
        <w:t>)</w:t>
      </w:r>
      <w:r>
        <w:rPr>
          <w:noProof/>
        </w:rPr>
        <w:tab/>
      </w:r>
      <w:r w:rsidR="006A495C">
        <w:rPr>
          <w:noProof/>
        </w:rPr>
        <w:fldChar w:fldCharType="begin"/>
      </w:r>
      <w:r>
        <w:rPr>
          <w:noProof/>
        </w:rPr>
        <w:instrText xml:space="preserve"> PAGEREF _Toc295316654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w:t>
      </w:r>
      <w:r w:rsidRPr="00C44FCF">
        <w:rPr>
          <w:noProof/>
          <w:color w:val="191919"/>
          <w:spacing w:val="-2"/>
        </w:rPr>
        <w:t>PERKIN</w:t>
      </w:r>
      <w:r w:rsidRPr="00C44FCF">
        <w:rPr>
          <w:noProof/>
          <w:color w:val="191919"/>
        </w:rPr>
        <w:t>S</w:t>
      </w:r>
      <w:r w:rsidRPr="00C44FCF">
        <w:rPr>
          <w:noProof/>
          <w:color w:val="191919"/>
          <w:spacing w:val="10"/>
        </w:rPr>
        <w:t xml:space="preserve"> </w:t>
      </w:r>
      <w:r w:rsidRPr="00C44FCF">
        <w:rPr>
          <w:noProof/>
          <w:color w:val="191919"/>
          <w:spacing w:val="-2"/>
        </w:rPr>
        <w:t>LOA</w:t>
      </w:r>
      <w:r w:rsidRPr="00C44FCF">
        <w:rPr>
          <w:noProof/>
          <w:color w:val="191919"/>
        </w:rPr>
        <w:t xml:space="preserve">N </w:t>
      </w:r>
      <w:r w:rsidRPr="00C44FCF">
        <w:rPr>
          <w:noProof/>
          <w:color w:val="191919"/>
          <w:spacing w:val="23"/>
        </w:rPr>
        <w:t xml:space="preserve"> </w:t>
      </w:r>
      <w:r w:rsidRPr="00C44FCF">
        <w:rPr>
          <w:noProof/>
          <w:color w:val="191919"/>
          <w:spacing w:val="-2"/>
        </w:rPr>
        <w:t>(FORMER</w:t>
      </w:r>
      <w:r w:rsidRPr="00C44FCF">
        <w:rPr>
          <w:noProof/>
          <w:color w:val="191919"/>
          <w:spacing w:val="-19"/>
        </w:rPr>
        <w:t>L</w:t>
      </w:r>
      <w:r w:rsidRPr="00C44FCF">
        <w:rPr>
          <w:noProof/>
          <w:color w:val="191919"/>
        </w:rPr>
        <w:t>Y</w:t>
      </w:r>
      <w:r w:rsidRPr="00C44FCF">
        <w:rPr>
          <w:noProof/>
          <w:color w:val="191919"/>
          <w:spacing w:val="4"/>
        </w:rPr>
        <w:t xml:space="preserve"> </w:t>
      </w:r>
      <w:r w:rsidRPr="00C44FCF">
        <w:rPr>
          <w:noProof/>
          <w:color w:val="191919"/>
          <w:spacing w:val="-2"/>
        </w:rPr>
        <w:t>NDSL)</w:t>
      </w:r>
      <w:r>
        <w:rPr>
          <w:noProof/>
        </w:rPr>
        <w:tab/>
      </w:r>
      <w:r w:rsidR="006A495C">
        <w:rPr>
          <w:noProof/>
        </w:rPr>
        <w:fldChar w:fldCharType="begin"/>
      </w:r>
      <w:r>
        <w:rPr>
          <w:noProof/>
        </w:rPr>
        <w:instrText xml:space="preserve"> PAGEREF _Toc295316655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VETERAN</w:t>
      </w:r>
      <w:r w:rsidRPr="00C44FCF">
        <w:rPr>
          <w:noProof/>
          <w:color w:val="191919"/>
        </w:rPr>
        <w:t>S</w:t>
      </w:r>
      <w:r w:rsidRPr="00C44FCF">
        <w:rPr>
          <w:noProof/>
          <w:color w:val="191919"/>
          <w:spacing w:val="-3"/>
        </w:rPr>
        <w:t xml:space="preserve"> </w:t>
      </w:r>
      <w:r w:rsidRPr="00C44FCF">
        <w:rPr>
          <w:noProof/>
          <w:color w:val="191919"/>
          <w:spacing w:val="-2"/>
        </w:rPr>
        <w:t>ASSIS</w:t>
      </w:r>
      <w:r w:rsidRPr="00C44FCF">
        <w:rPr>
          <w:noProof/>
          <w:color w:val="191919"/>
          <w:spacing w:val="-16"/>
        </w:rPr>
        <w:t>T</w:t>
      </w:r>
      <w:r w:rsidRPr="00C44FCF">
        <w:rPr>
          <w:noProof/>
          <w:color w:val="191919"/>
          <w:spacing w:val="-2"/>
        </w:rPr>
        <w:t>ANC</w:t>
      </w:r>
      <w:r w:rsidRPr="00C44FCF">
        <w:rPr>
          <w:noProof/>
          <w:color w:val="191919"/>
        </w:rPr>
        <w:t>E</w:t>
      </w:r>
      <w:r w:rsidRPr="00C44FCF">
        <w:rPr>
          <w:noProof/>
          <w:color w:val="191919"/>
          <w:spacing w:val="10"/>
        </w:rPr>
        <w:t xml:space="preserve"> </w:t>
      </w:r>
      <w:r w:rsidRPr="00C44FCF">
        <w:rPr>
          <w:noProof/>
          <w:color w:val="191919"/>
          <w:spacing w:val="-2"/>
        </w:rPr>
        <w:t>PROGRAMS</w:t>
      </w:r>
      <w:r>
        <w:rPr>
          <w:noProof/>
        </w:rPr>
        <w:tab/>
      </w:r>
      <w:r w:rsidR="006A495C">
        <w:rPr>
          <w:noProof/>
        </w:rPr>
        <w:fldChar w:fldCharType="begin"/>
      </w:r>
      <w:r>
        <w:rPr>
          <w:noProof/>
        </w:rPr>
        <w:instrText xml:space="preserve"> PAGEREF _Toc295316656 \h </w:instrText>
      </w:r>
      <w:r w:rsidR="006A495C">
        <w:rPr>
          <w:noProof/>
        </w:rPr>
      </w:r>
      <w:r w:rsidR="006A495C">
        <w:rPr>
          <w:noProof/>
        </w:rPr>
        <w:fldChar w:fldCharType="separate"/>
      </w:r>
      <w:r>
        <w:rPr>
          <w:noProof/>
        </w:rPr>
        <w:t>27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REFUN</w:t>
      </w:r>
      <w:r w:rsidRPr="00C44FCF">
        <w:rPr>
          <w:noProof/>
          <w:color w:val="191919"/>
        </w:rPr>
        <w:t>D</w:t>
      </w:r>
      <w:r w:rsidRPr="00C44FCF">
        <w:rPr>
          <w:noProof/>
          <w:color w:val="191919"/>
          <w:spacing w:val="10"/>
        </w:rPr>
        <w:t xml:space="preserve"> </w:t>
      </w:r>
      <w:r w:rsidRPr="00C44FCF">
        <w:rPr>
          <w:noProof/>
          <w:color w:val="191919"/>
          <w:spacing w:val="-2"/>
        </w:rPr>
        <w:t>POLIC</w:t>
      </w:r>
      <w:r w:rsidRPr="00C44FCF">
        <w:rPr>
          <w:noProof/>
          <w:color w:val="191919"/>
        </w:rPr>
        <w:t>Y</w:t>
      </w:r>
      <w:r w:rsidRPr="00C44FCF">
        <w:rPr>
          <w:noProof/>
          <w:color w:val="191919"/>
          <w:spacing w:val="3"/>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FINANCIA</w:t>
      </w:r>
      <w:r w:rsidRPr="00C44FCF">
        <w:rPr>
          <w:noProof/>
          <w:color w:val="191919"/>
        </w:rPr>
        <w:t>L</w:t>
      </w:r>
      <w:r w:rsidRPr="00C44FCF">
        <w:rPr>
          <w:noProof/>
          <w:color w:val="191919"/>
          <w:spacing w:val="-13"/>
        </w:rPr>
        <w:t xml:space="preserve"> </w:t>
      </w:r>
      <w:r w:rsidRPr="00C44FCF">
        <w:rPr>
          <w:noProof/>
          <w:color w:val="191919"/>
          <w:spacing w:val="-2"/>
        </w:rPr>
        <w:t>AI</w:t>
      </w:r>
      <w:r w:rsidRPr="00C44FCF">
        <w:rPr>
          <w:noProof/>
          <w:color w:val="191919"/>
        </w:rPr>
        <w:t>D</w:t>
      </w:r>
      <w:r w:rsidRPr="00C44FCF">
        <w:rPr>
          <w:noProof/>
          <w:color w:val="191919"/>
          <w:spacing w:val="10"/>
        </w:rPr>
        <w:t xml:space="preserve"> </w:t>
      </w:r>
      <w:r w:rsidRPr="00C44FCF">
        <w:rPr>
          <w:noProof/>
          <w:color w:val="191919"/>
          <w:spacing w:val="-2"/>
        </w:rPr>
        <w:t>RECIPIENTS</w:t>
      </w:r>
      <w:r>
        <w:rPr>
          <w:noProof/>
        </w:rPr>
        <w:tab/>
      </w:r>
      <w:r w:rsidR="006A495C">
        <w:rPr>
          <w:noProof/>
        </w:rPr>
        <w:fldChar w:fldCharType="begin"/>
      </w:r>
      <w:r>
        <w:rPr>
          <w:noProof/>
        </w:rPr>
        <w:instrText xml:space="preserve"> PAGEREF _Toc295316657 \h </w:instrText>
      </w:r>
      <w:r w:rsidR="006A495C">
        <w:rPr>
          <w:noProof/>
        </w:rPr>
      </w:r>
      <w:r w:rsidR="006A495C">
        <w:rPr>
          <w:noProof/>
        </w:rPr>
        <w:fldChar w:fldCharType="separate"/>
      </w:r>
      <w:r>
        <w:rPr>
          <w:noProof/>
        </w:rPr>
        <w:t>28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lastRenderedPageBreak/>
        <w:t>RETUR</w:t>
      </w:r>
      <w:r w:rsidRPr="00C44FCF">
        <w:rPr>
          <w:noProof/>
          <w:color w:val="191919"/>
        </w:rPr>
        <w:t>N</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1"/>
        </w:rPr>
        <w:t xml:space="preserve"> </w:t>
      </w:r>
      <w:r w:rsidRPr="00C44FCF">
        <w:rPr>
          <w:noProof/>
          <w:color w:val="191919"/>
          <w:spacing w:val="-2"/>
        </w:rPr>
        <w:t>TITL</w:t>
      </w:r>
      <w:r w:rsidRPr="00C44FCF">
        <w:rPr>
          <w:noProof/>
          <w:color w:val="191919"/>
        </w:rPr>
        <w:t>E</w:t>
      </w:r>
      <w:r w:rsidRPr="00C44FCF">
        <w:rPr>
          <w:noProof/>
          <w:color w:val="191919"/>
          <w:spacing w:val="10"/>
        </w:rPr>
        <w:t xml:space="preserve"> </w:t>
      </w:r>
      <w:r w:rsidRPr="00C44FCF">
        <w:rPr>
          <w:noProof/>
          <w:color w:val="191919"/>
          <w:spacing w:val="-2"/>
        </w:rPr>
        <w:t>I</w:t>
      </w:r>
      <w:r w:rsidRPr="00C44FCF">
        <w:rPr>
          <w:noProof/>
          <w:color w:val="191919"/>
        </w:rPr>
        <w:t>V</w:t>
      </w:r>
      <w:r w:rsidRPr="00C44FCF">
        <w:rPr>
          <w:noProof/>
          <w:color w:val="191919"/>
          <w:spacing w:val="-9"/>
        </w:rPr>
        <w:t xml:space="preserve"> </w:t>
      </w:r>
      <w:r w:rsidRPr="00C44FCF">
        <w:rPr>
          <w:noProof/>
          <w:color w:val="191919"/>
          <w:spacing w:val="-2"/>
        </w:rPr>
        <w:t>FUNDS</w:t>
      </w:r>
      <w:r>
        <w:rPr>
          <w:noProof/>
        </w:rPr>
        <w:tab/>
      </w:r>
      <w:r w:rsidR="006A495C">
        <w:rPr>
          <w:noProof/>
        </w:rPr>
        <w:fldChar w:fldCharType="begin"/>
      </w:r>
      <w:r>
        <w:rPr>
          <w:noProof/>
        </w:rPr>
        <w:instrText xml:space="preserve"> PAGEREF _Toc295316658 \h </w:instrText>
      </w:r>
      <w:r w:rsidR="006A495C">
        <w:rPr>
          <w:noProof/>
        </w:rPr>
      </w:r>
      <w:r w:rsidR="006A495C">
        <w:rPr>
          <w:noProof/>
        </w:rPr>
        <w:fldChar w:fldCharType="separate"/>
      </w:r>
      <w:r>
        <w:rPr>
          <w:noProof/>
        </w:rPr>
        <w:t>28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WITHDR</w:t>
      </w:r>
      <w:r w:rsidRPr="00C44FCF">
        <w:rPr>
          <w:noProof/>
          <w:color w:val="191919"/>
          <w:spacing w:val="-21"/>
        </w:rPr>
        <w:t>A</w:t>
      </w:r>
      <w:r w:rsidRPr="00C44FCF">
        <w:rPr>
          <w:noProof/>
          <w:color w:val="191919"/>
          <w:spacing w:val="-20"/>
        </w:rPr>
        <w:t>W</w:t>
      </w:r>
      <w:r w:rsidRPr="00C44FCF">
        <w:rPr>
          <w:noProof/>
          <w:color w:val="191919"/>
          <w:spacing w:val="-2"/>
        </w:rPr>
        <w:t>A</w:t>
      </w:r>
      <w:r w:rsidRPr="00C44FCF">
        <w:rPr>
          <w:noProof/>
          <w:color w:val="191919"/>
        </w:rPr>
        <w:t>L</w:t>
      </w:r>
      <w:r w:rsidRPr="00C44FCF">
        <w:rPr>
          <w:noProof/>
          <w:color w:val="191919"/>
          <w:spacing w:val="33"/>
        </w:rPr>
        <w:t xml:space="preserve"> </w:t>
      </w:r>
      <w:r w:rsidRPr="00C44FCF">
        <w:rPr>
          <w:noProof/>
          <w:color w:val="191919"/>
          <w:spacing w:val="-2"/>
        </w:rPr>
        <w:t>D</w:t>
      </w:r>
      <w:r w:rsidRPr="00C44FCF">
        <w:rPr>
          <w:noProof/>
          <w:color w:val="191919"/>
          <w:spacing w:val="-14"/>
          <w:w w:val="103"/>
        </w:rPr>
        <w:t>A</w:t>
      </w:r>
      <w:r w:rsidRPr="00C44FCF">
        <w:rPr>
          <w:noProof/>
          <w:color w:val="191919"/>
          <w:spacing w:val="-2"/>
          <w:w w:val="103"/>
        </w:rPr>
        <w:t>T</w:t>
      </w:r>
      <w:r w:rsidRPr="00C44FCF">
        <w:rPr>
          <w:noProof/>
          <w:color w:val="191919"/>
          <w:w w:val="103"/>
        </w:rPr>
        <w:t>E</w:t>
      </w:r>
      <w:r>
        <w:rPr>
          <w:noProof/>
        </w:rPr>
        <w:tab/>
      </w:r>
      <w:r w:rsidR="006A495C">
        <w:rPr>
          <w:noProof/>
        </w:rPr>
        <w:fldChar w:fldCharType="begin"/>
      </w:r>
      <w:r>
        <w:rPr>
          <w:noProof/>
        </w:rPr>
        <w:instrText xml:space="preserve"> PAGEREF _Toc295316659 \h </w:instrText>
      </w:r>
      <w:r w:rsidR="006A495C">
        <w:rPr>
          <w:noProof/>
        </w:rPr>
      </w:r>
      <w:r w:rsidR="006A495C">
        <w:rPr>
          <w:noProof/>
        </w:rPr>
        <w:fldChar w:fldCharType="separate"/>
      </w:r>
      <w:r>
        <w:rPr>
          <w:noProof/>
        </w:rPr>
        <w:t>28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OFFICIAL WITHDRAWALS</w:t>
      </w:r>
      <w:r>
        <w:rPr>
          <w:noProof/>
        </w:rPr>
        <w:tab/>
      </w:r>
      <w:r w:rsidR="006A495C">
        <w:rPr>
          <w:noProof/>
        </w:rPr>
        <w:fldChar w:fldCharType="begin"/>
      </w:r>
      <w:r>
        <w:rPr>
          <w:noProof/>
        </w:rPr>
        <w:instrText xml:space="preserve"> PAGEREF _Toc295316660 \h </w:instrText>
      </w:r>
      <w:r w:rsidR="006A495C">
        <w:rPr>
          <w:noProof/>
        </w:rPr>
      </w:r>
      <w:r w:rsidR="006A495C">
        <w:rPr>
          <w:noProof/>
        </w:rPr>
        <w:fldChar w:fldCharType="separate"/>
      </w:r>
      <w:r>
        <w:rPr>
          <w:noProof/>
        </w:rPr>
        <w:t>28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UNOFFICIAL WITHDRAWALS</w:t>
      </w:r>
      <w:r>
        <w:rPr>
          <w:noProof/>
        </w:rPr>
        <w:tab/>
      </w:r>
      <w:r w:rsidR="006A495C">
        <w:rPr>
          <w:noProof/>
        </w:rPr>
        <w:fldChar w:fldCharType="begin"/>
      </w:r>
      <w:r>
        <w:rPr>
          <w:noProof/>
        </w:rPr>
        <w:instrText xml:space="preserve"> PAGEREF _Toc295316661 \h </w:instrText>
      </w:r>
      <w:r w:rsidR="006A495C">
        <w:rPr>
          <w:noProof/>
        </w:rPr>
      </w:r>
      <w:r w:rsidR="006A495C">
        <w:rPr>
          <w:noProof/>
        </w:rPr>
        <w:fldChar w:fldCharType="separate"/>
      </w:r>
      <w:r>
        <w:rPr>
          <w:noProof/>
        </w:rPr>
        <w:t>28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REPAYMENT OBLIGATIONS</w:t>
      </w:r>
      <w:r>
        <w:rPr>
          <w:noProof/>
        </w:rPr>
        <w:tab/>
      </w:r>
      <w:r w:rsidR="006A495C">
        <w:rPr>
          <w:noProof/>
        </w:rPr>
        <w:fldChar w:fldCharType="begin"/>
      </w:r>
      <w:r>
        <w:rPr>
          <w:noProof/>
        </w:rPr>
        <w:instrText xml:space="preserve"> PAGEREF _Toc295316662 \h </w:instrText>
      </w:r>
      <w:r w:rsidR="006A495C">
        <w:rPr>
          <w:noProof/>
        </w:rPr>
      </w:r>
      <w:r w:rsidR="006A495C">
        <w:rPr>
          <w:noProof/>
        </w:rPr>
        <w:fldChar w:fldCharType="separate"/>
      </w:r>
      <w:r>
        <w:rPr>
          <w:noProof/>
        </w:rPr>
        <w:t>28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PROCEDURES FOR RETURN OF TITLE IV FUNDS (R2T4)</w:t>
      </w:r>
      <w:r>
        <w:rPr>
          <w:noProof/>
        </w:rPr>
        <w:tab/>
      </w:r>
      <w:r w:rsidR="006A495C">
        <w:rPr>
          <w:noProof/>
        </w:rPr>
        <w:fldChar w:fldCharType="begin"/>
      </w:r>
      <w:r>
        <w:rPr>
          <w:noProof/>
        </w:rPr>
        <w:instrText xml:space="preserve"> PAGEREF _Toc295316663 \h </w:instrText>
      </w:r>
      <w:r w:rsidR="006A495C">
        <w:rPr>
          <w:noProof/>
        </w:rPr>
      </w:r>
      <w:r w:rsidR="006A495C">
        <w:rPr>
          <w:noProof/>
        </w:rPr>
        <w:fldChar w:fldCharType="separate"/>
      </w:r>
      <w:r>
        <w:rPr>
          <w:noProof/>
        </w:rPr>
        <w:t>28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4"/>
        </w:rPr>
        <w:t>FINANCIA</w:t>
      </w:r>
      <w:r w:rsidRPr="00C44FCF">
        <w:rPr>
          <w:noProof/>
          <w:color w:val="191919"/>
        </w:rPr>
        <w:t>L</w:t>
      </w:r>
      <w:r w:rsidRPr="00C44FCF">
        <w:rPr>
          <w:noProof/>
          <w:color w:val="191919"/>
          <w:spacing w:val="18"/>
        </w:rPr>
        <w:t xml:space="preserve"> </w:t>
      </w:r>
      <w:r w:rsidRPr="00C44FCF">
        <w:rPr>
          <w:noProof/>
          <w:color w:val="191919"/>
          <w:spacing w:val="-4"/>
        </w:rPr>
        <w:t>INFORM</w:t>
      </w:r>
      <w:r w:rsidRPr="00C44FCF">
        <w:rPr>
          <w:noProof/>
          <w:color w:val="191919"/>
          <w:spacing w:val="-63"/>
        </w:rPr>
        <w:t>A</w:t>
      </w:r>
      <w:r w:rsidRPr="00C44FCF">
        <w:rPr>
          <w:noProof/>
          <w:color w:val="191919"/>
          <w:spacing w:val="-4"/>
        </w:rPr>
        <w:t>TION</w:t>
      </w:r>
      <w:r>
        <w:rPr>
          <w:noProof/>
        </w:rPr>
        <w:tab/>
      </w:r>
      <w:r w:rsidR="006A495C">
        <w:rPr>
          <w:noProof/>
        </w:rPr>
        <w:fldChar w:fldCharType="begin"/>
      </w:r>
      <w:r>
        <w:rPr>
          <w:noProof/>
        </w:rPr>
        <w:instrText xml:space="preserve"> PAGEREF _Toc295316664 \h </w:instrText>
      </w:r>
      <w:r w:rsidR="006A495C">
        <w:rPr>
          <w:noProof/>
        </w:rPr>
      </w:r>
      <w:r w:rsidR="006A495C">
        <w:rPr>
          <w:noProof/>
        </w:rPr>
        <w:fldChar w:fldCharType="separate"/>
      </w:r>
      <w:r>
        <w:rPr>
          <w:noProof/>
        </w:rPr>
        <w:t>29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STUDEN</w:t>
      </w:r>
      <w:r w:rsidRPr="00C44FCF">
        <w:rPr>
          <w:noProof/>
          <w:color w:val="191919"/>
        </w:rPr>
        <w:t>T</w:t>
      </w:r>
      <w:r w:rsidRPr="00C44FCF">
        <w:rPr>
          <w:noProof/>
          <w:color w:val="191919"/>
          <w:spacing w:val="7"/>
        </w:rPr>
        <w:t xml:space="preserve"> </w:t>
      </w:r>
      <w:r w:rsidRPr="00C44FCF">
        <w:rPr>
          <w:noProof/>
          <w:color w:val="191919"/>
          <w:spacing w:val="-2"/>
        </w:rPr>
        <w:t>FE</w:t>
      </w:r>
      <w:r w:rsidRPr="00C44FCF">
        <w:rPr>
          <w:noProof/>
          <w:color w:val="191919"/>
        </w:rPr>
        <w:t>E</w:t>
      </w:r>
      <w:r w:rsidRPr="00C44FCF">
        <w:rPr>
          <w:noProof/>
          <w:color w:val="191919"/>
          <w:spacing w:val="10"/>
        </w:rPr>
        <w:t xml:space="preserve"> </w:t>
      </w:r>
      <w:r w:rsidRPr="00C44FCF">
        <w:rPr>
          <w:noProof/>
          <w:color w:val="191919"/>
          <w:spacing w:val="-2"/>
        </w:rPr>
        <w:t>SCHEDULE</w:t>
      </w:r>
      <w:r>
        <w:rPr>
          <w:noProof/>
        </w:rPr>
        <w:tab/>
      </w:r>
      <w:r w:rsidR="006A495C">
        <w:rPr>
          <w:noProof/>
        </w:rPr>
        <w:fldChar w:fldCharType="begin"/>
      </w:r>
      <w:r>
        <w:rPr>
          <w:noProof/>
        </w:rPr>
        <w:instrText xml:space="preserve"> PAGEREF _Toc295316665 \h </w:instrText>
      </w:r>
      <w:r w:rsidR="006A495C">
        <w:rPr>
          <w:noProof/>
        </w:rPr>
      </w:r>
      <w:r w:rsidR="006A495C">
        <w:rPr>
          <w:noProof/>
        </w:rPr>
        <w:fldChar w:fldCharType="separate"/>
      </w:r>
      <w:r>
        <w:rPr>
          <w:noProof/>
        </w:rPr>
        <w:t>29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DEFINITIO</w:t>
      </w:r>
      <w:r w:rsidRPr="00C44FCF">
        <w:rPr>
          <w:noProof/>
          <w:color w:val="191919"/>
        </w:rPr>
        <w:t>N</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FULL-TIM</w:t>
      </w:r>
      <w:r w:rsidRPr="00C44FCF">
        <w:rPr>
          <w:noProof/>
          <w:color w:val="191919"/>
        </w:rPr>
        <w:t>E</w:t>
      </w:r>
      <w:r w:rsidRPr="00C44FCF">
        <w:rPr>
          <w:noProof/>
          <w:color w:val="191919"/>
          <w:spacing w:val="10"/>
        </w:rPr>
        <w:t xml:space="preserve"> </w:t>
      </w:r>
      <w:r w:rsidRPr="00C44FCF">
        <w:rPr>
          <w:noProof/>
          <w:color w:val="191919"/>
          <w:spacing w:val="-2"/>
        </w:rPr>
        <w:t>STUDENT</w:t>
      </w:r>
      <w:r>
        <w:rPr>
          <w:noProof/>
        </w:rPr>
        <w:tab/>
      </w:r>
      <w:r w:rsidR="006A495C">
        <w:rPr>
          <w:noProof/>
        </w:rPr>
        <w:fldChar w:fldCharType="begin"/>
      </w:r>
      <w:r>
        <w:rPr>
          <w:noProof/>
        </w:rPr>
        <w:instrText xml:space="preserve"> PAGEREF _Toc295316666 \h </w:instrText>
      </w:r>
      <w:r w:rsidR="006A495C">
        <w:rPr>
          <w:noProof/>
        </w:rPr>
      </w:r>
      <w:r w:rsidR="006A495C">
        <w:rPr>
          <w:noProof/>
        </w:rPr>
        <w:fldChar w:fldCharType="separate"/>
      </w:r>
      <w:r>
        <w:rPr>
          <w:noProof/>
        </w:rPr>
        <w:t>29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CITIZEN</w:t>
      </w:r>
      <w:r w:rsidRPr="00C44FCF">
        <w:rPr>
          <w:noProof/>
          <w:color w:val="191919"/>
        </w:rPr>
        <w:t>S</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GEORGI</w:t>
      </w:r>
      <w:r w:rsidRPr="00C44FCF">
        <w:rPr>
          <w:noProof/>
          <w:color w:val="191919"/>
        </w:rPr>
        <w:t xml:space="preserve">A </w:t>
      </w:r>
      <w:r w:rsidRPr="00C44FCF">
        <w:rPr>
          <w:noProof/>
          <w:color w:val="191919"/>
          <w:spacing w:val="-2"/>
        </w:rPr>
        <w:t>6</w:t>
      </w:r>
      <w:r w:rsidRPr="00C44FCF">
        <w:rPr>
          <w:noProof/>
          <w:color w:val="191919"/>
        </w:rPr>
        <w:t>2</w:t>
      </w:r>
      <w:r w:rsidRPr="00C44FCF">
        <w:rPr>
          <w:noProof/>
          <w:color w:val="191919"/>
          <w:spacing w:val="-15"/>
        </w:rPr>
        <w:t xml:space="preserve">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OLDER</w:t>
      </w:r>
      <w:r>
        <w:rPr>
          <w:noProof/>
        </w:rPr>
        <w:tab/>
      </w:r>
      <w:r w:rsidR="006A495C">
        <w:rPr>
          <w:noProof/>
        </w:rPr>
        <w:fldChar w:fldCharType="begin"/>
      </w:r>
      <w:r>
        <w:rPr>
          <w:noProof/>
        </w:rPr>
        <w:instrText xml:space="preserve"> PAGEREF _Toc295316667 \h </w:instrText>
      </w:r>
      <w:r w:rsidR="006A495C">
        <w:rPr>
          <w:noProof/>
        </w:rPr>
      </w:r>
      <w:r w:rsidR="006A495C">
        <w:rPr>
          <w:noProof/>
        </w:rPr>
        <w:fldChar w:fldCharType="separate"/>
      </w:r>
      <w:r>
        <w:rPr>
          <w:noProof/>
        </w:rPr>
        <w:t>30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AUDI</w:t>
      </w:r>
      <w:r w:rsidRPr="00C44FCF">
        <w:rPr>
          <w:noProof/>
          <w:color w:val="191919"/>
        </w:rPr>
        <w:t>T</w:t>
      </w:r>
      <w:r w:rsidRPr="00C44FCF">
        <w:rPr>
          <w:noProof/>
          <w:color w:val="191919"/>
          <w:spacing w:val="7"/>
        </w:rPr>
        <w:t xml:space="preserve"> </w:t>
      </w:r>
      <w:r w:rsidRPr="00C44FCF">
        <w:rPr>
          <w:noProof/>
          <w:color w:val="191919"/>
          <w:spacing w:val="-2"/>
        </w:rPr>
        <w:t>(NON-CREDIT</w:t>
      </w:r>
      <w:r w:rsidRPr="00C44FCF">
        <w:rPr>
          <w:noProof/>
          <w:color w:val="191919"/>
        </w:rPr>
        <w:t>)</w:t>
      </w:r>
      <w:r w:rsidRPr="00C44FCF">
        <w:rPr>
          <w:noProof/>
          <w:color w:val="191919"/>
          <w:spacing w:val="-5"/>
        </w:rPr>
        <w:t xml:space="preserve"> </w:t>
      </w:r>
      <w:r w:rsidRPr="00C44FCF">
        <w:rPr>
          <w:noProof/>
          <w:color w:val="191919"/>
          <w:spacing w:val="-2"/>
        </w:rPr>
        <w:t>FEE</w:t>
      </w:r>
      <w:r>
        <w:rPr>
          <w:noProof/>
        </w:rPr>
        <w:tab/>
      </w:r>
      <w:r w:rsidR="006A495C">
        <w:rPr>
          <w:noProof/>
        </w:rPr>
        <w:fldChar w:fldCharType="begin"/>
      </w:r>
      <w:r>
        <w:rPr>
          <w:noProof/>
        </w:rPr>
        <w:instrText xml:space="preserve"> PAGEREF _Toc295316668 \h </w:instrText>
      </w:r>
      <w:r w:rsidR="006A495C">
        <w:rPr>
          <w:noProof/>
        </w:rPr>
      </w:r>
      <w:r w:rsidR="006A495C">
        <w:rPr>
          <w:noProof/>
        </w:rPr>
        <w:fldChar w:fldCharType="separate"/>
      </w:r>
      <w:r>
        <w:rPr>
          <w:noProof/>
        </w:rPr>
        <w:t>30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16"/>
        </w:rPr>
        <w:t>P</w:t>
      </w:r>
      <w:r w:rsidRPr="00C44FCF">
        <w:rPr>
          <w:noProof/>
          <w:color w:val="191919"/>
          <w:spacing w:val="-19"/>
        </w:rPr>
        <w:t>A</w:t>
      </w:r>
      <w:r w:rsidRPr="00C44FCF">
        <w:rPr>
          <w:noProof/>
          <w:color w:val="191919"/>
          <w:spacing w:val="-2"/>
        </w:rPr>
        <w:t>YMEN</w:t>
      </w:r>
      <w:r w:rsidRPr="00C44FCF">
        <w:rPr>
          <w:noProof/>
          <w:color w:val="191919"/>
        </w:rPr>
        <w:t>T</w:t>
      </w:r>
      <w:r w:rsidRPr="00C44FCF">
        <w:rPr>
          <w:noProof/>
          <w:color w:val="191919"/>
          <w:spacing w:val="7"/>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FEE</w:t>
      </w:r>
      <w:r w:rsidRPr="00C44FCF">
        <w:rPr>
          <w:noProof/>
          <w:color w:val="191919"/>
        </w:rPr>
        <w:t xml:space="preserve">S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CHARGES</w:t>
      </w:r>
      <w:r>
        <w:rPr>
          <w:noProof/>
        </w:rPr>
        <w:tab/>
      </w:r>
      <w:r w:rsidR="006A495C">
        <w:rPr>
          <w:noProof/>
        </w:rPr>
        <w:fldChar w:fldCharType="begin"/>
      </w:r>
      <w:r>
        <w:rPr>
          <w:noProof/>
        </w:rPr>
        <w:instrText xml:space="preserve"> PAGEREF _Toc295316669 \h </w:instrText>
      </w:r>
      <w:r w:rsidR="006A495C">
        <w:rPr>
          <w:noProof/>
        </w:rPr>
      </w:r>
      <w:r w:rsidR="006A495C">
        <w:rPr>
          <w:noProof/>
        </w:rPr>
        <w:fldChar w:fldCharType="separate"/>
      </w:r>
      <w:r>
        <w:rPr>
          <w:noProof/>
        </w:rPr>
        <w:t>30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GENERA</w:t>
      </w:r>
      <w:r w:rsidRPr="00C44FCF">
        <w:rPr>
          <w:noProof/>
          <w:color w:val="191919"/>
        </w:rPr>
        <w:t xml:space="preserve">L </w:t>
      </w:r>
      <w:r w:rsidRPr="00C44FCF">
        <w:rPr>
          <w:noProof/>
          <w:color w:val="191919"/>
          <w:spacing w:val="-2"/>
        </w:rPr>
        <w:t>REFUNDS</w:t>
      </w:r>
      <w:r>
        <w:rPr>
          <w:noProof/>
        </w:rPr>
        <w:tab/>
      </w:r>
      <w:r w:rsidR="006A495C">
        <w:rPr>
          <w:noProof/>
        </w:rPr>
        <w:fldChar w:fldCharType="begin"/>
      </w:r>
      <w:r>
        <w:rPr>
          <w:noProof/>
        </w:rPr>
        <w:instrText xml:space="preserve"> PAGEREF _Toc295316670 \h </w:instrText>
      </w:r>
      <w:r w:rsidR="006A495C">
        <w:rPr>
          <w:noProof/>
        </w:rPr>
      </w:r>
      <w:r w:rsidR="006A495C">
        <w:rPr>
          <w:noProof/>
        </w:rPr>
        <w:fldChar w:fldCharType="separate"/>
      </w:r>
      <w:r>
        <w:rPr>
          <w:noProof/>
        </w:rPr>
        <w:t>30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ROO</w:t>
      </w:r>
      <w:r w:rsidRPr="00C44FCF">
        <w:rPr>
          <w:noProof/>
          <w:color w:val="191919"/>
        </w:rPr>
        <w:t xml:space="preserve">M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BOAR</w:t>
      </w:r>
      <w:r w:rsidRPr="00C44FCF">
        <w:rPr>
          <w:noProof/>
          <w:color w:val="191919"/>
        </w:rPr>
        <w:t>D</w:t>
      </w:r>
      <w:r w:rsidRPr="00C44FCF">
        <w:rPr>
          <w:noProof/>
          <w:color w:val="191919"/>
          <w:spacing w:val="10"/>
        </w:rPr>
        <w:t xml:space="preserve"> </w:t>
      </w:r>
      <w:r w:rsidRPr="00C44FCF">
        <w:rPr>
          <w:noProof/>
          <w:color w:val="191919"/>
          <w:spacing w:val="-2"/>
        </w:rPr>
        <w:t>REFUNDS</w:t>
      </w:r>
      <w:r>
        <w:rPr>
          <w:noProof/>
        </w:rPr>
        <w:tab/>
      </w:r>
      <w:r w:rsidR="006A495C">
        <w:rPr>
          <w:noProof/>
        </w:rPr>
        <w:fldChar w:fldCharType="begin"/>
      </w:r>
      <w:r>
        <w:rPr>
          <w:noProof/>
        </w:rPr>
        <w:instrText xml:space="preserve"> PAGEREF _Toc295316671 \h </w:instrText>
      </w:r>
      <w:r w:rsidR="006A495C">
        <w:rPr>
          <w:noProof/>
        </w:rPr>
      </w:r>
      <w:r w:rsidR="006A495C">
        <w:rPr>
          <w:noProof/>
        </w:rPr>
        <w:fldChar w:fldCharType="separate"/>
      </w:r>
      <w:r>
        <w:rPr>
          <w:noProof/>
        </w:rPr>
        <w:t>30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BOARDIN</w:t>
      </w:r>
      <w:r w:rsidRPr="00C44FCF">
        <w:rPr>
          <w:noProof/>
          <w:color w:val="191919"/>
        </w:rPr>
        <w:t>G</w:t>
      </w:r>
      <w:r w:rsidRPr="00C44FCF">
        <w:rPr>
          <w:noProof/>
          <w:color w:val="191919"/>
          <w:spacing w:val="10"/>
        </w:rPr>
        <w:t xml:space="preserve"> </w:t>
      </w:r>
      <w:r w:rsidRPr="00C44FCF">
        <w:rPr>
          <w:noProof/>
          <w:color w:val="191919"/>
          <w:spacing w:val="-2"/>
        </w:rPr>
        <w:t>STUDEN</w:t>
      </w:r>
      <w:r w:rsidRPr="00C44FCF">
        <w:rPr>
          <w:noProof/>
          <w:color w:val="191919"/>
        </w:rPr>
        <w:t>T</w:t>
      </w:r>
      <w:r w:rsidRPr="00C44FCF">
        <w:rPr>
          <w:noProof/>
          <w:color w:val="191919"/>
          <w:spacing w:val="7"/>
        </w:rPr>
        <w:t xml:space="preserve"> </w:t>
      </w:r>
      <w:r w:rsidRPr="00C44FCF">
        <w:rPr>
          <w:noProof/>
          <w:color w:val="191919"/>
          <w:spacing w:val="-2"/>
        </w:rPr>
        <w:t>FEES</w:t>
      </w:r>
      <w:r>
        <w:rPr>
          <w:noProof/>
        </w:rPr>
        <w:tab/>
      </w:r>
      <w:r w:rsidR="006A495C">
        <w:rPr>
          <w:noProof/>
        </w:rPr>
        <w:fldChar w:fldCharType="begin"/>
      </w:r>
      <w:r>
        <w:rPr>
          <w:noProof/>
        </w:rPr>
        <w:instrText xml:space="preserve"> PAGEREF _Toc295316672 \h </w:instrText>
      </w:r>
      <w:r w:rsidR="006A495C">
        <w:rPr>
          <w:noProof/>
        </w:rPr>
      </w:r>
      <w:r w:rsidR="006A495C">
        <w:rPr>
          <w:noProof/>
        </w:rPr>
        <w:fldChar w:fldCharType="separate"/>
      </w:r>
      <w:r>
        <w:rPr>
          <w:noProof/>
        </w:rPr>
        <w:t>30</w:t>
      </w:r>
      <w:r w:rsidR="006A495C">
        <w:rPr>
          <w:noProof/>
        </w:rPr>
        <w:fldChar w:fldCharType="end"/>
      </w:r>
    </w:p>
    <w:p w:rsidR="00DF15AF" w:rsidRDefault="00DF15AF" w:rsidP="00DF15AF">
      <w:pPr>
        <w:pStyle w:val="TOC1"/>
        <w:rPr>
          <w:noProof/>
          <w:sz w:val="22"/>
          <w:szCs w:val="22"/>
        </w:rPr>
      </w:pPr>
      <w:r w:rsidRPr="00C44FCF">
        <w:rPr>
          <w:rFonts w:ascii="Times New Roman" w:hAnsi="Times New Roman"/>
          <w:noProof/>
          <w:color w:val="262626" w:themeColor="text1" w:themeTint="D9"/>
          <w:spacing w:val="-26"/>
          <w:position w:val="-6"/>
        </w:rPr>
        <w:t>ENROLLMENT</w:t>
      </w:r>
      <w:r>
        <w:rPr>
          <w:noProof/>
        </w:rPr>
        <w:tab/>
      </w:r>
      <w:r w:rsidR="006A495C">
        <w:rPr>
          <w:noProof/>
        </w:rPr>
        <w:fldChar w:fldCharType="begin"/>
      </w:r>
      <w:r>
        <w:rPr>
          <w:noProof/>
        </w:rPr>
        <w:instrText xml:space="preserve"> PAGEREF _Toc295316673 \h </w:instrText>
      </w:r>
      <w:r w:rsidR="006A495C">
        <w:rPr>
          <w:noProof/>
        </w:rPr>
      </w:r>
      <w:r w:rsidR="006A495C">
        <w:rPr>
          <w:noProof/>
        </w:rPr>
        <w:fldChar w:fldCharType="separate"/>
      </w:r>
      <w:r>
        <w:rPr>
          <w:noProof/>
        </w:rPr>
        <w:t>32</w:t>
      </w:r>
      <w:r w:rsidR="006A495C">
        <w:rPr>
          <w:noProof/>
        </w:rPr>
        <w:fldChar w:fldCharType="end"/>
      </w:r>
    </w:p>
    <w:p w:rsidR="00DF15AF" w:rsidRDefault="00DF15AF" w:rsidP="00DF15AF">
      <w:pPr>
        <w:pStyle w:val="TOC1"/>
        <w:rPr>
          <w:noProof/>
          <w:sz w:val="22"/>
          <w:szCs w:val="22"/>
        </w:rPr>
      </w:pPr>
      <w:r w:rsidRPr="00C44FCF">
        <w:rPr>
          <w:rFonts w:ascii="Times New Roman" w:hAnsi="Times New Roman"/>
          <w:noProof/>
          <w:color w:val="262626" w:themeColor="text1" w:themeTint="D9"/>
          <w:spacing w:val="-25"/>
          <w:position w:val="-3"/>
        </w:rPr>
        <w:t>M</w:t>
      </w:r>
      <w:r w:rsidRPr="00C44FCF">
        <w:rPr>
          <w:rFonts w:ascii="Times New Roman" w:hAnsi="Times New Roman"/>
          <w:noProof/>
          <w:color w:val="262626" w:themeColor="text1" w:themeTint="D9"/>
          <w:position w:val="-3"/>
        </w:rPr>
        <w:t>ANAGEMENT</w:t>
      </w:r>
      <w:r w:rsidRPr="00C44FCF">
        <w:rPr>
          <w:rFonts w:ascii="Times New Roman" w:hAnsi="Times New Roman"/>
          <w:noProof/>
          <w:color w:val="262626" w:themeColor="text1" w:themeTint="D9"/>
          <w:spacing w:val="-42"/>
          <w:position w:val="-3"/>
        </w:rPr>
        <w:t xml:space="preserve"> &amp; </w:t>
      </w:r>
      <w:r w:rsidRPr="00C44FCF">
        <w:rPr>
          <w:rFonts w:ascii="Times New Roman" w:hAnsi="Times New Roman"/>
          <w:noProof/>
          <w:color w:val="262626" w:themeColor="text1" w:themeTint="D9"/>
          <w:spacing w:val="-25"/>
        </w:rPr>
        <w:t>S</w:t>
      </w:r>
      <w:r w:rsidRPr="00C44FCF">
        <w:rPr>
          <w:rFonts w:ascii="Times New Roman" w:hAnsi="Times New Roman"/>
          <w:noProof/>
          <w:color w:val="262626" w:themeColor="text1" w:themeTint="D9"/>
        </w:rPr>
        <w:t>TUDENT</w:t>
      </w:r>
      <w:r w:rsidRPr="00C44FCF">
        <w:rPr>
          <w:rFonts w:ascii="Times New Roman" w:hAnsi="Times New Roman"/>
          <w:noProof/>
          <w:color w:val="262626" w:themeColor="text1" w:themeTint="D9"/>
          <w:spacing w:val="-59"/>
        </w:rPr>
        <w:t xml:space="preserve"> </w:t>
      </w:r>
      <w:r w:rsidRPr="00C44FCF">
        <w:rPr>
          <w:rFonts w:ascii="Times New Roman" w:hAnsi="Times New Roman"/>
          <w:noProof/>
          <w:color w:val="262626" w:themeColor="text1" w:themeTint="D9"/>
          <w:spacing w:val="-25"/>
        </w:rPr>
        <w:t>A</w:t>
      </w:r>
      <w:r w:rsidRPr="00C44FCF">
        <w:rPr>
          <w:rFonts w:ascii="Times New Roman" w:hAnsi="Times New Roman"/>
          <w:noProof/>
          <w:color w:val="262626" w:themeColor="text1" w:themeTint="D9"/>
        </w:rPr>
        <w:t>F</w:t>
      </w:r>
      <w:r w:rsidRPr="00C44FCF">
        <w:rPr>
          <w:rFonts w:ascii="Times New Roman" w:hAnsi="Times New Roman"/>
          <w:noProof/>
          <w:color w:val="262626" w:themeColor="text1" w:themeTint="D9"/>
          <w:spacing w:val="-97"/>
        </w:rPr>
        <w:t>F</w:t>
      </w:r>
      <w:r w:rsidRPr="00C44FCF">
        <w:rPr>
          <w:rFonts w:ascii="Times New Roman" w:hAnsi="Times New Roman"/>
          <w:noProof/>
          <w:color w:val="262626" w:themeColor="text1" w:themeTint="D9"/>
        </w:rPr>
        <w:t>AIRS</w:t>
      </w:r>
      <w:r>
        <w:rPr>
          <w:noProof/>
        </w:rPr>
        <w:tab/>
      </w:r>
      <w:r w:rsidR="006A495C">
        <w:rPr>
          <w:noProof/>
        </w:rPr>
        <w:fldChar w:fldCharType="begin"/>
      </w:r>
      <w:r>
        <w:rPr>
          <w:noProof/>
        </w:rPr>
        <w:instrText xml:space="preserve"> PAGEREF _Toc295316674 \h </w:instrText>
      </w:r>
      <w:r w:rsidR="006A495C">
        <w:rPr>
          <w:noProof/>
        </w:rPr>
      </w:r>
      <w:r w:rsidR="006A495C">
        <w:rPr>
          <w:noProof/>
        </w:rPr>
        <w:fldChar w:fldCharType="separate"/>
      </w:r>
      <w:r>
        <w:rPr>
          <w:noProof/>
        </w:rPr>
        <w:t>32</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STUDEN</w:t>
      </w:r>
      <w:r w:rsidRPr="00C44FCF">
        <w:rPr>
          <w:noProof/>
          <w:color w:val="191919"/>
        </w:rPr>
        <w:t>T</w:t>
      </w:r>
      <w:r w:rsidRPr="00C44FCF">
        <w:rPr>
          <w:noProof/>
          <w:color w:val="191919"/>
          <w:spacing w:val="-6"/>
        </w:rPr>
        <w:t xml:space="preserve"> </w:t>
      </w:r>
      <w:r w:rsidRPr="00C44FCF">
        <w:rPr>
          <w:noProof/>
          <w:color w:val="191919"/>
          <w:spacing w:val="-2"/>
        </w:rPr>
        <w:t>AF</w:t>
      </w:r>
      <w:r w:rsidRPr="00C44FCF">
        <w:rPr>
          <w:noProof/>
          <w:color w:val="191919"/>
          <w:spacing w:val="-16"/>
        </w:rPr>
        <w:t>F</w:t>
      </w:r>
      <w:r w:rsidRPr="00C44FCF">
        <w:rPr>
          <w:noProof/>
          <w:color w:val="191919"/>
          <w:spacing w:val="-2"/>
        </w:rPr>
        <w:t>AIRS</w:t>
      </w:r>
      <w:r>
        <w:rPr>
          <w:noProof/>
        </w:rPr>
        <w:tab/>
      </w:r>
      <w:r w:rsidR="006A495C">
        <w:rPr>
          <w:noProof/>
        </w:rPr>
        <w:fldChar w:fldCharType="begin"/>
      </w:r>
      <w:r>
        <w:rPr>
          <w:noProof/>
        </w:rPr>
        <w:instrText xml:space="preserve"> PAGEREF _Toc295316675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mission statement</w:t>
      </w:r>
      <w:r>
        <w:rPr>
          <w:noProof/>
        </w:rPr>
        <w:tab/>
      </w:r>
      <w:r w:rsidR="006A495C">
        <w:rPr>
          <w:noProof/>
        </w:rPr>
        <w:fldChar w:fldCharType="begin"/>
      </w:r>
      <w:r>
        <w:rPr>
          <w:noProof/>
        </w:rPr>
        <w:instrText xml:space="preserve"> PAGEREF _Toc295316676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student health services</w:t>
      </w:r>
      <w:r>
        <w:rPr>
          <w:noProof/>
        </w:rPr>
        <w:tab/>
      </w:r>
      <w:r w:rsidR="006A495C">
        <w:rPr>
          <w:noProof/>
        </w:rPr>
        <w:fldChar w:fldCharType="begin"/>
      </w:r>
      <w:r>
        <w:rPr>
          <w:noProof/>
        </w:rPr>
        <w:instrText xml:space="preserve"> PAGEREF _Toc295316677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Counseling Services</w:t>
      </w:r>
      <w:r>
        <w:rPr>
          <w:noProof/>
        </w:rPr>
        <w:tab/>
      </w:r>
      <w:r w:rsidR="006A495C">
        <w:rPr>
          <w:noProof/>
        </w:rPr>
        <w:fldChar w:fldCharType="begin"/>
      </w:r>
      <w:r>
        <w:rPr>
          <w:noProof/>
        </w:rPr>
        <w:instrText xml:space="preserve"> PAGEREF _Toc295316678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Regents Center for Learning Disorders (RCLD)</w:t>
      </w:r>
      <w:r>
        <w:rPr>
          <w:noProof/>
        </w:rPr>
        <w:tab/>
      </w:r>
      <w:r w:rsidR="006A495C">
        <w:rPr>
          <w:noProof/>
        </w:rPr>
        <w:fldChar w:fldCharType="begin"/>
      </w:r>
      <w:r>
        <w:rPr>
          <w:noProof/>
        </w:rPr>
        <w:instrText xml:space="preserve"> PAGEREF _Toc295316679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Disability Student Services</w:t>
      </w:r>
      <w:r>
        <w:rPr>
          <w:noProof/>
        </w:rPr>
        <w:tab/>
      </w:r>
      <w:r w:rsidR="006A495C">
        <w:rPr>
          <w:noProof/>
        </w:rPr>
        <w:fldChar w:fldCharType="begin"/>
      </w:r>
      <w:r>
        <w:rPr>
          <w:noProof/>
        </w:rPr>
        <w:instrText xml:space="preserve"> PAGEREF _Toc295316680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Provisions for Learning Disabilities and Physically Impaired Students</w:t>
      </w:r>
      <w:r>
        <w:rPr>
          <w:noProof/>
        </w:rPr>
        <w:tab/>
      </w:r>
      <w:r w:rsidR="006A495C">
        <w:rPr>
          <w:noProof/>
        </w:rPr>
        <w:fldChar w:fldCharType="begin"/>
      </w:r>
      <w:r>
        <w:rPr>
          <w:noProof/>
        </w:rPr>
        <w:instrText xml:space="preserve"> PAGEREF _Toc295316681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Definition of Disability</w:t>
      </w:r>
      <w:r>
        <w:rPr>
          <w:noProof/>
        </w:rPr>
        <w:tab/>
      </w:r>
      <w:r w:rsidR="006A495C">
        <w:rPr>
          <w:noProof/>
        </w:rPr>
        <w:fldChar w:fldCharType="begin"/>
      </w:r>
      <w:r>
        <w:rPr>
          <w:noProof/>
        </w:rPr>
        <w:instrText xml:space="preserve"> PAGEREF _Toc295316682 \h </w:instrText>
      </w:r>
      <w:r w:rsidR="006A495C">
        <w:rPr>
          <w:noProof/>
        </w:rPr>
      </w:r>
      <w:r w:rsidR="006A495C">
        <w:rPr>
          <w:noProof/>
        </w:rPr>
        <w:fldChar w:fldCharType="separate"/>
      </w:r>
      <w:r>
        <w:rPr>
          <w:noProof/>
        </w:rPr>
        <w:t>33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GENERAL DOCUMENTATION GUIDELINES</w:t>
      </w:r>
      <w:r>
        <w:rPr>
          <w:noProof/>
        </w:rPr>
        <w:tab/>
      </w:r>
      <w:r w:rsidR="006A495C">
        <w:rPr>
          <w:noProof/>
        </w:rPr>
        <w:fldChar w:fldCharType="begin"/>
      </w:r>
      <w:r>
        <w:rPr>
          <w:noProof/>
        </w:rPr>
        <w:instrText xml:space="preserve"> PAGEREF _Toc295316683 \h </w:instrText>
      </w:r>
      <w:r w:rsidR="006A495C">
        <w:rPr>
          <w:noProof/>
        </w:rPr>
      </w:r>
      <w:r w:rsidR="006A495C">
        <w:rPr>
          <w:noProof/>
        </w:rPr>
        <w:fldChar w:fldCharType="separate"/>
      </w:r>
      <w:r>
        <w:rPr>
          <w:noProof/>
        </w:rPr>
        <w:t>34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Learning Disabilities</w:t>
      </w:r>
      <w:r>
        <w:rPr>
          <w:noProof/>
        </w:rPr>
        <w:tab/>
      </w:r>
      <w:r w:rsidR="006A495C">
        <w:rPr>
          <w:noProof/>
        </w:rPr>
        <w:fldChar w:fldCharType="begin"/>
      </w:r>
      <w:r>
        <w:rPr>
          <w:noProof/>
        </w:rPr>
        <w:instrText xml:space="preserve"> PAGEREF _Toc295316684 \h </w:instrText>
      </w:r>
      <w:r w:rsidR="006A495C">
        <w:rPr>
          <w:noProof/>
        </w:rPr>
      </w:r>
      <w:r w:rsidR="006A495C">
        <w:rPr>
          <w:noProof/>
        </w:rPr>
        <w:fldChar w:fldCharType="separate"/>
      </w:r>
      <w:r>
        <w:rPr>
          <w:noProof/>
        </w:rPr>
        <w:t>34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Attention-Deficit/Hyperactivity Disorder (AD/HD)</w:t>
      </w:r>
      <w:r>
        <w:rPr>
          <w:noProof/>
        </w:rPr>
        <w:tab/>
      </w:r>
      <w:r w:rsidR="006A495C">
        <w:rPr>
          <w:noProof/>
        </w:rPr>
        <w:fldChar w:fldCharType="begin"/>
      </w:r>
      <w:r>
        <w:rPr>
          <w:noProof/>
        </w:rPr>
        <w:instrText xml:space="preserve"> PAGEREF _Toc295316685 \h </w:instrText>
      </w:r>
      <w:r w:rsidR="006A495C">
        <w:rPr>
          <w:noProof/>
        </w:rPr>
      </w:r>
      <w:r w:rsidR="006A495C">
        <w:rPr>
          <w:noProof/>
        </w:rPr>
        <w:fldChar w:fldCharType="separate"/>
      </w:r>
      <w:r>
        <w:rPr>
          <w:noProof/>
        </w:rPr>
        <w:t>35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Pervasive Developmental Disorders</w:t>
      </w:r>
      <w:r>
        <w:rPr>
          <w:noProof/>
        </w:rPr>
        <w:tab/>
      </w:r>
      <w:r w:rsidR="006A495C">
        <w:rPr>
          <w:noProof/>
        </w:rPr>
        <w:fldChar w:fldCharType="begin"/>
      </w:r>
      <w:r>
        <w:rPr>
          <w:noProof/>
        </w:rPr>
        <w:instrText xml:space="preserve"> PAGEREF _Toc295316686 \h </w:instrText>
      </w:r>
      <w:r w:rsidR="006A495C">
        <w:rPr>
          <w:noProof/>
        </w:rPr>
      </w:r>
      <w:r w:rsidR="006A495C">
        <w:rPr>
          <w:noProof/>
        </w:rPr>
        <w:fldChar w:fldCharType="separate"/>
      </w:r>
      <w:r>
        <w:rPr>
          <w:noProof/>
        </w:rPr>
        <w:t>35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62626" w:themeColor="text1" w:themeTint="D9"/>
        </w:rPr>
        <w:t>Asperger's Disorder</w:t>
      </w:r>
      <w:r>
        <w:rPr>
          <w:noProof/>
        </w:rPr>
        <w:tab/>
      </w:r>
      <w:r w:rsidR="006A495C">
        <w:rPr>
          <w:noProof/>
        </w:rPr>
        <w:fldChar w:fldCharType="begin"/>
      </w:r>
      <w:r>
        <w:rPr>
          <w:noProof/>
        </w:rPr>
        <w:instrText xml:space="preserve"> PAGEREF _Toc295316687 \h </w:instrText>
      </w:r>
      <w:r w:rsidR="006A495C">
        <w:rPr>
          <w:noProof/>
        </w:rPr>
      </w:r>
      <w:r w:rsidR="006A495C">
        <w:rPr>
          <w:noProof/>
        </w:rPr>
        <w:fldChar w:fldCharType="separate"/>
      </w:r>
      <w:r>
        <w:rPr>
          <w:noProof/>
        </w:rPr>
        <w:t>35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62626" w:themeColor="text1" w:themeTint="D9"/>
        </w:rPr>
        <w:t>Autistic Disorder</w:t>
      </w:r>
      <w:r>
        <w:rPr>
          <w:noProof/>
        </w:rPr>
        <w:tab/>
      </w:r>
      <w:r w:rsidR="006A495C">
        <w:rPr>
          <w:noProof/>
        </w:rPr>
        <w:fldChar w:fldCharType="begin"/>
      </w:r>
      <w:r>
        <w:rPr>
          <w:noProof/>
        </w:rPr>
        <w:instrText xml:space="preserve"> PAGEREF _Toc295316688 \h </w:instrText>
      </w:r>
      <w:r w:rsidR="006A495C">
        <w:rPr>
          <w:noProof/>
        </w:rPr>
      </w:r>
      <w:r w:rsidR="006A495C">
        <w:rPr>
          <w:noProof/>
        </w:rPr>
        <w:fldChar w:fldCharType="separate"/>
      </w:r>
      <w:r>
        <w:rPr>
          <w:noProof/>
        </w:rPr>
        <w:t>36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Acquired Brain Injury (ABI)</w:t>
      </w:r>
      <w:r>
        <w:rPr>
          <w:noProof/>
        </w:rPr>
        <w:tab/>
      </w:r>
      <w:r w:rsidR="006A495C">
        <w:rPr>
          <w:noProof/>
        </w:rPr>
        <w:fldChar w:fldCharType="begin"/>
      </w:r>
      <w:r>
        <w:rPr>
          <w:noProof/>
        </w:rPr>
        <w:instrText xml:space="preserve"> PAGEREF _Toc295316689 \h </w:instrText>
      </w:r>
      <w:r w:rsidR="006A495C">
        <w:rPr>
          <w:noProof/>
        </w:rPr>
      </w:r>
      <w:r w:rsidR="006A495C">
        <w:rPr>
          <w:noProof/>
        </w:rPr>
        <w:fldChar w:fldCharType="separate"/>
      </w:r>
      <w:r>
        <w:rPr>
          <w:noProof/>
        </w:rPr>
        <w:t>36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22222"/>
        </w:rPr>
        <w:t>Psychological Disorders</w:t>
      </w:r>
      <w:r>
        <w:rPr>
          <w:noProof/>
        </w:rPr>
        <w:tab/>
      </w:r>
      <w:r w:rsidR="006A495C">
        <w:rPr>
          <w:noProof/>
        </w:rPr>
        <w:fldChar w:fldCharType="begin"/>
      </w:r>
      <w:r>
        <w:rPr>
          <w:noProof/>
        </w:rPr>
        <w:instrText xml:space="preserve"> PAGEREF _Toc295316690 \h </w:instrText>
      </w:r>
      <w:r w:rsidR="006A495C">
        <w:rPr>
          <w:noProof/>
        </w:rPr>
      </w:r>
      <w:r w:rsidR="006A495C">
        <w:rPr>
          <w:noProof/>
        </w:rPr>
        <w:fldChar w:fldCharType="separate"/>
      </w:r>
      <w:r>
        <w:rPr>
          <w:noProof/>
        </w:rPr>
        <w:t>37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Sensory Disorders</w:t>
      </w:r>
      <w:r>
        <w:rPr>
          <w:noProof/>
        </w:rPr>
        <w:tab/>
      </w:r>
      <w:r w:rsidR="006A495C">
        <w:rPr>
          <w:noProof/>
        </w:rPr>
        <w:fldChar w:fldCharType="begin"/>
      </w:r>
      <w:r>
        <w:rPr>
          <w:noProof/>
        </w:rPr>
        <w:instrText xml:space="preserve"> PAGEREF _Toc295316691 \h </w:instrText>
      </w:r>
      <w:r w:rsidR="006A495C">
        <w:rPr>
          <w:noProof/>
        </w:rPr>
      </w:r>
      <w:r w:rsidR="006A495C">
        <w:rPr>
          <w:noProof/>
        </w:rPr>
        <w:fldChar w:fldCharType="separate"/>
      </w:r>
      <w:r>
        <w:rPr>
          <w:noProof/>
        </w:rPr>
        <w:t>37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DEAF AND HARD OF HEARING</w:t>
      </w:r>
      <w:r>
        <w:rPr>
          <w:noProof/>
        </w:rPr>
        <w:tab/>
      </w:r>
      <w:r w:rsidR="006A495C">
        <w:rPr>
          <w:noProof/>
        </w:rPr>
        <w:fldChar w:fldCharType="begin"/>
      </w:r>
      <w:r>
        <w:rPr>
          <w:noProof/>
        </w:rPr>
        <w:instrText xml:space="preserve"> PAGEREF _Toc295316692 \h </w:instrText>
      </w:r>
      <w:r w:rsidR="006A495C">
        <w:rPr>
          <w:noProof/>
        </w:rPr>
      </w:r>
      <w:r w:rsidR="006A495C">
        <w:rPr>
          <w:noProof/>
        </w:rPr>
        <w:fldChar w:fldCharType="separate"/>
      </w:r>
      <w:r>
        <w:rPr>
          <w:noProof/>
        </w:rPr>
        <w:t>37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VISUAL DISORDERS</w:t>
      </w:r>
      <w:r>
        <w:rPr>
          <w:noProof/>
        </w:rPr>
        <w:tab/>
      </w:r>
      <w:r w:rsidR="006A495C">
        <w:rPr>
          <w:noProof/>
        </w:rPr>
        <w:fldChar w:fldCharType="begin"/>
      </w:r>
      <w:r>
        <w:rPr>
          <w:noProof/>
        </w:rPr>
        <w:instrText xml:space="preserve"> PAGEREF _Toc295316693 \h </w:instrText>
      </w:r>
      <w:r w:rsidR="006A495C">
        <w:rPr>
          <w:noProof/>
        </w:rPr>
      </w:r>
      <w:r w:rsidR="006A495C">
        <w:rPr>
          <w:noProof/>
        </w:rPr>
        <w:fldChar w:fldCharType="separate"/>
      </w:r>
      <w:r>
        <w:rPr>
          <w:noProof/>
        </w:rPr>
        <w:t>37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MOBILITY DISORDERS</w:t>
      </w:r>
      <w:r>
        <w:rPr>
          <w:noProof/>
        </w:rPr>
        <w:tab/>
      </w:r>
      <w:r w:rsidR="006A495C">
        <w:rPr>
          <w:noProof/>
        </w:rPr>
        <w:fldChar w:fldCharType="begin"/>
      </w:r>
      <w:r>
        <w:rPr>
          <w:noProof/>
        </w:rPr>
        <w:instrText xml:space="preserve"> PAGEREF _Toc295316694 \h </w:instrText>
      </w:r>
      <w:r w:rsidR="006A495C">
        <w:rPr>
          <w:noProof/>
        </w:rPr>
      </w:r>
      <w:r w:rsidR="006A495C">
        <w:rPr>
          <w:noProof/>
        </w:rPr>
        <w:fldChar w:fldCharType="separate"/>
      </w:r>
      <w:r>
        <w:rPr>
          <w:noProof/>
        </w:rPr>
        <w:t>38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SYSTEMIC DISORDERS</w:t>
      </w:r>
      <w:r>
        <w:rPr>
          <w:noProof/>
        </w:rPr>
        <w:tab/>
      </w:r>
      <w:r w:rsidR="006A495C">
        <w:rPr>
          <w:noProof/>
        </w:rPr>
        <w:fldChar w:fldCharType="begin"/>
      </w:r>
      <w:r>
        <w:rPr>
          <w:noProof/>
        </w:rPr>
        <w:instrText xml:space="preserve"> PAGEREF _Toc295316695 \h </w:instrText>
      </w:r>
      <w:r w:rsidR="006A495C">
        <w:rPr>
          <w:noProof/>
        </w:rPr>
      </w:r>
      <w:r w:rsidR="006A495C">
        <w:rPr>
          <w:noProof/>
        </w:rPr>
        <w:fldChar w:fldCharType="separate"/>
      </w:r>
      <w:r>
        <w:rPr>
          <w:noProof/>
        </w:rPr>
        <w:t>38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The James C. Reese Student Union</w:t>
      </w:r>
      <w:r>
        <w:rPr>
          <w:noProof/>
        </w:rPr>
        <w:tab/>
      </w:r>
      <w:r w:rsidR="006A495C">
        <w:rPr>
          <w:noProof/>
        </w:rPr>
        <w:fldChar w:fldCharType="begin"/>
      </w:r>
      <w:r>
        <w:rPr>
          <w:noProof/>
        </w:rPr>
        <w:instrText xml:space="preserve"> PAGEREF _Toc295316696 \h </w:instrText>
      </w:r>
      <w:r w:rsidR="006A495C">
        <w:rPr>
          <w:noProof/>
        </w:rPr>
      </w:r>
      <w:r w:rsidR="006A495C">
        <w:rPr>
          <w:noProof/>
        </w:rPr>
        <w:fldChar w:fldCharType="separate"/>
      </w:r>
      <w:r>
        <w:rPr>
          <w:noProof/>
        </w:rPr>
        <w:t>39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Campus Organizations</w:t>
      </w:r>
      <w:r>
        <w:rPr>
          <w:noProof/>
        </w:rPr>
        <w:tab/>
      </w:r>
      <w:r w:rsidR="006A495C">
        <w:rPr>
          <w:noProof/>
        </w:rPr>
        <w:fldChar w:fldCharType="begin"/>
      </w:r>
      <w:r>
        <w:rPr>
          <w:noProof/>
        </w:rPr>
        <w:instrText xml:space="preserve"> PAGEREF _Toc295316697 \h </w:instrText>
      </w:r>
      <w:r w:rsidR="006A495C">
        <w:rPr>
          <w:noProof/>
        </w:rPr>
      </w:r>
      <w:r w:rsidR="006A495C">
        <w:rPr>
          <w:noProof/>
        </w:rPr>
        <w:fldChar w:fldCharType="separate"/>
      </w:r>
      <w:r>
        <w:rPr>
          <w:noProof/>
        </w:rPr>
        <w:t>39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The Center for the African American Male (CAAM)</w:t>
      </w:r>
      <w:r>
        <w:rPr>
          <w:noProof/>
        </w:rPr>
        <w:tab/>
      </w:r>
      <w:r w:rsidR="006A495C">
        <w:rPr>
          <w:noProof/>
        </w:rPr>
        <w:fldChar w:fldCharType="begin"/>
      </w:r>
      <w:r>
        <w:rPr>
          <w:noProof/>
        </w:rPr>
        <w:instrText xml:space="preserve"> PAGEREF _Toc295316698 \h </w:instrText>
      </w:r>
      <w:r w:rsidR="006A495C">
        <w:rPr>
          <w:noProof/>
        </w:rPr>
      </w:r>
      <w:r w:rsidR="006A495C">
        <w:rPr>
          <w:noProof/>
        </w:rPr>
        <w:fldChar w:fldCharType="separate"/>
      </w:r>
      <w:r>
        <w:rPr>
          <w:noProof/>
        </w:rPr>
        <w:t>40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4"/>
        </w:rPr>
        <w:t>ACADEMI</w:t>
      </w:r>
      <w:r w:rsidRPr="00C44FCF">
        <w:rPr>
          <w:noProof/>
          <w:color w:val="191919"/>
        </w:rPr>
        <w:t>C</w:t>
      </w:r>
      <w:r w:rsidRPr="00C44FCF">
        <w:rPr>
          <w:noProof/>
          <w:color w:val="191919"/>
          <w:spacing w:val="38"/>
        </w:rPr>
        <w:t xml:space="preserve"> I</w:t>
      </w:r>
      <w:r w:rsidRPr="00C44FCF">
        <w:rPr>
          <w:noProof/>
          <w:color w:val="191919"/>
          <w:spacing w:val="-4"/>
        </w:rPr>
        <w:t>NFORM</w:t>
      </w:r>
      <w:r w:rsidRPr="00C44FCF">
        <w:rPr>
          <w:noProof/>
          <w:color w:val="191919"/>
          <w:spacing w:val="-63"/>
        </w:rPr>
        <w:t>A</w:t>
      </w:r>
      <w:r w:rsidRPr="00C44FCF">
        <w:rPr>
          <w:noProof/>
          <w:color w:val="191919"/>
          <w:spacing w:val="-4"/>
        </w:rPr>
        <w:t>TION</w:t>
      </w:r>
      <w:r>
        <w:rPr>
          <w:noProof/>
        </w:rPr>
        <w:tab/>
      </w:r>
      <w:r w:rsidR="006A495C">
        <w:rPr>
          <w:noProof/>
        </w:rPr>
        <w:fldChar w:fldCharType="begin"/>
      </w:r>
      <w:r>
        <w:rPr>
          <w:noProof/>
        </w:rPr>
        <w:instrText xml:space="preserve"> PAGEREF _Toc295316699 \h </w:instrText>
      </w:r>
      <w:r w:rsidR="006A495C">
        <w:rPr>
          <w:noProof/>
        </w:rPr>
      </w:r>
      <w:r w:rsidR="006A495C">
        <w:rPr>
          <w:noProof/>
        </w:rPr>
        <w:fldChar w:fldCharType="separate"/>
      </w:r>
      <w:r>
        <w:rPr>
          <w:noProof/>
        </w:rPr>
        <w:t>40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REQUIRE</w:t>
      </w:r>
      <w:r w:rsidRPr="00C44FCF">
        <w:rPr>
          <w:noProof/>
          <w:color w:val="191919"/>
        </w:rPr>
        <w:t>D</w:t>
      </w:r>
      <w:r w:rsidRPr="00C44FCF">
        <w:rPr>
          <w:noProof/>
          <w:color w:val="191919"/>
          <w:spacing w:val="-3"/>
        </w:rPr>
        <w:t xml:space="preserve"> </w:t>
      </w:r>
      <w:r w:rsidRPr="00C44FCF">
        <w:rPr>
          <w:noProof/>
          <w:color w:val="191919"/>
          <w:spacing w:val="-16"/>
        </w:rPr>
        <w:t>A</w:t>
      </w:r>
      <w:r w:rsidRPr="00C44FCF">
        <w:rPr>
          <w:noProof/>
          <w:color w:val="191919"/>
          <w:spacing w:val="-2"/>
        </w:rPr>
        <w:t>TTENDANC</w:t>
      </w:r>
      <w:r w:rsidRPr="00C44FCF">
        <w:rPr>
          <w:noProof/>
          <w:color w:val="191919"/>
        </w:rPr>
        <w:t>E</w:t>
      </w:r>
      <w:r w:rsidRPr="00C44FCF">
        <w:rPr>
          <w:noProof/>
          <w:color w:val="191919"/>
          <w:spacing w:val="10"/>
        </w:rPr>
        <w:t xml:space="preserve"> </w:t>
      </w:r>
      <w:r w:rsidRPr="00C44FCF">
        <w:rPr>
          <w:noProof/>
          <w:color w:val="191919"/>
          <w:spacing w:val="-2"/>
        </w:rPr>
        <w:t>REGUL</w:t>
      </w:r>
      <w:r w:rsidRPr="00C44FCF">
        <w:rPr>
          <w:noProof/>
          <w:color w:val="191919"/>
          <w:spacing w:val="-16"/>
        </w:rPr>
        <w:t>A</w:t>
      </w:r>
      <w:r w:rsidRPr="00C44FCF">
        <w:rPr>
          <w:noProof/>
          <w:color w:val="191919"/>
          <w:spacing w:val="-2"/>
        </w:rPr>
        <w:t>TIONS</w:t>
      </w:r>
      <w:r w:rsidRPr="00C44FCF">
        <w:rPr>
          <w:noProof/>
          <w:color w:val="191919"/>
        </w:rPr>
        <w:t>:</w:t>
      </w:r>
      <w:r w:rsidRPr="00C44FCF">
        <w:rPr>
          <w:noProof/>
          <w:color w:val="191919"/>
          <w:spacing w:val="-5"/>
        </w:rPr>
        <w:t xml:space="preserve"> </w:t>
      </w:r>
      <w:r w:rsidRPr="00C44FCF">
        <w:rPr>
          <w:noProof/>
          <w:color w:val="191919"/>
          <w:spacing w:val="-2"/>
        </w:rPr>
        <w:t>CLAS</w:t>
      </w:r>
      <w:r w:rsidRPr="00C44FCF">
        <w:rPr>
          <w:noProof/>
          <w:color w:val="191919"/>
        </w:rPr>
        <w:t>S</w:t>
      </w:r>
      <w:r w:rsidRPr="00C44FCF">
        <w:rPr>
          <w:noProof/>
          <w:color w:val="191919"/>
          <w:spacing w:val="-3"/>
        </w:rPr>
        <w:t xml:space="preserve"> </w:t>
      </w:r>
      <w:r w:rsidRPr="00C44FCF">
        <w:rPr>
          <w:noProof/>
          <w:color w:val="191919"/>
          <w:spacing w:val="-16"/>
        </w:rPr>
        <w:t>A</w:t>
      </w:r>
      <w:r w:rsidRPr="00C44FCF">
        <w:rPr>
          <w:noProof/>
          <w:color w:val="191919"/>
          <w:spacing w:val="-2"/>
        </w:rPr>
        <w:t>TTENDANCE</w:t>
      </w:r>
      <w:r>
        <w:rPr>
          <w:noProof/>
        </w:rPr>
        <w:tab/>
      </w:r>
      <w:r w:rsidR="006A495C">
        <w:rPr>
          <w:noProof/>
        </w:rPr>
        <w:fldChar w:fldCharType="begin"/>
      </w:r>
      <w:r>
        <w:rPr>
          <w:noProof/>
        </w:rPr>
        <w:instrText xml:space="preserve"> PAGEREF _Toc295316700 \h </w:instrText>
      </w:r>
      <w:r w:rsidR="006A495C">
        <w:rPr>
          <w:noProof/>
        </w:rPr>
      </w:r>
      <w:r w:rsidR="006A495C">
        <w:rPr>
          <w:noProof/>
        </w:rPr>
        <w:fldChar w:fldCharType="separate"/>
      </w:r>
      <w:r>
        <w:rPr>
          <w:noProof/>
        </w:rPr>
        <w:t>40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w:t>
      </w:r>
      <w:r w:rsidRPr="00C44FCF">
        <w:rPr>
          <w:noProof/>
          <w:color w:val="191919"/>
          <w:spacing w:val="-16"/>
        </w:rPr>
        <w:t>TA</w:t>
      </w:r>
      <w:r w:rsidRPr="00C44FCF">
        <w:rPr>
          <w:noProof/>
          <w:color w:val="191919"/>
          <w:spacing w:val="-2"/>
        </w:rPr>
        <w:t>TEMEN</w:t>
      </w:r>
      <w:r w:rsidRPr="00C44FCF">
        <w:rPr>
          <w:noProof/>
          <w:color w:val="191919"/>
        </w:rPr>
        <w:t>T</w:t>
      </w:r>
      <w:r w:rsidRPr="00C44FCF">
        <w:rPr>
          <w:noProof/>
          <w:color w:val="191919"/>
          <w:spacing w:val="7"/>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DISRUPTIV</w:t>
      </w:r>
      <w:r w:rsidRPr="00C44FCF">
        <w:rPr>
          <w:noProof/>
          <w:color w:val="191919"/>
        </w:rPr>
        <w:t xml:space="preserve">E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OBSTRUCTIV</w:t>
      </w:r>
      <w:r w:rsidRPr="00C44FCF">
        <w:rPr>
          <w:noProof/>
          <w:color w:val="191919"/>
        </w:rPr>
        <w:t>E</w:t>
      </w:r>
      <w:r w:rsidRPr="00C44FCF">
        <w:rPr>
          <w:noProof/>
          <w:color w:val="191919"/>
          <w:spacing w:val="10"/>
        </w:rPr>
        <w:t xml:space="preserve"> </w:t>
      </w:r>
      <w:r w:rsidRPr="00C44FCF">
        <w:rPr>
          <w:noProof/>
          <w:color w:val="191919"/>
          <w:spacing w:val="-2"/>
        </w:rPr>
        <w:t>BEH</w:t>
      </w:r>
      <w:r w:rsidRPr="00C44FCF">
        <w:rPr>
          <w:noProof/>
          <w:color w:val="191919"/>
          <w:spacing w:val="-26"/>
        </w:rPr>
        <w:t>A</w:t>
      </w:r>
      <w:r w:rsidRPr="00C44FCF">
        <w:rPr>
          <w:noProof/>
          <w:color w:val="191919"/>
          <w:spacing w:val="-2"/>
        </w:rPr>
        <w:t>VIOR</w:t>
      </w:r>
      <w:r>
        <w:rPr>
          <w:noProof/>
        </w:rPr>
        <w:tab/>
      </w:r>
      <w:r w:rsidR="006A495C">
        <w:rPr>
          <w:noProof/>
        </w:rPr>
        <w:fldChar w:fldCharType="begin"/>
      </w:r>
      <w:r>
        <w:rPr>
          <w:noProof/>
        </w:rPr>
        <w:instrText xml:space="preserve"> PAGEREF _Toc295316701 \h </w:instrText>
      </w:r>
      <w:r w:rsidR="006A495C">
        <w:rPr>
          <w:noProof/>
        </w:rPr>
      </w:r>
      <w:r w:rsidR="006A495C">
        <w:rPr>
          <w:noProof/>
        </w:rPr>
        <w:fldChar w:fldCharType="separate"/>
      </w:r>
      <w:r>
        <w:rPr>
          <w:noProof/>
        </w:rPr>
        <w:t>40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CAREE</w:t>
      </w:r>
      <w:r w:rsidRPr="00C44FCF">
        <w:rPr>
          <w:noProof/>
          <w:color w:val="191919"/>
        </w:rPr>
        <w:t>R</w:t>
      </w:r>
      <w:r w:rsidRPr="00C44FCF">
        <w:rPr>
          <w:noProof/>
          <w:color w:val="191919"/>
          <w:spacing w:val="10"/>
        </w:rPr>
        <w:t xml:space="preserve"> </w:t>
      </w:r>
      <w:r w:rsidRPr="00C44FCF">
        <w:rPr>
          <w:noProof/>
          <w:color w:val="191919"/>
          <w:spacing w:val="-2"/>
        </w:rPr>
        <w:t>SE</w:t>
      </w:r>
      <w:r w:rsidRPr="00C44FCF">
        <w:rPr>
          <w:noProof/>
          <w:color w:val="191919"/>
          <w:spacing w:val="-9"/>
        </w:rPr>
        <w:t>R</w:t>
      </w:r>
      <w:r w:rsidRPr="00C44FCF">
        <w:rPr>
          <w:noProof/>
          <w:color w:val="191919"/>
          <w:spacing w:val="-2"/>
        </w:rPr>
        <w:t>VICES</w:t>
      </w:r>
      <w:r>
        <w:rPr>
          <w:noProof/>
        </w:rPr>
        <w:tab/>
      </w:r>
      <w:r w:rsidR="006A495C">
        <w:rPr>
          <w:noProof/>
        </w:rPr>
        <w:fldChar w:fldCharType="begin"/>
      </w:r>
      <w:r>
        <w:rPr>
          <w:noProof/>
        </w:rPr>
        <w:instrText xml:space="preserve"> PAGEREF _Toc295316702 \h </w:instrText>
      </w:r>
      <w:r w:rsidR="006A495C">
        <w:rPr>
          <w:noProof/>
        </w:rPr>
      </w:r>
      <w:r w:rsidR="006A495C">
        <w:rPr>
          <w:noProof/>
        </w:rPr>
        <w:fldChar w:fldCharType="separate"/>
      </w:r>
      <w:r>
        <w:rPr>
          <w:noProof/>
        </w:rPr>
        <w:t>40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10"/>
        </w:rPr>
        <w:t xml:space="preserve"> </w:t>
      </w:r>
      <w:r w:rsidRPr="00C44FCF">
        <w:rPr>
          <w:noProof/>
          <w:color w:val="191919"/>
          <w:spacing w:val="-2"/>
        </w:rPr>
        <w:t>RIGH</w:t>
      </w:r>
      <w:r w:rsidRPr="00C44FCF">
        <w:rPr>
          <w:noProof/>
          <w:color w:val="191919"/>
        </w:rPr>
        <w:t>T</w:t>
      </w:r>
      <w:r w:rsidRPr="00C44FCF">
        <w:rPr>
          <w:noProof/>
          <w:color w:val="191919"/>
          <w:spacing w:val="4"/>
        </w:rPr>
        <w:t xml:space="preserve"> </w:t>
      </w:r>
      <w:r w:rsidRPr="00C44FCF">
        <w:rPr>
          <w:noProof/>
          <w:color w:val="191919"/>
          <w:spacing w:val="-6"/>
        </w:rPr>
        <w:t>T</w:t>
      </w:r>
      <w:r w:rsidRPr="00C44FCF">
        <w:rPr>
          <w:noProof/>
          <w:color w:val="191919"/>
        </w:rPr>
        <w:t>O</w:t>
      </w:r>
      <w:r w:rsidRPr="00C44FCF">
        <w:rPr>
          <w:noProof/>
          <w:color w:val="191919"/>
          <w:spacing w:val="10"/>
        </w:rPr>
        <w:t xml:space="preserve"> </w:t>
      </w:r>
      <w:r w:rsidRPr="00C44FCF">
        <w:rPr>
          <w:noProof/>
          <w:color w:val="191919"/>
          <w:spacing w:val="-2"/>
        </w:rPr>
        <w:t>SHAR</w:t>
      </w:r>
      <w:r w:rsidRPr="00C44FCF">
        <w:rPr>
          <w:noProof/>
          <w:color w:val="191919"/>
        </w:rPr>
        <w:t>E</w:t>
      </w:r>
      <w:r w:rsidRPr="00C44FCF">
        <w:rPr>
          <w:noProof/>
          <w:color w:val="191919"/>
          <w:spacing w:val="10"/>
        </w:rPr>
        <w:t xml:space="preserve"> </w:t>
      </w:r>
      <w:r w:rsidRPr="00C44FCF">
        <w:rPr>
          <w:noProof/>
          <w:color w:val="191919"/>
          <w:spacing w:val="-2"/>
        </w:rPr>
        <w:t>I</w:t>
      </w:r>
      <w:r w:rsidRPr="00C44FCF">
        <w:rPr>
          <w:noProof/>
          <w:color w:val="191919"/>
        </w:rPr>
        <w:t>N</w:t>
      </w:r>
      <w:r w:rsidRPr="00C44FCF">
        <w:rPr>
          <w:noProof/>
          <w:color w:val="191919"/>
          <w:spacing w:val="10"/>
        </w:rPr>
        <w:t xml:space="preserve"> </w:t>
      </w:r>
      <w:r w:rsidRPr="00C44FCF">
        <w:rPr>
          <w:noProof/>
          <w:color w:val="191919"/>
          <w:spacing w:val="-2"/>
        </w:rPr>
        <w:t>POLIC</w:t>
      </w:r>
      <w:r w:rsidRPr="00C44FCF">
        <w:rPr>
          <w:noProof/>
          <w:color w:val="191919"/>
        </w:rPr>
        <w:t>Y</w:t>
      </w:r>
      <w:r w:rsidRPr="00C44FCF">
        <w:rPr>
          <w:noProof/>
          <w:color w:val="191919"/>
          <w:spacing w:val="4"/>
        </w:rPr>
        <w:t xml:space="preserve"> </w:t>
      </w:r>
      <w:r w:rsidRPr="00C44FCF">
        <w:rPr>
          <w:noProof/>
          <w:color w:val="191919"/>
          <w:spacing w:val="-2"/>
        </w:rPr>
        <w:t>MAKING</w:t>
      </w:r>
      <w:r>
        <w:rPr>
          <w:noProof/>
        </w:rPr>
        <w:tab/>
      </w:r>
      <w:r w:rsidR="006A495C">
        <w:rPr>
          <w:noProof/>
        </w:rPr>
        <w:fldChar w:fldCharType="begin"/>
      </w:r>
      <w:r>
        <w:rPr>
          <w:noProof/>
        </w:rPr>
        <w:instrText xml:space="preserve"> PAGEREF _Toc295316703 \h </w:instrText>
      </w:r>
      <w:r w:rsidR="006A495C">
        <w:rPr>
          <w:noProof/>
        </w:rPr>
      </w:r>
      <w:r w:rsidR="006A495C">
        <w:rPr>
          <w:noProof/>
        </w:rPr>
        <w:fldChar w:fldCharType="separate"/>
      </w:r>
      <w:r>
        <w:rPr>
          <w:noProof/>
        </w:rPr>
        <w:t>41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7"/>
        </w:rPr>
        <w:t>DEGRE</w:t>
      </w:r>
      <w:r w:rsidRPr="00C44FCF">
        <w:rPr>
          <w:noProof/>
          <w:color w:val="191919"/>
        </w:rPr>
        <w:t>E</w:t>
      </w:r>
      <w:r w:rsidRPr="00C44FCF">
        <w:rPr>
          <w:noProof/>
          <w:color w:val="191919"/>
          <w:spacing w:val="31"/>
        </w:rPr>
        <w:t xml:space="preserve"> </w:t>
      </w:r>
      <w:r w:rsidRPr="00C44FCF">
        <w:rPr>
          <w:noProof/>
          <w:color w:val="191919"/>
          <w:spacing w:val="-7"/>
        </w:rPr>
        <w:t>REQUIREMENTS</w:t>
      </w:r>
      <w:r>
        <w:rPr>
          <w:noProof/>
        </w:rPr>
        <w:tab/>
      </w:r>
      <w:r w:rsidR="006A495C">
        <w:rPr>
          <w:noProof/>
        </w:rPr>
        <w:fldChar w:fldCharType="begin"/>
      </w:r>
      <w:r>
        <w:rPr>
          <w:noProof/>
        </w:rPr>
        <w:instrText xml:space="preserve"> PAGEREF _Toc295316704 \h </w:instrText>
      </w:r>
      <w:r w:rsidR="006A495C">
        <w:rPr>
          <w:noProof/>
        </w:rPr>
      </w:r>
      <w:r w:rsidR="006A495C">
        <w:rPr>
          <w:noProof/>
        </w:rPr>
        <w:fldChar w:fldCharType="separate"/>
      </w:r>
      <w:r>
        <w:rPr>
          <w:noProof/>
        </w:rPr>
        <w:t>41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APPLIC</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DEGREE</w:t>
      </w:r>
      <w:r>
        <w:rPr>
          <w:noProof/>
        </w:rPr>
        <w:tab/>
      </w:r>
      <w:r w:rsidR="006A495C">
        <w:rPr>
          <w:noProof/>
        </w:rPr>
        <w:fldChar w:fldCharType="begin"/>
      </w:r>
      <w:r>
        <w:rPr>
          <w:noProof/>
        </w:rPr>
        <w:instrText xml:space="preserve"> PAGEREF _Toc295316705 \h </w:instrText>
      </w:r>
      <w:r w:rsidR="006A495C">
        <w:rPr>
          <w:noProof/>
        </w:rPr>
      </w:r>
      <w:r w:rsidR="006A495C">
        <w:rPr>
          <w:noProof/>
        </w:rPr>
        <w:fldChar w:fldCharType="separate"/>
      </w:r>
      <w:r>
        <w:rPr>
          <w:noProof/>
        </w:rPr>
        <w:t>41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COMMENCEMENT</w:t>
      </w:r>
      <w:r>
        <w:rPr>
          <w:noProof/>
        </w:rPr>
        <w:tab/>
      </w:r>
      <w:r w:rsidR="006A495C">
        <w:rPr>
          <w:noProof/>
        </w:rPr>
        <w:fldChar w:fldCharType="begin"/>
      </w:r>
      <w:r>
        <w:rPr>
          <w:noProof/>
        </w:rPr>
        <w:instrText xml:space="preserve"> PAGEREF _Toc295316706 \h </w:instrText>
      </w:r>
      <w:r w:rsidR="006A495C">
        <w:rPr>
          <w:noProof/>
        </w:rPr>
      </w:r>
      <w:r w:rsidR="006A495C">
        <w:rPr>
          <w:noProof/>
        </w:rPr>
        <w:fldChar w:fldCharType="separate"/>
      </w:r>
      <w:r>
        <w:rPr>
          <w:noProof/>
        </w:rPr>
        <w:t>41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REGENTS</w:t>
      </w:r>
      <w:r w:rsidRPr="00C44FCF">
        <w:rPr>
          <w:noProof/>
          <w:color w:val="191919"/>
        </w:rPr>
        <w:t>’</w:t>
      </w:r>
      <w:r w:rsidRPr="00C44FCF">
        <w:rPr>
          <w:noProof/>
          <w:color w:val="191919"/>
          <w:spacing w:val="-27"/>
        </w:rPr>
        <w:t xml:space="preserve"> </w:t>
      </w:r>
      <w:r w:rsidRPr="00C44FCF">
        <w:rPr>
          <w:noProof/>
          <w:color w:val="191919"/>
          <w:spacing w:val="-2"/>
        </w:rPr>
        <w:t>TEST</w:t>
      </w:r>
      <w:r>
        <w:rPr>
          <w:noProof/>
        </w:rPr>
        <w:tab/>
      </w:r>
      <w:r w:rsidR="006A495C">
        <w:rPr>
          <w:noProof/>
        </w:rPr>
        <w:fldChar w:fldCharType="begin"/>
      </w:r>
      <w:r>
        <w:rPr>
          <w:noProof/>
        </w:rPr>
        <w:instrText xml:space="preserve"> PAGEREF _Toc295316707 \h </w:instrText>
      </w:r>
      <w:r w:rsidR="006A495C">
        <w:rPr>
          <w:noProof/>
        </w:rPr>
      </w:r>
      <w:r w:rsidR="006A495C">
        <w:rPr>
          <w:noProof/>
        </w:rPr>
        <w:fldChar w:fldCharType="separate"/>
      </w:r>
      <w:r>
        <w:rPr>
          <w:noProof/>
        </w:rPr>
        <w:t>41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lastRenderedPageBreak/>
        <w:t>REGENTS</w:t>
      </w:r>
      <w:r w:rsidRPr="00C44FCF">
        <w:rPr>
          <w:noProof/>
          <w:color w:val="191919"/>
        </w:rPr>
        <w:t>’</w:t>
      </w:r>
      <w:r w:rsidRPr="00C44FCF">
        <w:rPr>
          <w:noProof/>
          <w:color w:val="191919"/>
          <w:spacing w:val="-27"/>
        </w:rPr>
        <w:t xml:space="preserve"> </w:t>
      </w:r>
      <w:r w:rsidRPr="00C44FCF">
        <w:rPr>
          <w:noProof/>
          <w:color w:val="191919"/>
          <w:spacing w:val="-2"/>
        </w:rPr>
        <w:t>TESTIN</w:t>
      </w:r>
      <w:r w:rsidRPr="00C44FCF">
        <w:rPr>
          <w:noProof/>
          <w:color w:val="191919"/>
        </w:rPr>
        <w:t>G</w:t>
      </w:r>
      <w:r w:rsidRPr="00C44FCF">
        <w:rPr>
          <w:noProof/>
          <w:color w:val="191919"/>
          <w:spacing w:val="10"/>
        </w:rPr>
        <w:t xml:space="preserve"> </w:t>
      </w:r>
      <w:r w:rsidRPr="00C44FCF">
        <w:rPr>
          <w:noProof/>
          <w:color w:val="191919"/>
          <w:spacing w:val="-2"/>
        </w:rPr>
        <w:t>PROGRA</w:t>
      </w:r>
      <w:r w:rsidRPr="00C44FCF">
        <w:rPr>
          <w:noProof/>
          <w:color w:val="191919"/>
        </w:rPr>
        <w:t>M</w:t>
      </w:r>
      <w:r w:rsidRPr="00C44FCF">
        <w:rPr>
          <w:noProof/>
          <w:color w:val="191919"/>
          <w:spacing w:val="-3"/>
        </w:rPr>
        <w:t xml:space="preserve"> </w:t>
      </w:r>
      <w:r w:rsidRPr="00C44FCF">
        <w:rPr>
          <w:noProof/>
          <w:color w:val="191919"/>
          <w:spacing w:val="-2"/>
        </w:rPr>
        <w:t>ADMINISTR</w:t>
      </w:r>
      <w:r w:rsidRPr="00C44FCF">
        <w:rPr>
          <w:noProof/>
          <w:color w:val="191919"/>
          <w:spacing w:val="-16"/>
        </w:rPr>
        <w:t>A</w:t>
      </w:r>
      <w:r w:rsidRPr="00C44FCF">
        <w:rPr>
          <w:noProof/>
          <w:color w:val="191919"/>
          <w:spacing w:val="-2"/>
        </w:rPr>
        <w:t>TIV</w:t>
      </w:r>
      <w:r w:rsidRPr="00C44FCF">
        <w:rPr>
          <w:noProof/>
          <w:color w:val="191919"/>
        </w:rPr>
        <w:t>E</w:t>
      </w:r>
      <w:r w:rsidRPr="00C44FCF">
        <w:rPr>
          <w:noProof/>
          <w:color w:val="191919"/>
          <w:spacing w:val="11"/>
        </w:rPr>
        <w:t xml:space="preserve"> </w:t>
      </w:r>
      <w:r w:rsidRPr="00C44FCF">
        <w:rPr>
          <w:noProof/>
          <w:color w:val="191919"/>
          <w:spacing w:val="-2"/>
        </w:rPr>
        <w:t>PROCEDURES</w:t>
      </w:r>
      <w:r>
        <w:rPr>
          <w:noProof/>
        </w:rPr>
        <w:tab/>
      </w:r>
      <w:r w:rsidR="006A495C">
        <w:rPr>
          <w:noProof/>
        </w:rPr>
        <w:fldChar w:fldCharType="begin"/>
      </w:r>
      <w:r>
        <w:rPr>
          <w:noProof/>
        </w:rPr>
        <w:instrText xml:space="preserve"> PAGEREF _Toc295316708 \h </w:instrText>
      </w:r>
      <w:r w:rsidR="006A495C">
        <w:rPr>
          <w:noProof/>
        </w:rPr>
      </w:r>
      <w:r w:rsidR="006A495C">
        <w:rPr>
          <w:noProof/>
        </w:rPr>
        <w:fldChar w:fldCharType="separate"/>
      </w:r>
      <w:r>
        <w:rPr>
          <w:noProof/>
        </w:rPr>
        <w:t>41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GUIDELINE</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1"/>
        </w:rPr>
        <w:t xml:space="preserve"> </w:t>
      </w:r>
      <w:r w:rsidRPr="00C44FCF">
        <w:rPr>
          <w:noProof/>
          <w:color w:val="191919"/>
          <w:spacing w:val="-2"/>
        </w:rPr>
        <w:t>REMEDIA</w:t>
      </w:r>
      <w:r w:rsidRPr="00C44FCF">
        <w:rPr>
          <w:noProof/>
          <w:color w:val="191919"/>
        </w:rPr>
        <w:t xml:space="preserve">L </w:t>
      </w:r>
      <w:r w:rsidRPr="00C44FCF">
        <w:rPr>
          <w:noProof/>
          <w:color w:val="191919"/>
          <w:spacing w:val="-2"/>
        </w:rPr>
        <w:t>COURSES</w:t>
      </w:r>
      <w:r>
        <w:rPr>
          <w:noProof/>
        </w:rPr>
        <w:tab/>
      </w:r>
      <w:r w:rsidR="006A495C">
        <w:rPr>
          <w:noProof/>
        </w:rPr>
        <w:fldChar w:fldCharType="begin"/>
      </w:r>
      <w:r>
        <w:rPr>
          <w:noProof/>
        </w:rPr>
        <w:instrText xml:space="preserve"> PAGEREF _Toc295316709 \h </w:instrText>
      </w:r>
      <w:r w:rsidR="006A495C">
        <w:rPr>
          <w:noProof/>
        </w:rPr>
      </w:r>
      <w:r w:rsidR="006A495C">
        <w:rPr>
          <w:noProof/>
        </w:rPr>
        <w:fldChar w:fldCharType="separate"/>
      </w:r>
      <w:r>
        <w:rPr>
          <w:noProof/>
        </w:rPr>
        <w:t>42</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TESTIN</w:t>
      </w:r>
      <w:r w:rsidRPr="00C44FCF">
        <w:rPr>
          <w:noProof/>
          <w:color w:val="191919"/>
        </w:rPr>
        <w:t xml:space="preserve">G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REMEDI</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REQUIREMENTS</w:t>
      </w:r>
      <w:r w:rsidRPr="00C44FCF">
        <w:rPr>
          <w:noProof/>
          <w:color w:val="191919"/>
        </w:rPr>
        <w:t>:</w:t>
      </w:r>
      <w:r>
        <w:rPr>
          <w:noProof/>
        </w:rPr>
        <w:tab/>
      </w:r>
      <w:r w:rsidR="006A495C">
        <w:rPr>
          <w:noProof/>
        </w:rPr>
        <w:fldChar w:fldCharType="begin"/>
      </w:r>
      <w:r>
        <w:rPr>
          <w:noProof/>
        </w:rPr>
        <w:instrText xml:space="preserve"> PAGEREF _Toc295316710 \h </w:instrText>
      </w:r>
      <w:r w:rsidR="006A495C">
        <w:rPr>
          <w:noProof/>
        </w:rPr>
      </w:r>
      <w:r w:rsidR="006A495C">
        <w:rPr>
          <w:noProof/>
        </w:rPr>
        <w:fldChar w:fldCharType="separate"/>
      </w:r>
      <w:r>
        <w:rPr>
          <w:noProof/>
        </w:rPr>
        <w:t>43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SPECIA</w:t>
      </w:r>
      <w:r w:rsidRPr="00C44FCF">
        <w:rPr>
          <w:noProof/>
          <w:color w:val="191919"/>
        </w:rPr>
        <w:t xml:space="preserve">L </w:t>
      </w:r>
      <w:r w:rsidRPr="00C44FCF">
        <w:rPr>
          <w:noProof/>
          <w:color w:val="191919"/>
          <w:spacing w:val="-2"/>
        </w:rPr>
        <w:t>C</w:t>
      </w:r>
      <w:r w:rsidRPr="00C44FCF">
        <w:rPr>
          <w:noProof/>
          <w:color w:val="191919"/>
          <w:spacing w:val="-16"/>
        </w:rPr>
        <w:t>A</w:t>
      </w:r>
      <w:r w:rsidRPr="00C44FCF">
        <w:rPr>
          <w:noProof/>
          <w:color w:val="191919"/>
          <w:spacing w:val="-2"/>
        </w:rPr>
        <w:t>TEGORIE</w:t>
      </w:r>
      <w:r w:rsidRPr="00C44FCF">
        <w:rPr>
          <w:noProof/>
          <w:color w:val="191919"/>
        </w:rPr>
        <w:t>S</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STUDENTS</w:t>
      </w:r>
      <w:r>
        <w:rPr>
          <w:noProof/>
        </w:rPr>
        <w:tab/>
      </w:r>
      <w:r w:rsidR="006A495C">
        <w:rPr>
          <w:noProof/>
        </w:rPr>
        <w:fldChar w:fldCharType="begin"/>
      </w:r>
      <w:r>
        <w:rPr>
          <w:noProof/>
        </w:rPr>
        <w:instrText xml:space="preserve"> PAGEREF _Toc295316711 \h </w:instrText>
      </w:r>
      <w:r w:rsidR="006A495C">
        <w:rPr>
          <w:noProof/>
        </w:rPr>
      </w:r>
      <w:r w:rsidR="006A495C">
        <w:rPr>
          <w:noProof/>
        </w:rPr>
        <w:fldChar w:fldCharType="separate"/>
      </w:r>
      <w:r>
        <w:rPr>
          <w:noProof/>
        </w:rPr>
        <w:t>43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STUDENT</w:t>
      </w:r>
      <w:r w:rsidRPr="00C44FCF">
        <w:rPr>
          <w:noProof/>
          <w:color w:val="191919"/>
        </w:rPr>
        <w:t>S</w:t>
      </w:r>
      <w:r w:rsidRPr="00C44FCF">
        <w:rPr>
          <w:noProof/>
          <w:color w:val="191919"/>
          <w:spacing w:val="7"/>
        </w:rPr>
        <w:t xml:space="preserve"> </w:t>
      </w:r>
      <w:r w:rsidRPr="00C44FCF">
        <w:rPr>
          <w:noProof/>
          <w:color w:val="191919"/>
          <w:spacing w:val="-2"/>
        </w:rPr>
        <w:t>WIT</w:t>
      </w:r>
      <w:r w:rsidRPr="00C44FCF">
        <w:rPr>
          <w:noProof/>
          <w:color w:val="191919"/>
        </w:rPr>
        <w:t>H</w:t>
      </w:r>
      <w:r w:rsidRPr="00C44FCF">
        <w:rPr>
          <w:noProof/>
          <w:color w:val="191919"/>
          <w:spacing w:val="10"/>
        </w:rPr>
        <w:t xml:space="preserve"> </w:t>
      </w: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DISABILITIES</w:t>
      </w:r>
      <w:r w:rsidRPr="00C44FCF">
        <w:rPr>
          <w:noProof/>
          <w:color w:val="191919"/>
        </w:rPr>
        <w:t>,</w:t>
      </w:r>
      <w:r w:rsidRPr="00C44FCF">
        <w:rPr>
          <w:noProof/>
          <w:color w:val="191919"/>
          <w:spacing w:val="-9"/>
        </w:rPr>
        <w:t xml:space="preserve"> </w:t>
      </w:r>
      <w:r w:rsidRPr="00C44FCF">
        <w:rPr>
          <w:noProof/>
          <w:color w:val="191919"/>
          <w:spacing w:val="-2"/>
        </w:rPr>
        <w:t>TES</w:t>
      </w:r>
      <w:r w:rsidRPr="00C44FCF">
        <w:rPr>
          <w:noProof/>
          <w:color w:val="191919"/>
        </w:rPr>
        <w:t>T</w:t>
      </w:r>
      <w:r w:rsidRPr="00C44FCF">
        <w:rPr>
          <w:noProof/>
          <w:color w:val="191919"/>
          <w:spacing w:val="-6"/>
        </w:rPr>
        <w:t xml:space="preserve"> </w:t>
      </w:r>
      <w:r w:rsidRPr="00C44FCF">
        <w:rPr>
          <w:noProof/>
          <w:color w:val="191919"/>
          <w:spacing w:val="-2"/>
        </w:rPr>
        <w:t>ANXIET</w:t>
      </w:r>
      <w:r w:rsidRPr="00C44FCF">
        <w:rPr>
          <w:noProof/>
          <w:color w:val="191919"/>
          <w:spacing w:val="-19"/>
        </w:rPr>
        <w:t>Y</w:t>
      </w:r>
      <w:r w:rsidRPr="00C44FCF">
        <w:rPr>
          <w:noProof/>
          <w:color w:val="191919"/>
        </w:rPr>
        <w:t>,</w:t>
      </w:r>
      <w:r w:rsidRPr="00C44FCF">
        <w:rPr>
          <w:noProof/>
          <w:color w:val="191919"/>
          <w:spacing w:val="-5"/>
        </w:rPr>
        <w:t xml:space="preserve"> </w:t>
      </w:r>
      <w:r w:rsidRPr="00C44FCF">
        <w:rPr>
          <w:noProof/>
          <w:color w:val="191919"/>
          <w:spacing w:val="-2"/>
        </w:rPr>
        <w:t>O</w:t>
      </w:r>
      <w:r w:rsidRPr="00C44FCF">
        <w:rPr>
          <w:noProof/>
          <w:color w:val="191919"/>
        </w:rPr>
        <w:t>R</w:t>
      </w:r>
      <w:r w:rsidRPr="00C44FCF">
        <w:rPr>
          <w:noProof/>
          <w:color w:val="191919"/>
          <w:spacing w:val="10"/>
        </w:rPr>
        <w:t xml:space="preserve"> </w:t>
      </w:r>
      <w:r w:rsidRPr="00C44FCF">
        <w:rPr>
          <w:noProof/>
          <w:color w:val="191919"/>
          <w:spacing w:val="-2"/>
        </w:rPr>
        <w:t>OTHE</w:t>
      </w:r>
      <w:r w:rsidRPr="00C44FCF">
        <w:rPr>
          <w:noProof/>
          <w:color w:val="191919"/>
        </w:rPr>
        <w:t xml:space="preserve">R </w:t>
      </w:r>
      <w:r w:rsidRPr="00C44FCF">
        <w:rPr>
          <w:noProof/>
          <w:color w:val="191919"/>
          <w:spacing w:val="10"/>
        </w:rPr>
        <w:t xml:space="preserve"> </w:t>
      </w:r>
      <w:r w:rsidRPr="00C44FCF">
        <w:rPr>
          <w:noProof/>
          <w:color w:val="191919"/>
          <w:spacing w:val="-2"/>
        </w:rPr>
        <w:t>DOCUMENTE</w:t>
      </w:r>
      <w:r w:rsidRPr="00C44FCF">
        <w:rPr>
          <w:noProof/>
          <w:color w:val="191919"/>
        </w:rPr>
        <w:t>D</w:t>
      </w:r>
      <w:r w:rsidRPr="00C44FCF">
        <w:rPr>
          <w:noProof/>
          <w:color w:val="191919"/>
          <w:spacing w:val="10"/>
        </w:rPr>
        <w:t xml:space="preserve"> </w:t>
      </w:r>
      <w:r w:rsidRPr="00C44FCF">
        <w:rPr>
          <w:noProof/>
          <w:color w:val="191919"/>
          <w:spacing w:val="-2"/>
        </w:rPr>
        <w:t>NEEDS</w:t>
      </w:r>
      <w:r>
        <w:rPr>
          <w:noProof/>
        </w:rPr>
        <w:tab/>
      </w:r>
      <w:r w:rsidR="006A495C">
        <w:rPr>
          <w:noProof/>
        </w:rPr>
        <w:fldChar w:fldCharType="begin"/>
      </w:r>
      <w:r>
        <w:rPr>
          <w:noProof/>
        </w:rPr>
        <w:instrText xml:space="preserve"> PAGEREF _Toc295316712 \h </w:instrText>
      </w:r>
      <w:r w:rsidR="006A495C">
        <w:rPr>
          <w:noProof/>
        </w:rPr>
      </w:r>
      <w:r w:rsidR="006A495C">
        <w:rPr>
          <w:noProof/>
        </w:rPr>
        <w:fldChar w:fldCharType="separate"/>
      </w:r>
      <w:r>
        <w:rPr>
          <w:noProof/>
        </w:rPr>
        <w:t>43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REGENTS</w:t>
      </w:r>
      <w:r w:rsidRPr="00C44FCF">
        <w:rPr>
          <w:noProof/>
          <w:color w:val="191919"/>
        </w:rPr>
        <w:t>’</w:t>
      </w:r>
      <w:r w:rsidRPr="00C44FCF">
        <w:rPr>
          <w:noProof/>
          <w:color w:val="191919"/>
          <w:spacing w:val="-27"/>
        </w:rPr>
        <w:t xml:space="preserve"> </w:t>
      </w:r>
      <w:r w:rsidRPr="00C44FCF">
        <w:rPr>
          <w:noProof/>
          <w:color w:val="191919"/>
          <w:spacing w:val="-2"/>
        </w:rPr>
        <w:t>TES</w:t>
      </w:r>
      <w:r w:rsidRPr="00C44FCF">
        <w:rPr>
          <w:noProof/>
          <w:color w:val="191919"/>
        </w:rPr>
        <w:t>T</w:t>
      </w:r>
      <w:r w:rsidRPr="00C44FCF">
        <w:rPr>
          <w:noProof/>
          <w:color w:val="191919"/>
          <w:spacing w:val="7"/>
        </w:rPr>
        <w:t xml:space="preserve"> </w:t>
      </w:r>
      <w:r w:rsidRPr="00C44FCF">
        <w:rPr>
          <w:noProof/>
          <w:color w:val="191919"/>
          <w:spacing w:val="-2"/>
        </w:rPr>
        <w:t>PROCEDURE</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FOREIG</w:t>
      </w:r>
      <w:r w:rsidRPr="00C44FCF">
        <w:rPr>
          <w:noProof/>
          <w:color w:val="191919"/>
        </w:rPr>
        <w:t xml:space="preserve">N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HANDICAPPE</w:t>
      </w:r>
      <w:r w:rsidRPr="00C44FCF">
        <w:rPr>
          <w:noProof/>
          <w:color w:val="191919"/>
        </w:rPr>
        <w:t>D</w:t>
      </w:r>
      <w:r w:rsidRPr="00C44FCF">
        <w:rPr>
          <w:noProof/>
          <w:color w:val="191919"/>
          <w:spacing w:val="10"/>
        </w:rPr>
        <w:t xml:space="preserve"> </w:t>
      </w:r>
      <w:r w:rsidRPr="00C44FCF">
        <w:rPr>
          <w:noProof/>
          <w:color w:val="191919"/>
          <w:spacing w:val="-2"/>
        </w:rPr>
        <w:t>STUDENTS</w:t>
      </w:r>
      <w:r>
        <w:rPr>
          <w:noProof/>
        </w:rPr>
        <w:tab/>
      </w:r>
      <w:r w:rsidR="006A495C">
        <w:rPr>
          <w:noProof/>
        </w:rPr>
        <w:fldChar w:fldCharType="begin"/>
      </w:r>
      <w:r>
        <w:rPr>
          <w:noProof/>
        </w:rPr>
        <w:instrText xml:space="preserve"> PAGEREF _Toc295316713 \h </w:instrText>
      </w:r>
      <w:r w:rsidR="006A495C">
        <w:rPr>
          <w:noProof/>
        </w:rPr>
      </w:r>
      <w:r w:rsidR="006A495C">
        <w:rPr>
          <w:noProof/>
        </w:rPr>
        <w:fldChar w:fldCharType="separate"/>
      </w:r>
      <w:r>
        <w:rPr>
          <w:noProof/>
        </w:rPr>
        <w:t>44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w:t>
      </w:r>
      <w:r w:rsidRPr="00C44FCF">
        <w:rPr>
          <w:noProof/>
          <w:color w:val="191919"/>
          <w:spacing w:val="-16"/>
        </w:rPr>
        <w:t>A</w:t>
      </w:r>
      <w:r w:rsidRPr="00C44FCF">
        <w:rPr>
          <w:noProof/>
          <w:color w:val="191919"/>
          <w:spacing w:val="-2"/>
        </w:rPr>
        <w:t>TRICUL</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6"/>
        </w:rPr>
        <w:t xml:space="preserve"> </w:t>
      </w:r>
      <w:r w:rsidRPr="00C44FCF">
        <w:rPr>
          <w:noProof/>
          <w:color w:val="191919"/>
          <w:spacing w:val="-2"/>
        </w:rPr>
        <w:t>TIM</w:t>
      </w:r>
      <w:r w:rsidRPr="00C44FCF">
        <w:rPr>
          <w:noProof/>
          <w:color w:val="191919"/>
        </w:rPr>
        <w:t>E</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DEGREE</w:t>
      </w:r>
      <w:r>
        <w:rPr>
          <w:noProof/>
        </w:rPr>
        <w:tab/>
      </w:r>
      <w:r w:rsidR="006A495C">
        <w:rPr>
          <w:noProof/>
        </w:rPr>
        <w:fldChar w:fldCharType="begin"/>
      </w:r>
      <w:r>
        <w:rPr>
          <w:noProof/>
        </w:rPr>
        <w:instrText xml:space="preserve"> PAGEREF _Toc295316714 \h </w:instrText>
      </w:r>
      <w:r w:rsidR="006A495C">
        <w:rPr>
          <w:noProof/>
        </w:rPr>
      </w:r>
      <w:r w:rsidR="006A495C">
        <w:rPr>
          <w:noProof/>
        </w:rPr>
        <w:fldChar w:fldCharType="separate"/>
      </w:r>
      <w:r>
        <w:rPr>
          <w:noProof/>
        </w:rPr>
        <w:t>44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CREDI</w:t>
      </w:r>
      <w:r w:rsidRPr="00C44FCF">
        <w:rPr>
          <w:noProof/>
          <w:color w:val="191919"/>
        </w:rPr>
        <w:t>T</w:t>
      </w:r>
      <w:r w:rsidRPr="00C44FCF">
        <w:rPr>
          <w:noProof/>
          <w:color w:val="191919"/>
          <w:spacing w:val="7"/>
        </w:rPr>
        <w:t xml:space="preserve"> </w:t>
      </w:r>
      <w:r w:rsidRPr="00C44FCF">
        <w:rPr>
          <w:noProof/>
          <w:color w:val="191919"/>
          <w:spacing w:val="-2"/>
        </w:rPr>
        <w:t>LOAD</w:t>
      </w:r>
      <w:r>
        <w:rPr>
          <w:noProof/>
        </w:rPr>
        <w:tab/>
      </w:r>
      <w:r w:rsidR="006A495C">
        <w:rPr>
          <w:noProof/>
        </w:rPr>
        <w:fldChar w:fldCharType="begin"/>
      </w:r>
      <w:r>
        <w:rPr>
          <w:noProof/>
        </w:rPr>
        <w:instrText xml:space="preserve"> PAGEREF _Toc295316715 \h </w:instrText>
      </w:r>
      <w:r w:rsidR="006A495C">
        <w:rPr>
          <w:noProof/>
        </w:rPr>
      </w:r>
      <w:r w:rsidR="006A495C">
        <w:rPr>
          <w:noProof/>
        </w:rPr>
        <w:fldChar w:fldCharType="separate"/>
      </w:r>
      <w:r>
        <w:rPr>
          <w:noProof/>
        </w:rPr>
        <w:t>44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5"/>
          <w:position w:val="-9"/>
        </w:rPr>
        <w:t>A</w:t>
      </w:r>
      <w:r w:rsidRPr="00C44FCF">
        <w:rPr>
          <w:noProof/>
          <w:color w:val="191919"/>
          <w:spacing w:val="-26"/>
          <w:position w:val="-9"/>
        </w:rPr>
        <w:t>CADEMI</w:t>
      </w:r>
      <w:r w:rsidRPr="00C44FCF">
        <w:rPr>
          <w:noProof/>
          <w:color w:val="191919"/>
          <w:position w:val="-9"/>
        </w:rPr>
        <w:t>C</w:t>
      </w:r>
      <w:r w:rsidRPr="00C44FCF">
        <w:rPr>
          <w:noProof/>
          <w:color w:val="191919"/>
          <w:spacing w:val="-42"/>
          <w:position w:val="-9"/>
        </w:rPr>
        <w:t xml:space="preserve"> </w:t>
      </w:r>
      <w:r w:rsidRPr="00C44FCF">
        <w:rPr>
          <w:noProof/>
          <w:color w:val="191919"/>
          <w:spacing w:val="-25"/>
          <w:position w:val="-9"/>
        </w:rPr>
        <w:t>A</w:t>
      </w:r>
      <w:r w:rsidRPr="00C44FCF">
        <w:rPr>
          <w:noProof/>
          <w:color w:val="191919"/>
          <w:spacing w:val="-26"/>
          <w:position w:val="-9"/>
        </w:rPr>
        <w:t>F</w:t>
      </w:r>
      <w:r w:rsidRPr="00C44FCF">
        <w:rPr>
          <w:noProof/>
          <w:color w:val="191919"/>
          <w:spacing w:val="-97"/>
          <w:position w:val="-9"/>
        </w:rPr>
        <w:t>F</w:t>
      </w:r>
      <w:r w:rsidRPr="00C44FCF">
        <w:rPr>
          <w:noProof/>
          <w:color w:val="191919"/>
          <w:spacing w:val="-26"/>
          <w:position w:val="-9"/>
        </w:rPr>
        <w:t>AIRS</w:t>
      </w:r>
      <w:r>
        <w:rPr>
          <w:noProof/>
        </w:rPr>
        <w:tab/>
      </w:r>
      <w:r w:rsidR="006A495C">
        <w:rPr>
          <w:noProof/>
        </w:rPr>
        <w:fldChar w:fldCharType="begin"/>
      </w:r>
      <w:r>
        <w:rPr>
          <w:noProof/>
        </w:rPr>
        <w:instrText xml:space="preserve"> PAGEREF _Toc295316716 \h </w:instrText>
      </w:r>
      <w:r w:rsidR="006A495C">
        <w:rPr>
          <w:noProof/>
        </w:rPr>
      </w:r>
      <w:r w:rsidR="006A495C">
        <w:rPr>
          <w:noProof/>
        </w:rPr>
        <w:fldChar w:fldCharType="separate"/>
      </w:r>
      <w:r>
        <w:rPr>
          <w:noProof/>
        </w:rPr>
        <w:t>45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6"/>
          <w:position w:val="-3"/>
        </w:rPr>
        <w:t>REQUIREMENT</w:t>
      </w:r>
      <w:r w:rsidRPr="00C44FCF">
        <w:rPr>
          <w:noProof/>
          <w:color w:val="191919"/>
          <w:spacing w:val="-25"/>
          <w:position w:val="-3"/>
        </w:rPr>
        <w:t>S</w:t>
      </w:r>
      <w:r w:rsidRPr="00C44FCF">
        <w:rPr>
          <w:noProof/>
          <w:color w:val="191919"/>
          <w:position w:val="-3"/>
        </w:rPr>
        <w:t>/</w:t>
      </w:r>
      <w:r>
        <w:rPr>
          <w:noProof/>
        </w:rPr>
        <w:tab/>
      </w:r>
      <w:r w:rsidR="006A495C">
        <w:rPr>
          <w:noProof/>
        </w:rPr>
        <w:fldChar w:fldCharType="begin"/>
      </w:r>
      <w:r>
        <w:rPr>
          <w:noProof/>
        </w:rPr>
        <w:instrText xml:space="preserve"> PAGEREF _Toc295316717 \h </w:instrText>
      </w:r>
      <w:r w:rsidR="006A495C">
        <w:rPr>
          <w:noProof/>
        </w:rPr>
      </w:r>
      <w:r w:rsidR="006A495C">
        <w:rPr>
          <w:noProof/>
        </w:rPr>
        <w:fldChar w:fldCharType="separate"/>
      </w:r>
      <w:r>
        <w:rPr>
          <w:noProof/>
        </w:rPr>
        <w:t>45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6"/>
        </w:rPr>
        <w:t>REGUL</w:t>
      </w:r>
      <w:r w:rsidRPr="00C44FCF">
        <w:rPr>
          <w:noProof/>
          <w:color w:val="191919"/>
          <w:spacing w:val="-132"/>
        </w:rPr>
        <w:t>A</w:t>
      </w:r>
      <w:r w:rsidRPr="00C44FCF">
        <w:rPr>
          <w:noProof/>
          <w:color w:val="191919"/>
          <w:spacing w:val="-26"/>
        </w:rPr>
        <w:t>TION</w:t>
      </w:r>
      <w:r w:rsidRPr="00C44FCF">
        <w:rPr>
          <w:noProof/>
          <w:color w:val="191919"/>
        </w:rPr>
        <w:t>S</w:t>
      </w:r>
      <w:r w:rsidRPr="00C44FCF">
        <w:rPr>
          <w:noProof/>
          <w:color w:val="191919"/>
          <w:spacing w:val="29"/>
        </w:rPr>
        <w:t xml:space="preserve"> </w:t>
      </w:r>
      <w:r w:rsidRPr="00C44FCF">
        <w:rPr>
          <w:noProof/>
          <w:color w:val="191919"/>
        </w:rPr>
        <w:t xml:space="preserve">&amp; </w:t>
      </w:r>
      <w:r w:rsidRPr="00C44FCF">
        <w:rPr>
          <w:noProof/>
          <w:color w:val="191919"/>
          <w:spacing w:val="-25"/>
        </w:rPr>
        <w:t>S</w:t>
      </w:r>
      <w:r w:rsidRPr="00C44FCF">
        <w:rPr>
          <w:noProof/>
          <w:color w:val="191919"/>
          <w:spacing w:val="-26"/>
        </w:rPr>
        <w:t>UPPO</w:t>
      </w:r>
      <w:r w:rsidRPr="00C44FCF">
        <w:rPr>
          <w:noProof/>
          <w:color w:val="191919"/>
          <w:spacing w:val="-83"/>
        </w:rPr>
        <w:t>R</w:t>
      </w:r>
      <w:r w:rsidRPr="00C44FCF">
        <w:rPr>
          <w:noProof/>
          <w:color w:val="191919"/>
        </w:rPr>
        <w:t>T</w:t>
      </w:r>
      <w:r w:rsidRPr="00C44FCF">
        <w:rPr>
          <w:noProof/>
          <w:color w:val="191919"/>
          <w:spacing w:val="12"/>
        </w:rPr>
        <w:t xml:space="preserve"> </w:t>
      </w:r>
      <w:r w:rsidRPr="00C44FCF">
        <w:rPr>
          <w:noProof/>
          <w:color w:val="191919"/>
          <w:spacing w:val="-25"/>
        </w:rPr>
        <w:t>S</w:t>
      </w:r>
      <w:r w:rsidRPr="00C44FCF">
        <w:rPr>
          <w:noProof/>
          <w:color w:val="191919"/>
          <w:spacing w:val="-26"/>
        </w:rPr>
        <w:t>E</w:t>
      </w:r>
      <w:r w:rsidRPr="00C44FCF">
        <w:rPr>
          <w:noProof/>
          <w:color w:val="191919"/>
          <w:spacing w:val="-103"/>
        </w:rPr>
        <w:t>R</w:t>
      </w:r>
      <w:r w:rsidRPr="00C44FCF">
        <w:rPr>
          <w:noProof/>
          <w:color w:val="191919"/>
          <w:spacing w:val="-26"/>
        </w:rPr>
        <w:t>VICES</w:t>
      </w:r>
      <w:r>
        <w:rPr>
          <w:noProof/>
        </w:rPr>
        <w:tab/>
      </w:r>
      <w:r w:rsidR="006A495C">
        <w:rPr>
          <w:noProof/>
        </w:rPr>
        <w:fldChar w:fldCharType="begin"/>
      </w:r>
      <w:r>
        <w:rPr>
          <w:noProof/>
        </w:rPr>
        <w:instrText xml:space="preserve"> PAGEREF _Toc295316718 \h </w:instrText>
      </w:r>
      <w:r w:rsidR="006A495C">
        <w:rPr>
          <w:noProof/>
        </w:rPr>
      </w:r>
      <w:r w:rsidR="006A495C">
        <w:rPr>
          <w:noProof/>
        </w:rPr>
        <w:fldChar w:fldCharType="separate"/>
      </w:r>
      <w:r>
        <w:rPr>
          <w:noProof/>
        </w:rPr>
        <w:t>45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3"/>
        </w:rPr>
        <w:t xml:space="preserve"> </w:t>
      </w:r>
      <w:r w:rsidRPr="00C44FCF">
        <w:rPr>
          <w:noProof/>
          <w:color w:val="191919"/>
          <w:spacing w:val="-2"/>
        </w:rPr>
        <w:t>ADVISEMENT</w:t>
      </w:r>
      <w:r>
        <w:rPr>
          <w:noProof/>
        </w:rPr>
        <w:tab/>
      </w:r>
      <w:r w:rsidR="006A495C">
        <w:rPr>
          <w:noProof/>
        </w:rPr>
        <w:fldChar w:fldCharType="begin"/>
      </w:r>
      <w:r>
        <w:rPr>
          <w:noProof/>
        </w:rPr>
        <w:instrText xml:space="preserve"> PAGEREF _Toc295316719 \h </w:instrText>
      </w:r>
      <w:r w:rsidR="006A495C">
        <w:rPr>
          <w:noProof/>
        </w:rPr>
      </w:r>
      <w:r w:rsidR="006A495C">
        <w:rPr>
          <w:noProof/>
        </w:rPr>
        <w:fldChar w:fldCharType="separate"/>
      </w:r>
      <w:r>
        <w:rPr>
          <w:noProof/>
        </w:rPr>
        <w:t>46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GRADIN</w:t>
      </w:r>
      <w:r w:rsidRPr="00C44FCF">
        <w:rPr>
          <w:noProof/>
          <w:color w:val="191919"/>
        </w:rPr>
        <w:t>G</w:t>
      </w:r>
      <w:r w:rsidRPr="00C44FCF">
        <w:rPr>
          <w:noProof/>
          <w:color w:val="191919"/>
          <w:spacing w:val="10"/>
        </w:rPr>
        <w:t xml:space="preserve"> </w:t>
      </w:r>
      <w:r w:rsidRPr="00C44FCF">
        <w:rPr>
          <w:noProof/>
          <w:color w:val="191919"/>
          <w:spacing w:val="-2"/>
        </w:rPr>
        <w:t>SYSTEM</w:t>
      </w:r>
      <w:r>
        <w:rPr>
          <w:noProof/>
        </w:rPr>
        <w:tab/>
      </w:r>
      <w:r w:rsidR="006A495C">
        <w:rPr>
          <w:noProof/>
        </w:rPr>
        <w:fldChar w:fldCharType="begin"/>
      </w:r>
      <w:r>
        <w:rPr>
          <w:noProof/>
        </w:rPr>
        <w:instrText xml:space="preserve"> PAGEREF _Toc295316720 \h </w:instrText>
      </w:r>
      <w:r w:rsidR="006A495C">
        <w:rPr>
          <w:noProof/>
        </w:rPr>
      </w:r>
      <w:r w:rsidR="006A495C">
        <w:rPr>
          <w:noProof/>
        </w:rPr>
        <w:fldChar w:fldCharType="separate"/>
      </w:r>
      <w:r>
        <w:rPr>
          <w:noProof/>
        </w:rPr>
        <w:t>46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GRADU</w:t>
      </w:r>
      <w:r w:rsidRPr="00C44FCF">
        <w:rPr>
          <w:noProof/>
          <w:color w:val="191919"/>
          <w:spacing w:val="-16"/>
        </w:rPr>
        <w:t>A</w:t>
      </w:r>
      <w:r w:rsidRPr="00C44FCF">
        <w:rPr>
          <w:noProof/>
          <w:color w:val="191919"/>
          <w:spacing w:val="-2"/>
        </w:rPr>
        <w:t>TION/DEGRE</w:t>
      </w:r>
      <w:r w:rsidRPr="00C44FCF">
        <w:rPr>
          <w:noProof/>
          <w:color w:val="191919"/>
        </w:rPr>
        <w:t>E</w:t>
      </w:r>
      <w:r w:rsidRPr="00C44FCF">
        <w:rPr>
          <w:noProof/>
          <w:color w:val="191919"/>
          <w:spacing w:val="-3"/>
        </w:rPr>
        <w:t xml:space="preserve"> </w:t>
      </w:r>
      <w:r w:rsidRPr="00C44FCF">
        <w:rPr>
          <w:noProof/>
          <w:color w:val="191919"/>
          <w:spacing w:val="-2"/>
        </w:rPr>
        <w:t>AUDIT</w:t>
      </w:r>
      <w:r>
        <w:rPr>
          <w:noProof/>
        </w:rPr>
        <w:tab/>
      </w:r>
      <w:r w:rsidR="006A495C">
        <w:rPr>
          <w:noProof/>
        </w:rPr>
        <w:fldChar w:fldCharType="begin"/>
      </w:r>
      <w:r>
        <w:rPr>
          <w:noProof/>
        </w:rPr>
        <w:instrText xml:space="preserve"> PAGEREF _Toc295316721 \h </w:instrText>
      </w:r>
      <w:r w:rsidR="006A495C">
        <w:rPr>
          <w:noProof/>
        </w:rPr>
      </w:r>
      <w:r w:rsidR="006A495C">
        <w:rPr>
          <w:noProof/>
        </w:rPr>
        <w:fldChar w:fldCharType="separate"/>
      </w:r>
      <w:r>
        <w:rPr>
          <w:noProof/>
        </w:rPr>
        <w:t>47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HONOR</w:t>
      </w:r>
      <w:r w:rsidRPr="00C44FCF">
        <w:rPr>
          <w:noProof/>
          <w:color w:val="191919"/>
        </w:rPr>
        <w:t xml:space="preserve">S </w:t>
      </w:r>
      <w:r w:rsidRPr="00C44FCF">
        <w:rPr>
          <w:noProof/>
          <w:color w:val="191919"/>
          <w:spacing w:val="-2"/>
        </w:rPr>
        <w:t>AN</w:t>
      </w:r>
      <w:r w:rsidRPr="00C44FCF">
        <w:rPr>
          <w:noProof/>
          <w:color w:val="191919"/>
        </w:rPr>
        <w:t>D</w:t>
      </w:r>
      <w:r w:rsidRPr="00C44FCF">
        <w:rPr>
          <w:noProof/>
          <w:color w:val="191919"/>
          <w:spacing w:val="-3"/>
        </w:rPr>
        <w:t xml:space="preserve"> </w:t>
      </w:r>
      <w:r w:rsidRPr="00C44FCF">
        <w:rPr>
          <w:noProof/>
          <w:color w:val="191919"/>
          <w:spacing w:val="-22"/>
        </w:rPr>
        <w:t>AW</w:t>
      </w:r>
      <w:r w:rsidRPr="00C44FCF">
        <w:rPr>
          <w:noProof/>
          <w:color w:val="191919"/>
          <w:spacing w:val="-2"/>
        </w:rPr>
        <w:t>ARDS</w:t>
      </w:r>
      <w:r>
        <w:rPr>
          <w:noProof/>
        </w:rPr>
        <w:tab/>
      </w:r>
      <w:r w:rsidR="006A495C">
        <w:rPr>
          <w:noProof/>
        </w:rPr>
        <w:fldChar w:fldCharType="begin"/>
      </w:r>
      <w:r>
        <w:rPr>
          <w:noProof/>
        </w:rPr>
        <w:instrText xml:space="preserve"> PAGEREF _Toc295316722 \h </w:instrText>
      </w:r>
      <w:r w:rsidR="006A495C">
        <w:rPr>
          <w:noProof/>
        </w:rPr>
      </w:r>
      <w:r w:rsidR="006A495C">
        <w:rPr>
          <w:noProof/>
        </w:rPr>
        <w:fldChar w:fldCharType="separate"/>
      </w:r>
      <w:r>
        <w:rPr>
          <w:noProof/>
        </w:rPr>
        <w:t>47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10"/>
        </w:rPr>
        <w:t xml:space="preserve"> </w:t>
      </w:r>
      <w:r w:rsidRPr="00C44FCF">
        <w:rPr>
          <w:noProof/>
          <w:color w:val="191919"/>
          <w:spacing w:val="-2"/>
        </w:rPr>
        <w:t>S</w:t>
      </w:r>
      <w:r w:rsidRPr="00C44FCF">
        <w:rPr>
          <w:noProof/>
          <w:color w:val="191919"/>
          <w:spacing w:val="-16"/>
        </w:rPr>
        <w:t>T</w:t>
      </w:r>
      <w:r w:rsidRPr="00C44FCF">
        <w:rPr>
          <w:noProof/>
          <w:color w:val="191919"/>
          <w:spacing w:val="-2"/>
        </w:rPr>
        <w:t>ANDING</w:t>
      </w:r>
      <w:r>
        <w:rPr>
          <w:noProof/>
        </w:rPr>
        <w:tab/>
      </w:r>
      <w:r w:rsidR="006A495C">
        <w:rPr>
          <w:noProof/>
        </w:rPr>
        <w:fldChar w:fldCharType="begin"/>
      </w:r>
      <w:r>
        <w:rPr>
          <w:noProof/>
        </w:rPr>
        <w:instrText xml:space="preserve"> PAGEREF _Toc295316723 \h </w:instrText>
      </w:r>
      <w:r w:rsidR="006A495C">
        <w:rPr>
          <w:noProof/>
        </w:rPr>
      </w:r>
      <w:r w:rsidR="006A495C">
        <w:rPr>
          <w:noProof/>
        </w:rPr>
        <w:fldChar w:fldCharType="separate"/>
      </w:r>
      <w:r>
        <w:rPr>
          <w:noProof/>
        </w:rPr>
        <w:t>47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10"/>
        </w:rPr>
        <w:t xml:space="preserve"> </w:t>
      </w:r>
      <w:r w:rsidRPr="00C44FCF">
        <w:rPr>
          <w:noProof/>
          <w:color w:val="191919"/>
          <w:spacing w:val="-2"/>
        </w:rPr>
        <w:t>PROB</w:t>
      </w:r>
      <w:r w:rsidRPr="00C44FCF">
        <w:rPr>
          <w:noProof/>
          <w:color w:val="191919"/>
          <w:spacing w:val="-16"/>
        </w:rPr>
        <w:t>A</w:t>
      </w:r>
      <w:r w:rsidRPr="00C44FCF">
        <w:rPr>
          <w:noProof/>
          <w:color w:val="191919"/>
          <w:spacing w:val="-2"/>
        </w:rPr>
        <w:t>TION/SUSPENSION</w:t>
      </w:r>
      <w:r>
        <w:rPr>
          <w:noProof/>
        </w:rPr>
        <w:tab/>
      </w:r>
      <w:r w:rsidR="006A495C">
        <w:rPr>
          <w:noProof/>
        </w:rPr>
        <w:fldChar w:fldCharType="begin"/>
      </w:r>
      <w:r>
        <w:rPr>
          <w:noProof/>
        </w:rPr>
        <w:instrText xml:space="preserve"> PAGEREF _Toc295316724 \h </w:instrText>
      </w:r>
      <w:r w:rsidR="006A495C">
        <w:rPr>
          <w:noProof/>
        </w:rPr>
      </w:r>
      <w:r w:rsidR="006A495C">
        <w:rPr>
          <w:noProof/>
        </w:rPr>
        <w:fldChar w:fldCharType="separate"/>
      </w:r>
      <w:r>
        <w:rPr>
          <w:noProof/>
        </w:rPr>
        <w:t>48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RESIDENC</w:t>
      </w:r>
      <w:r w:rsidRPr="00C44FCF">
        <w:rPr>
          <w:noProof/>
          <w:color w:val="191919"/>
        </w:rPr>
        <w:t>E</w:t>
      </w:r>
      <w:r w:rsidRPr="00C44FCF">
        <w:rPr>
          <w:noProof/>
          <w:color w:val="191919"/>
          <w:spacing w:val="10"/>
        </w:rPr>
        <w:t xml:space="preserve"> </w:t>
      </w:r>
      <w:r w:rsidRPr="00C44FCF">
        <w:rPr>
          <w:noProof/>
          <w:color w:val="191919"/>
          <w:spacing w:val="-2"/>
        </w:rPr>
        <w:t>CLASSIFIC</w:t>
      </w:r>
      <w:r w:rsidRPr="00C44FCF">
        <w:rPr>
          <w:noProof/>
          <w:color w:val="191919"/>
          <w:spacing w:val="-16"/>
        </w:rPr>
        <w:t>A</w:t>
      </w:r>
      <w:r w:rsidRPr="00C44FCF">
        <w:rPr>
          <w:noProof/>
          <w:color w:val="191919"/>
          <w:spacing w:val="-2"/>
        </w:rPr>
        <w:t>TION</w:t>
      </w:r>
      <w:r>
        <w:rPr>
          <w:noProof/>
        </w:rPr>
        <w:tab/>
      </w:r>
      <w:r w:rsidR="006A495C">
        <w:rPr>
          <w:noProof/>
        </w:rPr>
        <w:fldChar w:fldCharType="begin"/>
      </w:r>
      <w:r>
        <w:rPr>
          <w:noProof/>
        </w:rPr>
        <w:instrText xml:space="preserve"> PAGEREF _Toc295316725 \h </w:instrText>
      </w:r>
      <w:r w:rsidR="006A495C">
        <w:rPr>
          <w:noProof/>
        </w:rPr>
      </w:r>
      <w:r w:rsidR="006A495C">
        <w:rPr>
          <w:noProof/>
        </w:rPr>
        <w:fldChar w:fldCharType="separate"/>
      </w:r>
      <w:r>
        <w:rPr>
          <w:noProof/>
        </w:rPr>
        <w:t>48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LEGA</w:t>
      </w:r>
      <w:r w:rsidRPr="00C44FCF">
        <w:rPr>
          <w:noProof/>
          <w:color w:val="191919"/>
        </w:rPr>
        <w:t xml:space="preserve">L </w:t>
      </w:r>
      <w:r w:rsidRPr="00C44FCF">
        <w:rPr>
          <w:noProof/>
          <w:color w:val="191919"/>
          <w:spacing w:val="-2"/>
        </w:rPr>
        <w:t>RESIDENC</w:t>
      </w:r>
      <w:r w:rsidRPr="00C44FCF">
        <w:rPr>
          <w:noProof/>
          <w:color w:val="191919"/>
        </w:rPr>
        <w:t>Y</w:t>
      </w:r>
      <w:r w:rsidRPr="00C44FCF">
        <w:rPr>
          <w:noProof/>
          <w:color w:val="191919"/>
          <w:spacing w:val="4"/>
        </w:rPr>
        <w:t xml:space="preserve"> </w:t>
      </w:r>
      <w:r w:rsidRPr="00C44FCF">
        <w:rPr>
          <w:noProof/>
          <w:color w:val="191919"/>
          <w:spacing w:val="-2"/>
        </w:rPr>
        <w:t>REQUIREMENT</w:t>
      </w:r>
      <w:r w:rsidRPr="00C44FCF">
        <w:rPr>
          <w:noProof/>
          <w:color w:val="191919"/>
        </w:rPr>
        <w:t>S</w:t>
      </w:r>
      <w:r w:rsidRPr="00C44FCF">
        <w:rPr>
          <w:noProof/>
          <w:color w:val="191919"/>
          <w:spacing w:val="10"/>
        </w:rPr>
        <w:t xml:space="preserve"> </w:t>
      </w:r>
      <w:r w:rsidRPr="00C44FCF">
        <w:rPr>
          <w:noProof/>
          <w:color w:val="191919"/>
          <w:spacing w:val="-2"/>
        </w:rPr>
        <w:t>(REGENTS</w:t>
      </w:r>
      <w:r w:rsidRPr="00C44FCF">
        <w:rPr>
          <w:noProof/>
          <w:color w:val="191919"/>
        </w:rPr>
        <w:t>’</w:t>
      </w:r>
      <w:r w:rsidRPr="00C44FCF">
        <w:rPr>
          <w:noProof/>
          <w:color w:val="191919"/>
          <w:spacing w:val="-23"/>
        </w:rPr>
        <w:t xml:space="preserve"> </w:t>
      </w:r>
      <w:r w:rsidRPr="00C44FCF">
        <w:rPr>
          <w:noProof/>
          <w:color w:val="191919"/>
          <w:spacing w:val="-2"/>
        </w:rPr>
        <w:t>RULES</w:t>
      </w:r>
      <w:r w:rsidRPr="00C44FCF">
        <w:rPr>
          <w:noProof/>
          <w:color w:val="191919"/>
        </w:rPr>
        <w:t>)</w:t>
      </w:r>
      <w:r>
        <w:rPr>
          <w:noProof/>
        </w:rPr>
        <w:tab/>
      </w:r>
      <w:r w:rsidR="006A495C">
        <w:rPr>
          <w:noProof/>
        </w:rPr>
        <w:fldChar w:fldCharType="begin"/>
      </w:r>
      <w:r>
        <w:rPr>
          <w:noProof/>
        </w:rPr>
        <w:instrText xml:space="preserve"> PAGEREF _Toc295316726 \h </w:instrText>
      </w:r>
      <w:r w:rsidR="006A495C">
        <w:rPr>
          <w:noProof/>
        </w:rPr>
      </w:r>
      <w:r w:rsidR="006A495C">
        <w:rPr>
          <w:noProof/>
        </w:rPr>
        <w:fldChar w:fldCharType="separate"/>
      </w:r>
      <w:r>
        <w:rPr>
          <w:noProof/>
        </w:rPr>
        <w:t>48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REGISTR</w:t>
      </w:r>
      <w:r w:rsidRPr="00C44FCF">
        <w:rPr>
          <w:noProof/>
          <w:color w:val="191919"/>
          <w:spacing w:val="-16"/>
        </w:rPr>
        <w:t>A</w:t>
      </w:r>
      <w:r w:rsidRPr="00C44FCF">
        <w:rPr>
          <w:noProof/>
          <w:color w:val="191919"/>
          <w:spacing w:val="-2"/>
        </w:rPr>
        <w:t>TIO</w:t>
      </w:r>
      <w:r w:rsidRPr="00C44FCF">
        <w:rPr>
          <w:noProof/>
          <w:color w:val="191919"/>
        </w:rPr>
        <w:t xml:space="preserve">N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SCHEDUL</w:t>
      </w:r>
      <w:r w:rsidRPr="00C44FCF">
        <w:rPr>
          <w:noProof/>
          <w:color w:val="191919"/>
        </w:rPr>
        <w:t>E</w:t>
      </w:r>
      <w:r w:rsidRPr="00C44FCF">
        <w:rPr>
          <w:noProof/>
          <w:color w:val="191919"/>
          <w:spacing w:val="10"/>
        </w:rPr>
        <w:t xml:space="preserve"> </w:t>
      </w:r>
      <w:r w:rsidRPr="00C44FCF">
        <w:rPr>
          <w:noProof/>
          <w:color w:val="191919"/>
          <w:spacing w:val="-2"/>
        </w:rPr>
        <w:t>CHANGES</w:t>
      </w:r>
      <w:r>
        <w:rPr>
          <w:noProof/>
        </w:rPr>
        <w:tab/>
      </w:r>
      <w:r w:rsidR="006A495C">
        <w:rPr>
          <w:noProof/>
        </w:rPr>
        <w:fldChar w:fldCharType="begin"/>
      </w:r>
      <w:r>
        <w:rPr>
          <w:noProof/>
        </w:rPr>
        <w:instrText xml:space="preserve"> PAGEREF _Toc295316727 \h </w:instrText>
      </w:r>
      <w:r w:rsidR="006A495C">
        <w:rPr>
          <w:noProof/>
        </w:rPr>
      </w:r>
      <w:r w:rsidR="006A495C">
        <w:rPr>
          <w:noProof/>
        </w:rPr>
        <w:fldChar w:fldCharType="separate"/>
      </w:r>
      <w:r>
        <w:rPr>
          <w:noProof/>
        </w:rPr>
        <w:t>49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AUDITIN</w:t>
      </w:r>
      <w:r w:rsidRPr="00C44FCF">
        <w:rPr>
          <w:noProof/>
          <w:color w:val="191919"/>
        </w:rPr>
        <w:t>G</w:t>
      </w:r>
      <w:r w:rsidRPr="00C44FCF">
        <w:rPr>
          <w:noProof/>
          <w:color w:val="191919"/>
          <w:spacing w:val="10"/>
        </w:rPr>
        <w:t xml:space="preserve"> </w:t>
      </w:r>
      <w:r w:rsidRPr="00C44FCF">
        <w:rPr>
          <w:noProof/>
          <w:color w:val="191919"/>
          <w:spacing w:val="-2"/>
        </w:rPr>
        <w:t>COURSE</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NONCREDIT</w:t>
      </w:r>
      <w:r>
        <w:rPr>
          <w:noProof/>
        </w:rPr>
        <w:tab/>
      </w:r>
      <w:r w:rsidR="006A495C">
        <w:rPr>
          <w:noProof/>
        </w:rPr>
        <w:fldChar w:fldCharType="begin"/>
      </w:r>
      <w:r>
        <w:rPr>
          <w:noProof/>
        </w:rPr>
        <w:instrText xml:space="preserve"> PAGEREF _Toc295316728 \h </w:instrText>
      </w:r>
      <w:r w:rsidR="006A495C">
        <w:rPr>
          <w:noProof/>
        </w:rPr>
      </w:r>
      <w:r w:rsidR="006A495C">
        <w:rPr>
          <w:noProof/>
        </w:rPr>
        <w:fldChar w:fldCharType="separate"/>
      </w:r>
      <w:r>
        <w:rPr>
          <w:noProof/>
        </w:rPr>
        <w:t>49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WITHDR</w:t>
      </w:r>
      <w:r w:rsidRPr="00C44FCF">
        <w:rPr>
          <w:noProof/>
          <w:color w:val="191919"/>
          <w:spacing w:val="-22"/>
        </w:rPr>
        <w:t>AW</w:t>
      </w:r>
      <w:r w:rsidRPr="00C44FCF">
        <w:rPr>
          <w:noProof/>
          <w:color w:val="191919"/>
          <w:spacing w:val="-2"/>
        </w:rPr>
        <w:t>A</w:t>
      </w:r>
      <w:r w:rsidRPr="00C44FCF">
        <w:rPr>
          <w:noProof/>
          <w:color w:val="191919"/>
        </w:rPr>
        <w:t xml:space="preserve">L </w:t>
      </w:r>
      <w:r w:rsidRPr="00C44FCF">
        <w:rPr>
          <w:noProof/>
          <w:color w:val="191919"/>
          <w:spacing w:val="-2"/>
        </w:rPr>
        <w:t>FRO</w:t>
      </w:r>
      <w:r w:rsidRPr="00C44FCF">
        <w:rPr>
          <w:noProof/>
          <w:color w:val="191919"/>
        </w:rPr>
        <w:t>M</w:t>
      </w:r>
      <w:r w:rsidRPr="00C44FCF">
        <w:rPr>
          <w:noProof/>
          <w:color w:val="191919"/>
          <w:spacing w:val="10"/>
        </w:rPr>
        <w:t xml:space="preserve"> </w:t>
      </w:r>
      <w:r w:rsidRPr="00C44FCF">
        <w:rPr>
          <w:noProof/>
          <w:color w:val="191919"/>
          <w:spacing w:val="-2"/>
        </w:rPr>
        <w:t>UNIVERSITY</w:t>
      </w:r>
      <w:r>
        <w:rPr>
          <w:noProof/>
        </w:rPr>
        <w:tab/>
      </w:r>
      <w:r w:rsidR="006A495C">
        <w:rPr>
          <w:noProof/>
        </w:rPr>
        <w:fldChar w:fldCharType="begin"/>
      </w:r>
      <w:r>
        <w:rPr>
          <w:noProof/>
        </w:rPr>
        <w:instrText xml:space="preserve"> PAGEREF _Toc295316729 \h </w:instrText>
      </w:r>
      <w:r w:rsidR="006A495C">
        <w:rPr>
          <w:noProof/>
        </w:rPr>
      </w:r>
      <w:r w:rsidR="006A495C">
        <w:rPr>
          <w:noProof/>
        </w:rPr>
        <w:fldChar w:fldCharType="separate"/>
      </w:r>
      <w:r>
        <w:rPr>
          <w:noProof/>
        </w:rPr>
        <w:t>49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TRANSCRIPTS</w:t>
      </w:r>
      <w:r>
        <w:rPr>
          <w:noProof/>
        </w:rPr>
        <w:tab/>
      </w:r>
      <w:r w:rsidR="006A495C">
        <w:rPr>
          <w:noProof/>
        </w:rPr>
        <w:fldChar w:fldCharType="begin"/>
      </w:r>
      <w:r>
        <w:rPr>
          <w:noProof/>
        </w:rPr>
        <w:instrText xml:space="preserve"> PAGEREF _Toc295316730 \h </w:instrText>
      </w:r>
      <w:r w:rsidR="006A495C">
        <w:rPr>
          <w:noProof/>
        </w:rPr>
      </w:r>
      <w:r w:rsidR="006A495C">
        <w:rPr>
          <w:noProof/>
        </w:rPr>
        <w:fldChar w:fldCharType="separate"/>
      </w:r>
      <w:r>
        <w:rPr>
          <w:noProof/>
        </w:rPr>
        <w:t>49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10"/>
        </w:rPr>
        <w:t xml:space="preserve"> </w:t>
      </w:r>
      <w:r w:rsidRPr="00C44FCF">
        <w:rPr>
          <w:noProof/>
          <w:color w:val="191919"/>
          <w:spacing w:val="-2"/>
        </w:rPr>
        <w:t>CLASSIFIC</w:t>
      </w:r>
      <w:r w:rsidRPr="00C44FCF">
        <w:rPr>
          <w:noProof/>
          <w:color w:val="191919"/>
          <w:spacing w:val="-16"/>
        </w:rPr>
        <w:t>A</w:t>
      </w:r>
      <w:r w:rsidRPr="00C44FCF">
        <w:rPr>
          <w:noProof/>
          <w:color w:val="191919"/>
          <w:spacing w:val="-2"/>
        </w:rPr>
        <w:t>TION</w:t>
      </w:r>
      <w:r>
        <w:rPr>
          <w:noProof/>
        </w:rPr>
        <w:tab/>
      </w:r>
      <w:r w:rsidR="006A495C">
        <w:rPr>
          <w:noProof/>
        </w:rPr>
        <w:fldChar w:fldCharType="begin"/>
      </w:r>
      <w:r>
        <w:rPr>
          <w:noProof/>
        </w:rPr>
        <w:instrText xml:space="preserve"> PAGEREF _Toc295316731 \h </w:instrText>
      </w:r>
      <w:r w:rsidR="006A495C">
        <w:rPr>
          <w:noProof/>
        </w:rPr>
      </w:r>
      <w:r w:rsidR="006A495C">
        <w:rPr>
          <w:noProof/>
        </w:rPr>
        <w:fldChar w:fldCharType="separate"/>
      </w:r>
      <w:r>
        <w:rPr>
          <w:noProof/>
        </w:rPr>
        <w:t>50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ACADEMIC</w:t>
      </w:r>
      <w:r w:rsidRPr="00C44FCF">
        <w:rPr>
          <w:noProof/>
          <w:color w:val="191919"/>
          <w:spacing w:val="45"/>
        </w:rPr>
        <w:t xml:space="preserve"> </w:t>
      </w:r>
      <w:r w:rsidRPr="00C44FCF">
        <w:rPr>
          <w:noProof/>
          <w:color w:val="191919"/>
        </w:rPr>
        <w:t>RENE</w:t>
      </w:r>
      <w:r w:rsidRPr="00C44FCF">
        <w:rPr>
          <w:noProof/>
          <w:color w:val="191919"/>
          <w:spacing w:val="-60"/>
        </w:rPr>
        <w:t>W</w:t>
      </w:r>
      <w:r w:rsidRPr="00C44FCF">
        <w:rPr>
          <w:noProof/>
          <w:color w:val="191919"/>
        </w:rPr>
        <w:t>AL</w:t>
      </w:r>
      <w:r w:rsidRPr="00C44FCF">
        <w:rPr>
          <w:noProof/>
          <w:color w:val="191919"/>
          <w:spacing w:val="25"/>
        </w:rPr>
        <w:t xml:space="preserve"> </w:t>
      </w:r>
      <w:r w:rsidRPr="00C44FCF">
        <w:rPr>
          <w:noProof/>
          <w:color w:val="191919"/>
        </w:rPr>
        <w:t>POLICIES</w:t>
      </w:r>
      <w:r w:rsidRPr="00C44FCF">
        <w:rPr>
          <w:noProof/>
          <w:color w:val="191919"/>
          <w:spacing w:val="15"/>
        </w:rPr>
        <w:t xml:space="preserve"> </w:t>
      </w:r>
      <w:r w:rsidRPr="00C44FCF">
        <w:rPr>
          <w:noProof/>
          <w:color w:val="191919"/>
        </w:rPr>
        <w:t>AND PROCEDURES</w:t>
      </w:r>
      <w:r>
        <w:rPr>
          <w:noProof/>
        </w:rPr>
        <w:tab/>
      </w:r>
      <w:r w:rsidR="006A495C">
        <w:rPr>
          <w:noProof/>
        </w:rPr>
        <w:fldChar w:fldCharType="begin"/>
      </w:r>
      <w:r>
        <w:rPr>
          <w:noProof/>
        </w:rPr>
        <w:instrText xml:space="preserve"> PAGEREF _Toc295316732 \h </w:instrText>
      </w:r>
      <w:r w:rsidR="006A495C">
        <w:rPr>
          <w:noProof/>
        </w:rPr>
      </w:r>
      <w:r w:rsidR="006A495C">
        <w:rPr>
          <w:noProof/>
        </w:rPr>
        <w:fldChar w:fldCharType="separate"/>
      </w:r>
      <w:r>
        <w:rPr>
          <w:noProof/>
        </w:rPr>
        <w:t>50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POLICIES</w:t>
      </w:r>
      <w:r>
        <w:rPr>
          <w:noProof/>
        </w:rPr>
        <w:tab/>
      </w:r>
      <w:r w:rsidR="006A495C">
        <w:rPr>
          <w:noProof/>
        </w:rPr>
        <w:fldChar w:fldCharType="begin"/>
      </w:r>
      <w:r>
        <w:rPr>
          <w:noProof/>
        </w:rPr>
        <w:instrText xml:space="preserve"> PAGEREF _Toc295316733 \h </w:instrText>
      </w:r>
      <w:r w:rsidR="006A495C">
        <w:rPr>
          <w:noProof/>
        </w:rPr>
      </w:r>
      <w:r w:rsidR="006A495C">
        <w:rPr>
          <w:noProof/>
        </w:rPr>
        <w:fldChar w:fldCharType="separate"/>
      </w:r>
      <w:r>
        <w:rPr>
          <w:noProof/>
        </w:rPr>
        <w:t>50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PROCEDURES</w:t>
      </w:r>
      <w:r>
        <w:rPr>
          <w:noProof/>
        </w:rPr>
        <w:tab/>
      </w:r>
      <w:r w:rsidR="006A495C">
        <w:rPr>
          <w:noProof/>
        </w:rPr>
        <w:fldChar w:fldCharType="begin"/>
      </w:r>
      <w:r>
        <w:rPr>
          <w:noProof/>
        </w:rPr>
        <w:instrText xml:space="preserve"> PAGEREF _Toc295316734 \h </w:instrText>
      </w:r>
      <w:r w:rsidR="006A495C">
        <w:rPr>
          <w:noProof/>
        </w:rPr>
      </w:r>
      <w:r w:rsidR="006A495C">
        <w:rPr>
          <w:noProof/>
        </w:rPr>
        <w:fldChar w:fldCharType="separate"/>
      </w:r>
      <w:r>
        <w:rPr>
          <w:noProof/>
        </w:rPr>
        <w:t>50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REPE</w:t>
      </w:r>
      <w:r w:rsidRPr="00C44FCF">
        <w:rPr>
          <w:noProof/>
          <w:color w:val="191919"/>
          <w:spacing w:val="-13"/>
        </w:rPr>
        <w:t>A</w:t>
      </w:r>
      <w:r w:rsidRPr="00C44FCF">
        <w:rPr>
          <w:noProof/>
          <w:color w:val="191919"/>
        </w:rPr>
        <w:t>T</w:t>
      </w:r>
      <w:r w:rsidRPr="00C44FCF">
        <w:rPr>
          <w:noProof/>
          <w:color w:val="191919"/>
          <w:spacing w:val="12"/>
        </w:rPr>
        <w:t xml:space="preserve"> </w:t>
      </w:r>
      <w:r w:rsidRPr="00C44FCF">
        <w:rPr>
          <w:noProof/>
          <w:color w:val="191919"/>
        </w:rPr>
        <w:t>POLICY</w:t>
      </w:r>
      <w:r w:rsidRPr="00C44FCF">
        <w:rPr>
          <w:noProof/>
          <w:color w:val="191919"/>
          <w:spacing w:val="8"/>
        </w:rPr>
        <w:t xml:space="preserve"> </w:t>
      </w:r>
      <w:r w:rsidRPr="00C44FCF">
        <w:rPr>
          <w:noProof/>
          <w:color w:val="191919"/>
        </w:rPr>
        <w:t>S</w:t>
      </w:r>
      <w:r w:rsidRPr="00C44FCF">
        <w:rPr>
          <w:noProof/>
          <w:color w:val="191919"/>
          <w:spacing w:val="-13"/>
        </w:rPr>
        <w:t>TA</w:t>
      </w:r>
      <w:r w:rsidRPr="00C44FCF">
        <w:rPr>
          <w:noProof/>
          <w:color w:val="191919"/>
        </w:rPr>
        <w:t>TEMENT</w:t>
      </w:r>
      <w:r>
        <w:rPr>
          <w:noProof/>
        </w:rPr>
        <w:tab/>
      </w:r>
      <w:r w:rsidR="006A495C">
        <w:rPr>
          <w:noProof/>
        </w:rPr>
        <w:fldChar w:fldCharType="begin"/>
      </w:r>
      <w:r>
        <w:rPr>
          <w:noProof/>
        </w:rPr>
        <w:instrText xml:space="preserve"> PAGEREF _Toc295316735 \h </w:instrText>
      </w:r>
      <w:r w:rsidR="006A495C">
        <w:rPr>
          <w:noProof/>
        </w:rPr>
      </w:r>
      <w:r w:rsidR="006A495C">
        <w:rPr>
          <w:noProof/>
        </w:rPr>
        <w:fldChar w:fldCharType="separate"/>
      </w:r>
      <w:r>
        <w:rPr>
          <w:noProof/>
        </w:rPr>
        <w:t>50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TRANSIENT</w:t>
      </w:r>
      <w:r w:rsidRPr="00C44FCF">
        <w:rPr>
          <w:noProof/>
          <w:color w:val="191919"/>
          <w:spacing w:val="12"/>
        </w:rPr>
        <w:t xml:space="preserve"> </w:t>
      </w:r>
      <w:r w:rsidRPr="00C44FCF">
        <w:rPr>
          <w:noProof/>
          <w:color w:val="191919"/>
        </w:rPr>
        <w:t>S</w:t>
      </w:r>
      <w:r w:rsidRPr="00C44FCF">
        <w:rPr>
          <w:noProof/>
          <w:color w:val="191919"/>
          <w:spacing w:val="-13"/>
        </w:rPr>
        <w:t>TA</w:t>
      </w:r>
      <w:r w:rsidRPr="00C44FCF">
        <w:rPr>
          <w:noProof/>
          <w:color w:val="191919"/>
        </w:rPr>
        <w:t>TUS</w:t>
      </w:r>
      <w:r>
        <w:rPr>
          <w:noProof/>
        </w:rPr>
        <w:tab/>
      </w:r>
      <w:r w:rsidR="006A495C">
        <w:rPr>
          <w:noProof/>
        </w:rPr>
        <w:fldChar w:fldCharType="begin"/>
      </w:r>
      <w:r>
        <w:rPr>
          <w:noProof/>
        </w:rPr>
        <w:instrText xml:space="preserve"> PAGEREF _Toc295316736 \h </w:instrText>
      </w:r>
      <w:r w:rsidR="006A495C">
        <w:rPr>
          <w:noProof/>
        </w:rPr>
      </w:r>
      <w:r w:rsidR="006A495C">
        <w:rPr>
          <w:noProof/>
        </w:rPr>
        <w:fldChar w:fldCharType="separate"/>
      </w:r>
      <w:r>
        <w:rPr>
          <w:noProof/>
        </w:rPr>
        <w:t>50</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VETERAN</w:t>
      </w:r>
      <w:r w:rsidRPr="00C44FCF">
        <w:rPr>
          <w:noProof/>
          <w:color w:val="191919"/>
        </w:rPr>
        <w:t>S</w:t>
      </w:r>
      <w:r w:rsidRPr="00C44FCF">
        <w:rPr>
          <w:noProof/>
          <w:color w:val="191919"/>
          <w:spacing w:val="-3"/>
        </w:rPr>
        <w:t xml:space="preserve"> </w:t>
      </w:r>
      <w:r w:rsidRPr="00C44FCF">
        <w:rPr>
          <w:noProof/>
          <w:color w:val="191919"/>
          <w:spacing w:val="-2"/>
        </w:rPr>
        <w:t>ASSIS</w:t>
      </w:r>
      <w:r w:rsidRPr="00C44FCF">
        <w:rPr>
          <w:noProof/>
          <w:color w:val="191919"/>
          <w:spacing w:val="-16"/>
        </w:rPr>
        <w:t>T</w:t>
      </w:r>
      <w:r w:rsidRPr="00C44FCF">
        <w:rPr>
          <w:noProof/>
          <w:color w:val="191919"/>
          <w:spacing w:val="-2"/>
        </w:rPr>
        <w:t>ANC</w:t>
      </w:r>
      <w:r w:rsidRPr="00C44FCF">
        <w:rPr>
          <w:noProof/>
          <w:color w:val="191919"/>
        </w:rPr>
        <w:t>E</w:t>
      </w:r>
      <w:r w:rsidRPr="00C44FCF">
        <w:rPr>
          <w:noProof/>
          <w:color w:val="191919"/>
          <w:spacing w:val="10"/>
        </w:rPr>
        <w:t xml:space="preserve"> </w:t>
      </w:r>
      <w:r w:rsidRPr="00C44FCF">
        <w:rPr>
          <w:noProof/>
          <w:color w:val="191919"/>
          <w:spacing w:val="-2"/>
        </w:rPr>
        <w:t>PROGRAM</w:t>
      </w:r>
      <w:r>
        <w:rPr>
          <w:noProof/>
        </w:rPr>
        <w:tab/>
      </w:r>
      <w:r w:rsidR="006A495C">
        <w:rPr>
          <w:noProof/>
        </w:rPr>
        <w:fldChar w:fldCharType="begin"/>
      </w:r>
      <w:r>
        <w:rPr>
          <w:noProof/>
        </w:rPr>
        <w:instrText xml:space="preserve"> PAGEREF _Toc295316737 \h </w:instrText>
      </w:r>
      <w:r w:rsidR="006A495C">
        <w:rPr>
          <w:noProof/>
        </w:rPr>
      </w:r>
      <w:r w:rsidR="006A495C">
        <w:rPr>
          <w:noProof/>
        </w:rPr>
        <w:fldChar w:fldCharType="separate"/>
      </w:r>
      <w:r>
        <w:rPr>
          <w:noProof/>
        </w:rPr>
        <w:t>51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BUCKLE</w:t>
      </w:r>
      <w:r w:rsidRPr="00C44FCF">
        <w:rPr>
          <w:noProof/>
          <w:color w:val="191919"/>
        </w:rPr>
        <w:t>Y</w:t>
      </w:r>
      <w:r w:rsidRPr="00C44FCF">
        <w:rPr>
          <w:noProof/>
          <w:color w:val="191919"/>
          <w:spacing w:val="-10"/>
        </w:rPr>
        <w:t xml:space="preserve"> </w:t>
      </w:r>
      <w:r w:rsidRPr="00C44FCF">
        <w:rPr>
          <w:noProof/>
          <w:color w:val="191919"/>
          <w:spacing w:val="-2"/>
        </w:rPr>
        <w:t>AMENDMENT</w:t>
      </w:r>
      <w:r>
        <w:rPr>
          <w:noProof/>
        </w:rPr>
        <w:tab/>
      </w:r>
      <w:r w:rsidR="006A495C">
        <w:rPr>
          <w:noProof/>
        </w:rPr>
        <w:fldChar w:fldCharType="begin"/>
      </w:r>
      <w:r>
        <w:rPr>
          <w:noProof/>
        </w:rPr>
        <w:instrText xml:space="preserve"> PAGEREF _Toc295316738 \h </w:instrText>
      </w:r>
      <w:r w:rsidR="006A495C">
        <w:rPr>
          <w:noProof/>
        </w:rPr>
      </w:r>
      <w:r w:rsidR="006A495C">
        <w:rPr>
          <w:noProof/>
        </w:rPr>
        <w:fldChar w:fldCharType="separate"/>
      </w:r>
      <w:r>
        <w:rPr>
          <w:noProof/>
        </w:rPr>
        <w:t>51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GRAD</w:t>
      </w:r>
      <w:r w:rsidRPr="00C44FCF">
        <w:rPr>
          <w:noProof/>
          <w:color w:val="191919"/>
        </w:rPr>
        <w:t>E</w:t>
      </w:r>
      <w:r w:rsidRPr="00C44FCF">
        <w:rPr>
          <w:noProof/>
          <w:color w:val="191919"/>
          <w:spacing w:val="10"/>
        </w:rPr>
        <w:t xml:space="preserve"> </w:t>
      </w:r>
      <w:r w:rsidRPr="00C44FCF">
        <w:rPr>
          <w:noProof/>
          <w:color w:val="191919"/>
          <w:spacing w:val="-2"/>
        </w:rPr>
        <w:t>POIN</w:t>
      </w:r>
      <w:r w:rsidRPr="00C44FCF">
        <w:rPr>
          <w:noProof/>
          <w:color w:val="191919"/>
        </w:rPr>
        <w:t>T</w:t>
      </w:r>
      <w:r w:rsidRPr="00C44FCF">
        <w:rPr>
          <w:noProof/>
          <w:color w:val="191919"/>
          <w:spacing w:val="-6"/>
        </w:rPr>
        <w:t xml:space="preserve"> </w:t>
      </w:r>
      <w:r w:rsidRPr="00C44FCF">
        <w:rPr>
          <w:noProof/>
          <w:color w:val="191919"/>
          <w:spacing w:val="-26"/>
        </w:rPr>
        <w:t>A</w:t>
      </w:r>
      <w:r w:rsidRPr="00C44FCF">
        <w:rPr>
          <w:noProof/>
          <w:color w:val="191919"/>
          <w:spacing w:val="-2"/>
        </w:rPr>
        <w:t>VERAGE</w:t>
      </w:r>
      <w:r>
        <w:rPr>
          <w:noProof/>
        </w:rPr>
        <w:tab/>
      </w:r>
      <w:r w:rsidR="006A495C">
        <w:rPr>
          <w:noProof/>
        </w:rPr>
        <w:fldChar w:fldCharType="begin"/>
      </w:r>
      <w:r>
        <w:rPr>
          <w:noProof/>
        </w:rPr>
        <w:instrText xml:space="preserve"> PAGEREF _Toc295316739 \h </w:instrText>
      </w:r>
      <w:r w:rsidR="006A495C">
        <w:rPr>
          <w:noProof/>
        </w:rPr>
      </w:r>
      <w:r w:rsidR="006A495C">
        <w:rPr>
          <w:noProof/>
        </w:rPr>
        <w:fldChar w:fldCharType="separate"/>
      </w:r>
      <w:r>
        <w:rPr>
          <w:noProof/>
        </w:rPr>
        <w:t>51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POLIC</w:t>
      </w:r>
      <w:r w:rsidRPr="00C44FCF">
        <w:rPr>
          <w:noProof/>
          <w:color w:val="191919"/>
          <w:spacing w:val="-19"/>
        </w:rPr>
        <w:t>Y</w:t>
      </w:r>
      <w:r w:rsidRPr="00C44FCF">
        <w:rPr>
          <w:noProof/>
          <w:color w:val="191919"/>
        </w:rPr>
        <w:t>:</w:t>
      </w:r>
      <w:r w:rsidRPr="00C44FCF">
        <w:rPr>
          <w:noProof/>
          <w:color w:val="191919"/>
          <w:spacing w:val="-9"/>
        </w:rPr>
        <w:t xml:space="preserve"> </w:t>
      </w:r>
      <w:r w:rsidRPr="00C44FCF">
        <w:rPr>
          <w:noProof/>
          <w:color w:val="191919"/>
          <w:spacing w:val="-2"/>
        </w:rPr>
        <w:t>VISI</w:t>
      </w:r>
      <w:r w:rsidRPr="00C44FCF">
        <w:rPr>
          <w:noProof/>
          <w:color w:val="191919"/>
          <w:spacing w:val="-6"/>
        </w:rPr>
        <w:t>T</w:t>
      </w:r>
      <w:r w:rsidRPr="00C44FCF">
        <w:rPr>
          <w:noProof/>
          <w:color w:val="191919"/>
          <w:spacing w:val="-2"/>
        </w:rPr>
        <w:t>OR</w:t>
      </w:r>
      <w:r w:rsidRPr="00C44FCF">
        <w:rPr>
          <w:noProof/>
          <w:color w:val="191919"/>
        </w:rPr>
        <w:t>S</w:t>
      </w:r>
      <w:r w:rsidRPr="00C44FCF">
        <w:rPr>
          <w:noProof/>
          <w:color w:val="191919"/>
          <w:spacing w:val="10"/>
        </w:rPr>
        <w:t xml:space="preserve"> </w:t>
      </w:r>
      <w:r w:rsidRPr="00C44FCF">
        <w:rPr>
          <w:noProof/>
          <w:color w:val="191919"/>
          <w:spacing w:val="-2"/>
        </w:rPr>
        <w:t>I</w:t>
      </w:r>
      <w:r w:rsidRPr="00C44FCF">
        <w:rPr>
          <w:noProof/>
          <w:color w:val="191919"/>
        </w:rPr>
        <w:t>N</w:t>
      </w:r>
      <w:r w:rsidRPr="00C44FCF">
        <w:rPr>
          <w:noProof/>
          <w:color w:val="191919"/>
          <w:spacing w:val="10"/>
        </w:rPr>
        <w:t xml:space="preserve"> </w:t>
      </w:r>
      <w:r w:rsidRPr="00C44FCF">
        <w:rPr>
          <w:noProof/>
          <w:color w:val="191919"/>
          <w:spacing w:val="-2"/>
        </w:rPr>
        <w:t>UNIVERSIT</w:t>
      </w:r>
      <w:r w:rsidRPr="00C44FCF">
        <w:rPr>
          <w:noProof/>
          <w:color w:val="191919"/>
        </w:rPr>
        <w:t>Y</w:t>
      </w:r>
      <w:r w:rsidRPr="00C44FCF">
        <w:rPr>
          <w:noProof/>
          <w:color w:val="191919"/>
          <w:spacing w:val="3"/>
        </w:rPr>
        <w:t xml:space="preserve"> </w:t>
      </w:r>
      <w:r w:rsidRPr="00C44FCF">
        <w:rPr>
          <w:noProof/>
          <w:color w:val="191919"/>
          <w:spacing w:val="-2"/>
        </w:rPr>
        <w:t>CLASSROOMS</w:t>
      </w:r>
      <w:r>
        <w:rPr>
          <w:noProof/>
        </w:rPr>
        <w:tab/>
      </w:r>
      <w:r w:rsidR="006A495C">
        <w:rPr>
          <w:noProof/>
        </w:rPr>
        <w:fldChar w:fldCharType="begin"/>
      </w:r>
      <w:r>
        <w:rPr>
          <w:noProof/>
        </w:rPr>
        <w:instrText xml:space="preserve"> PAGEREF _Toc295316740 \h </w:instrText>
      </w:r>
      <w:r w:rsidR="006A495C">
        <w:rPr>
          <w:noProof/>
        </w:rPr>
      </w:r>
      <w:r w:rsidR="006A495C">
        <w:rPr>
          <w:noProof/>
        </w:rPr>
        <w:fldChar w:fldCharType="separate"/>
      </w:r>
      <w:r>
        <w:rPr>
          <w:noProof/>
        </w:rPr>
        <w:t>51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w:t>
      </w:r>
      <w:r w:rsidRPr="00C44FCF">
        <w:rPr>
          <w:noProof/>
          <w:color w:val="191919"/>
          <w:spacing w:val="-16"/>
        </w:rPr>
        <w:t>TA</w:t>
      </w:r>
      <w:r w:rsidRPr="00C44FCF">
        <w:rPr>
          <w:noProof/>
          <w:color w:val="191919"/>
          <w:spacing w:val="-2"/>
        </w:rPr>
        <w:t>T</w:t>
      </w:r>
      <w:r w:rsidRPr="00C44FCF">
        <w:rPr>
          <w:noProof/>
          <w:color w:val="191919"/>
        </w:rPr>
        <w:t>E</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GEORGI</w:t>
      </w:r>
      <w:r w:rsidRPr="00C44FCF">
        <w:rPr>
          <w:noProof/>
          <w:color w:val="191919"/>
        </w:rPr>
        <w:t xml:space="preserve">A </w:t>
      </w:r>
      <w:r w:rsidRPr="00C44FCF">
        <w:rPr>
          <w:noProof/>
          <w:color w:val="191919"/>
          <w:spacing w:val="-2"/>
        </w:rPr>
        <w:t>LEGISL</w:t>
      </w:r>
      <w:r w:rsidRPr="00C44FCF">
        <w:rPr>
          <w:noProof/>
          <w:color w:val="191919"/>
          <w:spacing w:val="-16"/>
        </w:rPr>
        <w:t>A</w:t>
      </w:r>
      <w:r w:rsidRPr="00C44FCF">
        <w:rPr>
          <w:noProof/>
          <w:color w:val="191919"/>
          <w:spacing w:val="-2"/>
        </w:rPr>
        <w:t>TIV</w:t>
      </w:r>
      <w:r w:rsidRPr="00C44FCF">
        <w:rPr>
          <w:noProof/>
          <w:color w:val="191919"/>
        </w:rPr>
        <w:t>E</w:t>
      </w:r>
      <w:r w:rsidRPr="00C44FCF">
        <w:rPr>
          <w:noProof/>
          <w:color w:val="191919"/>
          <w:spacing w:val="10"/>
        </w:rPr>
        <w:t xml:space="preserve"> </w:t>
      </w:r>
      <w:r w:rsidRPr="00C44FCF">
        <w:rPr>
          <w:noProof/>
          <w:color w:val="191919"/>
          <w:spacing w:val="-2"/>
        </w:rPr>
        <w:t>REQUIREMENTS</w:t>
      </w:r>
      <w:r>
        <w:rPr>
          <w:noProof/>
        </w:rPr>
        <w:tab/>
      </w:r>
      <w:r w:rsidR="006A495C">
        <w:rPr>
          <w:noProof/>
        </w:rPr>
        <w:fldChar w:fldCharType="begin"/>
      </w:r>
      <w:r>
        <w:rPr>
          <w:noProof/>
        </w:rPr>
        <w:instrText xml:space="preserve"> PAGEREF _Toc295316741 \h </w:instrText>
      </w:r>
      <w:r w:rsidR="006A495C">
        <w:rPr>
          <w:noProof/>
        </w:rPr>
      </w:r>
      <w:r w:rsidR="006A495C">
        <w:rPr>
          <w:noProof/>
        </w:rPr>
        <w:fldChar w:fldCharType="separate"/>
      </w:r>
      <w:r>
        <w:rPr>
          <w:noProof/>
        </w:rPr>
        <w:t>51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SECON</w:t>
      </w:r>
      <w:r w:rsidRPr="00C44FCF">
        <w:rPr>
          <w:noProof/>
          <w:color w:val="191919"/>
        </w:rPr>
        <w:t>D</w:t>
      </w:r>
      <w:r w:rsidRPr="00C44FCF">
        <w:rPr>
          <w:noProof/>
          <w:color w:val="191919"/>
          <w:spacing w:val="10"/>
        </w:rPr>
        <w:t xml:space="preserve"> </w:t>
      </w:r>
      <w:r w:rsidRPr="00C44FCF">
        <w:rPr>
          <w:noProof/>
          <w:color w:val="191919"/>
          <w:spacing w:val="-2"/>
        </w:rPr>
        <w:t>DEGREES</w:t>
      </w:r>
      <w:r>
        <w:rPr>
          <w:noProof/>
        </w:rPr>
        <w:tab/>
      </w:r>
      <w:r w:rsidR="006A495C">
        <w:rPr>
          <w:noProof/>
        </w:rPr>
        <w:fldChar w:fldCharType="begin"/>
      </w:r>
      <w:r>
        <w:rPr>
          <w:noProof/>
        </w:rPr>
        <w:instrText xml:space="preserve"> PAGEREF _Toc295316742 \h </w:instrText>
      </w:r>
      <w:r w:rsidR="006A495C">
        <w:rPr>
          <w:noProof/>
        </w:rPr>
      </w:r>
      <w:r w:rsidR="006A495C">
        <w:rPr>
          <w:noProof/>
        </w:rPr>
        <w:fldChar w:fldCharType="separate"/>
      </w:r>
      <w:r>
        <w:rPr>
          <w:noProof/>
        </w:rPr>
        <w:t>51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PROCEDUR</w:t>
      </w:r>
      <w:r w:rsidRPr="00C44FCF">
        <w:rPr>
          <w:noProof/>
          <w:color w:val="191919"/>
        </w:rPr>
        <w:t>E</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3"/>
        </w:rPr>
        <w:t xml:space="preserve"> </w:t>
      </w:r>
      <w:r w:rsidRPr="00C44FCF">
        <w:rPr>
          <w:noProof/>
          <w:color w:val="191919"/>
          <w:spacing w:val="-2"/>
        </w:rPr>
        <w:t>APP</w:t>
      </w:r>
      <w:r w:rsidRPr="00C44FCF">
        <w:rPr>
          <w:noProof/>
          <w:color w:val="191919"/>
          <w:spacing w:val="-19"/>
        </w:rPr>
        <w:t>L</w:t>
      </w:r>
      <w:r w:rsidRPr="00C44FCF">
        <w:rPr>
          <w:noProof/>
          <w:color w:val="191919"/>
          <w:spacing w:val="-2"/>
        </w:rPr>
        <w:t>YIN</w:t>
      </w:r>
      <w:r w:rsidRPr="00C44FCF">
        <w:rPr>
          <w:noProof/>
          <w:color w:val="191919"/>
        </w:rPr>
        <w:t>G</w:t>
      </w:r>
      <w:r w:rsidRPr="00C44FCF">
        <w:rPr>
          <w:noProof/>
          <w:color w:val="191919"/>
          <w:spacing w:val="7"/>
        </w:rPr>
        <w:t xml:space="preserve"> </w:t>
      </w:r>
      <w:r w:rsidRPr="00C44FCF">
        <w:rPr>
          <w:noProof/>
          <w:color w:val="191919"/>
          <w:spacing w:val="-6"/>
        </w:rPr>
        <w:t>T</w:t>
      </w:r>
      <w:r w:rsidRPr="00C44FCF">
        <w:rPr>
          <w:noProof/>
          <w:color w:val="191919"/>
        </w:rPr>
        <w:t>O</w:t>
      </w:r>
      <w:r w:rsidRPr="00C44FCF">
        <w:rPr>
          <w:noProof/>
          <w:color w:val="191919"/>
          <w:spacing w:val="6"/>
        </w:rPr>
        <w:t xml:space="preserve"> </w:t>
      </w:r>
      <w:r w:rsidRPr="00C44FCF">
        <w:rPr>
          <w:noProof/>
          <w:color w:val="191919"/>
          <w:spacing w:val="-16"/>
        </w:rPr>
        <w:t>T</w:t>
      </w:r>
      <w:r w:rsidRPr="00C44FCF">
        <w:rPr>
          <w:noProof/>
          <w:color w:val="191919"/>
          <w:spacing w:val="-2"/>
        </w:rPr>
        <w:t>AK</w:t>
      </w:r>
      <w:r w:rsidRPr="00C44FCF">
        <w:rPr>
          <w:noProof/>
          <w:color w:val="191919"/>
        </w:rPr>
        <w:t>E</w:t>
      </w:r>
      <w:r w:rsidRPr="00C44FCF">
        <w:rPr>
          <w:noProof/>
          <w:color w:val="191919"/>
          <w:spacing w:val="10"/>
        </w:rPr>
        <w:t xml:space="preserve"> </w:t>
      </w:r>
      <w:r w:rsidRPr="00C44FCF">
        <w:rPr>
          <w:noProof/>
          <w:color w:val="191919"/>
          <w:spacing w:val="-2"/>
        </w:rPr>
        <w:t>COLLEG</w:t>
      </w:r>
      <w:r w:rsidRPr="00C44FCF">
        <w:rPr>
          <w:noProof/>
          <w:color w:val="191919"/>
        </w:rPr>
        <w:t>E</w:t>
      </w:r>
      <w:r w:rsidRPr="00C44FCF">
        <w:rPr>
          <w:noProof/>
          <w:color w:val="191919"/>
          <w:spacing w:val="10"/>
        </w:rPr>
        <w:t xml:space="preserve"> </w:t>
      </w:r>
      <w:r w:rsidRPr="00C44FCF">
        <w:rPr>
          <w:noProof/>
          <w:color w:val="191919"/>
          <w:spacing w:val="-2"/>
        </w:rPr>
        <w:t>LEVE</w:t>
      </w:r>
      <w:r w:rsidRPr="00C44FCF">
        <w:rPr>
          <w:noProof/>
          <w:color w:val="191919"/>
        </w:rPr>
        <w:t xml:space="preserve">L </w:t>
      </w:r>
      <w:r w:rsidRPr="00C44FCF">
        <w:rPr>
          <w:noProof/>
          <w:color w:val="191919"/>
          <w:spacing w:val="-2"/>
        </w:rPr>
        <w:t>EXAMIN</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PROGRA</w:t>
      </w:r>
      <w:r w:rsidRPr="00C44FCF">
        <w:rPr>
          <w:noProof/>
          <w:color w:val="191919"/>
        </w:rPr>
        <w:t>M</w:t>
      </w:r>
      <w:r w:rsidRPr="00C44FCF">
        <w:rPr>
          <w:noProof/>
          <w:color w:val="191919"/>
          <w:spacing w:val="10"/>
        </w:rPr>
        <w:t xml:space="preserve"> </w:t>
      </w:r>
      <w:r w:rsidRPr="00C44FCF">
        <w:rPr>
          <w:noProof/>
          <w:color w:val="191919"/>
          <w:spacing w:val="-2"/>
        </w:rPr>
        <w:t>(CLEP):</w:t>
      </w:r>
      <w:r>
        <w:rPr>
          <w:noProof/>
        </w:rPr>
        <w:tab/>
      </w:r>
      <w:r w:rsidR="006A495C">
        <w:rPr>
          <w:noProof/>
        </w:rPr>
        <w:fldChar w:fldCharType="begin"/>
      </w:r>
      <w:r>
        <w:rPr>
          <w:noProof/>
        </w:rPr>
        <w:instrText xml:space="preserve"> PAGEREF _Toc295316743 \h </w:instrText>
      </w:r>
      <w:r w:rsidR="006A495C">
        <w:rPr>
          <w:noProof/>
        </w:rPr>
      </w:r>
      <w:r w:rsidR="006A495C">
        <w:rPr>
          <w:noProof/>
        </w:rPr>
        <w:fldChar w:fldCharType="separate"/>
      </w:r>
      <w:r>
        <w:rPr>
          <w:noProof/>
        </w:rPr>
        <w:t>51</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5"/>
        </w:rPr>
        <w:t>S</w:t>
      </w:r>
      <w:r w:rsidRPr="00C44FCF">
        <w:rPr>
          <w:noProof/>
          <w:color w:val="191919"/>
          <w:spacing w:val="-26"/>
        </w:rPr>
        <w:t>PECIA</w:t>
      </w:r>
      <w:r w:rsidRPr="00C44FCF">
        <w:rPr>
          <w:noProof/>
          <w:color w:val="191919"/>
        </w:rPr>
        <w:t>L</w:t>
      </w:r>
      <w:r w:rsidRPr="00C44FCF">
        <w:rPr>
          <w:noProof/>
          <w:color w:val="191919"/>
          <w:spacing w:val="-7"/>
        </w:rPr>
        <w:t xml:space="preserve"> </w:t>
      </w:r>
      <w:r w:rsidRPr="00C44FCF">
        <w:rPr>
          <w:noProof/>
          <w:color w:val="191919"/>
          <w:spacing w:val="-25"/>
        </w:rPr>
        <w:t>P</w:t>
      </w:r>
      <w:r w:rsidRPr="00C44FCF">
        <w:rPr>
          <w:noProof/>
          <w:color w:val="191919"/>
          <w:spacing w:val="-26"/>
        </w:rPr>
        <w:t>ROGRAMS</w:t>
      </w:r>
      <w:r>
        <w:rPr>
          <w:noProof/>
        </w:rPr>
        <w:tab/>
      </w:r>
      <w:r w:rsidR="006A495C">
        <w:rPr>
          <w:noProof/>
        </w:rPr>
        <w:fldChar w:fldCharType="begin"/>
      </w:r>
      <w:r>
        <w:rPr>
          <w:noProof/>
        </w:rPr>
        <w:instrText xml:space="preserve"> PAGEREF _Toc295316744 \h </w:instrText>
      </w:r>
      <w:r w:rsidR="006A495C">
        <w:rPr>
          <w:noProof/>
        </w:rPr>
      </w:r>
      <w:r w:rsidR="006A495C">
        <w:rPr>
          <w:noProof/>
        </w:rPr>
        <w:fldChar w:fldCharType="separate"/>
      </w:r>
      <w:r>
        <w:rPr>
          <w:noProof/>
        </w:rPr>
        <w:t>53</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10"/>
        </w:rPr>
        <w:t xml:space="preserve"> </w:t>
      </w:r>
      <w:r w:rsidRPr="00C44FCF">
        <w:rPr>
          <w:noProof/>
          <w:color w:val="191919"/>
          <w:spacing w:val="-2"/>
        </w:rPr>
        <w:t>HONOR</w:t>
      </w:r>
      <w:r w:rsidRPr="00C44FCF">
        <w:rPr>
          <w:noProof/>
          <w:color w:val="191919"/>
        </w:rPr>
        <w:t>S</w:t>
      </w:r>
      <w:r w:rsidRPr="00C44FCF">
        <w:rPr>
          <w:noProof/>
          <w:color w:val="191919"/>
          <w:spacing w:val="10"/>
        </w:rPr>
        <w:t xml:space="preserve"> </w:t>
      </w:r>
      <w:r w:rsidRPr="00C44FCF">
        <w:rPr>
          <w:noProof/>
          <w:color w:val="191919"/>
          <w:spacing w:val="-2"/>
        </w:rPr>
        <w:t>PROGRAM</w:t>
      </w:r>
      <w:r>
        <w:rPr>
          <w:noProof/>
        </w:rPr>
        <w:tab/>
      </w:r>
      <w:r w:rsidR="006A495C">
        <w:rPr>
          <w:noProof/>
        </w:rPr>
        <w:fldChar w:fldCharType="begin"/>
      </w:r>
      <w:r>
        <w:rPr>
          <w:noProof/>
        </w:rPr>
        <w:instrText xml:space="preserve"> PAGEREF _Toc295316745 \h </w:instrText>
      </w:r>
      <w:r w:rsidR="006A495C">
        <w:rPr>
          <w:noProof/>
        </w:rPr>
      </w:r>
      <w:r w:rsidR="006A495C">
        <w:rPr>
          <w:noProof/>
        </w:rPr>
        <w:fldChar w:fldCharType="separate"/>
      </w:r>
      <w:r>
        <w:rPr>
          <w:noProof/>
        </w:rPr>
        <w:t>54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3"/>
        </w:rPr>
        <w:t>A</w:t>
      </w:r>
      <w:r w:rsidRPr="00C44FCF">
        <w:rPr>
          <w:noProof/>
          <w:color w:val="191919"/>
          <w:spacing w:val="-3"/>
          <w:w w:val="102"/>
        </w:rPr>
        <w:t>DMISSION</w:t>
      </w:r>
      <w:r>
        <w:rPr>
          <w:noProof/>
        </w:rPr>
        <w:tab/>
      </w:r>
      <w:r w:rsidR="006A495C">
        <w:rPr>
          <w:noProof/>
        </w:rPr>
        <w:fldChar w:fldCharType="begin"/>
      </w:r>
      <w:r>
        <w:rPr>
          <w:noProof/>
        </w:rPr>
        <w:instrText xml:space="preserve"> PAGEREF _Toc295316746 \h </w:instrText>
      </w:r>
      <w:r w:rsidR="006A495C">
        <w:rPr>
          <w:noProof/>
        </w:rPr>
      </w:r>
      <w:r w:rsidR="006A495C">
        <w:rPr>
          <w:noProof/>
        </w:rPr>
        <w:fldChar w:fldCharType="separate"/>
      </w:r>
      <w:r>
        <w:rPr>
          <w:noProof/>
        </w:rPr>
        <w:t>54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RETENTION</w:t>
      </w:r>
      <w:r>
        <w:rPr>
          <w:noProof/>
        </w:rPr>
        <w:tab/>
      </w:r>
      <w:r w:rsidR="006A495C">
        <w:rPr>
          <w:noProof/>
        </w:rPr>
        <w:fldChar w:fldCharType="begin"/>
      </w:r>
      <w:r>
        <w:rPr>
          <w:noProof/>
        </w:rPr>
        <w:instrText xml:space="preserve"> PAGEREF _Toc295316747 \h </w:instrText>
      </w:r>
      <w:r w:rsidR="006A495C">
        <w:rPr>
          <w:noProof/>
        </w:rPr>
      </w:r>
      <w:r w:rsidR="006A495C">
        <w:rPr>
          <w:noProof/>
        </w:rPr>
        <w:fldChar w:fldCharType="separate"/>
      </w:r>
      <w:r>
        <w:rPr>
          <w:noProof/>
        </w:rPr>
        <w:t>54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OUTREAC</w:t>
      </w:r>
      <w:r w:rsidRPr="00C44FCF">
        <w:rPr>
          <w:noProof/>
          <w:color w:val="191919"/>
        </w:rPr>
        <w:t>H</w:t>
      </w:r>
      <w:r w:rsidRPr="00C44FCF">
        <w:rPr>
          <w:noProof/>
          <w:color w:val="191919"/>
          <w:spacing w:val="10"/>
        </w:rPr>
        <w:t xml:space="preserve"> </w:t>
      </w:r>
      <w:r w:rsidRPr="00C44FCF">
        <w:rPr>
          <w:noProof/>
          <w:color w:val="191919"/>
          <w:spacing w:val="-2"/>
        </w:rPr>
        <w:t>PROGRAMS</w:t>
      </w:r>
      <w:r>
        <w:rPr>
          <w:noProof/>
        </w:rPr>
        <w:tab/>
      </w:r>
      <w:r w:rsidR="006A495C">
        <w:rPr>
          <w:noProof/>
        </w:rPr>
        <w:fldChar w:fldCharType="begin"/>
      </w:r>
      <w:r>
        <w:rPr>
          <w:noProof/>
        </w:rPr>
        <w:instrText xml:space="preserve"> PAGEREF _Toc295316748 \h </w:instrText>
      </w:r>
      <w:r w:rsidR="006A495C">
        <w:rPr>
          <w:noProof/>
        </w:rPr>
      </w:r>
      <w:r w:rsidR="006A495C">
        <w:rPr>
          <w:noProof/>
        </w:rPr>
        <w:fldChar w:fldCharType="separate"/>
      </w:r>
      <w:r>
        <w:rPr>
          <w:noProof/>
        </w:rPr>
        <w:t>54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SD</w:t>
      </w:r>
      <w:r w:rsidRPr="00C44FCF">
        <w:rPr>
          <w:noProof/>
          <w:color w:val="191919"/>
        </w:rPr>
        <w:t>U</w:t>
      </w:r>
      <w:r w:rsidRPr="00C44FCF">
        <w:rPr>
          <w:noProof/>
          <w:color w:val="191919"/>
          <w:spacing w:val="-5"/>
        </w:rPr>
        <w:t xml:space="preserve"> </w:t>
      </w:r>
      <w:r w:rsidRPr="00C44FCF">
        <w:rPr>
          <w:noProof/>
          <w:color w:val="191919"/>
          <w:spacing w:val="-2"/>
        </w:rPr>
        <w:t>CREDIT</w:t>
      </w:r>
      <w:r>
        <w:rPr>
          <w:noProof/>
        </w:rPr>
        <w:tab/>
      </w:r>
      <w:r w:rsidR="006A495C">
        <w:rPr>
          <w:noProof/>
        </w:rPr>
        <w:fldChar w:fldCharType="begin"/>
      </w:r>
      <w:r>
        <w:rPr>
          <w:noProof/>
        </w:rPr>
        <w:instrText xml:space="preserve"> PAGEREF _Toc295316749 \h </w:instrText>
      </w:r>
      <w:r w:rsidR="006A495C">
        <w:rPr>
          <w:noProof/>
        </w:rPr>
      </w:r>
      <w:r w:rsidR="006A495C">
        <w:rPr>
          <w:noProof/>
        </w:rPr>
        <w:fldChar w:fldCharType="separate"/>
      </w:r>
      <w:r>
        <w:rPr>
          <w:noProof/>
        </w:rPr>
        <w:t>54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NON-CREDI</w:t>
      </w:r>
      <w:r w:rsidRPr="00C44FCF">
        <w:rPr>
          <w:noProof/>
          <w:color w:val="191919"/>
        </w:rPr>
        <w:t>T</w:t>
      </w:r>
      <w:r w:rsidRPr="00C44FCF">
        <w:rPr>
          <w:noProof/>
          <w:color w:val="191919"/>
          <w:spacing w:val="7"/>
        </w:rPr>
        <w:t xml:space="preserve"> </w:t>
      </w:r>
      <w:r w:rsidRPr="00C44FCF">
        <w:rPr>
          <w:noProof/>
          <w:color w:val="191919"/>
          <w:spacing w:val="-2"/>
        </w:rPr>
        <w:t>COURSES</w:t>
      </w:r>
      <w:r>
        <w:rPr>
          <w:noProof/>
        </w:rPr>
        <w:tab/>
      </w:r>
      <w:r w:rsidR="006A495C">
        <w:rPr>
          <w:noProof/>
        </w:rPr>
        <w:fldChar w:fldCharType="begin"/>
      </w:r>
      <w:r>
        <w:rPr>
          <w:noProof/>
        </w:rPr>
        <w:instrText xml:space="preserve"> PAGEREF _Toc295316750 \h </w:instrText>
      </w:r>
      <w:r w:rsidR="006A495C">
        <w:rPr>
          <w:noProof/>
        </w:rPr>
      </w:r>
      <w:r w:rsidR="006A495C">
        <w:rPr>
          <w:noProof/>
        </w:rPr>
        <w:fldChar w:fldCharType="separate"/>
      </w:r>
      <w:r>
        <w:rPr>
          <w:noProof/>
        </w:rPr>
        <w:t>54</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COOPER</w:t>
      </w:r>
      <w:r w:rsidRPr="00C44FCF">
        <w:rPr>
          <w:noProof/>
          <w:color w:val="191919"/>
          <w:spacing w:val="-16"/>
        </w:rPr>
        <w:t>A</w:t>
      </w:r>
      <w:r w:rsidRPr="00C44FCF">
        <w:rPr>
          <w:noProof/>
          <w:color w:val="191919"/>
          <w:spacing w:val="-2"/>
        </w:rPr>
        <w:t>TIV</w:t>
      </w:r>
      <w:r w:rsidRPr="00C44FCF">
        <w:rPr>
          <w:noProof/>
          <w:color w:val="191919"/>
        </w:rPr>
        <w:t>E</w:t>
      </w:r>
      <w:r w:rsidRPr="00C44FCF">
        <w:rPr>
          <w:noProof/>
          <w:color w:val="191919"/>
          <w:spacing w:val="10"/>
        </w:rPr>
        <w:t xml:space="preserve"> </w:t>
      </w:r>
      <w:r w:rsidRPr="00C44FCF">
        <w:rPr>
          <w:noProof/>
          <w:color w:val="191919"/>
          <w:spacing w:val="-2"/>
        </w:rPr>
        <w:t>EDUC</w:t>
      </w:r>
      <w:r w:rsidRPr="00C44FCF">
        <w:rPr>
          <w:noProof/>
          <w:color w:val="191919"/>
          <w:spacing w:val="-16"/>
        </w:rPr>
        <w:t>A</w:t>
      </w:r>
      <w:r w:rsidRPr="00C44FCF">
        <w:rPr>
          <w:noProof/>
          <w:color w:val="191919"/>
          <w:spacing w:val="-2"/>
        </w:rPr>
        <w:t>TION</w:t>
      </w:r>
      <w:r>
        <w:rPr>
          <w:noProof/>
        </w:rPr>
        <w:tab/>
      </w:r>
      <w:r w:rsidR="006A495C">
        <w:rPr>
          <w:noProof/>
        </w:rPr>
        <w:fldChar w:fldCharType="begin"/>
      </w:r>
      <w:r>
        <w:rPr>
          <w:noProof/>
        </w:rPr>
        <w:instrText xml:space="preserve"> PAGEREF _Toc295316751 \h </w:instrText>
      </w:r>
      <w:r w:rsidR="006A495C">
        <w:rPr>
          <w:noProof/>
        </w:rPr>
      </w:r>
      <w:r w:rsidR="006A495C">
        <w:rPr>
          <w:noProof/>
        </w:rPr>
        <w:fldChar w:fldCharType="separate"/>
      </w:r>
      <w:r>
        <w:rPr>
          <w:noProof/>
        </w:rPr>
        <w:t>55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OFF-CAMPU</w:t>
      </w:r>
      <w:r w:rsidRPr="00C44FCF">
        <w:rPr>
          <w:noProof/>
          <w:color w:val="191919"/>
        </w:rPr>
        <w:t>S</w:t>
      </w:r>
      <w:r w:rsidRPr="00C44FCF">
        <w:rPr>
          <w:noProof/>
          <w:color w:val="191919"/>
          <w:spacing w:val="10"/>
        </w:rPr>
        <w:t xml:space="preserve"> </w:t>
      </w:r>
      <w:r w:rsidRPr="00C44FCF">
        <w:rPr>
          <w:noProof/>
          <w:color w:val="191919"/>
          <w:spacing w:val="-2"/>
        </w:rPr>
        <w:t>PROGRAMS</w:t>
      </w:r>
      <w:r>
        <w:rPr>
          <w:noProof/>
        </w:rPr>
        <w:tab/>
      </w:r>
      <w:r w:rsidR="006A495C">
        <w:rPr>
          <w:noProof/>
        </w:rPr>
        <w:fldChar w:fldCharType="begin"/>
      </w:r>
      <w:r>
        <w:rPr>
          <w:noProof/>
        </w:rPr>
        <w:instrText xml:space="preserve"> PAGEREF _Toc295316752 \h </w:instrText>
      </w:r>
      <w:r w:rsidR="006A495C">
        <w:rPr>
          <w:noProof/>
        </w:rPr>
      </w:r>
      <w:r w:rsidR="006A495C">
        <w:rPr>
          <w:noProof/>
        </w:rPr>
        <w:fldChar w:fldCharType="separate"/>
      </w:r>
      <w:r>
        <w:rPr>
          <w:noProof/>
        </w:rPr>
        <w:t>55</w:t>
      </w:r>
      <w:r w:rsidR="006A495C">
        <w:rPr>
          <w:noProof/>
        </w:rPr>
        <w:fldChar w:fldCharType="end"/>
      </w:r>
    </w:p>
    <w:p w:rsidR="00DF15AF" w:rsidRDefault="00DF15AF" w:rsidP="00DF15AF">
      <w:pPr>
        <w:pStyle w:val="TOC2"/>
        <w:tabs>
          <w:tab w:val="clear" w:pos="4500"/>
          <w:tab w:val="right" w:leader="dot" w:pos="4860"/>
        </w:tabs>
        <w:ind w:right="190"/>
        <w:rPr>
          <w:noProof/>
        </w:rPr>
      </w:pPr>
      <w:r w:rsidRPr="00C44FCF">
        <w:rPr>
          <w:noProof/>
          <w:color w:val="191919"/>
          <w:spacing w:val="-2"/>
        </w:rPr>
        <w:t>DE</w:t>
      </w:r>
      <w:r w:rsidRPr="00C44FCF">
        <w:rPr>
          <w:noProof/>
          <w:color w:val="191919"/>
          <w:spacing w:val="-16"/>
        </w:rPr>
        <w:t>P</w:t>
      </w:r>
      <w:r w:rsidRPr="00C44FCF">
        <w:rPr>
          <w:noProof/>
          <w:color w:val="191919"/>
          <w:spacing w:val="-2"/>
        </w:rPr>
        <w:t>A</w:t>
      </w:r>
      <w:r w:rsidRPr="00C44FCF">
        <w:rPr>
          <w:noProof/>
          <w:color w:val="191919"/>
          <w:spacing w:val="-9"/>
        </w:rPr>
        <w:t>R</w:t>
      </w:r>
      <w:r w:rsidRPr="00C44FCF">
        <w:rPr>
          <w:noProof/>
          <w:color w:val="191919"/>
          <w:spacing w:val="-2"/>
        </w:rPr>
        <w:t>TMEN</w:t>
      </w:r>
      <w:r w:rsidRPr="00C44FCF">
        <w:rPr>
          <w:noProof/>
          <w:color w:val="191919"/>
        </w:rPr>
        <w:t>T</w:t>
      </w:r>
      <w:r w:rsidRPr="00C44FCF">
        <w:rPr>
          <w:noProof/>
          <w:color w:val="191919"/>
          <w:spacing w:val="7"/>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MILI</w:t>
      </w:r>
      <w:r w:rsidRPr="00C44FCF">
        <w:rPr>
          <w:noProof/>
          <w:color w:val="191919"/>
          <w:spacing w:val="-16"/>
        </w:rPr>
        <w:t>T</w:t>
      </w:r>
      <w:r w:rsidRPr="00C44FCF">
        <w:rPr>
          <w:noProof/>
          <w:color w:val="191919"/>
          <w:spacing w:val="-2"/>
        </w:rPr>
        <w:t>A</w:t>
      </w:r>
      <w:r w:rsidRPr="00C44FCF">
        <w:rPr>
          <w:noProof/>
          <w:color w:val="191919"/>
          <w:spacing w:val="-9"/>
        </w:rPr>
        <w:t>R</w:t>
      </w:r>
      <w:r w:rsidRPr="00C44FCF">
        <w:rPr>
          <w:noProof/>
          <w:color w:val="191919"/>
        </w:rPr>
        <w:t>Y</w:t>
      </w:r>
      <w:r w:rsidRPr="00C44FCF">
        <w:rPr>
          <w:noProof/>
          <w:color w:val="191919"/>
          <w:spacing w:val="4"/>
        </w:rPr>
        <w:t xml:space="preserve"> </w:t>
      </w:r>
      <w:r w:rsidRPr="00C44FCF">
        <w:rPr>
          <w:noProof/>
          <w:color w:val="191919"/>
          <w:spacing w:val="-2"/>
        </w:rPr>
        <w:t>SCIENCE ARM</w:t>
      </w:r>
      <w:r w:rsidRPr="00C44FCF">
        <w:rPr>
          <w:noProof/>
          <w:color w:val="191919"/>
        </w:rPr>
        <w:t>Y</w:t>
      </w:r>
      <w:r w:rsidRPr="00C44FCF">
        <w:rPr>
          <w:noProof/>
          <w:color w:val="191919"/>
          <w:spacing w:val="-4"/>
        </w:rPr>
        <w:t xml:space="preserve"> </w:t>
      </w:r>
      <w:r w:rsidRPr="00C44FCF">
        <w:rPr>
          <w:noProof/>
          <w:color w:val="191919"/>
          <w:spacing w:val="-2"/>
        </w:rPr>
        <w:t>ROT</w:t>
      </w:r>
      <w:r w:rsidRPr="00C44FCF">
        <w:rPr>
          <w:noProof/>
          <w:color w:val="191919"/>
        </w:rPr>
        <w:t>C</w:t>
      </w:r>
      <w:r w:rsidRPr="00C44FCF">
        <w:rPr>
          <w:noProof/>
          <w:color w:val="191919"/>
          <w:spacing w:val="-4"/>
        </w:rPr>
        <w:t xml:space="preserve"> </w:t>
      </w:r>
      <w:r w:rsidRPr="00C44FCF">
        <w:rPr>
          <w:noProof/>
          <w:color w:val="191919"/>
          <w:spacing w:val="-2"/>
        </w:rPr>
        <w:t>P</w:t>
      </w:r>
      <w:r w:rsidRPr="00C44FCF">
        <w:rPr>
          <w:noProof/>
          <w:color w:val="191919"/>
          <w:spacing w:val="-5"/>
        </w:rPr>
        <w:t>R</w:t>
      </w:r>
      <w:r w:rsidRPr="00C44FCF">
        <w:rPr>
          <w:noProof/>
          <w:color w:val="191919"/>
          <w:spacing w:val="-2"/>
        </w:rPr>
        <w:t>OGRAM</w:t>
      </w:r>
      <w:r>
        <w:rPr>
          <w:noProof/>
        </w:rPr>
        <w:tab/>
      </w:r>
      <w:r w:rsidR="006A495C">
        <w:rPr>
          <w:noProof/>
        </w:rPr>
        <w:fldChar w:fldCharType="begin"/>
      </w:r>
      <w:r>
        <w:rPr>
          <w:noProof/>
        </w:rPr>
        <w:instrText xml:space="preserve"> PAGEREF _Toc295316753 \h </w:instrText>
      </w:r>
      <w:r w:rsidR="006A495C">
        <w:rPr>
          <w:noProof/>
        </w:rPr>
      </w:r>
      <w:r w:rsidR="006A495C">
        <w:rPr>
          <w:noProof/>
        </w:rPr>
        <w:fldChar w:fldCharType="separate"/>
      </w:r>
      <w:r>
        <w:rPr>
          <w:noProof/>
        </w:rPr>
        <w:t>55</w:t>
      </w:r>
      <w:r w:rsidR="006A495C">
        <w:rPr>
          <w:noProof/>
        </w:rPr>
        <w:fldChar w:fldCharType="end"/>
      </w:r>
    </w:p>
    <w:p w:rsidR="00DF15AF" w:rsidRPr="00DF15AF" w:rsidRDefault="00DF15AF" w:rsidP="00DF15AF"/>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lastRenderedPageBreak/>
        <w:t>TWO-YEA</w:t>
      </w:r>
      <w:r w:rsidRPr="00C44FCF">
        <w:rPr>
          <w:noProof/>
          <w:color w:val="191919"/>
        </w:rPr>
        <w:t>R</w:t>
      </w:r>
      <w:r w:rsidRPr="00C44FCF">
        <w:rPr>
          <w:noProof/>
          <w:color w:val="191919"/>
          <w:spacing w:val="10"/>
        </w:rPr>
        <w:t xml:space="preserve"> </w:t>
      </w:r>
      <w:r w:rsidRPr="00C44FCF">
        <w:rPr>
          <w:noProof/>
          <w:color w:val="191919"/>
          <w:spacing w:val="-2"/>
        </w:rPr>
        <w:t>PROGRAM</w:t>
      </w:r>
      <w:r>
        <w:rPr>
          <w:noProof/>
        </w:rPr>
        <w:tab/>
      </w:r>
      <w:r w:rsidR="006A495C">
        <w:rPr>
          <w:noProof/>
        </w:rPr>
        <w:fldChar w:fldCharType="begin"/>
      </w:r>
      <w:r>
        <w:rPr>
          <w:noProof/>
        </w:rPr>
        <w:instrText xml:space="preserve"> PAGEREF _Toc295316754 \h </w:instrText>
      </w:r>
      <w:r w:rsidR="006A495C">
        <w:rPr>
          <w:noProof/>
        </w:rPr>
      </w:r>
      <w:r w:rsidR="006A495C">
        <w:rPr>
          <w:noProof/>
        </w:rPr>
        <w:fldChar w:fldCharType="separate"/>
      </w:r>
      <w:r>
        <w:rPr>
          <w:noProof/>
        </w:rPr>
        <w:t>55</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SCHOLARSHI</w:t>
      </w:r>
      <w:r w:rsidRPr="00C44FCF">
        <w:rPr>
          <w:noProof/>
          <w:color w:val="191919"/>
        </w:rPr>
        <w:t xml:space="preserve">P </w:t>
      </w:r>
      <w:r w:rsidRPr="00C44FCF">
        <w:rPr>
          <w:noProof/>
          <w:color w:val="191919"/>
          <w:spacing w:val="-2"/>
        </w:rPr>
        <w:t>PROGRAM</w:t>
      </w:r>
      <w:r>
        <w:rPr>
          <w:noProof/>
        </w:rPr>
        <w:tab/>
      </w:r>
      <w:r w:rsidR="006A495C">
        <w:rPr>
          <w:noProof/>
        </w:rPr>
        <w:fldChar w:fldCharType="begin"/>
      </w:r>
      <w:r>
        <w:rPr>
          <w:noProof/>
        </w:rPr>
        <w:instrText xml:space="preserve"> PAGEREF _Toc295316755 \h </w:instrText>
      </w:r>
      <w:r w:rsidR="006A495C">
        <w:rPr>
          <w:noProof/>
        </w:rPr>
      </w:r>
      <w:r w:rsidR="006A495C">
        <w:rPr>
          <w:noProof/>
        </w:rPr>
        <w:fldChar w:fldCharType="separate"/>
      </w:r>
      <w:r>
        <w:rPr>
          <w:noProof/>
        </w:rPr>
        <w:t>56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DE</w:t>
      </w:r>
      <w:r w:rsidRPr="00C44FCF">
        <w:rPr>
          <w:noProof/>
          <w:color w:val="191919"/>
          <w:spacing w:val="-16"/>
        </w:rPr>
        <w:t>P</w:t>
      </w:r>
      <w:r w:rsidRPr="00C44FCF">
        <w:rPr>
          <w:noProof/>
          <w:color w:val="191919"/>
          <w:spacing w:val="-2"/>
        </w:rPr>
        <w:t>A</w:t>
      </w:r>
      <w:r w:rsidRPr="00C44FCF">
        <w:rPr>
          <w:noProof/>
          <w:color w:val="191919"/>
          <w:spacing w:val="-9"/>
        </w:rPr>
        <w:t>R</w:t>
      </w:r>
      <w:r w:rsidRPr="00C44FCF">
        <w:rPr>
          <w:noProof/>
          <w:color w:val="191919"/>
          <w:spacing w:val="-2"/>
        </w:rPr>
        <w:t>TMEN</w:t>
      </w:r>
      <w:r w:rsidRPr="00C44FCF">
        <w:rPr>
          <w:noProof/>
          <w:color w:val="191919"/>
          <w:spacing w:val="-16"/>
        </w:rPr>
        <w:t>T</w:t>
      </w:r>
      <w:r w:rsidRPr="00C44FCF">
        <w:rPr>
          <w:noProof/>
          <w:color w:val="191919"/>
          <w:spacing w:val="-2"/>
        </w:rPr>
        <w:t>A</w:t>
      </w:r>
      <w:r w:rsidRPr="00C44FCF">
        <w:rPr>
          <w:noProof/>
          <w:color w:val="191919"/>
        </w:rPr>
        <w:t xml:space="preserve">L </w:t>
      </w:r>
      <w:r w:rsidRPr="00C44FCF">
        <w:rPr>
          <w:noProof/>
          <w:color w:val="191919"/>
          <w:spacing w:val="-2"/>
        </w:rPr>
        <w:t>MISSION</w:t>
      </w:r>
      <w:r>
        <w:rPr>
          <w:noProof/>
        </w:rPr>
        <w:tab/>
      </w:r>
      <w:r w:rsidR="006A495C">
        <w:rPr>
          <w:noProof/>
        </w:rPr>
        <w:fldChar w:fldCharType="begin"/>
      </w:r>
      <w:r>
        <w:rPr>
          <w:noProof/>
        </w:rPr>
        <w:instrText xml:space="preserve"> PAGEREF _Toc295316756 \h </w:instrText>
      </w:r>
      <w:r w:rsidR="006A495C">
        <w:rPr>
          <w:noProof/>
        </w:rPr>
      </w:r>
      <w:r w:rsidR="006A495C">
        <w:rPr>
          <w:noProof/>
        </w:rPr>
        <w:fldChar w:fldCharType="separate"/>
      </w:r>
      <w:r>
        <w:rPr>
          <w:noProof/>
        </w:rPr>
        <w:t>56</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REQUIREMENT</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ROTC</w:t>
      </w:r>
      <w:r>
        <w:rPr>
          <w:noProof/>
        </w:rPr>
        <w:tab/>
      </w:r>
      <w:r w:rsidR="006A495C">
        <w:rPr>
          <w:noProof/>
        </w:rPr>
        <w:fldChar w:fldCharType="begin"/>
      </w:r>
      <w:r>
        <w:rPr>
          <w:noProof/>
        </w:rPr>
        <w:instrText xml:space="preserve"> PAGEREF _Toc295316757 \h </w:instrText>
      </w:r>
      <w:r w:rsidR="006A495C">
        <w:rPr>
          <w:noProof/>
        </w:rPr>
      </w:r>
      <w:r w:rsidR="006A495C">
        <w:rPr>
          <w:noProof/>
        </w:rPr>
        <w:fldChar w:fldCharType="separate"/>
      </w:r>
      <w:r>
        <w:rPr>
          <w:noProof/>
        </w:rPr>
        <w:t>57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B</w:t>
      </w:r>
      <w:r w:rsidRPr="00C44FCF">
        <w:rPr>
          <w:noProof/>
          <w:color w:val="191919"/>
        </w:rPr>
        <w:t>.</w:t>
      </w:r>
      <w:r w:rsidRPr="00C44FCF">
        <w:rPr>
          <w:noProof/>
          <w:color w:val="191919"/>
          <w:spacing w:val="-4"/>
        </w:rPr>
        <w:t xml:space="preserve"> </w:t>
      </w:r>
      <w:r w:rsidRPr="00C44FCF">
        <w:rPr>
          <w:noProof/>
          <w:color w:val="191919"/>
          <w:spacing w:val="-2"/>
        </w:rPr>
        <w:t>MILITAR</w:t>
      </w:r>
      <w:r w:rsidRPr="00C44FCF">
        <w:rPr>
          <w:noProof/>
          <w:color w:val="191919"/>
        </w:rPr>
        <w:t>Y</w:t>
      </w:r>
      <w:r w:rsidRPr="00C44FCF">
        <w:rPr>
          <w:noProof/>
          <w:color w:val="191919"/>
          <w:spacing w:val="-3"/>
        </w:rPr>
        <w:t xml:space="preserve"> </w:t>
      </w:r>
      <w:r w:rsidRPr="00C44FCF">
        <w:rPr>
          <w:noProof/>
          <w:color w:val="191919"/>
          <w:spacing w:val="-2"/>
        </w:rPr>
        <w:t>SCIENC</w:t>
      </w:r>
      <w:r w:rsidRPr="00C44FCF">
        <w:rPr>
          <w:noProof/>
          <w:color w:val="191919"/>
        </w:rPr>
        <w:t>E</w:t>
      </w:r>
      <w:r w:rsidRPr="00C44FCF">
        <w:rPr>
          <w:noProof/>
          <w:color w:val="191919"/>
          <w:spacing w:val="-4"/>
        </w:rPr>
        <w:t xml:space="preserve"> </w:t>
      </w:r>
      <w:r w:rsidRPr="00C44FCF">
        <w:rPr>
          <w:noProof/>
          <w:color w:val="191919"/>
          <w:spacing w:val="-2"/>
        </w:rPr>
        <w:t>CURRICULUM</w:t>
      </w:r>
      <w:r>
        <w:rPr>
          <w:noProof/>
        </w:rPr>
        <w:tab/>
      </w:r>
      <w:r w:rsidR="006A495C">
        <w:rPr>
          <w:noProof/>
        </w:rPr>
        <w:fldChar w:fldCharType="begin"/>
      </w:r>
      <w:r>
        <w:rPr>
          <w:noProof/>
        </w:rPr>
        <w:instrText xml:space="preserve"> PAGEREF _Toc295316758 \h </w:instrText>
      </w:r>
      <w:r w:rsidR="006A495C">
        <w:rPr>
          <w:noProof/>
        </w:rPr>
      </w:r>
      <w:r w:rsidR="006A495C">
        <w:rPr>
          <w:noProof/>
        </w:rPr>
        <w:fldChar w:fldCharType="separate"/>
      </w:r>
      <w:r>
        <w:rPr>
          <w:noProof/>
        </w:rPr>
        <w:t>57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w:t>
      </w:r>
      <w:r w:rsidRPr="00C44FCF">
        <w:rPr>
          <w:noProof/>
          <w:color w:val="191919"/>
          <w:spacing w:val="-5"/>
        </w:rPr>
        <w:t>r</w:t>
      </w:r>
      <w:r w:rsidRPr="00C44FCF">
        <w:rPr>
          <w:noProof/>
          <w:color w:val="191919"/>
          <w:spacing w:val="-2"/>
        </w:rPr>
        <w:t>eshma</w:t>
      </w:r>
      <w:r w:rsidRPr="00C44FCF">
        <w:rPr>
          <w:noProof/>
          <w:color w:val="191919"/>
        </w:rPr>
        <w:t>n</w:t>
      </w:r>
      <w:r w:rsidRPr="00C44FCF">
        <w:rPr>
          <w:noProof/>
          <w:color w:val="191919"/>
          <w:spacing w:val="-10"/>
        </w:rPr>
        <w:t xml:space="preserve"> </w:t>
      </w:r>
      <w:r w:rsidRPr="00C44FCF">
        <w:rPr>
          <w:noProof/>
          <w:color w:val="191919"/>
          <w:spacing w:val="-22"/>
        </w:rPr>
        <w:t>Y</w:t>
      </w:r>
      <w:r w:rsidRPr="00C44FCF">
        <w:rPr>
          <w:noProof/>
          <w:color w:val="191919"/>
          <w:spacing w:val="-2"/>
        </w:rPr>
        <w:t>ear</w:t>
      </w:r>
      <w:r>
        <w:rPr>
          <w:noProof/>
        </w:rPr>
        <w:tab/>
      </w:r>
      <w:r w:rsidR="006A495C">
        <w:rPr>
          <w:noProof/>
        </w:rPr>
        <w:fldChar w:fldCharType="begin"/>
      </w:r>
      <w:r>
        <w:rPr>
          <w:noProof/>
        </w:rPr>
        <w:instrText xml:space="preserve"> PAGEREF _Toc295316759 \h </w:instrText>
      </w:r>
      <w:r w:rsidR="006A495C">
        <w:rPr>
          <w:noProof/>
        </w:rPr>
      </w:r>
      <w:r w:rsidR="006A495C">
        <w:rPr>
          <w:noProof/>
        </w:rPr>
        <w:fldChar w:fldCharType="separate"/>
      </w:r>
      <w:r>
        <w:rPr>
          <w:noProof/>
        </w:rPr>
        <w:t>57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Fall</w:t>
      </w:r>
      <w:r>
        <w:rPr>
          <w:noProof/>
        </w:rPr>
        <w:tab/>
      </w:r>
      <w:r w:rsidR="006A495C">
        <w:rPr>
          <w:noProof/>
        </w:rPr>
        <w:fldChar w:fldCharType="begin"/>
      </w:r>
      <w:r>
        <w:rPr>
          <w:noProof/>
        </w:rPr>
        <w:instrText xml:space="preserve"> PAGEREF _Toc295316760 \h </w:instrText>
      </w:r>
      <w:r w:rsidR="006A495C">
        <w:rPr>
          <w:noProof/>
        </w:rPr>
      </w:r>
      <w:r w:rsidR="006A495C">
        <w:rPr>
          <w:noProof/>
        </w:rPr>
        <w:fldChar w:fldCharType="separate"/>
      </w:r>
      <w:r>
        <w:rPr>
          <w:noProof/>
        </w:rPr>
        <w:t>57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Spring</w:t>
      </w:r>
      <w:r>
        <w:rPr>
          <w:noProof/>
        </w:rPr>
        <w:tab/>
      </w:r>
      <w:r w:rsidR="006A495C">
        <w:rPr>
          <w:noProof/>
        </w:rPr>
        <w:fldChar w:fldCharType="begin"/>
      </w:r>
      <w:r>
        <w:rPr>
          <w:noProof/>
        </w:rPr>
        <w:instrText xml:space="preserve"> PAGEREF _Toc295316761 \h </w:instrText>
      </w:r>
      <w:r w:rsidR="006A495C">
        <w:rPr>
          <w:noProof/>
        </w:rPr>
      </w:r>
      <w:r w:rsidR="006A495C">
        <w:rPr>
          <w:noProof/>
        </w:rPr>
        <w:fldChar w:fldCharType="separate"/>
      </w:r>
      <w:r>
        <w:rPr>
          <w:noProof/>
        </w:rPr>
        <w:t>57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CENTE</w:t>
      </w:r>
      <w:r w:rsidRPr="00C44FCF">
        <w:rPr>
          <w:noProof/>
          <w:color w:val="191919"/>
        </w:rPr>
        <w:t>R</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EXCELLENC</w:t>
      </w:r>
      <w:r w:rsidRPr="00C44FCF">
        <w:rPr>
          <w:noProof/>
          <w:color w:val="191919"/>
        </w:rPr>
        <w:t>E</w:t>
      </w:r>
      <w:r w:rsidRPr="00C44FCF">
        <w:rPr>
          <w:noProof/>
          <w:color w:val="191919"/>
          <w:spacing w:val="10"/>
        </w:rPr>
        <w:t xml:space="preserve"> </w:t>
      </w:r>
      <w:r w:rsidRPr="00C44FCF">
        <w:rPr>
          <w:noProof/>
          <w:color w:val="191919"/>
          <w:spacing w:val="-2"/>
        </w:rPr>
        <w:t>I</w:t>
      </w:r>
      <w:r w:rsidRPr="00C44FCF">
        <w:rPr>
          <w:noProof/>
          <w:color w:val="191919"/>
        </w:rPr>
        <w:t>N</w:t>
      </w:r>
      <w:r w:rsidRPr="00C44FCF">
        <w:rPr>
          <w:noProof/>
          <w:color w:val="191919"/>
          <w:spacing w:val="6"/>
        </w:rPr>
        <w:t xml:space="preserve"> </w:t>
      </w:r>
      <w:r w:rsidRPr="00C44FCF">
        <w:rPr>
          <w:noProof/>
          <w:color w:val="191919"/>
          <w:spacing w:val="-2"/>
        </w:rPr>
        <w:t>TEACHING</w:t>
      </w:r>
      <w:r w:rsidRPr="00C44FCF">
        <w:rPr>
          <w:noProof/>
          <w:color w:val="191919"/>
        </w:rPr>
        <w:t>,</w:t>
      </w:r>
      <w:r w:rsidRPr="00C44FCF">
        <w:rPr>
          <w:noProof/>
          <w:color w:val="191919"/>
          <w:spacing w:val="-5"/>
        </w:rPr>
        <w:t xml:space="preserve"> </w:t>
      </w:r>
      <w:r w:rsidRPr="00C44FCF">
        <w:rPr>
          <w:noProof/>
          <w:color w:val="191919"/>
          <w:spacing w:val="-2"/>
        </w:rPr>
        <w:t>LEARNIN</w:t>
      </w:r>
      <w:r w:rsidRPr="00C44FCF">
        <w:rPr>
          <w:noProof/>
          <w:color w:val="191919"/>
        </w:rPr>
        <w:t xml:space="preserve">G </w:t>
      </w:r>
      <w:r w:rsidRPr="00C44FCF">
        <w:rPr>
          <w:noProof/>
          <w:color w:val="191919"/>
          <w:spacing w:val="-2"/>
        </w:rPr>
        <w:t>AN</w:t>
      </w:r>
      <w:r w:rsidRPr="00C44FCF">
        <w:rPr>
          <w:noProof/>
          <w:color w:val="191919"/>
        </w:rPr>
        <w:t>D</w:t>
      </w:r>
      <w:r w:rsidRPr="00C44FCF">
        <w:rPr>
          <w:noProof/>
          <w:color w:val="191919"/>
          <w:spacing w:val="-3"/>
        </w:rPr>
        <w:t xml:space="preserve"> </w:t>
      </w:r>
      <w:r w:rsidRPr="00C44FCF">
        <w:rPr>
          <w:noProof/>
          <w:color w:val="191919"/>
          <w:spacing w:val="-2"/>
        </w:rPr>
        <w:t>ADVISING</w:t>
      </w:r>
      <w:r>
        <w:rPr>
          <w:noProof/>
        </w:rPr>
        <w:tab/>
      </w:r>
      <w:r w:rsidR="006A495C">
        <w:rPr>
          <w:noProof/>
        </w:rPr>
        <w:fldChar w:fldCharType="begin"/>
      </w:r>
      <w:r>
        <w:rPr>
          <w:noProof/>
        </w:rPr>
        <w:instrText xml:space="preserve"> PAGEREF _Toc295316762 \h </w:instrText>
      </w:r>
      <w:r w:rsidR="006A495C">
        <w:rPr>
          <w:noProof/>
        </w:rPr>
      </w:r>
      <w:r w:rsidR="006A495C">
        <w:rPr>
          <w:noProof/>
        </w:rPr>
        <w:fldChar w:fldCharType="separate"/>
      </w:r>
      <w:r>
        <w:rPr>
          <w:noProof/>
        </w:rPr>
        <w:t>57</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16"/>
        </w:rPr>
        <w:t>F</w:t>
      </w:r>
      <w:r w:rsidRPr="00C44FCF">
        <w:rPr>
          <w:noProof/>
          <w:color w:val="191919"/>
          <w:spacing w:val="-2"/>
        </w:rPr>
        <w:t>ACU</w:t>
      </w:r>
      <w:r w:rsidRPr="00C44FCF">
        <w:rPr>
          <w:noProof/>
          <w:color w:val="191919"/>
          <w:spacing w:val="-19"/>
        </w:rPr>
        <w:t>L</w:t>
      </w:r>
      <w:r w:rsidRPr="00C44FCF">
        <w:rPr>
          <w:noProof/>
          <w:color w:val="191919"/>
          <w:spacing w:val="-2"/>
        </w:rPr>
        <w:t>T</w:t>
      </w:r>
      <w:r w:rsidRPr="00C44FCF">
        <w:rPr>
          <w:noProof/>
          <w:color w:val="191919"/>
        </w:rPr>
        <w:t>Y</w:t>
      </w:r>
      <w:r w:rsidRPr="00C44FCF">
        <w:rPr>
          <w:noProof/>
          <w:color w:val="191919"/>
          <w:spacing w:val="-6"/>
        </w:rPr>
        <w:t xml:space="preserve">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S</w:t>
      </w:r>
      <w:r w:rsidRPr="00C44FCF">
        <w:rPr>
          <w:noProof/>
          <w:color w:val="191919"/>
          <w:spacing w:val="-16"/>
        </w:rPr>
        <w:t>T</w:t>
      </w:r>
      <w:r w:rsidRPr="00C44FCF">
        <w:rPr>
          <w:noProof/>
          <w:color w:val="191919"/>
          <w:spacing w:val="-2"/>
        </w:rPr>
        <w:t>AF</w:t>
      </w:r>
      <w:r w:rsidRPr="00C44FCF">
        <w:rPr>
          <w:noProof/>
          <w:color w:val="191919"/>
        </w:rPr>
        <w:t>F</w:t>
      </w:r>
      <w:r w:rsidRPr="00C44FCF">
        <w:rPr>
          <w:noProof/>
          <w:color w:val="191919"/>
          <w:spacing w:val="4"/>
        </w:rPr>
        <w:t xml:space="preserve"> </w:t>
      </w:r>
      <w:r w:rsidRPr="00C44FCF">
        <w:rPr>
          <w:noProof/>
          <w:color w:val="191919"/>
          <w:spacing w:val="-2"/>
        </w:rPr>
        <w:t>DEVELOPMENT</w:t>
      </w:r>
      <w:r>
        <w:rPr>
          <w:noProof/>
        </w:rPr>
        <w:tab/>
      </w:r>
      <w:r w:rsidR="006A495C">
        <w:rPr>
          <w:noProof/>
        </w:rPr>
        <w:fldChar w:fldCharType="begin"/>
      </w:r>
      <w:r>
        <w:rPr>
          <w:noProof/>
        </w:rPr>
        <w:instrText xml:space="preserve"> PAGEREF _Toc295316763 \h </w:instrText>
      </w:r>
      <w:r w:rsidR="006A495C">
        <w:rPr>
          <w:noProof/>
        </w:rPr>
      </w:r>
      <w:r w:rsidR="006A495C">
        <w:rPr>
          <w:noProof/>
        </w:rPr>
        <w:fldChar w:fldCharType="separate"/>
      </w:r>
      <w:r>
        <w:rPr>
          <w:noProof/>
        </w:rPr>
        <w:t>58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RETENTION</w:t>
      </w:r>
      <w:r>
        <w:rPr>
          <w:noProof/>
        </w:rPr>
        <w:tab/>
      </w:r>
      <w:r w:rsidR="006A495C">
        <w:rPr>
          <w:noProof/>
        </w:rPr>
        <w:fldChar w:fldCharType="begin"/>
      </w:r>
      <w:r>
        <w:rPr>
          <w:noProof/>
        </w:rPr>
        <w:instrText xml:space="preserve"> PAGEREF _Toc295316764 \h </w:instrText>
      </w:r>
      <w:r w:rsidR="006A495C">
        <w:rPr>
          <w:noProof/>
        </w:rPr>
      </w:r>
      <w:r w:rsidR="006A495C">
        <w:rPr>
          <w:noProof/>
        </w:rPr>
        <w:fldChar w:fldCharType="separate"/>
      </w:r>
      <w:r>
        <w:rPr>
          <w:noProof/>
        </w:rPr>
        <w:t>58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REGENTS</w:t>
      </w:r>
      <w:r w:rsidRPr="00C44FCF">
        <w:rPr>
          <w:noProof/>
          <w:color w:val="191919"/>
        </w:rPr>
        <w:t>’</w:t>
      </w:r>
      <w:r w:rsidRPr="00C44FCF">
        <w:rPr>
          <w:noProof/>
          <w:color w:val="191919"/>
          <w:spacing w:val="-27"/>
        </w:rPr>
        <w:t xml:space="preserve"> </w:t>
      </w:r>
      <w:r w:rsidRPr="00C44FCF">
        <w:rPr>
          <w:noProof/>
          <w:color w:val="191919"/>
          <w:spacing w:val="-2"/>
        </w:rPr>
        <w:t>TESTING</w:t>
      </w:r>
      <w:r>
        <w:rPr>
          <w:noProof/>
        </w:rPr>
        <w:tab/>
      </w:r>
      <w:r w:rsidR="006A495C">
        <w:rPr>
          <w:noProof/>
        </w:rPr>
        <w:fldChar w:fldCharType="begin"/>
      </w:r>
      <w:r>
        <w:rPr>
          <w:noProof/>
        </w:rPr>
        <w:instrText xml:space="preserve"> PAGEREF _Toc295316765 \h </w:instrText>
      </w:r>
      <w:r w:rsidR="006A495C">
        <w:rPr>
          <w:noProof/>
        </w:rPr>
      </w:r>
      <w:r w:rsidR="006A495C">
        <w:rPr>
          <w:noProof/>
        </w:rPr>
        <w:fldChar w:fldCharType="separate"/>
      </w:r>
      <w:r>
        <w:rPr>
          <w:noProof/>
        </w:rPr>
        <w:t>58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3"/>
        </w:rPr>
        <w:t xml:space="preserve"> </w:t>
      </w:r>
      <w:r w:rsidRPr="00C44FCF">
        <w:rPr>
          <w:noProof/>
          <w:color w:val="191919"/>
          <w:spacing w:val="-2"/>
        </w:rPr>
        <w:t>ADVISEMENT</w:t>
      </w:r>
      <w:r>
        <w:rPr>
          <w:noProof/>
        </w:rPr>
        <w:tab/>
      </w:r>
      <w:r w:rsidR="006A495C">
        <w:rPr>
          <w:noProof/>
        </w:rPr>
        <w:fldChar w:fldCharType="begin"/>
      </w:r>
      <w:r>
        <w:rPr>
          <w:noProof/>
        </w:rPr>
        <w:instrText xml:space="preserve"> PAGEREF _Toc295316766 \h </w:instrText>
      </w:r>
      <w:r w:rsidR="006A495C">
        <w:rPr>
          <w:noProof/>
        </w:rPr>
      </w:r>
      <w:r w:rsidR="006A495C">
        <w:rPr>
          <w:noProof/>
        </w:rPr>
        <w:fldChar w:fldCharType="separate"/>
      </w:r>
      <w:r>
        <w:rPr>
          <w:noProof/>
        </w:rPr>
        <w:t>58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SUPPO</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SE</w:t>
      </w:r>
      <w:r w:rsidRPr="00C44FCF">
        <w:rPr>
          <w:noProof/>
          <w:color w:val="191919"/>
          <w:spacing w:val="-9"/>
        </w:rPr>
        <w:t>R</w:t>
      </w:r>
      <w:r w:rsidRPr="00C44FCF">
        <w:rPr>
          <w:noProof/>
          <w:color w:val="191919"/>
          <w:spacing w:val="-2"/>
        </w:rPr>
        <w:t>VICES</w:t>
      </w:r>
      <w:r>
        <w:rPr>
          <w:noProof/>
        </w:rPr>
        <w:tab/>
      </w:r>
      <w:r w:rsidR="006A495C">
        <w:rPr>
          <w:noProof/>
        </w:rPr>
        <w:fldChar w:fldCharType="begin"/>
      </w:r>
      <w:r>
        <w:rPr>
          <w:noProof/>
        </w:rPr>
        <w:instrText xml:space="preserve"> PAGEREF _Toc295316767 \h </w:instrText>
      </w:r>
      <w:r w:rsidR="006A495C">
        <w:rPr>
          <w:noProof/>
        </w:rPr>
      </w:r>
      <w:r w:rsidR="006A495C">
        <w:rPr>
          <w:noProof/>
        </w:rPr>
        <w:fldChar w:fldCharType="separate"/>
      </w:r>
      <w:r>
        <w:rPr>
          <w:noProof/>
        </w:rPr>
        <w:t>58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SUPPO</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COURSES</w:t>
      </w:r>
      <w:r>
        <w:rPr>
          <w:noProof/>
        </w:rPr>
        <w:tab/>
      </w:r>
      <w:r w:rsidR="006A495C">
        <w:rPr>
          <w:noProof/>
        </w:rPr>
        <w:fldChar w:fldCharType="begin"/>
      </w:r>
      <w:r>
        <w:rPr>
          <w:noProof/>
        </w:rPr>
        <w:instrText xml:space="preserve"> PAGEREF _Toc295316768 \h </w:instrText>
      </w:r>
      <w:r w:rsidR="006A495C">
        <w:rPr>
          <w:noProof/>
        </w:rPr>
      </w:r>
      <w:r w:rsidR="006A495C">
        <w:rPr>
          <w:noProof/>
        </w:rPr>
        <w:fldChar w:fldCharType="separate"/>
      </w:r>
      <w:r>
        <w:rPr>
          <w:noProof/>
        </w:rPr>
        <w:t>58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SUPPO</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SUSPENSION</w:t>
      </w:r>
      <w:r>
        <w:rPr>
          <w:noProof/>
        </w:rPr>
        <w:tab/>
      </w:r>
      <w:r w:rsidR="006A495C">
        <w:rPr>
          <w:noProof/>
        </w:rPr>
        <w:fldChar w:fldCharType="begin"/>
      </w:r>
      <w:r>
        <w:rPr>
          <w:noProof/>
        </w:rPr>
        <w:instrText xml:space="preserve"> PAGEREF _Toc295316769 \h </w:instrText>
      </w:r>
      <w:r w:rsidR="006A495C">
        <w:rPr>
          <w:noProof/>
        </w:rPr>
      </w:r>
      <w:r w:rsidR="006A495C">
        <w:rPr>
          <w:noProof/>
        </w:rPr>
        <w:fldChar w:fldCharType="separate"/>
      </w:r>
      <w:r>
        <w:rPr>
          <w:noProof/>
        </w:rPr>
        <w:t>58</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OTHE</w:t>
      </w:r>
      <w:r w:rsidRPr="00C44FCF">
        <w:rPr>
          <w:noProof/>
          <w:color w:val="191919"/>
        </w:rPr>
        <w:t>R</w:t>
      </w:r>
      <w:r w:rsidRPr="00C44FCF">
        <w:rPr>
          <w:noProof/>
          <w:color w:val="191919"/>
          <w:spacing w:val="-4"/>
        </w:rPr>
        <w:t xml:space="preserve"> </w:t>
      </w:r>
      <w:r w:rsidRPr="00C44FCF">
        <w:rPr>
          <w:noProof/>
          <w:color w:val="191919"/>
          <w:spacing w:val="-2"/>
        </w:rPr>
        <w:t>SERVICES</w:t>
      </w:r>
      <w:r>
        <w:rPr>
          <w:noProof/>
        </w:rPr>
        <w:tab/>
      </w:r>
      <w:r w:rsidR="006A495C">
        <w:rPr>
          <w:noProof/>
        </w:rPr>
        <w:fldChar w:fldCharType="begin"/>
      </w:r>
      <w:r>
        <w:rPr>
          <w:noProof/>
        </w:rPr>
        <w:instrText xml:space="preserve"> PAGEREF _Toc295316770 \h </w:instrText>
      </w:r>
      <w:r w:rsidR="006A495C">
        <w:rPr>
          <w:noProof/>
        </w:rPr>
      </w:r>
      <w:r w:rsidR="006A495C">
        <w:rPr>
          <w:noProof/>
        </w:rPr>
        <w:fldChar w:fldCharType="separate"/>
      </w:r>
      <w:r>
        <w:rPr>
          <w:noProof/>
        </w:rPr>
        <w:t>59</w:t>
      </w:r>
      <w:r w:rsidR="006A495C">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6"/>
        </w:rPr>
        <w:t xml:space="preserve"> </w:t>
      </w:r>
      <w:r w:rsidRPr="00C44FCF">
        <w:rPr>
          <w:noProof/>
          <w:color w:val="191919"/>
          <w:spacing w:val="-2"/>
        </w:rPr>
        <w:t>WEEKEN</w:t>
      </w:r>
      <w:r w:rsidRPr="00C44FCF">
        <w:rPr>
          <w:noProof/>
          <w:color w:val="191919"/>
        </w:rPr>
        <w:t>D</w:t>
      </w:r>
      <w:r w:rsidRPr="00C44FCF">
        <w:rPr>
          <w:noProof/>
          <w:color w:val="191919"/>
          <w:spacing w:val="10"/>
        </w:rPr>
        <w:t xml:space="preserve"> </w:t>
      </w:r>
      <w:r w:rsidRPr="00C44FCF">
        <w:rPr>
          <w:noProof/>
          <w:color w:val="191919"/>
          <w:spacing w:val="-2"/>
        </w:rPr>
        <w:t>UNIVERSITY</w:t>
      </w:r>
      <w:r>
        <w:rPr>
          <w:noProof/>
        </w:rPr>
        <w:tab/>
      </w:r>
      <w:r w:rsidR="006A495C">
        <w:rPr>
          <w:noProof/>
        </w:rPr>
        <w:fldChar w:fldCharType="begin"/>
      </w:r>
      <w:r>
        <w:rPr>
          <w:noProof/>
        </w:rPr>
        <w:instrText xml:space="preserve"> PAGEREF _Toc295316771 \h </w:instrText>
      </w:r>
      <w:r w:rsidR="006A495C">
        <w:rPr>
          <w:noProof/>
        </w:rPr>
      </w:r>
      <w:r w:rsidR="006A495C">
        <w:rPr>
          <w:noProof/>
        </w:rPr>
        <w:fldChar w:fldCharType="separate"/>
      </w:r>
      <w:r>
        <w:rPr>
          <w:noProof/>
        </w:rPr>
        <w:t>59</w:t>
      </w:r>
      <w:r w:rsidR="006A495C">
        <w:rPr>
          <w:noProof/>
        </w:rPr>
        <w:fldChar w:fldCharType="end"/>
      </w:r>
    </w:p>
    <w:p w:rsidR="00974DBB" w:rsidRPr="0076627D" w:rsidRDefault="006A495C" w:rsidP="00DF15AF">
      <w:pPr>
        <w:widowControl w:val="0"/>
        <w:tabs>
          <w:tab w:val="right" w:leader="dot" w:pos="4860"/>
          <w:tab w:val="right" w:leader="dot" w:pos="5310"/>
        </w:tabs>
        <w:autoSpaceDE w:val="0"/>
        <w:autoSpaceDN w:val="0"/>
        <w:adjustRightInd w:val="0"/>
        <w:spacing w:before="57" w:after="0"/>
        <w:ind w:left="630" w:firstLine="0"/>
        <w:rPr>
          <w:rFonts w:ascii="Times New Roman" w:hAnsi="Times New Roman" w:cs="Times New Roman"/>
          <w:sz w:val="18"/>
          <w:szCs w:val="18"/>
        </w:rPr>
      </w:pPr>
      <w:r w:rsidRPr="0076627D">
        <w:rPr>
          <w:rFonts w:ascii="Times New Roman" w:hAnsi="Times New Roman" w:cs="Times New Roman"/>
          <w:smallCaps/>
          <w:sz w:val="18"/>
          <w:szCs w:val="18"/>
        </w:rPr>
        <w:fldChar w:fldCharType="end"/>
      </w:r>
    </w:p>
    <w:p w:rsidR="00974DBB" w:rsidRDefault="00974DBB" w:rsidP="00974DBB"/>
    <w:p w:rsidR="00974DBB" w:rsidRDefault="00974DBB" w:rsidP="00974DBB">
      <w:pPr>
        <w:sectPr w:rsidR="00974DBB" w:rsidSect="00974DBB">
          <w:pgSz w:w="12240" w:h="15840" w:code="1"/>
          <w:pgMar w:top="418" w:right="547" w:bottom="274" w:left="1123" w:header="720" w:footer="288" w:gutter="0"/>
          <w:cols w:num="2" w:space="470"/>
          <w:noEndnote/>
          <w:docGrid w:linePitch="299"/>
        </w:sect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180" w:right="310" w:firstLine="0"/>
        <w:jc w:val="center"/>
        <w:rPr>
          <w:rFonts w:ascii="Times New Roman" w:hAnsi="Times New Roman" w:cs="Times New Roman"/>
          <w:color w:val="000000"/>
          <w:sz w:val="18"/>
          <w:szCs w:val="18"/>
        </w:rPr>
      </w:pPr>
      <w:r>
        <w:rPr>
          <w:rFonts w:ascii="Times New Roman" w:hAnsi="Times New Roman" w:cs="Times New Roman"/>
          <w:noProof/>
          <w:color w:val="000000"/>
          <w:sz w:val="18"/>
          <w:szCs w:val="18"/>
        </w:rPr>
        <w:lastRenderedPageBreak/>
        <w:drawing>
          <wp:anchor distT="0" distB="0" distL="114300" distR="114300" simplePos="0" relativeHeight="251676672" behindDoc="0" locked="0" layoutInCell="1" allowOverlap="1">
            <wp:simplePos x="0" y="0"/>
            <wp:positionH relativeFrom="column">
              <wp:posOffset>163195</wp:posOffset>
            </wp:positionH>
            <wp:positionV relativeFrom="paragraph">
              <wp:posOffset>-104140</wp:posOffset>
            </wp:positionV>
            <wp:extent cx="6400800" cy="4362450"/>
            <wp:effectExtent l="1905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tretch>
                      <a:fillRect/>
                    </a:stretch>
                  </pic:blipFill>
                  <pic:spPr bwMode="auto">
                    <a:xfrm>
                      <a:off x="0" y="0"/>
                      <a:ext cx="6400800" cy="4362450"/>
                    </a:xfrm>
                    <a:prstGeom prst="rect">
                      <a:avLst/>
                    </a:prstGeom>
                    <a:noFill/>
                    <a:ln w="9525">
                      <a:noFill/>
                      <a:miter lim="800000"/>
                      <a:headEnd/>
                      <a:tailEnd/>
                    </a:ln>
                  </pic:spPr>
                </pic:pic>
              </a:graphicData>
            </a:graphic>
          </wp:anchor>
        </w:drawing>
      </w:r>
    </w:p>
    <w:p w:rsidR="00D03216" w:rsidRPr="00030AE4" w:rsidRDefault="00D03216" w:rsidP="00D03216">
      <w:pPr>
        <w:pStyle w:val="Heading1"/>
        <w:tabs>
          <w:tab w:val="left" w:pos="10980"/>
        </w:tabs>
        <w:spacing w:before="0" w:line="240" w:lineRule="auto"/>
        <w:ind w:left="180" w:right="30"/>
        <w:jc w:val="center"/>
        <w:rPr>
          <w:rFonts w:ascii="Times New Roman" w:hAnsi="Times New Roman"/>
          <w:color w:val="000000"/>
          <w:sz w:val="100"/>
          <w:szCs w:val="100"/>
        </w:rPr>
      </w:pPr>
      <w:bookmarkStart w:id="0" w:name="_Toc294266403"/>
      <w:bookmarkStart w:id="1" w:name="_Toc295316578"/>
      <w:r w:rsidRPr="00030AE4">
        <w:rPr>
          <w:rFonts w:ascii="Times New Roman" w:hAnsi="Times New Roman"/>
          <w:color w:val="191919"/>
          <w:spacing w:val="-25"/>
          <w:position w:val="-9"/>
          <w:sz w:val="144"/>
          <w:szCs w:val="144"/>
        </w:rPr>
        <w:t>M</w:t>
      </w:r>
      <w:r w:rsidRPr="00030AE4">
        <w:rPr>
          <w:rFonts w:ascii="Times New Roman" w:hAnsi="Times New Roman"/>
          <w:color w:val="191919"/>
          <w:spacing w:val="-26"/>
          <w:position w:val="-9"/>
          <w:sz w:val="100"/>
          <w:szCs w:val="100"/>
        </w:rPr>
        <w:t>ISSIO</w:t>
      </w:r>
      <w:r w:rsidRPr="00030AE4">
        <w:rPr>
          <w:rFonts w:ascii="Times New Roman" w:hAnsi="Times New Roman"/>
          <w:color w:val="191919"/>
          <w:spacing w:val="-25"/>
          <w:position w:val="-9"/>
          <w:sz w:val="100"/>
          <w:szCs w:val="100"/>
        </w:rPr>
        <w:t>N</w:t>
      </w:r>
      <w:r w:rsidRPr="00030AE4">
        <w:rPr>
          <w:rFonts w:ascii="Times New Roman" w:hAnsi="Times New Roman"/>
          <w:color w:val="191919"/>
          <w:position w:val="-9"/>
          <w:sz w:val="100"/>
          <w:szCs w:val="100"/>
        </w:rPr>
        <w:t>,</w:t>
      </w:r>
      <w:r w:rsidRPr="00030AE4">
        <w:rPr>
          <w:rFonts w:ascii="Times New Roman" w:hAnsi="Times New Roman"/>
          <w:color w:val="191919"/>
          <w:spacing w:val="-51"/>
          <w:position w:val="-9"/>
          <w:sz w:val="100"/>
          <w:szCs w:val="100"/>
        </w:rPr>
        <w:t xml:space="preserve"> </w:t>
      </w:r>
      <w:r w:rsidRPr="00030AE4">
        <w:rPr>
          <w:rFonts w:ascii="Times New Roman" w:hAnsi="Times New Roman"/>
          <w:color w:val="191919"/>
          <w:spacing w:val="-25"/>
          <w:position w:val="-9"/>
          <w:sz w:val="144"/>
          <w:szCs w:val="144"/>
        </w:rPr>
        <w:t>H</w:t>
      </w:r>
      <w:r w:rsidRPr="00030AE4">
        <w:rPr>
          <w:rFonts w:ascii="Times New Roman" w:hAnsi="Times New Roman"/>
          <w:color w:val="191919"/>
          <w:spacing w:val="-26"/>
          <w:position w:val="-9"/>
          <w:sz w:val="100"/>
          <w:szCs w:val="100"/>
        </w:rPr>
        <w:t>IS</w:t>
      </w:r>
      <w:r w:rsidRPr="00030AE4">
        <w:rPr>
          <w:rFonts w:ascii="Times New Roman" w:hAnsi="Times New Roman"/>
          <w:color w:val="191919"/>
          <w:spacing w:val="-43"/>
          <w:position w:val="-9"/>
          <w:sz w:val="100"/>
          <w:szCs w:val="100"/>
        </w:rPr>
        <w:t>T</w:t>
      </w:r>
      <w:r w:rsidRPr="00030AE4">
        <w:rPr>
          <w:rFonts w:ascii="Times New Roman" w:hAnsi="Times New Roman"/>
          <w:color w:val="191919"/>
          <w:spacing w:val="-26"/>
          <w:position w:val="-9"/>
          <w:sz w:val="100"/>
          <w:szCs w:val="100"/>
        </w:rPr>
        <w:t>O</w:t>
      </w:r>
      <w:r w:rsidRPr="00030AE4">
        <w:rPr>
          <w:rFonts w:ascii="Times New Roman" w:hAnsi="Times New Roman"/>
          <w:color w:val="191919"/>
          <w:spacing w:val="-79"/>
          <w:position w:val="-9"/>
          <w:sz w:val="100"/>
          <w:szCs w:val="100"/>
        </w:rPr>
        <w:t>R</w:t>
      </w:r>
      <w:r w:rsidRPr="00030AE4">
        <w:rPr>
          <w:rFonts w:ascii="Times New Roman" w:hAnsi="Times New Roman"/>
          <w:color w:val="191919"/>
          <w:position w:val="-9"/>
          <w:sz w:val="100"/>
          <w:szCs w:val="100"/>
        </w:rPr>
        <w:t>Y</w:t>
      </w:r>
      <w:bookmarkEnd w:id="0"/>
      <w:bookmarkEnd w:id="1"/>
    </w:p>
    <w:p w:rsidR="00D03216" w:rsidRPr="00030AE4" w:rsidRDefault="00D03216" w:rsidP="00D03216">
      <w:pPr>
        <w:pStyle w:val="Heading1"/>
        <w:tabs>
          <w:tab w:val="left" w:pos="10710"/>
        </w:tabs>
        <w:spacing w:before="0" w:line="240" w:lineRule="auto"/>
        <w:ind w:left="180" w:right="300"/>
        <w:jc w:val="center"/>
        <w:rPr>
          <w:rFonts w:ascii="Times New Roman" w:hAnsi="Times New Roman"/>
          <w:color w:val="000000"/>
          <w:sz w:val="100"/>
          <w:szCs w:val="100"/>
        </w:rPr>
      </w:pPr>
      <w:bookmarkStart w:id="2" w:name="_Toc295316579"/>
      <w:r w:rsidRPr="00030AE4">
        <w:rPr>
          <w:rFonts w:ascii="Times New Roman" w:hAnsi="Times New Roman"/>
          <w:color w:val="191919"/>
          <w:position w:val="4"/>
          <w:sz w:val="100"/>
          <w:szCs w:val="100"/>
        </w:rPr>
        <w:t>&amp;</w:t>
      </w:r>
      <w:r w:rsidRPr="00030AE4">
        <w:rPr>
          <w:rFonts w:ascii="Times New Roman" w:hAnsi="Times New Roman"/>
          <w:color w:val="191919"/>
          <w:spacing w:val="-51"/>
          <w:position w:val="4"/>
          <w:sz w:val="100"/>
          <w:szCs w:val="100"/>
        </w:rPr>
        <w:t xml:space="preserve"> </w:t>
      </w:r>
      <w:r w:rsidRPr="00030AE4">
        <w:rPr>
          <w:rFonts w:ascii="Times New Roman" w:hAnsi="Times New Roman"/>
          <w:color w:val="191919"/>
          <w:spacing w:val="-26"/>
          <w:position w:val="4"/>
          <w:sz w:val="144"/>
          <w:szCs w:val="144"/>
        </w:rPr>
        <w:t>P</w:t>
      </w:r>
      <w:r w:rsidRPr="00030AE4">
        <w:rPr>
          <w:rFonts w:ascii="Times New Roman" w:hAnsi="Times New Roman"/>
          <w:color w:val="191919"/>
          <w:spacing w:val="-26"/>
          <w:position w:val="4"/>
          <w:sz w:val="100"/>
          <w:szCs w:val="100"/>
        </w:rPr>
        <w:t>ROFILE</w:t>
      </w:r>
      <w:bookmarkEnd w:id="2"/>
    </w:p>
    <w:p w:rsidR="00D03216" w:rsidRDefault="00D03216" w:rsidP="00D03216">
      <w:pPr>
        <w:widowControl w:val="0"/>
        <w:autoSpaceDE w:val="0"/>
        <w:autoSpaceDN w:val="0"/>
        <w:adjustRightInd w:val="0"/>
        <w:spacing w:after="0" w:line="200" w:lineRule="exact"/>
        <w:ind w:left="180"/>
        <w:rPr>
          <w:rFonts w:ascii="Times New Roman" w:hAnsi="Times New Roman"/>
          <w:color w:val="000000"/>
          <w:sz w:val="20"/>
          <w:szCs w:val="20"/>
        </w:rPr>
      </w:pPr>
    </w:p>
    <w:p w:rsidR="00D03216" w:rsidRDefault="00D03216" w:rsidP="00D03216">
      <w:pPr>
        <w:widowControl w:val="0"/>
        <w:autoSpaceDE w:val="0"/>
        <w:autoSpaceDN w:val="0"/>
        <w:adjustRightInd w:val="0"/>
        <w:spacing w:before="9" w:after="0" w:line="240" w:lineRule="exact"/>
        <w:ind w:left="180"/>
        <w:rPr>
          <w:rFonts w:ascii="Times New Roman" w:hAnsi="Times New Roman"/>
          <w:color w:val="000000"/>
          <w:sz w:val="24"/>
          <w:szCs w:val="24"/>
        </w:rPr>
      </w:pPr>
    </w:p>
    <w:p w:rsidR="00D03216" w:rsidRDefault="006A495C" w:rsidP="00D03216">
      <w:pPr>
        <w:widowControl w:val="0"/>
        <w:autoSpaceDE w:val="0"/>
        <w:autoSpaceDN w:val="0"/>
        <w:adjustRightInd w:val="0"/>
        <w:spacing w:before="1" w:after="0"/>
        <w:ind w:left="180"/>
        <w:rPr>
          <w:rFonts w:ascii="Times New Roman" w:hAnsi="Times New Roman"/>
          <w:color w:val="000000"/>
          <w:sz w:val="27"/>
          <w:szCs w:val="27"/>
        </w:rPr>
      </w:pPr>
      <w:r w:rsidRPr="006A495C">
        <w:rPr>
          <w:rFonts w:ascii="Calibri" w:hAnsi="Calibri"/>
          <w:noProof/>
          <w:lang w:eastAsia="en-US"/>
        </w:rPr>
        <w:pict>
          <v:polyline id="Freeform 156" o:spid="_x0000_s1054" style="position:absolute;left:0;text-align:lef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24.1pt,8in,24.1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" o:allowincell="f" filled="f" strokecolor="#191919" strokeweight=".04408mm">
            <v:path arrowok="t" o:connecttype="custom" o:connectlocs="0,0;6400800,0" o:connectangles="0,0"/>
            <w10:wrap anchorx="page"/>
          </v:polyline>
        </w:pict>
      </w:r>
      <w:r w:rsidR="00D03216">
        <w:rPr>
          <w:rFonts w:ascii="Times New Roman" w:hAnsi="Times New Roman"/>
          <w:b/>
          <w:bCs/>
          <w:color w:val="191919"/>
          <w:sz w:val="36"/>
          <w:szCs w:val="36"/>
        </w:rPr>
        <w:t>C</w:t>
      </w:r>
      <w:r w:rsidR="00D03216">
        <w:rPr>
          <w:rFonts w:ascii="Times New Roman" w:hAnsi="Times New Roman"/>
          <w:b/>
          <w:bCs/>
          <w:color w:val="191919"/>
          <w:sz w:val="27"/>
          <w:szCs w:val="27"/>
        </w:rPr>
        <w:t>ONTENTS</w:t>
      </w:r>
    </w:p>
    <w:p w:rsidR="00D03216" w:rsidRDefault="00D03216" w:rsidP="00D03216">
      <w:pPr>
        <w:widowControl w:val="0"/>
        <w:autoSpaceDE w:val="0"/>
        <w:autoSpaceDN w:val="0"/>
        <w:adjustRightInd w:val="0"/>
        <w:spacing w:after="0"/>
        <w:ind w:left="180" w:right="9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right="90" w:firstLine="0"/>
        <w:rPr>
          <w:rFonts w:ascii="Times New Roman" w:hAnsi="Times New Roman"/>
          <w:color w:val="191919"/>
          <w:sz w:val="54"/>
          <w:szCs w:val="54"/>
        </w:rPr>
      </w:pPr>
      <w:bookmarkStart w:id="3" w:name="_Toc293077519"/>
      <w:r>
        <w:rPr>
          <w:rFonts w:ascii="Times New Roman" w:hAnsi="Times New Roman"/>
          <w:color w:val="191919"/>
          <w:sz w:val="72"/>
          <w:szCs w:val="72"/>
        </w:rPr>
        <w:lastRenderedPageBreak/>
        <w:t>M</w:t>
      </w:r>
      <w:r>
        <w:rPr>
          <w:rFonts w:ascii="Times New Roman" w:hAnsi="Times New Roman"/>
          <w:color w:val="191919"/>
          <w:sz w:val="54"/>
          <w:szCs w:val="54"/>
        </w:rPr>
        <w:t>ISSION</w:t>
      </w:r>
      <w:r>
        <w:rPr>
          <w:rFonts w:ascii="Times New Roman" w:hAnsi="Times New Roman"/>
          <w:color w:val="191919"/>
          <w:spacing w:val="45"/>
          <w:sz w:val="54"/>
          <w:szCs w:val="54"/>
        </w:rPr>
        <w:t xml:space="preserve"> </w:t>
      </w:r>
      <w:r>
        <w:rPr>
          <w:rFonts w:ascii="Times New Roman" w:hAnsi="Times New Roman"/>
          <w:color w:val="191919"/>
          <w:sz w:val="72"/>
          <w:szCs w:val="72"/>
        </w:rPr>
        <w:t>S</w:t>
      </w:r>
      <w:r>
        <w:rPr>
          <w:rFonts w:ascii="Times New Roman" w:hAnsi="Times New Roman"/>
          <w:color w:val="191919"/>
          <w:spacing w:val="-43"/>
          <w:sz w:val="54"/>
          <w:szCs w:val="54"/>
        </w:rPr>
        <w:t>T</w:t>
      </w:r>
      <w:r>
        <w:rPr>
          <w:rFonts w:ascii="Times New Roman" w:hAnsi="Times New Roman"/>
          <w:color w:val="191919"/>
          <w:spacing w:val="-60"/>
          <w:sz w:val="54"/>
          <w:szCs w:val="54"/>
        </w:rPr>
        <w:t>A</w:t>
      </w:r>
      <w:r>
        <w:rPr>
          <w:rFonts w:ascii="Times New Roman" w:hAnsi="Times New Roman"/>
          <w:color w:val="191919"/>
          <w:sz w:val="54"/>
          <w:szCs w:val="54"/>
        </w:rPr>
        <w:t>TEMENT</w:t>
      </w:r>
      <w:bookmarkEnd w:id="3"/>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000000"/>
          <w:sz w:val="18"/>
          <w:szCs w:val="18"/>
        </w:rPr>
      </w:pPr>
      <w:r w:rsidRPr="007F49D3">
        <w:rPr>
          <w:rFonts w:ascii="Times New Roman" w:hAnsi="Times New Roman"/>
          <w:color w:val="191919"/>
          <w:sz w:val="18"/>
          <w:szCs w:val="18"/>
        </w:rPr>
        <w:t>Albany State Universit</w:t>
      </w:r>
      <w:r w:rsidRPr="007F49D3">
        <w:rPr>
          <w:rFonts w:ascii="Times New Roman" w:hAnsi="Times New Roman"/>
          <w:color w:val="191919"/>
          <w:spacing w:val="-13"/>
          <w:sz w:val="18"/>
          <w:szCs w:val="18"/>
        </w:rPr>
        <w:t>y</w:t>
      </w:r>
      <w:r w:rsidRPr="007F49D3">
        <w:rPr>
          <w:rFonts w:ascii="Times New Roman" w:hAnsi="Times New Roman"/>
          <w:color w:val="191919"/>
          <w:sz w:val="18"/>
          <w:szCs w:val="18"/>
        </w:rPr>
        <w:t xml:space="preserve">, </w:t>
      </w:r>
      <w:proofErr w:type="gramStart"/>
      <w:r w:rsidRPr="007F49D3">
        <w:rPr>
          <w:rFonts w:ascii="Times New Roman" w:hAnsi="Times New Roman"/>
          <w:color w:val="191919"/>
          <w:sz w:val="18"/>
          <w:szCs w:val="18"/>
        </w:rPr>
        <w:t>an</w:t>
      </w:r>
      <w:proofErr w:type="gramEnd"/>
      <w:r w:rsidRPr="007F49D3">
        <w:rPr>
          <w:rFonts w:ascii="Times New Roman" w:hAnsi="Times New Roman"/>
          <w:color w:val="191919"/>
          <w:sz w:val="18"/>
          <w:szCs w:val="18"/>
        </w:rPr>
        <w:t xml:space="preserve"> historically black institution in Southwest Geo</w:t>
      </w:r>
      <w:r w:rsidRPr="007F49D3">
        <w:rPr>
          <w:rFonts w:ascii="Times New Roman" w:hAnsi="Times New Roman"/>
          <w:color w:val="191919"/>
          <w:spacing w:val="-3"/>
          <w:sz w:val="18"/>
          <w:szCs w:val="18"/>
        </w:rPr>
        <w:t>r</w:t>
      </w:r>
      <w:r w:rsidRPr="007F49D3">
        <w:rPr>
          <w:rFonts w:ascii="Times New Roman" w:hAnsi="Times New Roman"/>
          <w:color w:val="191919"/>
          <w:sz w:val="18"/>
          <w:szCs w:val="18"/>
        </w:rPr>
        <w:t>gia, has been a catalyst for change in the region from</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its</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inception</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as</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the</w:t>
      </w:r>
      <w:r w:rsidRPr="007F49D3">
        <w:rPr>
          <w:rFonts w:ascii="Times New Roman" w:hAnsi="Times New Roman"/>
          <w:color w:val="191919"/>
          <w:spacing w:val="-10"/>
          <w:sz w:val="18"/>
          <w:szCs w:val="18"/>
        </w:rPr>
        <w:t xml:space="preserve"> </w:t>
      </w:r>
      <w:r w:rsidRPr="007F49D3">
        <w:rPr>
          <w:rFonts w:ascii="Times New Roman" w:hAnsi="Times New Roman"/>
          <w:color w:val="191919"/>
          <w:sz w:val="18"/>
          <w:szCs w:val="18"/>
        </w:rPr>
        <w:t>Albany</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Bible</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and</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Manual</w:t>
      </w:r>
      <w:r w:rsidRPr="007F49D3">
        <w:rPr>
          <w:rFonts w:ascii="Times New Roman" w:hAnsi="Times New Roman"/>
          <w:color w:val="191919"/>
          <w:spacing w:val="-2"/>
          <w:sz w:val="18"/>
          <w:szCs w:val="18"/>
        </w:rPr>
        <w:t xml:space="preserve"> </w:t>
      </w:r>
      <w:r w:rsidRPr="007F49D3">
        <w:rPr>
          <w:rFonts w:ascii="Times New Roman" w:hAnsi="Times New Roman"/>
          <w:color w:val="191919"/>
          <w:spacing w:val="-7"/>
          <w:sz w:val="18"/>
          <w:szCs w:val="18"/>
        </w:rPr>
        <w:t>T</w:t>
      </w:r>
      <w:r w:rsidRPr="007F49D3">
        <w:rPr>
          <w:rFonts w:ascii="Times New Roman" w:hAnsi="Times New Roman"/>
          <w:color w:val="191919"/>
          <w:sz w:val="18"/>
          <w:szCs w:val="18"/>
        </w:rPr>
        <w:t>raining</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Institute</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to</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its</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designation</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as</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a</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universit</w:t>
      </w:r>
      <w:r w:rsidRPr="007F49D3">
        <w:rPr>
          <w:rFonts w:ascii="Times New Roman" w:hAnsi="Times New Roman"/>
          <w:color w:val="191919"/>
          <w:spacing w:val="-13"/>
          <w:sz w:val="18"/>
          <w:szCs w:val="18"/>
        </w:rPr>
        <w:t>y</w:t>
      </w:r>
      <w:r w:rsidRPr="007F49D3">
        <w:rPr>
          <w:rFonts w:ascii="Times New Roman" w:hAnsi="Times New Roman"/>
          <w:color w:val="191919"/>
          <w:sz w:val="18"/>
          <w:szCs w:val="18"/>
        </w:rPr>
        <w:t>.</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Founded</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in</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1903</w:t>
      </w:r>
      <w:r w:rsidRPr="007F49D3">
        <w:rPr>
          <w:rFonts w:ascii="Times New Roman" w:hAnsi="Times New Roman"/>
          <w:color w:val="191919"/>
          <w:spacing w:val="1"/>
          <w:sz w:val="18"/>
          <w:szCs w:val="18"/>
        </w:rPr>
        <w:t xml:space="preserve"> </w:t>
      </w:r>
      <w:r w:rsidRPr="007F49D3">
        <w:rPr>
          <w:rFonts w:ascii="Times New Roman" w:hAnsi="Times New Roman"/>
          <w:color w:val="191919"/>
          <w:sz w:val="18"/>
          <w:szCs w:val="18"/>
        </w:rPr>
        <w:t>to</w:t>
      </w:r>
      <w:r w:rsidRPr="007F49D3">
        <w:rPr>
          <w:rFonts w:ascii="Times New Roman" w:hAnsi="Times New Roman"/>
          <w:color w:val="191919"/>
          <w:spacing w:val="1"/>
          <w:sz w:val="18"/>
          <w:szCs w:val="18"/>
        </w:rPr>
        <w:t xml:space="preserve"> </w:t>
      </w:r>
      <w:r>
        <w:rPr>
          <w:rFonts w:ascii="Times New Roman" w:hAnsi="Times New Roman"/>
          <w:color w:val="191919"/>
          <w:sz w:val="18"/>
          <w:szCs w:val="18"/>
        </w:rPr>
        <w:t>ed</w:t>
      </w:r>
      <w:r w:rsidRPr="007F49D3">
        <w:rPr>
          <w:rFonts w:ascii="Times New Roman" w:hAnsi="Times New Roman"/>
          <w:color w:val="191919"/>
          <w:sz w:val="18"/>
          <w:szCs w:val="18"/>
        </w:rPr>
        <w:t>ucate African American</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youths,</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the</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University</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proudly</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continues</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to</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fulfill</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its</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historic</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mission</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while</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also</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serving</w:t>
      </w:r>
      <w:r w:rsidRPr="007F49D3">
        <w:rPr>
          <w:rFonts w:ascii="Times New Roman" w:hAnsi="Times New Roman"/>
          <w:color w:val="191919"/>
          <w:spacing w:val="11"/>
          <w:sz w:val="18"/>
          <w:szCs w:val="18"/>
        </w:rPr>
        <w:t xml:space="preserve"> </w:t>
      </w:r>
      <w:r w:rsidRPr="007F49D3">
        <w:rPr>
          <w:rFonts w:ascii="Times New Roman" w:hAnsi="Times New Roman"/>
          <w:color w:val="191919"/>
          <w:sz w:val="18"/>
          <w:szCs w:val="18"/>
        </w:rPr>
        <w:t>the</w:t>
      </w:r>
      <w:r w:rsidRPr="007F49D3">
        <w:rPr>
          <w:rFonts w:ascii="Times New Roman" w:hAnsi="Times New Roman"/>
          <w:color w:val="191919"/>
          <w:spacing w:val="11"/>
          <w:sz w:val="18"/>
          <w:szCs w:val="18"/>
        </w:rPr>
        <w:t xml:space="preserve"> </w:t>
      </w:r>
      <w:r>
        <w:rPr>
          <w:rFonts w:ascii="Times New Roman" w:hAnsi="Times New Roman"/>
          <w:color w:val="191919"/>
          <w:sz w:val="18"/>
          <w:szCs w:val="18"/>
        </w:rPr>
        <w:t>educa</w:t>
      </w:r>
      <w:r w:rsidRPr="007F49D3">
        <w:rPr>
          <w:rFonts w:ascii="Times New Roman" w:hAnsi="Times New Roman"/>
          <w:color w:val="191919"/>
          <w:sz w:val="18"/>
          <w:szCs w:val="18"/>
        </w:rPr>
        <w:t>tional needs of an increasingly diverse student population.</w:t>
      </w:r>
    </w:p>
    <w:p w:rsidR="00D03216" w:rsidRPr="007F49D3" w:rsidRDefault="00D03216" w:rsidP="00D03216">
      <w:pPr>
        <w:widowControl w:val="0"/>
        <w:autoSpaceDE w:val="0"/>
        <w:autoSpaceDN w:val="0"/>
        <w:adjustRightInd w:val="0"/>
        <w:spacing w:after="0" w:line="240" w:lineRule="exact"/>
        <w:ind w:right="310"/>
        <w:rPr>
          <w:rFonts w:ascii="Times New Roman" w:hAnsi="Times New Roman"/>
          <w:color w:val="000000"/>
          <w:sz w:val="18"/>
          <w:szCs w:val="18"/>
        </w:rPr>
      </w:pP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r w:rsidRPr="007F49D3">
        <w:rPr>
          <w:rFonts w:ascii="Times New Roman" w:hAnsi="Times New Roman"/>
          <w:color w:val="191919"/>
          <w:sz w:val="18"/>
          <w:szCs w:val="18"/>
        </w:rPr>
        <w:t>A progressive institution, Albany State University seeks to foster the growth and development of the region, state and nation through teaching, research, creative expression and public service. Through its collaborative efforts, the University responds to the needs of all its constituents and offers educational programs and service to improve the quality of life in Southwest Georgia.</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r w:rsidRPr="007F49D3">
        <w:rPr>
          <w:rFonts w:ascii="Times New Roman" w:hAnsi="Times New Roman"/>
          <w:color w:val="191919"/>
          <w:sz w:val="18"/>
          <w:szCs w:val="18"/>
        </w:rPr>
        <w:t>The primary mission of Albany State University is to educate students to become outstanding contributors to society. Offering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technology.</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r w:rsidRPr="007F49D3">
        <w:rPr>
          <w:rFonts w:ascii="Times New Roman" w:hAnsi="Times New Roman"/>
          <w:color w:val="191919"/>
          <w:sz w:val="18"/>
          <w:szCs w:val="18"/>
        </w:rPr>
        <w:t>A leader in teacher education, nursing, criminal justice, business, public administration and the sciences, Albany State provides a comprehensive educational experience with quality instruction as the hallmark of all its academic programs. The University embraces the concept of “students first” as a core institutional value and is committed to “education on a personal level.” The University advocates the total development of students, especially the underserved, and provides a wholesome academic environment in which students can study, learn and develop through their interaction with fellow students, faculty, staff, administrators, visiting scholars and community leaders.  Consistent with the core mission of the University System of Georgia, Albany State University exhibits the following characteristics:</w:t>
      </w:r>
    </w:p>
    <w:p w:rsidR="00D03216" w:rsidRPr="007F49D3" w:rsidRDefault="00D03216" w:rsidP="00D03216">
      <w:pPr>
        <w:widowControl w:val="0"/>
        <w:autoSpaceDE w:val="0"/>
        <w:autoSpaceDN w:val="0"/>
        <w:adjustRightInd w:val="0"/>
        <w:spacing w:after="0" w:line="240" w:lineRule="exact"/>
        <w:ind w:right="310"/>
        <w:rPr>
          <w:rFonts w:ascii="Times New Roman" w:hAnsi="Times New Roman"/>
          <w:color w:val="000000"/>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A supportive campus climate, necessary services, and leadership and development opportunities, all to educate the whole person and meet the needs of students, faculty and staff;</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Cultural, ethnic, racial, and gender diversity in the faculty, staff and student body, supported by practices and programs that embody the ideals of an open, democratic and global society;</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Technology to advance educational purposes, including instructional technology, student support services and distance education;</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Collaborative relationships with other system Institutions, state agencies, local schools and technical institutes, and business and industry, sharing physical, human, information, and other resources to expand and enhance programs and services to the citizens of Georgia.</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With other state universities in the University System of Georgia, Albany State University shares:</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A commitment to excellence and responsiveness within a scope of influence defined by the needs of an area of the state, and by particularly outstanding programs or distinctive characteristics that have a magnet effect throughout the region or state;</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A 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D03216" w:rsidRPr="007F49D3" w:rsidRDefault="00D03216" w:rsidP="00D03216">
      <w:pPr>
        <w:widowControl w:val="0"/>
        <w:autoSpaceDE w:val="0"/>
        <w:autoSpaceDN w:val="0"/>
        <w:adjustRightInd w:val="0"/>
        <w:spacing w:after="0" w:line="250" w:lineRule="auto"/>
        <w:ind w:left="90" w:right="310" w:firstLine="0"/>
        <w:jc w:val="both"/>
        <w:rPr>
          <w:rFonts w:ascii="Times New Roman" w:hAnsi="Times New Roman"/>
          <w:color w:val="191919"/>
          <w:sz w:val="18"/>
          <w:szCs w:val="18"/>
        </w:rPr>
      </w:pPr>
    </w:p>
    <w:p w:rsidR="00D03216" w:rsidRPr="007F49D3" w:rsidRDefault="00D03216" w:rsidP="00D03216">
      <w:pPr>
        <w:pStyle w:val="ListParagraph"/>
        <w:widowControl w:val="0"/>
        <w:numPr>
          <w:ilvl w:val="0"/>
          <w:numId w:val="1"/>
        </w:numPr>
        <w:autoSpaceDE w:val="0"/>
        <w:autoSpaceDN w:val="0"/>
        <w:adjustRightInd w:val="0"/>
        <w:spacing w:after="0" w:line="250" w:lineRule="auto"/>
        <w:ind w:right="310"/>
        <w:jc w:val="both"/>
        <w:rPr>
          <w:rFonts w:ascii="Times New Roman" w:hAnsi="Times New Roman"/>
          <w:color w:val="191919"/>
          <w:sz w:val="18"/>
          <w:szCs w:val="18"/>
        </w:rPr>
      </w:pPr>
      <w:r w:rsidRPr="007F49D3">
        <w:rPr>
          <w:rFonts w:ascii="Times New Roman" w:hAnsi="Times New Roman"/>
          <w:color w:val="191919"/>
          <w:sz w:val="18"/>
          <w:szCs w:val="18"/>
        </w:rPr>
        <w:t>A high quality general education program supporting a variety of disciplinary, interdisciplinary, and professional academic programming at the baccalaureate level, with selected Master’s and Education Specialist degrees, and selected Associate degree programs based on area need and/or inter-institutional collaborations;</w:t>
      </w:r>
    </w:p>
    <w:p w:rsidR="00D03216" w:rsidRPr="007F49D3" w:rsidRDefault="00D03216" w:rsidP="00D03216">
      <w:pPr>
        <w:widowControl w:val="0"/>
        <w:autoSpaceDE w:val="0"/>
        <w:autoSpaceDN w:val="0"/>
        <w:adjustRightInd w:val="0"/>
        <w:spacing w:before="4" w:after="0" w:line="160" w:lineRule="exact"/>
        <w:ind w:right="310"/>
        <w:rPr>
          <w:rFonts w:ascii="Times New Roman" w:hAnsi="Times New Roman"/>
          <w:color w:val="000000"/>
          <w:sz w:val="18"/>
          <w:szCs w:val="18"/>
        </w:rPr>
      </w:pPr>
    </w:p>
    <w:p w:rsidR="00D03216" w:rsidRPr="00EE3456" w:rsidRDefault="00D03216" w:rsidP="00D03216">
      <w:pPr>
        <w:pStyle w:val="ListParagraph"/>
        <w:widowControl w:val="0"/>
        <w:numPr>
          <w:ilvl w:val="0"/>
          <w:numId w:val="2"/>
        </w:numPr>
        <w:autoSpaceDE w:val="0"/>
        <w:autoSpaceDN w:val="0"/>
        <w:adjustRightInd w:val="0"/>
        <w:spacing w:after="0" w:line="250" w:lineRule="auto"/>
        <w:ind w:left="810" w:right="310"/>
        <w:jc w:val="both"/>
        <w:rPr>
          <w:rFonts w:ascii="Times New Roman" w:hAnsi="Times New Roman"/>
          <w:color w:val="191919"/>
          <w:sz w:val="18"/>
          <w:szCs w:val="18"/>
        </w:rPr>
      </w:pPr>
      <w:r w:rsidRPr="00EE3456">
        <w:rPr>
          <w:rFonts w:ascii="Times New Roman" w:hAnsi="Times New Roman"/>
          <w:color w:val="191919"/>
          <w:sz w:val="18"/>
          <w:szCs w:val="18"/>
        </w:rPr>
        <w:t>A commitment to public service, continuing education, technical assistance, and economic development activities that address the needs, improve the quality of life, and raise the educational level within the University’s scope of influence;</w:t>
      </w:r>
    </w:p>
    <w:p w:rsidR="00D03216" w:rsidRPr="00EE3456" w:rsidRDefault="00D03216" w:rsidP="00D03216">
      <w:pPr>
        <w:widowControl w:val="0"/>
        <w:autoSpaceDE w:val="0"/>
        <w:autoSpaceDN w:val="0"/>
        <w:adjustRightInd w:val="0"/>
        <w:spacing w:after="0" w:line="250" w:lineRule="auto"/>
        <w:ind w:left="810" w:right="310" w:firstLine="0"/>
        <w:jc w:val="both"/>
        <w:rPr>
          <w:rFonts w:ascii="Times New Roman" w:hAnsi="Times New Roman"/>
          <w:color w:val="191919"/>
          <w:sz w:val="18"/>
          <w:szCs w:val="18"/>
        </w:rPr>
      </w:pPr>
    </w:p>
    <w:p w:rsidR="00D03216" w:rsidRPr="00EE3456" w:rsidRDefault="00D03216" w:rsidP="00D03216">
      <w:pPr>
        <w:pStyle w:val="ListParagraph"/>
        <w:widowControl w:val="0"/>
        <w:numPr>
          <w:ilvl w:val="0"/>
          <w:numId w:val="2"/>
        </w:numPr>
        <w:autoSpaceDE w:val="0"/>
        <w:autoSpaceDN w:val="0"/>
        <w:adjustRightInd w:val="0"/>
        <w:spacing w:after="0" w:line="250" w:lineRule="auto"/>
        <w:ind w:left="810" w:right="310"/>
        <w:jc w:val="both"/>
        <w:rPr>
          <w:rFonts w:ascii="Times New Roman" w:hAnsi="Times New Roman"/>
          <w:color w:val="191919"/>
          <w:sz w:val="18"/>
          <w:szCs w:val="18"/>
        </w:rPr>
      </w:pPr>
      <w:r w:rsidRPr="00EE3456">
        <w:rPr>
          <w:rFonts w:ascii="Times New Roman" w:hAnsi="Times New Roman"/>
          <w:color w:val="191919"/>
          <w:sz w:val="18"/>
          <w:szCs w:val="18"/>
        </w:rPr>
        <w:t>A commitment to scholarly and creative work to enhance instructional effectiveness and to encourage faculty scholarly pursuits, and a commitment to applied research in selected areas of institutional strength and area need. While Albany State University shares much in common with other state universities, it is dedicated to preparing leaders for underserved populations and is committed to the following distinctive purposes:</w:t>
      </w:r>
    </w:p>
    <w:p w:rsidR="00D03216" w:rsidRPr="00EE3456" w:rsidRDefault="00D03216" w:rsidP="00D03216">
      <w:pPr>
        <w:pStyle w:val="ListParagraph"/>
        <w:widowControl w:val="0"/>
        <w:numPr>
          <w:ilvl w:val="0"/>
          <w:numId w:val="2"/>
        </w:numPr>
        <w:autoSpaceDE w:val="0"/>
        <w:autoSpaceDN w:val="0"/>
        <w:adjustRightInd w:val="0"/>
        <w:spacing w:after="0" w:line="250" w:lineRule="auto"/>
        <w:ind w:left="810" w:right="310"/>
        <w:jc w:val="both"/>
        <w:rPr>
          <w:rFonts w:ascii="Times New Roman" w:hAnsi="Times New Roman"/>
          <w:color w:val="191919"/>
          <w:sz w:val="18"/>
          <w:szCs w:val="18"/>
        </w:rPr>
      </w:pPr>
      <w:r w:rsidRPr="00EE3456">
        <w:rPr>
          <w:rFonts w:ascii="Times New Roman" w:hAnsi="Times New Roman"/>
          <w:color w:val="191919"/>
          <w:sz w:val="18"/>
          <w:szCs w:val="18"/>
        </w:rPr>
        <w:t xml:space="preserve"> Providing quality ed</w:t>
      </w:r>
      <w:r>
        <w:rPr>
          <w:rFonts w:ascii="Times New Roman" w:hAnsi="Times New Roman"/>
          <w:color w:val="191919"/>
          <w:sz w:val="18"/>
          <w:szCs w:val="18"/>
        </w:rPr>
        <w:t>ucational experiences for under</w:t>
      </w:r>
      <w:r w:rsidRPr="00EE3456">
        <w:rPr>
          <w:rFonts w:ascii="Times New Roman" w:hAnsi="Times New Roman"/>
          <w:color w:val="191919"/>
          <w:sz w:val="18"/>
          <w:szCs w:val="18"/>
        </w:rPr>
        <w:t>served populations in the region, state and nation;</w:t>
      </w:r>
    </w:p>
    <w:p w:rsidR="00D03216" w:rsidRPr="00EE3456" w:rsidRDefault="00D03216" w:rsidP="00D03216">
      <w:pPr>
        <w:pStyle w:val="ListParagraph"/>
        <w:widowControl w:val="0"/>
        <w:numPr>
          <w:ilvl w:val="0"/>
          <w:numId w:val="2"/>
        </w:numPr>
        <w:autoSpaceDE w:val="0"/>
        <w:autoSpaceDN w:val="0"/>
        <w:adjustRightInd w:val="0"/>
        <w:spacing w:after="0" w:line="250" w:lineRule="auto"/>
        <w:ind w:left="810" w:right="310"/>
        <w:jc w:val="both"/>
        <w:rPr>
          <w:rFonts w:ascii="Times New Roman" w:hAnsi="Times New Roman"/>
          <w:color w:val="191919"/>
          <w:sz w:val="18"/>
          <w:szCs w:val="18"/>
        </w:rPr>
      </w:pPr>
      <w:r w:rsidRPr="00EE3456">
        <w:rPr>
          <w:rFonts w:ascii="Times New Roman" w:hAnsi="Times New Roman"/>
          <w:color w:val="191919"/>
          <w:sz w:val="18"/>
          <w:szCs w:val="18"/>
        </w:rPr>
        <w:t xml:space="preserve"> Promoting and preserving the historical and culturally distinctive traditions which define African American culture;</w:t>
      </w:r>
    </w:p>
    <w:p w:rsidR="00D03216" w:rsidRPr="00EE3456" w:rsidRDefault="00D03216" w:rsidP="00D03216">
      <w:pPr>
        <w:widowControl w:val="0"/>
        <w:autoSpaceDE w:val="0"/>
        <w:autoSpaceDN w:val="0"/>
        <w:adjustRightInd w:val="0"/>
        <w:spacing w:after="0" w:line="250" w:lineRule="auto"/>
        <w:ind w:left="810" w:right="310" w:firstLine="0"/>
        <w:jc w:val="both"/>
        <w:rPr>
          <w:rFonts w:ascii="Times New Roman" w:hAnsi="Times New Roman"/>
          <w:color w:val="191919"/>
          <w:sz w:val="18"/>
          <w:szCs w:val="18"/>
        </w:rPr>
      </w:pPr>
    </w:p>
    <w:p w:rsidR="00D03216" w:rsidRPr="00EE3456" w:rsidRDefault="00D03216" w:rsidP="00D03216">
      <w:pPr>
        <w:pStyle w:val="ListParagraph"/>
        <w:widowControl w:val="0"/>
        <w:numPr>
          <w:ilvl w:val="0"/>
          <w:numId w:val="2"/>
        </w:numPr>
        <w:autoSpaceDE w:val="0"/>
        <w:autoSpaceDN w:val="0"/>
        <w:adjustRightInd w:val="0"/>
        <w:spacing w:after="0" w:line="250" w:lineRule="auto"/>
        <w:ind w:left="810" w:right="310"/>
        <w:jc w:val="both"/>
        <w:rPr>
          <w:rFonts w:ascii="Times New Roman" w:hAnsi="Times New Roman"/>
          <w:color w:val="191919"/>
          <w:sz w:val="18"/>
          <w:szCs w:val="18"/>
        </w:rPr>
      </w:pPr>
      <w:r w:rsidRPr="00EE3456">
        <w:rPr>
          <w:rFonts w:ascii="Times New Roman" w:hAnsi="Times New Roman"/>
          <w:color w:val="191919"/>
          <w:sz w:val="18"/>
          <w:szCs w:val="18"/>
        </w:rPr>
        <w:t>Offering of a comprehensive array of programs in health care services, community development, human disabilities, cultural enhancement, business and economic development, international trade and entrepreneurship;</w:t>
      </w:r>
    </w:p>
    <w:p w:rsidR="00D03216" w:rsidRPr="00EE3456" w:rsidRDefault="00D03216" w:rsidP="00D03216">
      <w:pPr>
        <w:widowControl w:val="0"/>
        <w:autoSpaceDE w:val="0"/>
        <w:autoSpaceDN w:val="0"/>
        <w:adjustRightInd w:val="0"/>
        <w:spacing w:after="0" w:line="250" w:lineRule="auto"/>
        <w:ind w:left="1080" w:right="89" w:firstLine="0"/>
        <w:jc w:val="both"/>
        <w:rPr>
          <w:rFonts w:ascii="Times New Roman" w:hAnsi="Times New Roman"/>
          <w:color w:val="191919"/>
          <w:sz w:val="18"/>
          <w:szCs w:val="18"/>
        </w:rPr>
      </w:pPr>
    </w:p>
    <w:p w:rsidR="00D03216" w:rsidRPr="00EE3456" w:rsidRDefault="00D03216" w:rsidP="00D03216">
      <w:pPr>
        <w:pStyle w:val="ListParagraph"/>
        <w:widowControl w:val="0"/>
        <w:numPr>
          <w:ilvl w:val="0"/>
          <w:numId w:val="2"/>
        </w:numPr>
        <w:autoSpaceDE w:val="0"/>
        <w:autoSpaceDN w:val="0"/>
        <w:adjustRightInd w:val="0"/>
        <w:spacing w:after="0" w:line="250" w:lineRule="auto"/>
        <w:ind w:left="810" w:right="310"/>
        <w:jc w:val="both"/>
        <w:rPr>
          <w:rFonts w:ascii="Times New Roman" w:hAnsi="Times New Roman"/>
          <w:color w:val="191919"/>
          <w:sz w:val="18"/>
          <w:szCs w:val="18"/>
        </w:rPr>
      </w:pPr>
      <w:r w:rsidRPr="00EE3456">
        <w:rPr>
          <w:rFonts w:ascii="Times New Roman" w:hAnsi="Times New Roman"/>
          <w:color w:val="191919"/>
          <w:sz w:val="18"/>
          <w:szCs w:val="18"/>
        </w:rPr>
        <w:t>Graduating marketable students not only through technologically advanced academic programs but also through undergraduate research, studies abroad, internships, service learning and developmental pre-professional experiences;</w:t>
      </w:r>
    </w:p>
    <w:p w:rsidR="00D03216" w:rsidRPr="00EE3456" w:rsidRDefault="00D03216" w:rsidP="00D03216">
      <w:pPr>
        <w:widowControl w:val="0"/>
        <w:autoSpaceDE w:val="0"/>
        <w:autoSpaceDN w:val="0"/>
        <w:adjustRightInd w:val="0"/>
        <w:spacing w:after="0" w:line="250" w:lineRule="auto"/>
        <w:ind w:left="810" w:right="310" w:firstLine="0"/>
        <w:jc w:val="both"/>
        <w:rPr>
          <w:rFonts w:ascii="Times New Roman" w:hAnsi="Times New Roman"/>
          <w:color w:val="191919"/>
          <w:sz w:val="18"/>
          <w:szCs w:val="18"/>
        </w:rPr>
      </w:pPr>
    </w:p>
    <w:p w:rsidR="00D03216" w:rsidRPr="00EE3456" w:rsidRDefault="00D03216" w:rsidP="00D03216">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EE3456">
        <w:rPr>
          <w:rFonts w:ascii="Times New Roman" w:hAnsi="Times New Roman"/>
          <w:color w:val="191919"/>
          <w:sz w:val="18"/>
          <w:szCs w:val="18"/>
        </w:rPr>
        <w:lastRenderedPageBreak/>
        <w:t>Improving the quality of life of African-American males via the educational, research, intervention and service programs coordinated through the Center for the African-American Male.</w:t>
      </w:r>
    </w:p>
    <w:p w:rsidR="00D03216" w:rsidRDefault="00D03216" w:rsidP="00D03216">
      <w:pPr>
        <w:widowControl w:val="0"/>
        <w:autoSpaceDE w:val="0"/>
        <w:autoSpaceDN w:val="0"/>
        <w:adjustRightInd w:val="0"/>
        <w:spacing w:after="0" w:line="200" w:lineRule="exact"/>
        <w:rPr>
          <w:rFonts w:ascii="Times New Roman" w:hAnsi="Times New Roman"/>
          <w:color w:val="000000"/>
          <w:sz w:val="20"/>
          <w:szCs w:val="20"/>
        </w:rPr>
      </w:pPr>
    </w:p>
    <w:p w:rsidR="00D03216" w:rsidRDefault="00D03216" w:rsidP="00D03216">
      <w:pPr>
        <w:pStyle w:val="Heading2"/>
        <w:spacing w:before="0"/>
        <w:ind w:left="180" w:right="130" w:firstLine="0"/>
        <w:rPr>
          <w:rFonts w:ascii="Times New Roman" w:hAnsi="Times New Roman"/>
          <w:color w:val="000000"/>
          <w:sz w:val="54"/>
          <w:szCs w:val="54"/>
        </w:rPr>
      </w:pPr>
      <w:bookmarkStart w:id="4" w:name="_Toc295316580"/>
      <w:r>
        <w:rPr>
          <w:rFonts w:ascii="Times New Roman" w:hAnsi="Times New Roman"/>
          <w:color w:val="191919"/>
          <w:sz w:val="72"/>
          <w:szCs w:val="72"/>
        </w:rPr>
        <w:t>H</w:t>
      </w:r>
      <w:r>
        <w:rPr>
          <w:rFonts w:ascii="Times New Roman" w:hAnsi="Times New Roman"/>
          <w:color w:val="191919"/>
          <w:sz w:val="54"/>
          <w:szCs w:val="54"/>
        </w:rPr>
        <w:t>IS</w:t>
      </w:r>
      <w:r>
        <w:rPr>
          <w:rFonts w:ascii="Times New Roman" w:hAnsi="Times New Roman"/>
          <w:color w:val="191919"/>
          <w:spacing w:val="-10"/>
          <w:sz w:val="54"/>
          <w:szCs w:val="54"/>
        </w:rPr>
        <w:t>T</w:t>
      </w:r>
      <w:r>
        <w:rPr>
          <w:rFonts w:ascii="Times New Roman" w:hAnsi="Times New Roman"/>
          <w:color w:val="191919"/>
          <w:sz w:val="54"/>
          <w:szCs w:val="54"/>
        </w:rPr>
        <w:t>O</w:t>
      </w:r>
      <w:r>
        <w:rPr>
          <w:rFonts w:ascii="Times New Roman" w:hAnsi="Times New Roman"/>
          <w:color w:val="191919"/>
          <w:spacing w:val="-30"/>
          <w:sz w:val="54"/>
          <w:szCs w:val="54"/>
        </w:rPr>
        <w:t>R</w:t>
      </w:r>
      <w:r>
        <w:rPr>
          <w:rFonts w:ascii="Times New Roman" w:hAnsi="Times New Roman"/>
          <w:color w:val="191919"/>
          <w:sz w:val="54"/>
          <w:szCs w:val="54"/>
        </w:rPr>
        <w:t>Y</w:t>
      </w:r>
      <w:bookmarkEnd w:id="4"/>
      <w:r>
        <w:rPr>
          <w:rFonts w:ascii="Times New Roman" w:hAnsi="Times New Roman"/>
          <w:color w:val="191919"/>
          <w:sz w:val="54"/>
          <w:szCs w:val="54"/>
        </w:rPr>
        <w:t xml:space="preserve"> </w:t>
      </w:r>
    </w:p>
    <w:p w:rsidR="00D03216" w:rsidRDefault="00D03216" w:rsidP="00D03216">
      <w:pPr>
        <w:widowControl w:val="0"/>
        <w:autoSpaceDE w:val="0"/>
        <w:autoSpaceDN w:val="0"/>
        <w:adjustRightInd w:val="0"/>
        <w:spacing w:before="6" w:after="0" w:line="160" w:lineRule="exact"/>
        <w:ind w:left="180" w:right="130" w:firstLine="0"/>
        <w:rPr>
          <w:rFonts w:ascii="Times New Roman" w:hAnsi="Times New Roman"/>
          <w:color w:val="000000"/>
          <w:sz w:val="16"/>
          <w:szCs w:val="16"/>
        </w:rPr>
      </w:pPr>
    </w:p>
    <w:p w:rsidR="00D0321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Albany</w:t>
      </w:r>
      <w:r>
        <w:rPr>
          <w:rFonts w:ascii="Times New Roman" w:hAnsi="Times New Roman"/>
          <w:color w:val="191919"/>
          <w:spacing w:val="10"/>
          <w:sz w:val="18"/>
          <w:szCs w:val="18"/>
        </w:rPr>
        <w:t xml:space="preserve"> </w:t>
      </w:r>
      <w:r>
        <w:rPr>
          <w:rFonts w:ascii="Times New Roman" w:hAnsi="Times New Roman"/>
          <w:color w:val="191919"/>
          <w:sz w:val="18"/>
          <w:szCs w:val="18"/>
        </w:rPr>
        <w:t>State</w:t>
      </w:r>
      <w:r>
        <w:rPr>
          <w:rFonts w:ascii="Times New Roman" w:hAnsi="Times New Roman"/>
          <w:color w:val="191919"/>
          <w:spacing w:val="10"/>
          <w:sz w:val="18"/>
          <w:szCs w:val="18"/>
        </w:rPr>
        <w:t xml:space="preserve"> </w:t>
      </w:r>
      <w:r>
        <w:rPr>
          <w:rFonts w:ascii="Times New Roman" w:hAnsi="Times New Roman"/>
          <w:color w:val="191919"/>
          <w:sz w:val="18"/>
          <w:szCs w:val="18"/>
        </w:rPr>
        <w:t>Universit</w:t>
      </w:r>
      <w:r>
        <w:rPr>
          <w:rFonts w:ascii="Times New Roman" w:hAnsi="Times New Roman"/>
          <w:color w:val="191919"/>
          <w:spacing w:val="-11"/>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established</w:t>
      </w:r>
      <w:r>
        <w:rPr>
          <w:rFonts w:ascii="Times New Roman" w:hAnsi="Times New Roman"/>
          <w:color w:val="191919"/>
          <w:spacing w:val="10"/>
          <w:sz w:val="18"/>
          <w:szCs w:val="18"/>
        </w:rPr>
        <w:t xml:space="preserve"> </w:t>
      </w:r>
      <w:r>
        <w:rPr>
          <w:rFonts w:ascii="Times New Roman" w:hAnsi="Times New Roman"/>
          <w:color w:val="191919"/>
          <w:sz w:val="18"/>
          <w:szCs w:val="18"/>
        </w:rPr>
        <w:t>originally</w:t>
      </w:r>
      <w:r>
        <w:rPr>
          <w:rFonts w:ascii="Times New Roman" w:hAnsi="Times New Roman"/>
          <w:color w:val="191919"/>
          <w:spacing w:val="10"/>
          <w:sz w:val="18"/>
          <w:szCs w:val="18"/>
        </w:rPr>
        <w:t xml:space="preserve"> </w:t>
      </w:r>
      <w:r>
        <w:rPr>
          <w:rFonts w:ascii="Times New Roman" w:hAnsi="Times New Roman"/>
          <w:color w:val="191919"/>
          <w:sz w:val="18"/>
          <w:szCs w:val="18"/>
        </w:rPr>
        <w:t>as</w:t>
      </w:r>
      <w:r>
        <w:rPr>
          <w:rFonts w:ascii="Times New Roman" w:hAnsi="Times New Roman"/>
          <w:color w:val="191919"/>
          <w:spacing w:val="10"/>
          <w:sz w:val="18"/>
          <w:szCs w:val="18"/>
        </w:rPr>
        <w:t xml:space="preserve"> </w:t>
      </w:r>
      <w:r>
        <w:rPr>
          <w:rFonts w:ascii="Times New Roman" w:hAnsi="Times New Roman"/>
          <w:color w:val="191919"/>
          <w:sz w:val="18"/>
          <w:szCs w:val="18"/>
        </w:rPr>
        <w:t>the Albany</w:t>
      </w:r>
      <w:r>
        <w:rPr>
          <w:rFonts w:ascii="Times New Roman" w:hAnsi="Times New Roman"/>
          <w:color w:val="191919"/>
          <w:spacing w:val="10"/>
          <w:sz w:val="18"/>
          <w:szCs w:val="18"/>
        </w:rPr>
        <w:t xml:space="preserve"> </w:t>
      </w:r>
      <w:r>
        <w:rPr>
          <w:rFonts w:ascii="Times New Roman" w:hAnsi="Times New Roman"/>
          <w:color w:val="191919"/>
          <w:sz w:val="18"/>
          <w:szCs w:val="18"/>
        </w:rPr>
        <w:t>Bible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Manual</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raining</w:t>
      </w:r>
      <w:r>
        <w:rPr>
          <w:rFonts w:ascii="Times New Roman" w:hAnsi="Times New Roman"/>
          <w:color w:val="191919"/>
          <w:spacing w:val="10"/>
          <w:sz w:val="18"/>
          <w:szCs w:val="18"/>
        </w:rPr>
        <w:t xml:space="preserve"> </w:t>
      </w:r>
      <w:r>
        <w:rPr>
          <w:rFonts w:ascii="Times New Roman" w:hAnsi="Times New Roman"/>
          <w:color w:val="191919"/>
          <w:sz w:val="18"/>
          <w:szCs w:val="18"/>
        </w:rPr>
        <w:t>Institute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supported</w:t>
      </w:r>
      <w:r>
        <w:rPr>
          <w:rFonts w:ascii="Times New Roman" w:hAnsi="Times New Roman"/>
          <w:color w:val="191919"/>
          <w:spacing w:val="10"/>
          <w:sz w:val="18"/>
          <w:szCs w:val="18"/>
        </w:rPr>
        <w:t xml:space="preserve"> </w:t>
      </w:r>
      <w:r>
        <w:rPr>
          <w:rFonts w:ascii="Times New Roman" w:hAnsi="Times New Roman"/>
          <w:color w:val="191919"/>
          <w:sz w:val="18"/>
          <w:szCs w:val="18"/>
        </w:rPr>
        <w:t>by</w:t>
      </w:r>
      <w:r>
        <w:rPr>
          <w:rFonts w:ascii="Times New Roman" w:hAnsi="Times New Roman"/>
          <w:color w:val="191919"/>
          <w:spacing w:val="10"/>
          <w:sz w:val="18"/>
          <w:szCs w:val="18"/>
        </w:rPr>
        <w:t xml:space="preserve"> </w:t>
      </w:r>
      <w:r>
        <w:rPr>
          <w:rFonts w:ascii="Times New Roman" w:hAnsi="Times New Roman"/>
          <w:color w:val="191919"/>
          <w:sz w:val="18"/>
          <w:szCs w:val="18"/>
        </w:rPr>
        <w:t>private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religious o</w:t>
      </w:r>
      <w:r>
        <w:rPr>
          <w:rFonts w:ascii="Times New Roman" w:hAnsi="Times New Roman"/>
          <w:color w:val="191919"/>
          <w:spacing w:val="-3"/>
          <w:sz w:val="18"/>
          <w:szCs w:val="18"/>
        </w:rPr>
        <w:t>r</w:t>
      </w:r>
      <w:r>
        <w:rPr>
          <w:rFonts w:ascii="Times New Roman" w:hAnsi="Times New Roman"/>
          <w:color w:val="191919"/>
          <w:sz w:val="18"/>
          <w:szCs w:val="18"/>
        </w:rPr>
        <w:t>ganizations,</w:t>
      </w:r>
      <w:r>
        <w:rPr>
          <w:rFonts w:ascii="Times New Roman" w:hAnsi="Times New Roman"/>
          <w:color w:val="191919"/>
          <w:spacing w:val="5"/>
          <w:sz w:val="18"/>
          <w:szCs w:val="18"/>
        </w:rPr>
        <w:t xml:space="preserve"> </w:t>
      </w:r>
      <w:r>
        <w:rPr>
          <w:rFonts w:ascii="Times New Roman" w:hAnsi="Times New Roman"/>
          <w:color w:val="191919"/>
          <w:sz w:val="18"/>
          <w:szCs w:val="18"/>
        </w:rPr>
        <w:t>was</w:t>
      </w:r>
      <w:r>
        <w:rPr>
          <w:rFonts w:ascii="Times New Roman" w:hAnsi="Times New Roman"/>
          <w:color w:val="191919"/>
          <w:spacing w:val="4"/>
          <w:sz w:val="18"/>
          <w:szCs w:val="18"/>
        </w:rPr>
        <w:t xml:space="preserve"> </w:t>
      </w:r>
      <w:r>
        <w:rPr>
          <w:rFonts w:ascii="Times New Roman" w:hAnsi="Times New Roman"/>
          <w:color w:val="191919"/>
          <w:sz w:val="18"/>
          <w:szCs w:val="18"/>
        </w:rPr>
        <w:t>founded</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1903</w:t>
      </w:r>
      <w:r>
        <w:rPr>
          <w:rFonts w:ascii="Times New Roman" w:hAnsi="Times New Roman"/>
          <w:color w:val="191919"/>
          <w:spacing w:val="4"/>
          <w:sz w:val="18"/>
          <w:szCs w:val="18"/>
        </w:rPr>
        <w:t xml:space="preserve"> </w:t>
      </w:r>
      <w:r>
        <w:rPr>
          <w:rFonts w:ascii="Times New Roman" w:hAnsi="Times New Roman"/>
          <w:color w:val="191919"/>
          <w:sz w:val="18"/>
          <w:szCs w:val="18"/>
        </w:rPr>
        <w:t>by</w:t>
      </w:r>
      <w:r>
        <w:rPr>
          <w:rFonts w:ascii="Times New Roman" w:hAnsi="Times New Roman"/>
          <w:color w:val="191919"/>
          <w:spacing w:val="4"/>
          <w:sz w:val="18"/>
          <w:szCs w:val="18"/>
        </w:rPr>
        <w:t xml:space="preserve"> </w:t>
      </w:r>
      <w:r>
        <w:rPr>
          <w:rFonts w:ascii="Times New Roman" w:hAnsi="Times New Roman"/>
          <w:color w:val="191919"/>
          <w:sz w:val="18"/>
          <w:szCs w:val="18"/>
        </w:rPr>
        <w:t>Joseph</w:t>
      </w:r>
      <w:r>
        <w:rPr>
          <w:rFonts w:ascii="Times New Roman" w:hAnsi="Times New Roman"/>
          <w:color w:val="191919"/>
          <w:spacing w:val="1"/>
          <w:sz w:val="18"/>
          <w:szCs w:val="18"/>
        </w:rPr>
        <w:t xml:space="preserve"> </w:t>
      </w:r>
      <w:r>
        <w:rPr>
          <w:rFonts w:ascii="Times New Roman" w:hAnsi="Times New Roman"/>
          <w:color w:val="191919"/>
          <w:spacing w:val="-7"/>
          <w:sz w:val="18"/>
          <w:szCs w:val="18"/>
        </w:rPr>
        <w:t>W</w:t>
      </w:r>
      <w:r>
        <w:rPr>
          <w:rFonts w:ascii="Times New Roman" w:hAnsi="Times New Roman"/>
          <w:color w:val="191919"/>
          <w:sz w:val="18"/>
          <w:szCs w:val="18"/>
        </w:rPr>
        <w:t>inthrop</w:t>
      </w:r>
      <w:r>
        <w:rPr>
          <w:rFonts w:ascii="Times New Roman" w:hAnsi="Times New Roman"/>
          <w:color w:val="191919"/>
          <w:spacing w:val="5"/>
          <w:sz w:val="18"/>
          <w:szCs w:val="18"/>
        </w:rPr>
        <w:t xml:space="preserve"> </w:t>
      </w:r>
      <w:r w:rsidRPr="00EE3456">
        <w:rPr>
          <w:rFonts w:ascii="Times New Roman" w:hAnsi="Times New Roman"/>
          <w:color w:val="191919"/>
          <w:spacing w:val="-1"/>
          <w:sz w:val="18"/>
          <w:szCs w:val="18"/>
        </w:rPr>
        <w:t>Holley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Institute</w:t>
      </w:r>
      <w:r>
        <w:rPr>
          <w:rFonts w:ascii="Times New Roman" w:hAnsi="Times New Roman"/>
          <w:color w:val="191919"/>
          <w:spacing w:val="5"/>
          <w:sz w:val="18"/>
          <w:szCs w:val="18"/>
        </w:rPr>
        <w:t xml:space="preserve"> </w:t>
      </w:r>
      <w:r>
        <w:rPr>
          <w:rFonts w:ascii="Times New Roman" w:hAnsi="Times New Roman"/>
          <w:color w:val="191919"/>
          <w:sz w:val="18"/>
          <w:szCs w:val="18"/>
        </w:rPr>
        <w:t>provided</w:t>
      </w:r>
      <w:r>
        <w:rPr>
          <w:rFonts w:ascii="Times New Roman" w:hAnsi="Times New Roman"/>
          <w:color w:val="191919"/>
          <w:spacing w:val="5"/>
          <w:sz w:val="18"/>
          <w:szCs w:val="18"/>
        </w:rPr>
        <w:t xml:space="preserve"> </w:t>
      </w:r>
      <w:r>
        <w:rPr>
          <w:rFonts w:ascii="Times New Roman" w:hAnsi="Times New Roman"/>
          <w:color w:val="191919"/>
          <w:sz w:val="18"/>
          <w:szCs w:val="18"/>
        </w:rPr>
        <w:t>religious</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5"/>
          <w:sz w:val="18"/>
          <w:szCs w:val="18"/>
        </w:rPr>
        <w:t xml:space="preserve"> </w:t>
      </w:r>
      <w:r>
        <w:rPr>
          <w:rFonts w:ascii="Times New Roman" w:hAnsi="Times New Roman"/>
          <w:color w:val="191919"/>
          <w:sz w:val="18"/>
          <w:szCs w:val="18"/>
        </w:rPr>
        <w:t>manual</w:t>
      </w:r>
      <w:r>
        <w:rPr>
          <w:rFonts w:ascii="Times New Roman" w:hAnsi="Times New Roman"/>
          <w:color w:val="191919"/>
          <w:spacing w:val="5"/>
          <w:sz w:val="18"/>
          <w:szCs w:val="18"/>
        </w:rPr>
        <w:t xml:space="preserve"> </w:t>
      </w:r>
      <w:r>
        <w:rPr>
          <w:rFonts w:ascii="Times New Roman" w:hAnsi="Times New Roman"/>
          <w:color w:val="191919"/>
          <w:sz w:val="18"/>
          <w:szCs w:val="18"/>
        </w:rPr>
        <w:t>training</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African</w:t>
      </w:r>
      <w:r>
        <w:rPr>
          <w:rFonts w:ascii="Times New Roman" w:hAnsi="Times New Roman"/>
          <w:color w:val="191919"/>
          <w:spacing w:val="-6"/>
          <w:sz w:val="18"/>
          <w:szCs w:val="18"/>
        </w:rPr>
        <w:t xml:space="preserve"> </w:t>
      </w:r>
      <w:r>
        <w:rPr>
          <w:rFonts w:ascii="Times New Roman" w:hAnsi="Times New Roman"/>
          <w:color w:val="191919"/>
          <w:sz w:val="18"/>
          <w:szCs w:val="18"/>
        </w:rPr>
        <w:t>American youths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Southwest</w:t>
      </w:r>
      <w:r>
        <w:rPr>
          <w:rFonts w:ascii="Times New Roman" w:hAnsi="Times New Roman"/>
          <w:color w:val="191919"/>
          <w:spacing w:val="3"/>
          <w:sz w:val="18"/>
          <w:szCs w:val="18"/>
        </w:rPr>
        <w:t xml:space="preserve"> </w:t>
      </w:r>
      <w:r>
        <w:rPr>
          <w:rFonts w:ascii="Times New Roman" w:hAnsi="Times New Roman"/>
          <w:color w:val="191919"/>
          <w:sz w:val="18"/>
          <w:szCs w:val="18"/>
        </w:rPr>
        <w:t>Geo</w:t>
      </w:r>
      <w:r>
        <w:rPr>
          <w:rFonts w:ascii="Times New Roman" w:hAnsi="Times New Roman"/>
          <w:color w:val="191919"/>
          <w:spacing w:val="-3"/>
          <w:sz w:val="18"/>
          <w:szCs w:val="18"/>
        </w:rPr>
        <w:t>r</w:t>
      </w:r>
      <w:r>
        <w:rPr>
          <w:rFonts w:ascii="Times New Roman" w:hAnsi="Times New Roman"/>
          <w:color w:val="191919"/>
          <w:sz w:val="18"/>
          <w:szCs w:val="18"/>
        </w:rPr>
        <w:t>gia. The</w:t>
      </w:r>
      <w:r>
        <w:rPr>
          <w:rFonts w:ascii="Times New Roman" w:hAnsi="Times New Roman"/>
          <w:color w:val="191919"/>
          <w:spacing w:val="3"/>
          <w:sz w:val="18"/>
          <w:szCs w:val="18"/>
        </w:rPr>
        <w:t xml:space="preserve"> </w:t>
      </w:r>
      <w:r>
        <w:rPr>
          <w:rFonts w:ascii="Times New Roman" w:hAnsi="Times New Roman"/>
          <w:color w:val="191919"/>
          <w:sz w:val="18"/>
          <w:szCs w:val="18"/>
        </w:rPr>
        <w:t>mission</w:t>
      </w:r>
      <w:r>
        <w:rPr>
          <w:rFonts w:ascii="Times New Roman" w:hAnsi="Times New Roman"/>
          <w:color w:val="191919"/>
          <w:spacing w:val="3"/>
          <w:sz w:val="18"/>
          <w:szCs w:val="18"/>
        </w:rPr>
        <w:t xml:space="preserve"> </w:t>
      </w:r>
      <w:r>
        <w:rPr>
          <w:rFonts w:ascii="Times New Roman" w:hAnsi="Times New Roman"/>
          <w:color w:val="191919"/>
          <w:sz w:val="18"/>
          <w:szCs w:val="18"/>
        </w:rPr>
        <w:t>was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teachers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teach</w:t>
      </w:r>
      <w:r>
        <w:rPr>
          <w:rFonts w:ascii="Times New Roman" w:hAnsi="Times New Roman"/>
          <w:color w:val="191919"/>
          <w:spacing w:val="3"/>
          <w:sz w:val="18"/>
          <w:szCs w:val="18"/>
        </w:rPr>
        <w:t xml:space="preserve"> </w:t>
      </w:r>
      <w:r>
        <w:rPr>
          <w:rFonts w:ascii="Times New Roman" w:hAnsi="Times New Roman"/>
          <w:color w:val="191919"/>
          <w:sz w:val="18"/>
          <w:szCs w:val="18"/>
        </w:rPr>
        <w:t>basic</w:t>
      </w:r>
      <w:r>
        <w:rPr>
          <w:rFonts w:ascii="Times New Roman" w:hAnsi="Times New Roman"/>
          <w:color w:val="191919"/>
          <w:spacing w:val="3"/>
          <w:sz w:val="18"/>
          <w:szCs w:val="18"/>
        </w:rPr>
        <w:t xml:space="preserve"> </w:t>
      </w:r>
      <w:r>
        <w:rPr>
          <w:rFonts w:ascii="Times New Roman" w:hAnsi="Times New Roman"/>
          <w:color w:val="191919"/>
          <w:sz w:val="18"/>
          <w:szCs w:val="18"/>
        </w:rPr>
        <w:t>academic</w:t>
      </w:r>
      <w:r>
        <w:rPr>
          <w:rFonts w:ascii="Times New Roman" w:hAnsi="Times New Roman"/>
          <w:color w:val="191919"/>
          <w:spacing w:val="3"/>
          <w:sz w:val="18"/>
          <w:szCs w:val="18"/>
        </w:rPr>
        <w:t xml:space="preserve"> </w:t>
      </w:r>
      <w:r>
        <w:rPr>
          <w:rFonts w:ascii="Times New Roman" w:hAnsi="Times New Roman"/>
          <w:color w:val="191919"/>
          <w:sz w:val="18"/>
          <w:szCs w:val="18"/>
        </w:rPr>
        <w:t>skills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trades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1"/>
          <w:sz w:val="18"/>
          <w:szCs w:val="18"/>
        </w:rPr>
        <w:t>n</w:t>
      </w:r>
      <w:r>
        <w:rPr>
          <w:rFonts w:ascii="Times New Roman" w:hAnsi="Times New Roman"/>
          <w:color w:val="191919"/>
          <w:sz w:val="18"/>
          <w:szCs w:val="18"/>
        </w:rPr>
        <w:t>dustries,</w:t>
      </w:r>
      <w:r>
        <w:rPr>
          <w:rFonts w:ascii="Times New Roman" w:hAnsi="Times New Roman"/>
          <w:color w:val="191919"/>
          <w:spacing w:val="3"/>
          <w:sz w:val="18"/>
          <w:szCs w:val="18"/>
        </w:rPr>
        <w:t xml:space="preserve"> </w:t>
      </w:r>
      <w:r>
        <w:rPr>
          <w:rFonts w:ascii="Times New Roman" w:hAnsi="Times New Roman"/>
          <w:color w:val="191919"/>
          <w:sz w:val="18"/>
          <w:szCs w:val="18"/>
        </w:rPr>
        <w:t>with special emphasis on domestic science and art.</w:t>
      </w:r>
      <w:r>
        <w:rPr>
          <w:rFonts w:ascii="Times New Roman" w:hAnsi="Times New Roman"/>
          <w:color w:val="191919"/>
          <w:spacing w:val="-3"/>
          <w:sz w:val="18"/>
          <w:szCs w:val="18"/>
        </w:rPr>
        <w:t xml:space="preserve"> </w:t>
      </w:r>
      <w:r>
        <w:rPr>
          <w:rFonts w:ascii="Times New Roman" w:hAnsi="Times New Roman"/>
          <w:color w:val="191919"/>
          <w:sz w:val="18"/>
          <w:szCs w:val="18"/>
        </w:rPr>
        <w:t>The Institute remained a privately supported Institution until 1917.</w:t>
      </w:r>
    </w:p>
    <w:p w:rsidR="00D03216" w:rsidRDefault="00D03216" w:rsidP="00D03216">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EE3456">
        <w:rPr>
          <w:rFonts w:ascii="Times New Roman" w:hAnsi="Times New Roman"/>
          <w:color w:val="191919"/>
          <w:sz w:val="18"/>
          <w:szCs w:val="18"/>
        </w:rPr>
        <w:t>In 1917, the Institute became a state-supported, two-year college with a Board of Trustees, and its name was changed to Georgia Normal and Agricultural College. Offering only a limited program in agriculture, the College viewed as its primary purpose the training of elementary teachers. In 1932, the Board of Regents was established, and the college became a part of the newly established University System of Georgia.</w:t>
      </w: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EE3456">
        <w:rPr>
          <w:rFonts w:ascii="Times New Roman" w:hAnsi="Times New Roman"/>
          <w:color w:val="191919"/>
          <w:sz w:val="18"/>
          <w:szCs w:val="18"/>
        </w:rPr>
        <w:t>In order to meet the changing needs of society, the mission of the College was expanded in 1943, and the College was granted four-year status and authorized to confer the bachelor’s degree in elementary education and home economics. At this time, the College assumed the name Albany State College. Six years later, the program of the College was again expanded to include offerings in the arts and sciences, with majors in the humanities and social studies.</w:t>
      </w: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EE3456">
        <w:rPr>
          <w:rFonts w:ascii="Times New Roman" w:hAnsi="Times New Roman"/>
          <w:color w:val="191919"/>
          <w:sz w:val="18"/>
          <w:szCs w:val="18"/>
        </w:rPr>
        <w:t>Beginning in 1954, secondary-level programs were developed for teacher preparation in science, health and physical education, business, music, mathematics and natural sciences. The College continued to experience growth and development and was authorized in 1961 to offer a four-year degree program in nursing.</w:t>
      </w: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EE3456">
        <w:rPr>
          <w:rFonts w:ascii="Times New Roman" w:hAnsi="Times New Roman"/>
          <w:color w:val="191919"/>
          <w:sz w:val="18"/>
          <w:szCs w:val="18"/>
        </w:rPr>
        <w:t>Always striving to address the educational needs of the time, the graduate program, a cooperative effort with Georgia State University, was added to the curriculum during the fall of 1972. Under this program, master’s degrees were offered in business education, mathematics education, elementary education, English education, health and physical education, music education and science education (biology, chemistry and physics). In the spring of 1975, a master’s degree in business administration, through Valdosta State College, was added to the graduate program.</w:t>
      </w: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EE3456">
        <w:rPr>
          <w:rFonts w:ascii="Times New Roman" w:hAnsi="Times New Roman"/>
          <w:color w:val="191919"/>
          <w:sz w:val="18"/>
          <w:szCs w:val="18"/>
        </w:rPr>
        <w:t>During the decade of the ’70s, the number of faculty earning the doctorate degree increased by more than fifty percent, and in September 1981, the College began offering a graduate program designed and delivered solely by faculty and staff of Albany State College. Master’s degrees in business administration and education were offered. Since then criminal justice, nursing and public administration have been added.</w:t>
      </w: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D03216" w:rsidRPr="00EE345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EE3456">
        <w:rPr>
          <w:rFonts w:ascii="Times New Roman" w:hAnsi="Times New Roman"/>
          <w:color w:val="191919"/>
          <w:sz w:val="18"/>
          <w:szCs w:val="18"/>
        </w:rPr>
        <w:t xml:space="preserve">Albany State College was granted university status in July 1996, and the name of the Institution was changed to Albany State University. </w:t>
      </w:r>
      <w:proofErr w:type="spellStart"/>
      <w:r w:rsidRPr="00EE3456">
        <w:rPr>
          <w:rFonts w:ascii="Times New Roman" w:hAnsi="Times New Roman"/>
          <w:color w:val="191919"/>
          <w:sz w:val="18"/>
          <w:szCs w:val="18"/>
        </w:rPr>
        <w:t>Dur</w:t>
      </w:r>
      <w:proofErr w:type="spellEnd"/>
      <w:r w:rsidRPr="00EE3456">
        <w:rPr>
          <w:rFonts w:ascii="Times New Roman" w:hAnsi="Times New Roman"/>
          <w:color w:val="191919"/>
          <w:sz w:val="18"/>
          <w:szCs w:val="18"/>
        </w:rPr>
        <w:t xml:space="preserve">- </w:t>
      </w:r>
      <w:proofErr w:type="spellStart"/>
      <w:r w:rsidRPr="00EE3456">
        <w:rPr>
          <w:rFonts w:ascii="Times New Roman" w:hAnsi="Times New Roman"/>
          <w:color w:val="191919"/>
          <w:sz w:val="18"/>
          <w:szCs w:val="18"/>
        </w:rPr>
        <w:t>ing</w:t>
      </w:r>
      <w:proofErr w:type="spellEnd"/>
      <w:r w:rsidRPr="00EE3456">
        <w:rPr>
          <w:rFonts w:ascii="Times New Roman" w:hAnsi="Times New Roman"/>
          <w:color w:val="191919"/>
          <w:sz w:val="18"/>
          <w:szCs w:val="18"/>
        </w:rPr>
        <w:t xml:space="preserve"> this impressive growth and development</w:t>
      </w:r>
      <w:r>
        <w:rPr>
          <w:rFonts w:ascii="Times New Roman" w:hAnsi="Times New Roman"/>
          <w:color w:val="191919"/>
          <w:sz w:val="18"/>
          <w:szCs w:val="18"/>
        </w:rPr>
        <w:t>,</w:t>
      </w:r>
      <w:r w:rsidRPr="00EE3456">
        <w:rPr>
          <w:rFonts w:ascii="Times New Roman" w:hAnsi="Times New Roman"/>
          <w:color w:val="191919"/>
          <w:sz w:val="18"/>
          <w:szCs w:val="18"/>
        </w:rPr>
        <w:t xml:space="preserve"> th</w:t>
      </w:r>
      <w:r>
        <w:rPr>
          <w:rFonts w:ascii="Times New Roman" w:hAnsi="Times New Roman"/>
          <w:color w:val="191919"/>
          <w:sz w:val="18"/>
          <w:szCs w:val="18"/>
        </w:rPr>
        <w:t>e</w:t>
      </w:r>
      <w:r w:rsidRPr="00EE3456">
        <w:rPr>
          <w:rFonts w:ascii="Times New Roman" w:hAnsi="Times New Roman"/>
          <w:color w:val="191919"/>
          <w:sz w:val="18"/>
          <w:szCs w:val="18"/>
        </w:rPr>
        <w:t xml:space="preserve"> Universit</w:t>
      </w:r>
      <w:r>
        <w:rPr>
          <w:rFonts w:ascii="Times New Roman" w:hAnsi="Times New Roman"/>
          <w:color w:val="191919"/>
          <w:sz w:val="18"/>
          <w:szCs w:val="18"/>
        </w:rPr>
        <w:t>y</w:t>
      </w:r>
      <w:r w:rsidRPr="00EE3456">
        <w:rPr>
          <w:rFonts w:ascii="Times New Roman" w:hAnsi="Times New Roman"/>
          <w:color w:val="191919"/>
          <w:sz w:val="18"/>
          <w:szCs w:val="18"/>
        </w:rPr>
        <w:t xml:space="preserve"> ha</w:t>
      </w:r>
      <w:r>
        <w:rPr>
          <w:rFonts w:ascii="Times New Roman" w:hAnsi="Times New Roman"/>
          <w:color w:val="191919"/>
          <w:sz w:val="18"/>
          <w:szCs w:val="18"/>
        </w:rPr>
        <w:t>s</w:t>
      </w:r>
      <w:r w:rsidRPr="00EE3456">
        <w:rPr>
          <w:rFonts w:ascii="Times New Roman" w:hAnsi="Times New Roman"/>
          <w:color w:val="191919"/>
          <w:sz w:val="18"/>
          <w:szCs w:val="18"/>
        </w:rPr>
        <w:t xml:space="preserve"> bee</w:t>
      </w:r>
      <w:r>
        <w:rPr>
          <w:rFonts w:ascii="Times New Roman" w:hAnsi="Times New Roman"/>
          <w:color w:val="191919"/>
          <w:sz w:val="18"/>
          <w:szCs w:val="18"/>
        </w:rPr>
        <w:t>n</w:t>
      </w:r>
      <w:r w:rsidRPr="00EE3456">
        <w:rPr>
          <w:rFonts w:ascii="Times New Roman" w:hAnsi="Times New Roman"/>
          <w:color w:val="191919"/>
          <w:sz w:val="18"/>
          <w:szCs w:val="18"/>
        </w:rPr>
        <w:t xml:space="preserve"> guide</w:t>
      </w:r>
      <w:r>
        <w:rPr>
          <w:rFonts w:ascii="Times New Roman" w:hAnsi="Times New Roman"/>
          <w:color w:val="191919"/>
          <w:sz w:val="18"/>
          <w:szCs w:val="18"/>
        </w:rPr>
        <w:t>d</w:t>
      </w:r>
      <w:r w:rsidRPr="00EE3456">
        <w:rPr>
          <w:rFonts w:ascii="Times New Roman" w:hAnsi="Times New Roman"/>
          <w:color w:val="191919"/>
          <w:sz w:val="18"/>
          <w:szCs w:val="18"/>
        </w:rPr>
        <w:t xml:space="preserve"> b</w:t>
      </w:r>
      <w:r>
        <w:rPr>
          <w:rFonts w:ascii="Times New Roman" w:hAnsi="Times New Roman"/>
          <w:color w:val="191919"/>
          <w:sz w:val="18"/>
          <w:szCs w:val="18"/>
        </w:rPr>
        <w:t>y</w:t>
      </w:r>
      <w:r w:rsidRPr="00EE3456">
        <w:rPr>
          <w:rFonts w:ascii="Times New Roman" w:hAnsi="Times New Roman"/>
          <w:color w:val="191919"/>
          <w:sz w:val="18"/>
          <w:szCs w:val="18"/>
        </w:rPr>
        <w:t xml:space="preserve"> th</w:t>
      </w:r>
      <w:r>
        <w:rPr>
          <w:rFonts w:ascii="Times New Roman" w:hAnsi="Times New Roman"/>
          <w:color w:val="191919"/>
          <w:sz w:val="18"/>
          <w:szCs w:val="18"/>
        </w:rPr>
        <w:t>e</w:t>
      </w:r>
      <w:r w:rsidRPr="00EE3456">
        <w:rPr>
          <w:rFonts w:ascii="Times New Roman" w:hAnsi="Times New Roman"/>
          <w:color w:val="191919"/>
          <w:sz w:val="18"/>
          <w:szCs w:val="18"/>
        </w:rPr>
        <w:t xml:space="preserve"> followin</w:t>
      </w:r>
      <w:r>
        <w:rPr>
          <w:rFonts w:ascii="Times New Roman" w:hAnsi="Times New Roman"/>
          <w:color w:val="191919"/>
          <w:sz w:val="18"/>
          <w:szCs w:val="18"/>
        </w:rPr>
        <w:t>g</w:t>
      </w:r>
      <w:r w:rsidRPr="00EE3456">
        <w:rPr>
          <w:rFonts w:ascii="Times New Roman" w:hAnsi="Times New Roman"/>
          <w:color w:val="191919"/>
          <w:sz w:val="18"/>
          <w:szCs w:val="18"/>
        </w:rPr>
        <w:t xml:space="preserve"> presidents:</w:t>
      </w:r>
    </w:p>
    <w:p w:rsidR="00D0321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pacing w:val="-1"/>
          <w:sz w:val="18"/>
          <w:szCs w:val="18"/>
        </w:rPr>
      </w:pPr>
    </w:p>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4881"/>
      </w:tblGrid>
      <w:tr w:rsidR="00D03216" w:rsidTr="00ED3614">
        <w:trPr>
          <w:trHeight w:val="1055"/>
        </w:trPr>
        <w:tc>
          <w:tcPr>
            <w:tcW w:w="5718" w:type="dxa"/>
          </w:tcPr>
          <w:p w:rsidR="00D03216" w:rsidRDefault="00D03216" w:rsidP="00D03216">
            <w:pPr>
              <w:widowControl w:val="0"/>
              <w:tabs>
                <w:tab w:val="right" w:pos="4853"/>
              </w:tabs>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Joseph</w:t>
            </w:r>
            <w:r>
              <w:rPr>
                <w:rFonts w:ascii="Times New Roman" w:hAnsi="Times New Roman"/>
                <w:b/>
                <w:bCs/>
                <w:color w:val="191919"/>
                <w:spacing w:val="-3"/>
                <w:sz w:val="18"/>
                <w:szCs w:val="18"/>
              </w:rPr>
              <w:t xml:space="preserve"> W</w:t>
            </w:r>
            <w:r>
              <w:rPr>
                <w:rFonts w:ascii="Times New Roman" w:hAnsi="Times New Roman"/>
                <w:b/>
                <w:bCs/>
                <w:color w:val="191919"/>
                <w:sz w:val="18"/>
                <w:szCs w:val="18"/>
              </w:rPr>
              <w:t>inth</w:t>
            </w:r>
            <w:r>
              <w:rPr>
                <w:rFonts w:ascii="Times New Roman" w:hAnsi="Times New Roman"/>
                <w:b/>
                <w:bCs/>
                <w:color w:val="191919"/>
                <w:spacing w:val="-3"/>
                <w:sz w:val="18"/>
                <w:szCs w:val="18"/>
              </w:rPr>
              <w:t>r</w:t>
            </w:r>
            <w:r>
              <w:rPr>
                <w:rFonts w:ascii="Times New Roman" w:hAnsi="Times New Roman"/>
                <w:b/>
                <w:bCs/>
                <w:color w:val="191919"/>
                <w:sz w:val="18"/>
                <w:szCs w:val="18"/>
              </w:rPr>
              <w:t>op Holle</w:t>
            </w:r>
            <w:r>
              <w:rPr>
                <w:rFonts w:ascii="Times New Roman" w:hAnsi="Times New Roman"/>
                <w:b/>
                <w:bCs/>
                <w:color w:val="191919"/>
                <w:spacing w:val="-10"/>
                <w:sz w:val="18"/>
                <w:szCs w:val="18"/>
              </w:rPr>
              <w:t>y</w:t>
            </w:r>
            <w:r>
              <w:rPr>
                <w:rFonts w:ascii="Times New Roman" w:hAnsi="Times New Roman"/>
                <w:b/>
                <w:bCs/>
                <w:color w:val="191919"/>
                <w:sz w:val="18"/>
                <w:szCs w:val="18"/>
              </w:rPr>
              <w:t xml:space="preserve">, D.D., LL.D. </w:t>
            </w:r>
            <w:r>
              <w:rPr>
                <w:rFonts w:ascii="Times New Roman" w:hAnsi="Times New Roman"/>
                <w:color w:val="191919"/>
                <w:sz w:val="18"/>
                <w:szCs w:val="18"/>
              </w:rPr>
              <w:t>(1903-1943)</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Aa</w:t>
            </w:r>
            <w:r>
              <w:rPr>
                <w:rFonts w:ascii="Times New Roman" w:hAnsi="Times New Roman"/>
                <w:b/>
                <w:bCs/>
                <w:color w:val="191919"/>
                <w:spacing w:val="-3"/>
                <w:sz w:val="18"/>
                <w:szCs w:val="18"/>
              </w:rPr>
              <w:t>r</w:t>
            </w:r>
            <w:r>
              <w:rPr>
                <w:rFonts w:ascii="Times New Roman" w:hAnsi="Times New Roman"/>
                <w:b/>
                <w:bCs/>
                <w:color w:val="191919"/>
                <w:sz w:val="18"/>
                <w:szCs w:val="18"/>
              </w:rPr>
              <w:t>on B</w:t>
            </w:r>
            <w:r>
              <w:rPr>
                <w:rFonts w:ascii="Times New Roman" w:hAnsi="Times New Roman"/>
                <w:b/>
                <w:bCs/>
                <w:color w:val="191919"/>
                <w:spacing w:val="-3"/>
                <w:sz w:val="18"/>
                <w:szCs w:val="18"/>
              </w:rPr>
              <w:t>r</w:t>
            </w:r>
            <w:r>
              <w:rPr>
                <w:rFonts w:ascii="Times New Roman" w:hAnsi="Times New Roman"/>
                <w:b/>
                <w:bCs/>
                <w:color w:val="191919"/>
                <w:sz w:val="18"/>
                <w:szCs w:val="18"/>
              </w:rPr>
              <w:t xml:space="preserve">own, Ph.D., LL.D.,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 xml:space="preserve">(1943-1953) </w:t>
            </w:r>
          </w:p>
          <w:p w:rsidR="00D03216" w:rsidRDefault="00D03216" w:rsidP="00D03216">
            <w:pPr>
              <w:widowControl w:val="0"/>
              <w:autoSpaceDE w:val="0"/>
              <w:autoSpaceDN w:val="0"/>
              <w:adjustRightInd w:val="0"/>
              <w:spacing w:before="12" w:line="250" w:lineRule="auto"/>
              <w:ind w:left="180" w:right="130"/>
              <w:jc w:val="center"/>
              <w:rPr>
                <w:rFonts w:ascii="Times New Roman" w:hAnsi="Times New Roman"/>
                <w:color w:val="000000"/>
                <w:sz w:val="18"/>
                <w:szCs w:val="18"/>
              </w:rPr>
            </w:pPr>
            <w:r>
              <w:rPr>
                <w:rFonts w:ascii="Times New Roman" w:hAnsi="Times New Roman"/>
                <w:b/>
                <w:bCs/>
                <w:color w:val="191919"/>
                <w:spacing w:val="-3"/>
                <w:sz w:val="18"/>
                <w:szCs w:val="18"/>
              </w:rPr>
              <w:t>W</w:t>
            </w:r>
            <w:r>
              <w:rPr>
                <w:rFonts w:ascii="Times New Roman" w:hAnsi="Times New Roman"/>
                <w:b/>
                <w:bCs/>
                <w:color w:val="191919"/>
                <w:sz w:val="18"/>
                <w:szCs w:val="18"/>
              </w:rPr>
              <w:t xml:space="preserve">illiam H. Dennis, LL.D. </w:t>
            </w:r>
            <w:r>
              <w:rPr>
                <w:rFonts w:ascii="Times New Roman" w:hAnsi="Times New Roman"/>
                <w:color w:val="191919"/>
                <w:sz w:val="18"/>
                <w:szCs w:val="18"/>
              </w:rPr>
              <w:t>(1953-1965)</w:t>
            </w:r>
          </w:p>
          <w:p w:rsidR="00D03216" w:rsidRDefault="00D03216" w:rsidP="00D03216">
            <w:pPr>
              <w:widowControl w:val="0"/>
              <w:autoSpaceDE w:val="0"/>
              <w:autoSpaceDN w:val="0"/>
              <w:adjustRightInd w:val="0"/>
              <w:spacing w:line="250" w:lineRule="auto"/>
              <w:ind w:left="180" w:right="130"/>
              <w:jc w:val="center"/>
              <w:rPr>
                <w:rFonts w:ascii="Times New Roman" w:hAnsi="Times New Roman"/>
                <w:color w:val="000000"/>
                <w:sz w:val="18"/>
                <w:szCs w:val="18"/>
              </w:rPr>
            </w:pPr>
            <w:r>
              <w:rPr>
                <w:rFonts w:ascii="Times New Roman" w:hAnsi="Times New Roman"/>
                <w:b/>
                <w:bCs/>
                <w:color w:val="191919"/>
                <w:sz w:val="18"/>
                <w:szCs w:val="18"/>
              </w:rPr>
              <w:t>Thomas Miller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Jenkins, J.D., LL.D. </w:t>
            </w:r>
            <w:r>
              <w:rPr>
                <w:rFonts w:ascii="Times New Roman" w:hAnsi="Times New Roman"/>
                <w:color w:val="191919"/>
                <w:position w:val="-4"/>
                <w:sz w:val="18"/>
                <w:szCs w:val="18"/>
              </w:rPr>
              <w:t>(1965-1969)</w:t>
            </w:r>
          </w:p>
        </w:tc>
        <w:tc>
          <w:tcPr>
            <w:tcW w:w="5718" w:type="dxa"/>
          </w:tcPr>
          <w:p w:rsidR="00D03216" w:rsidRDefault="00D03216" w:rsidP="00D03216">
            <w:pPr>
              <w:widowControl w:val="0"/>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Charles L. Hayes,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(1969-1980)</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 xml:space="preserve">Billy C. Black, Ph.D. </w:t>
            </w:r>
            <w:r>
              <w:rPr>
                <w:rFonts w:ascii="Times New Roman" w:hAnsi="Times New Roman"/>
                <w:color w:val="191919"/>
                <w:sz w:val="18"/>
                <w:szCs w:val="18"/>
              </w:rPr>
              <w:t>(1980-1996)</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Portia Holmes Shields, Ph.D. </w:t>
            </w:r>
            <w:r>
              <w:rPr>
                <w:rFonts w:ascii="Times New Roman" w:hAnsi="Times New Roman"/>
                <w:color w:val="191919"/>
                <w:sz w:val="18"/>
                <w:szCs w:val="18"/>
              </w:rPr>
              <w:t>(1996-2005)</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proofErr w:type="spellStart"/>
            <w:r>
              <w:rPr>
                <w:rFonts w:ascii="Times New Roman" w:hAnsi="Times New Roman"/>
                <w:b/>
                <w:bCs/>
                <w:color w:val="191919"/>
                <w:sz w:val="18"/>
                <w:szCs w:val="18"/>
              </w:rPr>
              <w:t>Eve</w:t>
            </w:r>
            <w:r>
              <w:rPr>
                <w:rFonts w:ascii="Times New Roman" w:hAnsi="Times New Roman"/>
                <w:b/>
                <w:bCs/>
                <w:color w:val="191919"/>
                <w:spacing w:val="-3"/>
                <w:sz w:val="18"/>
                <w:szCs w:val="18"/>
              </w:rPr>
              <w:t>r</w:t>
            </w:r>
            <w:r>
              <w:rPr>
                <w:rFonts w:ascii="Times New Roman" w:hAnsi="Times New Roman"/>
                <w:b/>
                <w:bCs/>
                <w:color w:val="191919"/>
                <w:sz w:val="18"/>
                <w:szCs w:val="18"/>
              </w:rPr>
              <w:t>ette</w:t>
            </w:r>
            <w:proofErr w:type="spellEnd"/>
            <w:r>
              <w:rPr>
                <w:rFonts w:ascii="Times New Roman" w:hAnsi="Times New Roman"/>
                <w:b/>
                <w:bCs/>
                <w:color w:val="191919"/>
                <w:sz w:val="18"/>
                <w:szCs w:val="18"/>
              </w:rPr>
              <w:t xml:space="preserve"> J. F</w:t>
            </w:r>
            <w:r>
              <w:rPr>
                <w:rFonts w:ascii="Times New Roman" w:hAnsi="Times New Roman"/>
                <w:b/>
                <w:bCs/>
                <w:color w:val="191919"/>
                <w:spacing w:val="-3"/>
                <w:sz w:val="18"/>
                <w:szCs w:val="18"/>
              </w:rPr>
              <w:t>r</w:t>
            </w:r>
            <w:r>
              <w:rPr>
                <w:rFonts w:ascii="Times New Roman" w:hAnsi="Times New Roman"/>
                <w:b/>
                <w:bCs/>
                <w:color w:val="191919"/>
                <w:sz w:val="18"/>
                <w:szCs w:val="18"/>
              </w:rPr>
              <w:t xml:space="preserve">eeman,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M.A., B.A., </w:t>
            </w:r>
            <w:r>
              <w:rPr>
                <w:rFonts w:ascii="Times New Roman" w:hAnsi="Times New Roman"/>
                <w:color w:val="191919"/>
                <w:position w:val="-4"/>
                <w:sz w:val="18"/>
                <w:szCs w:val="18"/>
              </w:rPr>
              <w:t>(2005 – Present)</w:t>
            </w:r>
          </w:p>
          <w:p w:rsidR="00D03216" w:rsidRDefault="00D03216" w:rsidP="00D03216">
            <w:pPr>
              <w:widowControl w:val="0"/>
              <w:autoSpaceDE w:val="0"/>
              <w:autoSpaceDN w:val="0"/>
              <w:adjustRightInd w:val="0"/>
              <w:spacing w:line="250" w:lineRule="auto"/>
              <w:ind w:left="180" w:right="130"/>
              <w:jc w:val="both"/>
              <w:rPr>
                <w:rFonts w:ascii="Times New Roman" w:hAnsi="Times New Roman"/>
                <w:color w:val="000000"/>
                <w:sz w:val="18"/>
                <w:szCs w:val="18"/>
              </w:rPr>
            </w:pPr>
          </w:p>
        </w:tc>
      </w:tr>
    </w:tbl>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pStyle w:val="Heading2"/>
        <w:spacing w:before="0"/>
        <w:ind w:firstLine="0"/>
        <w:rPr>
          <w:rFonts w:ascii="Times New Roman" w:hAnsi="Times New Roman"/>
          <w:color w:val="000000"/>
          <w:sz w:val="54"/>
          <w:szCs w:val="54"/>
        </w:rPr>
      </w:pPr>
      <w:bookmarkStart w:id="5" w:name="_Toc295316581"/>
      <w:r>
        <w:rPr>
          <w:rFonts w:ascii="Times New Roman" w:hAnsi="Times New Roman"/>
          <w:color w:val="191919"/>
          <w:sz w:val="72"/>
          <w:szCs w:val="72"/>
        </w:rPr>
        <w:lastRenderedPageBreak/>
        <w:t>P</w:t>
      </w:r>
      <w:r>
        <w:rPr>
          <w:rFonts w:ascii="Times New Roman" w:hAnsi="Times New Roman"/>
          <w:color w:val="191919"/>
          <w:sz w:val="54"/>
          <w:szCs w:val="54"/>
        </w:rPr>
        <w:t>ROFILE</w:t>
      </w:r>
      <w:bookmarkEnd w:id="5"/>
    </w:p>
    <w:p w:rsidR="00D03216" w:rsidRDefault="00D03216" w:rsidP="00D03216">
      <w:pPr>
        <w:widowControl w:val="0"/>
        <w:autoSpaceDE w:val="0"/>
        <w:autoSpaceDN w:val="0"/>
        <w:adjustRightInd w:val="0"/>
        <w:spacing w:before="8" w:after="0" w:line="150" w:lineRule="exact"/>
        <w:ind w:firstLine="0"/>
        <w:rPr>
          <w:rFonts w:ascii="Times New Roman" w:hAnsi="Times New Roman"/>
          <w:color w:val="000000"/>
          <w:sz w:val="15"/>
          <w:szCs w:val="15"/>
        </w:rPr>
      </w:pPr>
    </w:p>
    <w:p w:rsidR="00D03216" w:rsidRPr="003B5DD4" w:rsidRDefault="00D03216" w:rsidP="00D03216">
      <w:pPr>
        <w:pStyle w:val="Heading2"/>
        <w:spacing w:before="0"/>
        <w:ind w:right="220" w:firstLine="0"/>
        <w:rPr>
          <w:rFonts w:ascii="Times New Roman" w:hAnsi="Times New Roman"/>
          <w:bCs w:val="0"/>
          <w:color w:val="191919"/>
          <w:sz w:val="18"/>
          <w:szCs w:val="18"/>
        </w:rPr>
      </w:pPr>
      <w:bookmarkStart w:id="6" w:name="_Toc295316582"/>
      <w:r w:rsidRPr="003B5DD4">
        <w:rPr>
          <w:rFonts w:ascii="Times New Roman" w:hAnsi="Times New Roman"/>
          <w:bCs w:val="0"/>
          <w:color w:val="191919"/>
          <w:sz w:val="24"/>
          <w:szCs w:val="24"/>
        </w:rPr>
        <w:t>A</w:t>
      </w:r>
      <w:r w:rsidRPr="003B5DD4">
        <w:rPr>
          <w:rFonts w:ascii="Times New Roman" w:hAnsi="Times New Roman"/>
          <w:bCs w:val="0"/>
          <w:color w:val="191919"/>
          <w:sz w:val="18"/>
          <w:szCs w:val="18"/>
        </w:rPr>
        <w:t>CCREDITATION</w:t>
      </w:r>
      <w:bookmarkEnd w:id="6"/>
    </w:p>
    <w:p w:rsidR="00D03216" w:rsidRPr="00D75978" w:rsidRDefault="006A495C" w:rsidP="00D03216">
      <w:pPr>
        <w:widowControl w:val="0"/>
        <w:autoSpaceDE w:val="0"/>
        <w:autoSpaceDN w:val="0"/>
        <w:adjustRightInd w:val="0"/>
        <w:spacing w:before="13" w:after="0" w:line="250" w:lineRule="auto"/>
        <w:ind w:right="220" w:firstLine="0"/>
        <w:jc w:val="both"/>
        <w:rPr>
          <w:rFonts w:ascii="Times New Roman" w:hAnsi="Times New Roman"/>
          <w:color w:val="000000"/>
          <w:sz w:val="18"/>
          <w:szCs w:val="18"/>
        </w:rPr>
      </w:pPr>
      <w:r w:rsidRPr="006A495C">
        <w:rPr>
          <w:rFonts w:ascii="Calibri" w:hAnsi="Calibri"/>
          <w:noProof/>
          <w:sz w:val="18"/>
          <w:szCs w:val="18"/>
          <w:lang w:eastAsia="en-US"/>
        </w:rPr>
        <w:pict>
          <v:shape id="Text Box 269" o:spid="_x0000_s1053" type="#_x0000_t202" style="position:absolute;left:0;text-align:left;margin-left:579.2pt;margin-top:49.1pt;width:12pt;height:63.8pt;z-index:-2516346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" o:allowincell="f" filled="f" stroked="f">
            <v:textbox style="layout-flow:vertical;mso-next-textbox:#Text Box 269" inset="0,0,0,0">
              <w:txbxContent>
                <w:p w:rsidR="00D03216" w:rsidRDefault="00D03216" w:rsidP="00D03216">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r w:rsidRPr="006A495C">
        <w:rPr>
          <w:rFonts w:ascii="Calibri" w:hAnsi="Calibri"/>
          <w:noProof/>
          <w:sz w:val="18"/>
          <w:szCs w:val="18"/>
          <w:lang w:eastAsia="en-US"/>
        </w:rPr>
        <w:pict>
          <v:shape id="Text Box 272" o:spid="_x0000_s1052" type="#_x0000_t202" style="position:absolute;left:0;text-align:left;margin-left:573.2pt;margin-top:676.85pt;width:24pt;height:58.4pt;z-index:-2516357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mFMtQIAALU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" o:allowincell="f" filled="f" stroked="f">
            <v:textbox style="layout-flow:vertical;mso-next-textbox:#Text Box 272" inset="0,0,0,0">
              <w:txbxContent>
                <w:p w:rsidR="00D03216" w:rsidRDefault="00D03216" w:rsidP="00D03216">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191919"/>
                      <w:sz w:val="20"/>
                      <w:szCs w:val="20"/>
                    </w:rPr>
                    <w:t>Personnel &amp;</w:t>
                  </w:r>
                </w:p>
                <w:p w:rsidR="00D03216" w:rsidRDefault="00D03216" w:rsidP="00D03216">
                  <w:pPr>
                    <w:widowControl w:val="0"/>
                    <w:autoSpaceDE w:val="0"/>
                    <w:autoSpaceDN w:val="0"/>
                    <w:adjustRightInd w:val="0"/>
                    <w:spacing w:after="0" w:line="240" w:lineRule="exact"/>
                    <w:ind w:left="275" w:right="275"/>
                    <w:jc w:val="center"/>
                    <w:rPr>
                      <w:rFonts w:ascii="Century Gothic" w:hAnsi="Century Gothic" w:cs="Century Gothic"/>
                      <w:color w:val="000000"/>
                      <w:sz w:val="20"/>
                      <w:szCs w:val="20"/>
                    </w:rPr>
                  </w:pPr>
                  <w:r>
                    <w:rPr>
                      <w:rFonts w:ascii="Century Gothic" w:hAnsi="Century Gothic" w:cs="Century Gothic"/>
                      <w:b/>
                      <w:bCs/>
                      <w:color w:val="191919"/>
                      <w:sz w:val="20"/>
                      <w:szCs w:val="20"/>
                    </w:rPr>
                    <w:t>Index</w:t>
                  </w:r>
                </w:p>
              </w:txbxContent>
            </v:textbox>
            <w10:wrap anchorx="page" anchory="page"/>
          </v:shape>
        </w:pict>
      </w:r>
      <w:r w:rsidR="00D03216" w:rsidRPr="00D75978">
        <w:rPr>
          <w:rFonts w:ascii="Times New Roman" w:hAnsi="Times New Roman"/>
          <w:color w:val="191919"/>
          <w:sz w:val="18"/>
          <w:szCs w:val="18"/>
        </w:rPr>
        <w:t>Albany</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State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University</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is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accredited</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by</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Commission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Colleges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Southern Association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Colleges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Schools (1866</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Southern</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Lane,</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Decatu</w:t>
      </w:r>
      <w:r w:rsidR="00D03216" w:rsidRPr="00D75978">
        <w:rPr>
          <w:rFonts w:ascii="Times New Roman" w:hAnsi="Times New Roman"/>
          <w:color w:val="191919"/>
          <w:spacing w:val="-8"/>
          <w:sz w:val="18"/>
          <w:szCs w:val="18"/>
        </w:rPr>
        <w:t>r</w:t>
      </w:r>
      <w:r w:rsidR="00D03216" w:rsidRPr="00D75978">
        <w:rPr>
          <w:rFonts w:ascii="Times New Roman" w:hAnsi="Times New Roman"/>
          <w:color w:val="191919"/>
          <w:sz w:val="18"/>
          <w:szCs w:val="18"/>
        </w:rPr>
        <w:t>,</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Geo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gia</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30033-4097:</w:t>
      </w:r>
      <w:r w:rsidR="00D03216" w:rsidRPr="00D75978">
        <w:rPr>
          <w:rFonts w:ascii="Times New Roman" w:hAnsi="Times New Roman"/>
          <w:color w:val="191919"/>
          <w:spacing w:val="-8"/>
          <w:sz w:val="18"/>
          <w:szCs w:val="18"/>
        </w:rPr>
        <w:t xml:space="preserve"> </w:t>
      </w:r>
      <w:r w:rsidR="00D03216" w:rsidRPr="00D75978">
        <w:rPr>
          <w:rFonts w:ascii="Times New Roman" w:hAnsi="Times New Roman"/>
          <w:color w:val="191919"/>
          <w:spacing w:val="-14"/>
          <w:sz w:val="18"/>
          <w:szCs w:val="18"/>
        </w:rPr>
        <w:t>T</w:t>
      </w:r>
      <w:r w:rsidR="00D03216" w:rsidRPr="00D75978">
        <w:rPr>
          <w:rFonts w:ascii="Times New Roman" w:hAnsi="Times New Roman"/>
          <w:color w:val="191919"/>
          <w:sz w:val="18"/>
          <w:szCs w:val="18"/>
        </w:rPr>
        <w:t>elephone</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number</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404-679-4501)</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to</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award</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Bachelo</w:t>
      </w:r>
      <w:r w:rsidR="00D03216" w:rsidRPr="00D75978">
        <w:rPr>
          <w:rFonts w:ascii="Times New Roman" w:hAnsi="Times New Roman"/>
          <w:color w:val="191919"/>
          <w:spacing w:val="8"/>
          <w:sz w:val="18"/>
          <w:szCs w:val="18"/>
        </w:rPr>
        <w:t>r</w:t>
      </w:r>
      <w:r w:rsidR="00D03216" w:rsidRPr="00D75978">
        <w:rPr>
          <w:rFonts w:ascii="Times New Roman" w:hAnsi="Times New Roman"/>
          <w:color w:val="191919"/>
          <w:spacing w:val="-11"/>
          <w:sz w:val="18"/>
          <w:szCs w:val="18"/>
        </w:rPr>
        <w:t>’</w:t>
      </w:r>
      <w:r w:rsidR="00D03216" w:rsidRPr="00D75978">
        <w:rPr>
          <w:rFonts w:ascii="Times New Roman" w:hAnsi="Times New Roman"/>
          <w:color w:val="191919"/>
          <w:sz w:val="18"/>
          <w:szCs w:val="18"/>
        </w:rPr>
        <w:t>s,</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Maste</w:t>
      </w:r>
      <w:r w:rsidR="00D03216" w:rsidRPr="00D75978">
        <w:rPr>
          <w:rFonts w:ascii="Times New Roman" w:hAnsi="Times New Roman"/>
          <w:color w:val="191919"/>
          <w:spacing w:val="7"/>
          <w:sz w:val="18"/>
          <w:szCs w:val="18"/>
        </w:rPr>
        <w:t>r</w:t>
      </w:r>
      <w:r w:rsidR="00D03216" w:rsidRPr="00D75978">
        <w:rPr>
          <w:rFonts w:ascii="Times New Roman" w:hAnsi="Times New Roman"/>
          <w:color w:val="191919"/>
          <w:spacing w:val="-11"/>
          <w:sz w:val="18"/>
          <w:szCs w:val="18"/>
        </w:rPr>
        <w:t>’</w:t>
      </w:r>
      <w:r w:rsidR="00D03216" w:rsidRPr="00D75978">
        <w:rPr>
          <w:rFonts w:ascii="Times New Roman" w:hAnsi="Times New Roman"/>
          <w:color w:val="191919"/>
          <w:sz w:val="18"/>
          <w:szCs w:val="18"/>
        </w:rPr>
        <w:t>s</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5"/>
          <w:sz w:val="18"/>
          <w:szCs w:val="18"/>
        </w:rPr>
        <w:t xml:space="preserve"> </w:t>
      </w:r>
      <w:r w:rsidR="00D03216">
        <w:rPr>
          <w:rFonts w:ascii="Times New Roman" w:hAnsi="Times New Roman"/>
          <w:color w:val="191919"/>
          <w:sz w:val="18"/>
          <w:szCs w:val="18"/>
        </w:rPr>
        <w:t>Ed</w:t>
      </w:r>
      <w:r w:rsidR="00D03216" w:rsidRPr="00D75978">
        <w:rPr>
          <w:rFonts w:ascii="Times New Roman" w:hAnsi="Times New Roman"/>
          <w:color w:val="191919"/>
          <w:sz w:val="18"/>
          <w:szCs w:val="18"/>
        </w:rPr>
        <w:t>ucation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Specialist</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degrees.</w:t>
      </w:r>
      <w:r w:rsidR="00D03216" w:rsidRPr="00D75978">
        <w:rPr>
          <w:rFonts w:ascii="Times New Roman" w:hAnsi="Times New Roman"/>
          <w:color w:val="191919"/>
          <w:spacing w:val="-14"/>
          <w:sz w:val="18"/>
          <w:szCs w:val="18"/>
        </w:rPr>
        <w:t xml:space="preserve"> </w:t>
      </w:r>
      <w:r w:rsidR="00D03216" w:rsidRPr="00D75978">
        <w:rPr>
          <w:rFonts w:ascii="Times New Roman" w:hAnsi="Times New Roman"/>
          <w:color w:val="191919"/>
          <w:sz w:val="18"/>
          <w:szCs w:val="18"/>
        </w:rPr>
        <w:t>Albany</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State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University</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is</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also</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accredited</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by</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National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Council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for</w:t>
      </w:r>
      <w:r w:rsidR="00D03216" w:rsidRPr="00D75978">
        <w:rPr>
          <w:rFonts w:ascii="Times New Roman" w:hAnsi="Times New Roman"/>
          <w:color w:val="191919"/>
          <w:spacing w:val="-14"/>
          <w:sz w:val="18"/>
          <w:szCs w:val="18"/>
        </w:rPr>
        <w:t xml:space="preserve"> </w:t>
      </w:r>
      <w:r w:rsidR="00D03216" w:rsidRPr="00D75978">
        <w:rPr>
          <w:rFonts w:ascii="Times New Roman" w:hAnsi="Times New Roman"/>
          <w:color w:val="191919"/>
          <w:sz w:val="18"/>
          <w:szCs w:val="18"/>
        </w:rPr>
        <w:t>Accreditation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7"/>
          <w:sz w:val="18"/>
          <w:szCs w:val="18"/>
        </w:rPr>
        <w:t xml:space="preserve"> </w:t>
      </w:r>
      <w:r w:rsidR="00D03216" w:rsidRPr="00D75978">
        <w:rPr>
          <w:rFonts w:ascii="Times New Roman" w:hAnsi="Times New Roman"/>
          <w:color w:val="191919"/>
          <w:spacing w:val="-14"/>
          <w:sz w:val="18"/>
          <w:szCs w:val="18"/>
        </w:rPr>
        <w:t>T</w:t>
      </w:r>
      <w:r w:rsidR="00D03216" w:rsidRPr="00D75978">
        <w:rPr>
          <w:rFonts w:ascii="Times New Roman" w:hAnsi="Times New Roman"/>
          <w:color w:val="191919"/>
          <w:sz w:val="18"/>
          <w:szCs w:val="18"/>
        </w:rPr>
        <w:t>eacher</w:t>
      </w:r>
      <w:r w:rsidR="00D03216" w:rsidRPr="00D75978">
        <w:rPr>
          <w:rFonts w:ascii="Times New Roman" w:hAnsi="Times New Roman"/>
          <w:color w:val="191919"/>
          <w:spacing w:val="-3"/>
          <w:sz w:val="18"/>
          <w:szCs w:val="18"/>
        </w:rPr>
        <w:t xml:space="preserve"> </w:t>
      </w:r>
      <w:r w:rsidR="00D03216">
        <w:rPr>
          <w:rFonts w:ascii="Times New Roman" w:hAnsi="Times New Roman"/>
          <w:color w:val="191919"/>
          <w:sz w:val="18"/>
          <w:szCs w:val="18"/>
        </w:rPr>
        <w:t>Ed</w:t>
      </w:r>
      <w:r w:rsidR="00D03216" w:rsidRPr="00D75978">
        <w:rPr>
          <w:rFonts w:ascii="Times New Roman" w:hAnsi="Times New Roman"/>
          <w:color w:val="191919"/>
          <w:sz w:val="18"/>
          <w:szCs w:val="18"/>
        </w:rPr>
        <w:t>ucation,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Geo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gia</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Professional</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Standards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Commission,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 Association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Collegiate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Business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Schools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Programs,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 National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League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for</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Nursing,</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Geo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gia</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Board</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Nursing,</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Council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 xml:space="preserve">Social </w:t>
      </w:r>
      <w:r w:rsidR="00D03216" w:rsidRPr="00D75978">
        <w:rPr>
          <w:rFonts w:ascii="Times New Roman" w:hAnsi="Times New Roman"/>
          <w:color w:val="191919"/>
          <w:spacing w:val="-16"/>
          <w:sz w:val="18"/>
          <w:szCs w:val="18"/>
        </w:rPr>
        <w:t>W</w:t>
      </w:r>
      <w:r w:rsidR="00D03216" w:rsidRPr="00D75978">
        <w:rPr>
          <w:rFonts w:ascii="Times New Roman" w:hAnsi="Times New Roman"/>
          <w:color w:val="191919"/>
          <w:sz w:val="18"/>
          <w:szCs w:val="18"/>
        </w:rPr>
        <w:t>ork</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Education.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Individual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colleges</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and departments</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also hold memberships</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in the regional</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and national</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professional 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ganizations</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associated</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with the respective</w:t>
      </w:r>
      <w:r w:rsidR="00D03216" w:rsidRPr="00D75978">
        <w:rPr>
          <w:rFonts w:ascii="Times New Roman" w:hAnsi="Times New Roman"/>
          <w:color w:val="191919"/>
          <w:spacing w:val="1"/>
          <w:sz w:val="18"/>
          <w:szCs w:val="18"/>
        </w:rPr>
        <w:t xml:space="preserve"> </w:t>
      </w:r>
      <w:proofErr w:type="spellStart"/>
      <w:r w:rsidR="00D03216" w:rsidRPr="00D75978">
        <w:rPr>
          <w:rFonts w:ascii="Times New Roman" w:hAnsi="Times New Roman"/>
          <w:color w:val="191919"/>
          <w:sz w:val="18"/>
          <w:szCs w:val="18"/>
        </w:rPr>
        <w:t>dis</w:t>
      </w:r>
      <w:proofErr w:type="spellEnd"/>
      <w:r w:rsidR="00D03216" w:rsidRPr="00D75978">
        <w:rPr>
          <w:rFonts w:ascii="Times New Roman" w:hAnsi="Times New Roman"/>
          <w:color w:val="191919"/>
          <w:sz w:val="18"/>
          <w:szCs w:val="18"/>
        </w:rPr>
        <w:t xml:space="preserve">- </w:t>
      </w:r>
      <w:proofErr w:type="spellStart"/>
      <w:r w:rsidR="00D03216" w:rsidRPr="00D75978">
        <w:rPr>
          <w:rFonts w:ascii="Times New Roman" w:hAnsi="Times New Roman"/>
          <w:color w:val="191919"/>
          <w:sz w:val="18"/>
          <w:szCs w:val="18"/>
        </w:rPr>
        <w:t>cipline</w:t>
      </w:r>
      <w:proofErr w:type="spellEnd"/>
      <w:r w:rsidR="00D03216" w:rsidRPr="00D75978">
        <w:rPr>
          <w:rFonts w:ascii="Times New Roman" w:hAnsi="Times New Roman"/>
          <w:color w:val="191919"/>
          <w:sz w:val="18"/>
          <w:szCs w:val="18"/>
        </w:rPr>
        <w:t>.</w:t>
      </w:r>
    </w:p>
    <w:p w:rsidR="00D03216" w:rsidRDefault="00D03216" w:rsidP="00D03216">
      <w:pPr>
        <w:widowControl w:val="0"/>
        <w:autoSpaceDE w:val="0"/>
        <w:autoSpaceDN w:val="0"/>
        <w:adjustRightInd w:val="0"/>
        <w:spacing w:before="7" w:after="0" w:line="220" w:lineRule="exact"/>
        <w:ind w:right="220" w:firstLine="0"/>
        <w:rPr>
          <w:rFonts w:ascii="Times New Roman" w:hAnsi="Times New Roman"/>
          <w:color w:val="000000"/>
        </w:rPr>
      </w:pPr>
    </w:p>
    <w:p w:rsidR="00D03216" w:rsidRPr="003B5DD4" w:rsidRDefault="00D03216" w:rsidP="00D03216">
      <w:pPr>
        <w:pStyle w:val="Heading2"/>
        <w:spacing w:before="0"/>
        <w:ind w:right="220" w:firstLine="0"/>
        <w:rPr>
          <w:rFonts w:ascii="Times New Roman" w:hAnsi="Times New Roman"/>
          <w:color w:val="000000"/>
          <w:sz w:val="18"/>
          <w:szCs w:val="18"/>
        </w:rPr>
      </w:pPr>
      <w:bookmarkStart w:id="7" w:name="_Toc295316583"/>
      <w:r w:rsidRPr="003B5DD4">
        <w:rPr>
          <w:rFonts w:ascii="Times New Roman" w:hAnsi="Times New Roman"/>
          <w:bCs w:val="0"/>
          <w:color w:val="191919"/>
          <w:sz w:val="24"/>
          <w:szCs w:val="24"/>
        </w:rPr>
        <w:t>U</w:t>
      </w:r>
      <w:r w:rsidRPr="003B5DD4">
        <w:rPr>
          <w:rFonts w:ascii="Times New Roman" w:hAnsi="Times New Roman"/>
          <w:bCs w:val="0"/>
          <w:color w:val="191919"/>
          <w:sz w:val="18"/>
          <w:szCs w:val="18"/>
        </w:rPr>
        <w:t>NDERGRADU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5"/>
          <w:sz w:val="18"/>
          <w:szCs w:val="18"/>
        </w:rPr>
        <w:t xml:space="preserve"> </w:t>
      </w:r>
      <w:r w:rsidRPr="003B5DD4">
        <w:rPr>
          <w:rFonts w:ascii="Times New Roman" w:hAnsi="Times New Roman"/>
          <w:bCs w:val="0"/>
          <w:color w:val="191919"/>
          <w:sz w:val="18"/>
          <w:szCs w:val="18"/>
        </w:rPr>
        <w:t>AND</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G</w:t>
      </w:r>
      <w:r w:rsidRPr="003B5DD4">
        <w:rPr>
          <w:rFonts w:ascii="Times New Roman" w:hAnsi="Times New Roman"/>
          <w:bCs w:val="0"/>
          <w:color w:val="191919"/>
          <w:sz w:val="18"/>
          <w:szCs w:val="18"/>
        </w:rPr>
        <w:t>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S</w:t>
      </w:r>
      <w:r w:rsidRPr="003B5DD4">
        <w:rPr>
          <w:rFonts w:ascii="Times New Roman" w:hAnsi="Times New Roman"/>
          <w:bCs w:val="0"/>
          <w:color w:val="191919"/>
          <w:sz w:val="18"/>
          <w:szCs w:val="18"/>
        </w:rPr>
        <w:t>TUDIES</w:t>
      </w:r>
      <w:bookmarkEnd w:id="7"/>
    </w:p>
    <w:p w:rsidR="00D03216" w:rsidRPr="00EE3456" w:rsidRDefault="00D03216" w:rsidP="00D03216">
      <w:pPr>
        <w:widowControl w:val="0"/>
        <w:autoSpaceDE w:val="0"/>
        <w:autoSpaceDN w:val="0"/>
        <w:adjustRightInd w:val="0"/>
        <w:spacing w:before="13" w:after="0" w:line="250" w:lineRule="auto"/>
        <w:ind w:right="22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ASU Undergraduate Curriculum includes studies in various disciplines through the college of Arts and Humanities, the College of Business, the College of Education and the Col</w:t>
      </w:r>
      <w:bookmarkStart w:id="8" w:name="_GoBack"/>
      <w:bookmarkEnd w:id="8"/>
      <w:r w:rsidRPr="00EE3456">
        <w:rPr>
          <w:rFonts w:ascii="Times New Roman" w:hAnsi="Times New Roman"/>
          <w:color w:val="191919"/>
          <w:spacing w:val="3"/>
          <w:sz w:val="18"/>
          <w:szCs w:val="18"/>
        </w:rPr>
        <w:t>lege of Science &amp; Health</w:t>
      </w:r>
      <w:r>
        <w:rPr>
          <w:rFonts w:ascii="Times New Roman" w:hAnsi="Times New Roman"/>
          <w:color w:val="191919"/>
          <w:spacing w:val="3"/>
          <w:sz w:val="18"/>
          <w:szCs w:val="18"/>
        </w:rPr>
        <w:t xml:space="preserve"> Professions</w:t>
      </w:r>
      <w:r w:rsidRPr="00EE3456">
        <w:rPr>
          <w:rFonts w:ascii="Times New Roman" w:hAnsi="Times New Roman"/>
          <w:color w:val="191919"/>
          <w:spacing w:val="3"/>
          <w:sz w:val="18"/>
          <w:szCs w:val="18"/>
        </w:rPr>
        <w:t>. The Universit</w:t>
      </w:r>
      <w:r>
        <w:rPr>
          <w:rFonts w:ascii="Times New Roman" w:hAnsi="Times New Roman"/>
          <w:color w:val="191919"/>
          <w:spacing w:val="3"/>
          <w:sz w:val="18"/>
          <w:szCs w:val="18"/>
        </w:rPr>
        <w:t>y offers graduate studies lead</w:t>
      </w:r>
      <w:r w:rsidRPr="00EE3456">
        <w:rPr>
          <w:rFonts w:ascii="Times New Roman" w:hAnsi="Times New Roman"/>
          <w:color w:val="191919"/>
          <w:spacing w:val="3"/>
          <w:sz w:val="18"/>
          <w:szCs w:val="18"/>
        </w:rPr>
        <w:t>ing to the Master of Education degree (M.Ed.), Master of Business Administration degree (M.B.A.), the Masters of Science in Criminal Justice degree (M.S.), the Master of Public Administration degree (M.P.A.), the Master of Science degree in Nursing (M.S.N.) and the Specialist degree in Educational Administration (</w:t>
      </w:r>
      <w:proofErr w:type="spellStart"/>
      <w:r w:rsidRPr="00EE3456">
        <w:rPr>
          <w:rFonts w:ascii="Times New Roman" w:hAnsi="Times New Roman"/>
          <w:color w:val="191919"/>
          <w:spacing w:val="3"/>
          <w:sz w:val="18"/>
          <w:szCs w:val="18"/>
        </w:rPr>
        <w:t>Ed.S</w:t>
      </w:r>
      <w:proofErr w:type="spellEnd"/>
      <w:r w:rsidRPr="00EE3456">
        <w:rPr>
          <w:rFonts w:ascii="Times New Roman" w:hAnsi="Times New Roman"/>
          <w:color w:val="191919"/>
          <w:spacing w:val="3"/>
          <w:sz w:val="18"/>
          <w:szCs w:val="18"/>
        </w:rPr>
        <w:t>.).</w:t>
      </w:r>
    </w:p>
    <w:p w:rsidR="00D03216" w:rsidRPr="007E326C" w:rsidRDefault="00D03216" w:rsidP="00D03216">
      <w:pPr>
        <w:widowControl w:val="0"/>
        <w:autoSpaceDE w:val="0"/>
        <w:autoSpaceDN w:val="0"/>
        <w:adjustRightInd w:val="0"/>
        <w:spacing w:before="7" w:after="0" w:line="220" w:lineRule="exact"/>
        <w:ind w:right="220" w:firstLine="0"/>
        <w:rPr>
          <w:rFonts w:ascii="Times New Roman" w:hAnsi="Times New Roman"/>
          <w:color w:val="000000"/>
          <w:sz w:val="18"/>
          <w:szCs w:val="18"/>
        </w:rPr>
      </w:pPr>
    </w:p>
    <w:p w:rsidR="00D03216" w:rsidRPr="009F5361" w:rsidRDefault="00D03216" w:rsidP="00D03216">
      <w:pPr>
        <w:pStyle w:val="Heading2"/>
        <w:spacing w:before="0"/>
        <w:ind w:right="220" w:firstLine="0"/>
        <w:rPr>
          <w:rFonts w:ascii="Times New Roman" w:hAnsi="Times New Roman"/>
          <w:bCs w:val="0"/>
          <w:color w:val="191919"/>
          <w:sz w:val="18"/>
          <w:szCs w:val="18"/>
        </w:rPr>
      </w:pPr>
      <w:bookmarkStart w:id="9" w:name="_Toc295316584"/>
      <w:r w:rsidRPr="009F5361">
        <w:rPr>
          <w:rFonts w:ascii="Times New Roman" w:hAnsi="Times New Roman"/>
          <w:bCs w:val="0"/>
          <w:color w:val="191919"/>
          <w:sz w:val="22"/>
          <w:szCs w:val="22"/>
        </w:rPr>
        <w:t>T</w:t>
      </w:r>
      <w:r w:rsidRPr="009F5361">
        <w:rPr>
          <w:rFonts w:ascii="Times New Roman" w:hAnsi="Times New Roman"/>
          <w:bCs w:val="0"/>
          <w:color w:val="191919"/>
          <w:sz w:val="18"/>
          <w:szCs w:val="18"/>
        </w:rPr>
        <w:t xml:space="preserve">HE </w:t>
      </w:r>
      <w:r w:rsidRPr="009F5361">
        <w:rPr>
          <w:rFonts w:ascii="Times New Roman" w:hAnsi="Times New Roman"/>
          <w:bCs w:val="0"/>
          <w:color w:val="191919"/>
          <w:sz w:val="22"/>
          <w:szCs w:val="22"/>
        </w:rPr>
        <w:t>J</w:t>
      </w:r>
      <w:r w:rsidRPr="009F5361">
        <w:rPr>
          <w:rFonts w:ascii="Times New Roman" w:hAnsi="Times New Roman"/>
          <w:bCs w:val="0"/>
          <w:color w:val="191919"/>
          <w:sz w:val="18"/>
          <w:szCs w:val="18"/>
        </w:rPr>
        <w:t xml:space="preserve">AMES PENDERGRAST </w:t>
      </w:r>
      <w:r w:rsidRPr="009F5361">
        <w:rPr>
          <w:rFonts w:ascii="Times New Roman" w:hAnsi="Times New Roman"/>
          <w:bCs w:val="0"/>
          <w:color w:val="191919"/>
          <w:sz w:val="22"/>
          <w:szCs w:val="22"/>
        </w:rPr>
        <w:t>M</w:t>
      </w:r>
      <w:r w:rsidRPr="009F5361">
        <w:rPr>
          <w:rFonts w:ascii="Times New Roman" w:hAnsi="Times New Roman"/>
          <w:bCs w:val="0"/>
          <w:color w:val="191919"/>
          <w:sz w:val="18"/>
          <w:szCs w:val="18"/>
        </w:rPr>
        <w:t>EMORIAL</w:t>
      </w:r>
      <w:r w:rsidRPr="009F5361">
        <w:rPr>
          <w:rFonts w:ascii="Times New Roman" w:hAnsi="Times New Roman"/>
          <w:bCs w:val="0"/>
          <w:color w:val="191919"/>
          <w:sz w:val="22"/>
          <w:szCs w:val="22"/>
        </w:rPr>
        <w:t xml:space="preserve"> L</w:t>
      </w:r>
      <w:r w:rsidRPr="009F5361">
        <w:rPr>
          <w:rFonts w:ascii="Times New Roman" w:hAnsi="Times New Roman"/>
          <w:bCs w:val="0"/>
          <w:color w:val="191919"/>
          <w:sz w:val="18"/>
          <w:szCs w:val="18"/>
        </w:rPr>
        <w:t>IBRARY</w:t>
      </w:r>
      <w:bookmarkEnd w:id="9"/>
    </w:p>
    <w:p w:rsidR="00D03216" w:rsidRPr="00EE3456" w:rsidDel="00B11799" w:rsidRDefault="00D03216" w:rsidP="00D03216">
      <w:pPr>
        <w:widowControl w:val="0"/>
        <w:autoSpaceDE w:val="0"/>
        <w:autoSpaceDN w:val="0"/>
        <w:adjustRightInd w:val="0"/>
        <w:spacing w:before="13" w:after="0" w:line="250" w:lineRule="auto"/>
        <w:ind w:left="100" w:right="220" w:firstLine="0"/>
        <w:jc w:val="both"/>
        <w:rPr>
          <w:del w:id="10" w:author="kdouglas" w:date="2011-03-22T14:29:00Z"/>
          <w:rFonts w:ascii="Times New Roman" w:hAnsi="Times New Roman"/>
          <w:color w:val="191919"/>
          <w:spacing w:val="3"/>
          <w:sz w:val="18"/>
          <w:szCs w:val="18"/>
        </w:rPr>
      </w:pPr>
      <w:r w:rsidRPr="00EE3456">
        <w:rPr>
          <w:rFonts w:ascii="Times New Roman" w:hAnsi="Times New Roman"/>
          <w:color w:val="191919"/>
          <w:spacing w:val="3"/>
          <w:sz w:val="18"/>
          <w:szCs w:val="18"/>
        </w:rPr>
        <w:t xml:space="preserve">The James </w:t>
      </w:r>
      <w:proofErr w:type="spellStart"/>
      <w:r>
        <w:rPr>
          <w:rFonts w:ascii="Times New Roman" w:hAnsi="Times New Roman"/>
          <w:color w:val="191919"/>
          <w:spacing w:val="3"/>
          <w:sz w:val="18"/>
          <w:szCs w:val="18"/>
        </w:rPr>
        <w:t>Pender</w:t>
      </w:r>
      <w:r w:rsidRPr="00EE3456">
        <w:rPr>
          <w:rFonts w:ascii="Times New Roman" w:hAnsi="Times New Roman"/>
          <w:color w:val="191919"/>
          <w:spacing w:val="3"/>
          <w:sz w:val="18"/>
          <w:szCs w:val="18"/>
        </w:rPr>
        <w:t>grast</w:t>
      </w:r>
      <w:proofErr w:type="spellEnd"/>
      <w:r w:rsidRPr="00EE3456">
        <w:rPr>
          <w:rFonts w:ascii="Times New Roman" w:hAnsi="Times New Roman"/>
          <w:color w:val="191919"/>
          <w:spacing w:val="3"/>
          <w:sz w:val="18"/>
          <w:szCs w:val="18"/>
        </w:rPr>
        <w:t xml:space="preserve"> Memorial Library is a modern, 73,000 square foot facility, which opened in 1994, and seats more than</w:t>
      </w:r>
      <w:ins w:id="11" w:author="laverne" w:date="2011-03-24T11:33:00Z">
        <w:r w:rsidRPr="00EE3456">
          <w:rPr>
            <w:rFonts w:ascii="Times New Roman" w:hAnsi="Times New Roman"/>
            <w:color w:val="191919"/>
            <w:spacing w:val="3"/>
            <w:sz w:val="18"/>
            <w:szCs w:val="18"/>
          </w:rPr>
          <w:t xml:space="preserve">  </w:t>
        </w:r>
      </w:ins>
    </w:p>
    <w:p w:rsidR="00000000" w:rsidRDefault="00D03216">
      <w:pPr>
        <w:widowControl w:val="0"/>
        <w:autoSpaceDE w:val="0"/>
        <w:autoSpaceDN w:val="0"/>
        <w:adjustRightInd w:val="0"/>
        <w:spacing w:before="13" w:after="0" w:line="250" w:lineRule="auto"/>
        <w:ind w:right="220" w:firstLine="0"/>
        <w:jc w:val="both"/>
        <w:rPr>
          <w:rFonts w:ascii="Times New Roman" w:hAnsi="Times New Roman"/>
          <w:color w:val="191919"/>
          <w:spacing w:val="3"/>
          <w:sz w:val="18"/>
          <w:szCs w:val="18"/>
        </w:rPr>
        <w:pPrChange w:id="12" w:author="kdouglas" w:date="2011-03-22T14:29:00Z">
          <w:pPr>
            <w:widowControl w:val="0"/>
            <w:autoSpaceDE w:val="0"/>
            <w:autoSpaceDN w:val="0"/>
            <w:adjustRightInd w:val="0"/>
            <w:spacing w:before="10" w:after="0" w:line="250" w:lineRule="auto"/>
            <w:ind w:left="100"/>
            <w:jc w:val="both"/>
          </w:pPr>
        </w:pPrChange>
      </w:pPr>
      <w:del w:id="13" w:author="kdouglas" w:date="2011-03-22T14:29:00Z">
        <w:r w:rsidRPr="00EE3456" w:rsidDel="00B11799">
          <w:rPr>
            <w:rFonts w:ascii="Times New Roman" w:hAnsi="Times New Roman"/>
            <w:color w:val="191919"/>
            <w:spacing w:val="3"/>
            <w:sz w:val="18"/>
            <w:szCs w:val="18"/>
          </w:rPr>
          <w:delText>9</w:delText>
        </w:r>
      </w:del>
      <w:r w:rsidRPr="00EE3456">
        <w:rPr>
          <w:rFonts w:ascii="Times New Roman" w:hAnsi="Times New Roman"/>
          <w:color w:val="191919"/>
          <w:spacing w:val="3"/>
          <w:sz w:val="18"/>
          <w:szCs w:val="18"/>
        </w:rPr>
        <w:t xml:space="preserve">00. The library is the largest facility of its kind in Southwest Georgia. It features study areas, a large lecture room, GSAMS Room, and ASU’s state-of-the-art Academic Student Technology Lab. The Educational Technology </w:t>
      </w:r>
      <w:del w:id="14" w:author="kdouglas" w:date="2011-03-22T14:30:00Z">
        <w:r w:rsidRPr="00EE3456" w:rsidDel="00B11799">
          <w:rPr>
            <w:rFonts w:ascii="Times New Roman" w:hAnsi="Times New Roman"/>
            <w:color w:val="191919"/>
            <w:spacing w:val="3"/>
            <w:sz w:val="18"/>
            <w:szCs w:val="18"/>
          </w:rPr>
          <w:delText xml:space="preserve">Training </w:delText>
        </w:r>
      </w:del>
      <w:r w:rsidRPr="00EE3456">
        <w:rPr>
          <w:rFonts w:ascii="Times New Roman" w:hAnsi="Times New Roman"/>
          <w:color w:val="191919"/>
          <w:spacing w:val="3"/>
          <w:sz w:val="18"/>
          <w:szCs w:val="18"/>
        </w:rPr>
        <w:t>Center</w:t>
      </w:r>
      <w:ins w:id="15" w:author="kdouglas" w:date="2011-03-22T14:30:00Z">
        <w:r w:rsidRPr="00EE3456">
          <w:rPr>
            <w:rFonts w:ascii="Times New Roman" w:hAnsi="Times New Roman"/>
            <w:color w:val="191919"/>
            <w:spacing w:val="3"/>
            <w:sz w:val="18"/>
            <w:szCs w:val="18"/>
          </w:rPr>
          <w:t>, Office of Instructional and Informational Training Room,</w:t>
        </w:r>
      </w:ins>
      <w:ins w:id="16" w:author="kdouglas" w:date="2011-03-22T14:32:00Z">
        <w:r w:rsidRPr="00EE3456">
          <w:rPr>
            <w:rFonts w:ascii="Times New Roman" w:hAnsi="Times New Roman"/>
            <w:color w:val="191919"/>
            <w:spacing w:val="3"/>
            <w:sz w:val="18"/>
            <w:szCs w:val="18"/>
          </w:rPr>
          <w:t xml:space="preserve"> NASA/SEMMA Lab</w:t>
        </w:r>
      </w:ins>
      <w:r w:rsidRPr="00EE3456">
        <w:rPr>
          <w:rFonts w:ascii="Times New Roman" w:hAnsi="Times New Roman"/>
          <w:color w:val="191919"/>
          <w:spacing w:val="3"/>
          <w:sz w:val="18"/>
          <w:szCs w:val="18"/>
        </w:rPr>
        <w:t xml:space="preserve"> and the Curriculum Resource Center are </w:t>
      </w:r>
      <w:ins w:id="17" w:author="kdouglas" w:date="2011-03-22T14:32:00Z">
        <w:r w:rsidRPr="00EE3456">
          <w:rPr>
            <w:rFonts w:ascii="Times New Roman" w:hAnsi="Times New Roman"/>
            <w:color w:val="191919"/>
            <w:spacing w:val="3"/>
            <w:sz w:val="18"/>
            <w:szCs w:val="18"/>
          </w:rPr>
          <w:t xml:space="preserve">all </w:t>
        </w:r>
      </w:ins>
      <w:del w:id="18" w:author="kdouglas" w:date="2011-03-22T14:32:00Z">
        <w:r w:rsidRPr="00EE3456" w:rsidDel="00B11799">
          <w:rPr>
            <w:rFonts w:ascii="Times New Roman" w:hAnsi="Times New Roman"/>
            <w:color w:val="191919"/>
            <w:spacing w:val="3"/>
            <w:sz w:val="18"/>
            <w:szCs w:val="18"/>
          </w:rPr>
          <w:delText>both</w:delText>
        </w:r>
      </w:del>
      <w:r w:rsidRPr="00EE3456">
        <w:rPr>
          <w:rFonts w:ascii="Times New Roman" w:hAnsi="Times New Roman"/>
          <w:color w:val="191919"/>
          <w:spacing w:val="3"/>
          <w:sz w:val="18"/>
          <w:szCs w:val="18"/>
        </w:rPr>
        <w:t xml:space="preserve"> housed in the Library. The six million dollar building houses more than </w:t>
      </w:r>
      <w:ins w:id="19" w:author="kdouglas" w:date="2011-03-22T14:33:00Z">
        <w:r w:rsidRPr="00EE3456">
          <w:rPr>
            <w:rFonts w:ascii="Times New Roman" w:hAnsi="Times New Roman"/>
            <w:color w:val="191919"/>
            <w:spacing w:val="3"/>
            <w:sz w:val="18"/>
            <w:szCs w:val="18"/>
          </w:rPr>
          <w:t xml:space="preserve">199, 196 </w:t>
        </w:r>
      </w:ins>
      <w:del w:id="20" w:author="kdouglas" w:date="2011-03-22T14:33:00Z">
        <w:r w:rsidRPr="00EE3456" w:rsidDel="00B11799">
          <w:rPr>
            <w:rFonts w:ascii="Times New Roman" w:hAnsi="Times New Roman"/>
            <w:color w:val="191919"/>
            <w:spacing w:val="3"/>
            <w:sz w:val="18"/>
            <w:szCs w:val="18"/>
          </w:rPr>
          <w:delText>200,000</w:delText>
        </w:r>
      </w:del>
      <w:r w:rsidRPr="00EE3456">
        <w:rPr>
          <w:rFonts w:ascii="Times New Roman" w:hAnsi="Times New Roman"/>
          <w:color w:val="191919"/>
          <w:spacing w:val="3"/>
          <w:sz w:val="18"/>
          <w:szCs w:val="18"/>
        </w:rPr>
        <w:t xml:space="preserve"> volumes and subscriptions to </w:t>
      </w:r>
      <w:ins w:id="21" w:author="kdouglas" w:date="2011-03-22T14:33:00Z">
        <w:r w:rsidRPr="00EE3456">
          <w:rPr>
            <w:rFonts w:ascii="Times New Roman" w:hAnsi="Times New Roman"/>
            <w:color w:val="191919"/>
            <w:spacing w:val="3"/>
            <w:sz w:val="18"/>
            <w:szCs w:val="18"/>
          </w:rPr>
          <w:t xml:space="preserve">268 </w:t>
        </w:r>
      </w:ins>
      <w:del w:id="22" w:author="kdouglas" w:date="2011-03-22T14:33:00Z">
        <w:r w:rsidRPr="00EE3456" w:rsidDel="00B11799">
          <w:rPr>
            <w:rFonts w:ascii="Times New Roman" w:hAnsi="Times New Roman"/>
            <w:color w:val="191919"/>
            <w:spacing w:val="3"/>
            <w:sz w:val="18"/>
            <w:szCs w:val="18"/>
          </w:rPr>
          <w:delText>600</w:delText>
        </w:r>
      </w:del>
      <w:r w:rsidRPr="00EE3456">
        <w:rPr>
          <w:rFonts w:ascii="Times New Roman" w:hAnsi="Times New Roman"/>
          <w:color w:val="191919"/>
          <w:spacing w:val="3"/>
          <w:sz w:val="18"/>
          <w:szCs w:val="18"/>
        </w:rPr>
        <w:t xml:space="preserve"> periodicals. The library maintains an extensive microfiche collection, including the Full ERIC </w:t>
      </w:r>
      <w:ins w:id="23" w:author="kdouglas" w:date="2011-03-22T14:34:00Z">
        <w:r w:rsidRPr="00EE3456">
          <w:rPr>
            <w:rFonts w:ascii="Times New Roman" w:hAnsi="Times New Roman"/>
            <w:color w:val="191919"/>
            <w:spacing w:val="3"/>
            <w:sz w:val="18"/>
            <w:szCs w:val="18"/>
          </w:rPr>
          <w:t xml:space="preserve">DOCUMENT </w:t>
        </w:r>
      </w:ins>
      <w:del w:id="24" w:author="kdouglas" w:date="2011-03-22T14:34:00Z">
        <w:r w:rsidRPr="00EE3456" w:rsidDel="00B11799">
          <w:rPr>
            <w:rFonts w:ascii="Times New Roman" w:hAnsi="Times New Roman"/>
            <w:color w:val="191919"/>
            <w:spacing w:val="3"/>
            <w:sz w:val="18"/>
            <w:szCs w:val="18"/>
          </w:rPr>
          <w:delText>DOC- UMENT</w:delText>
        </w:r>
      </w:del>
      <w:r w:rsidRPr="00EE3456">
        <w:rPr>
          <w:rFonts w:ascii="Times New Roman" w:hAnsi="Times New Roman"/>
          <w:color w:val="191919"/>
          <w:spacing w:val="3"/>
          <w:sz w:val="18"/>
          <w:szCs w:val="18"/>
        </w:rPr>
        <w:t xml:space="preserve"> collection on microfiche. </w:t>
      </w:r>
      <w:del w:id="25" w:author="laverne" w:date="2011-03-22T14:13:00Z">
        <w:r w:rsidRPr="00EE3456" w:rsidDel="00BD46DE">
          <w:rPr>
            <w:rFonts w:ascii="Times New Roman" w:hAnsi="Times New Roman"/>
            <w:color w:val="191919"/>
            <w:spacing w:val="3"/>
            <w:sz w:val="18"/>
            <w:szCs w:val="18"/>
          </w:rPr>
          <w:delText>CD-room terminals give users</w:delText>
        </w:r>
      </w:del>
      <w:del w:id="26" w:author="kdouglas" w:date="2011-03-22T14:34:00Z">
        <w:r w:rsidRPr="00EE3456" w:rsidDel="00B11799">
          <w:rPr>
            <w:rFonts w:ascii="Times New Roman" w:hAnsi="Times New Roman"/>
            <w:color w:val="191919"/>
            <w:spacing w:val="3"/>
            <w:sz w:val="18"/>
            <w:szCs w:val="18"/>
          </w:rPr>
          <w:delText>access to</w:delText>
        </w:r>
      </w:del>
      <w:del w:id="27" w:author="laverne" w:date="2011-03-22T14:13:00Z">
        <w:r w:rsidRPr="00EE3456" w:rsidDel="00BD46DE">
          <w:rPr>
            <w:rFonts w:ascii="Times New Roman" w:hAnsi="Times New Roman"/>
            <w:color w:val="191919"/>
            <w:spacing w:val="3"/>
            <w:sz w:val="18"/>
            <w:szCs w:val="18"/>
          </w:rPr>
          <w:delText>Ethnic Newswatch</w:delText>
        </w:r>
      </w:del>
      <w:del w:id="28" w:author="kdouglas" w:date="2011-03-22T14:35:00Z">
        <w:r w:rsidRPr="00EE3456" w:rsidDel="00B11799">
          <w:rPr>
            <w:rFonts w:ascii="Times New Roman" w:hAnsi="Times New Roman"/>
            <w:color w:val="191919"/>
            <w:spacing w:val="3"/>
            <w:sz w:val="18"/>
            <w:szCs w:val="18"/>
          </w:rPr>
          <w:delText>and other titles.</w:delText>
        </w:r>
      </w:del>
      <w:r w:rsidRPr="00EE3456">
        <w:rPr>
          <w:rFonts w:ascii="Times New Roman" w:hAnsi="Times New Roman"/>
          <w:color w:val="191919"/>
          <w:spacing w:val="3"/>
          <w:sz w:val="18"/>
          <w:szCs w:val="18"/>
        </w:rPr>
        <w:t xml:space="preserve">The library has an automated library system called </w:t>
      </w:r>
      <w:del w:id="29" w:author="kdouglas" w:date="2011-03-22T14:35:00Z">
        <w:r w:rsidRPr="00EE3456" w:rsidDel="00B11799">
          <w:rPr>
            <w:rFonts w:ascii="Times New Roman" w:hAnsi="Times New Roman"/>
            <w:color w:val="191919"/>
            <w:spacing w:val="3"/>
            <w:sz w:val="18"/>
            <w:szCs w:val="18"/>
          </w:rPr>
          <w:delText>Endeavor/</w:delText>
        </w:r>
      </w:del>
      <w:r w:rsidRPr="00EE3456">
        <w:rPr>
          <w:rFonts w:ascii="Times New Roman" w:hAnsi="Times New Roman"/>
          <w:color w:val="191919"/>
          <w:spacing w:val="3"/>
          <w:sz w:val="18"/>
          <w:szCs w:val="18"/>
        </w:rPr>
        <w:t xml:space="preserve">Voyager which includes cataloging, circulation, serials, acquisitions and a public catalog. Special collections include Black Literature, </w:t>
      </w:r>
      <w:del w:id="30" w:author="kdouglas" w:date="2011-03-22T14:35:00Z">
        <w:r w:rsidRPr="00EE3456" w:rsidDel="00B11799">
          <w:rPr>
            <w:rFonts w:ascii="Times New Roman" w:hAnsi="Times New Roman"/>
            <w:color w:val="191919"/>
            <w:spacing w:val="3"/>
            <w:sz w:val="18"/>
            <w:szCs w:val="18"/>
          </w:rPr>
          <w:delText>French Literature, Recordings</w:delText>
        </w:r>
      </w:del>
      <w:r w:rsidRPr="00EE3456">
        <w:rPr>
          <w:rFonts w:ascii="Times New Roman" w:hAnsi="Times New Roman"/>
          <w:color w:val="191919"/>
          <w:spacing w:val="3"/>
          <w:sz w:val="18"/>
          <w:szCs w:val="18"/>
        </w:rPr>
        <w:t xml:space="preserve"> and books written by Dr. Joseph Winthrop Holley, founder of the University.</w:t>
      </w:r>
    </w:p>
    <w:p w:rsidR="00D03216" w:rsidRPr="00EE3456" w:rsidRDefault="00D03216" w:rsidP="00D03216">
      <w:pPr>
        <w:widowControl w:val="0"/>
        <w:autoSpaceDE w:val="0"/>
        <w:autoSpaceDN w:val="0"/>
        <w:adjustRightInd w:val="0"/>
        <w:spacing w:before="13" w:after="0" w:line="250" w:lineRule="auto"/>
        <w:ind w:right="220" w:firstLine="0"/>
        <w:jc w:val="both"/>
        <w:rPr>
          <w:rFonts w:ascii="Times New Roman" w:hAnsi="Times New Roman"/>
          <w:color w:val="191919"/>
          <w:spacing w:val="3"/>
          <w:sz w:val="18"/>
          <w:szCs w:val="18"/>
        </w:rPr>
      </w:pPr>
    </w:p>
    <w:p w:rsidR="00D03216" w:rsidRPr="00EE3456" w:rsidRDefault="00D03216" w:rsidP="00D03216">
      <w:pPr>
        <w:widowControl w:val="0"/>
        <w:autoSpaceDE w:val="0"/>
        <w:autoSpaceDN w:val="0"/>
        <w:adjustRightInd w:val="0"/>
        <w:spacing w:before="13" w:after="0" w:line="250" w:lineRule="auto"/>
        <w:ind w:right="220" w:firstLine="0"/>
        <w:jc w:val="both"/>
        <w:rPr>
          <w:ins w:id="31" w:author="kdouglas" w:date="2011-03-22T14:27:00Z"/>
          <w:rFonts w:ascii="Times New Roman" w:hAnsi="Times New Roman"/>
          <w:color w:val="191919"/>
          <w:spacing w:val="3"/>
          <w:sz w:val="18"/>
          <w:szCs w:val="18"/>
        </w:rPr>
      </w:pPr>
      <w:r w:rsidRPr="00EE3456">
        <w:rPr>
          <w:rFonts w:ascii="Times New Roman" w:hAnsi="Times New Roman"/>
          <w:color w:val="191919"/>
          <w:spacing w:val="3"/>
          <w:sz w:val="18"/>
          <w:szCs w:val="18"/>
        </w:rPr>
        <w:t xml:space="preserve">The James </w:t>
      </w:r>
      <w:proofErr w:type="spellStart"/>
      <w:r w:rsidRPr="00EE3456">
        <w:rPr>
          <w:rFonts w:ascii="Times New Roman" w:hAnsi="Times New Roman"/>
          <w:color w:val="191919"/>
          <w:spacing w:val="3"/>
          <w:sz w:val="18"/>
          <w:szCs w:val="18"/>
        </w:rPr>
        <w:t>Pendergrast</w:t>
      </w:r>
      <w:proofErr w:type="spellEnd"/>
      <w:r w:rsidRPr="00EE3456">
        <w:rPr>
          <w:rFonts w:ascii="Times New Roman" w:hAnsi="Times New Roman"/>
          <w:color w:val="191919"/>
          <w:spacing w:val="3"/>
          <w:sz w:val="18"/>
          <w:szCs w:val="18"/>
        </w:rPr>
        <w:t xml:space="preserve"> Memorial Library </w:t>
      </w:r>
      <w:ins w:id="32" w:author="kdouglas" w:date="2011-03-22T14:36:00Z">
        <w:r w:rsidRPr="00EE3456">
          <w:rPr>
            <w:rFonts w:ascii="Times New Roman" w:hAnsi="Times New Roman"/>
            <w:color w:val="191919"/>
            <w:spacing w:val="3"/>
            <w:sz w:val="18"/>
            <w:szCs w:val="18"/>
          </w:rPr>
          <w:t xml:space="preserve">support </w:t>
        </w:r>
      </w:ins>
      <w:del w:id="33" w:author="kdouglas" w:date="2011-03-22T14:36:00Z">
        <w:r w:rsidRPr="00EE3456" w:rsidDel="00B11799">
          <w:rPr>
            <w:rFonts w:ascii="Times New Roman" w:hAnsi="Times New Roman"/>
            <w:color w:val="191919"/>
            <w:spacing w:val="3"/>
            <w:sz w:val="18"/>
            <w:szCs w:val="18"/>
          </w:rPr>
          <w:delText>aids</w:delText>
        </w:r>
      </w:del>
      <w:r w:rsidRPr="00EE3456">
        <w:rPr>
          <w:rFonts w:ascii="Times New Roman" w:hAnsi="Times New Roman"/>
          <w:color w:val="191919"/>
          <w:spacing w:val="3"/>
          <w:sz w:val="18"/>
          <w:szCs w:val="18"/>
        </w:rPr>
        <w:t xml:space="preserve"> Albany State University</w:t>
      </w:r>
      <w:ins w:id="34" w:author="kdouglas" w:date="2011-03-22T14:36:00Z">
        <w:r w:rsidRPr="00EE3456">
          <w:rPr>
            <w:rFonts w:ascii="Times New Roman" w:hAnsi="Times New Roman"/>
            <w:color w:val="191919"/>
            <w:spacing w:val="3"/>
            <w:sz w:val="18"/>
            <w:szCs w:val="18"/>
          </w:rPr>
          <w:t>’s</w:t>
        </w:r>
      </w:ins>
      <w:del w:id="35" w:author="kdouglas" w:date="2011-03-22T14:36:00Z">
        <w:r w:rsidRPr="00EE3456" w:rsidDel="00B11799">
          <w:rPr>
            <w:rFonts w:ascii="Times New Roman" w:hAnsi="Times New Roman"/>
            <w:color w:val="191919"/>
            <w:spacing w:val="3"/>
            <w:sz w:val="18"/>
            <w:szCs w:val="18"/>
          </w:rPr>
          <w:delText xml:space="preserve"> in support of the</w:delText>
        </w:r>
      </w:del>
      <w:r w:rsidRPr="00EE3456">
        <w:rPr>
          <w:rFonts w:ascii="Times New Roman" w:hAnsi="Times New Roman"/>
          <w:color w:val="191919"/>
          <w:spacing w:val="3"/>
          <w:sz w:val="18"/>
          <w:szCs w:val="18"/>
        </w:rPr>
        <w:t xml:space="preserve"> academic programs</w:t>
      </w:r>
      <w:del w:id="36" w:author="kdouglas" w:date="2011-03-22T14:36:00Z">
        <w:r w:rsidRPr="00EE3456" w:rsidDel="00B11799">
          <w:rPr>
            <w:rFonts w:ascii="Times New Roman" w:hAnsi="Times New Roman"/>
            <w:color w:val="191919"/>
            <w:spacing w:val="3"/>
            <w:sz w:val="18"/>
            <w:szCs w:val="18"/>
          </w:rPr>
          <w:delText>of the University</w:delText>
        </w:r>
      </w:del>
      <w:r w:rsidRPr="00EE3456">
        <w:rPr>
          <w:rFonts w:ascii="Times New Roman" w:hAnsi="Times New Roman"/>
          <w:color w:val="191919"/>
          <w:spacing w:val="3"/>
          <w:sz w:val="18"/>
          <w:szCs w:val="18"/>
        </w:rPr>
        <w:t xml:space="preserve">. It supports the achievement of the goals as stated in the mission of the University through providing information resources, </w:t>
      </w:r>
      <w:ins w:id="37" w:author="kdouglas" w:date="2011-03-22T14:37:00Z">
        <w:r w:rsidRPr="00EE3456">
          <w:rPr>
            <w:rFonts w:ascii="Times New Roman" w:hAnsi="Times New Roman"/>
            <w:color w:val="191919"/>
            <w:spacing w:val="3"/>
            <w:sz w:val="18"/>
            <w:szCs w:val="18"/>
          </w:rPr>
          <w:t xml:space="preserve">instructional </w:t>
        </w:r>
      </w:ins>
      <w:del w:id="38" w:author="kdouglas" w:date="2011-03-22T14:37:00Z">
        <w:r w:rsidRPr="00EE3456" w:rsidDel="004A0A62">
          <w:rPr>
            <w:rFonts w:ascii="Times New Roman" w:hAnsi="Times New Roman"/>
            <w:color w:val="191919"/>
            <w:spacing w:val="3"/>
            <w:sz w:val="18"/>
            <w:szCs w:val="18"/>
          </w:rPr>
          <w:delText>in</w:delText>
        </w:r>
      </w:del>
      <w:del w:id="39" w:author="laverne" w:date="2011-03-22T14:13:00Z">
        <w:r w:rsidRPr="00EE3456" w:rsidDel="00BD46DE">
          <w:rPr>
            <w:rFonts w:ascii="Times New Roman" w:hAnsi="Times New Roman"/>
            <w:color w:val="191919"/>
            <w:spacing w:val="3"/>
            <w:sz w:val="18"/>
            <w:szCs w:val="18"/>
          </w:rPr>
          <w:delText xml:space="preserve">- </w:delText>
        </w:r>
      </w:del>
      <w:del w:id="40" w:author="kdouglas" w:date="2011-03-22T14:37:00Z">
        <w:r w:rsidRPr="00EE3456" w:rsidDel="004A0A62">
          <w:rPr>
            <w:rFonts w:ascii="Times New Roman" w:hAnsi="Times New Roman"/>
            <w:color w:val="191919"/>
            <w:spacing w:val="3"/>
            <w:sz w:val="18"/>
            <w:szCs w:val="18"/>
          </w:rPr>
          <w:delText>structional</w:delText>
        </w:r>
      </w:del>
      <w:r w:rsidRPr="00EE3456">
        <w:rPr>
          <w:rFonts w:ascii="Times New Roman" w:hAnsi="Times New Roman"/>
          <w:color w:val="191919"/>
          <w:spacing w:val="3"/>
          <w:sz w:val="18"/>
          <w:szCs w:val="18"/>
        </w:rPr>
        <w:t xml:space="preserve"> materials, and access to research. It aids Albany State University in serving a regional role in </w:t>
      </w:r>
      <w:ins w:id="41" w:author="kdouglas" w:date="2011-03-22T14:37:00Z">
        <w:r w:rsidRPr="00EE3456">
          <w:rPr>
            <w:rFonts w:ascii="Times New Roman" w:hAnsi="Times New Roman"/>
            <w:color w:val="191919"/>
            <w:spacing w:val="3"/>
            <w:sz w:val="18"/>
            <w:szCs w:val="18"/>
          </w:rPr>
          <w:t xml:space="preserve">Southwest </w:t>
        </w:r>
      </w:ins>
      <w:del w:id="42" w:author="kdouglas" w:date="2011-03-22T14:37:00Z">
        <w:r w:rsidRPr="00EE3456" w:rsidDel="004A0A62">
          <w:rPr>
            <w:rFonts w:ascii="Times New Roman" w:hAnsi="Times New Roman"/>
            <w:color w:val="191919"/>
            <w:spacing w:val="3"/>
            <w:sz w:val="18"/>
            <w:szCs w:val="18"/>
          </w:rPr>
          <w:delText>southwest</w:delText>
        </w:r>
      </w:del>
      <w:r w:rsidRPr="00EE3456">
        <w:rPr>
          <w:rFonts w:ascii="Times New Roman" w:hAnsi="Times New Roman"/>
          <w:color w:val="191919"/>
          <w:spacing w:val="3"/>
          <w:sz w:val="18"/>
          <w:szCs w:val="18"/>
        </w:rPr>
        <w:t xml:space="preserve"> Georgia in the area of library resources. The Library’s on-line public catalog (GIL/Galileo Interconnected Libraries) </w:t>
      </w:r>
      <w:ins w:id="43" w:author="kdouglas" w:date="2011-03-22T14:38:00Z">
        <w:r w:rsidRPr="00EE3456">
          <w:rPr>
            <w:rFonts w:ascii="Times New Roman" w:hAnsi="Times New Roman"/>
            <w:color w:val="191919"/>
            <w:spacing w:val="3"/>
            <w:sz w:val="18"/>
            <w:szCs w:val="18"/>
          </w:rPr>
          <w:t xml:space="preserve">also referred to as the RAMCAT </w:t>
        </w:r>
      </w:ins>
      <w:r w:rsidRPr="00EE3456">
        <w:rPr>
          <w:rFonts w:ascii="Times New Roman" w:hAnsi="Times New Roman"/>
          <w:color w:val="191919"/>
          <w:spacing w:val="3"/>
          <w:sz w:val="18"/>
          <w:szCs w:val="18"/>
        </w:rPr>
        <w:t xml:space="preserve">is available from </w:t>
      </w:r>
      <w:ins w:id="44" w:author="kdouglas" w:date="2011-03-22T14:38:00Z">
        <w:r w:rsidRPr="00EE3456">
          <w:rPr>
            <w:rFonts w:ascii="Times New Roman" w:hAnsi="Times New Roman"/>
            <w:color w:val="191919"/>
            <w:spacing w:val="3"/>
            <w:sz w:val="18"/>
            <w:szCs w:val="18"/>
          </w:rPr>
          <w:t xml:space="preserve">any remote site </w:t>
        </w:r>
      </w:ins>
      <w:del w:id="45" w:author="kdouglas" w:date="2011-03-22T14:39:00Z">
        <w:r w:rsidRPr="00EE3456" w:rsidDel="004A0A62">
          <w:rPr>
            <w:rFonts w:ascii="Times New Roman" w:hAnsi="Times New Roman"/>
            <w:color w:val="191919"/>
            <w:spacing w:val="3"/>
            <w:sz w:val="18"/>
            <w:szCs w:val="18"/>
          </w:rPr>
          <w:delText>re</w:delText>
        </w:r>
      </w:del>
      <w:del w:id="46" w:author="laverne" w:date="2011-03-22T14:13:00Z">
        <w:r w:rsidRPr="00EE3456" w:rsidDel="00BD46DE">
          <w:rPr>
            <w:rFonts w:ascii="Times New Roman" w:hAnsi="Times New Roman"/>
            <w:color w:val="191919"/>
            <w:spacing w:val="3"/>
            <w:sz w:val="18"/>
            <w:szCs w:val="18"/>
          </w:rPr>
          <w:delText xml:space="preserve">- </w:delText>
        </w:r>
      </w:del>
      <w:del w:id="47" w:author="kdouglas" w:date="2011-03-22T14:39:00Z">
        <w:r w:rsidRPr="00EE3456" w:rsidDel="004A0A62">
          <w:rPr>
            <w:rFonts w:ascii="Times New Roman" w:hAnsi="Times New Roman"/>
            <w:color w:val="191919"/>
            <w:spacing w:val="3"/>
            <w:sz w:val="18"/>
            <w:szCs w:val="18"/>
          </w:rPr>
          <w:delText>mote access</w:delText>
        </w:r>
      </w:del>
      <w:r w:rsidRPr="00EE3456">
        <w:rPr>
          <w:rFonts w:ascii="Times New Roman" w:hAnsi="Times New Roman"/>
          <w:color w:val="191919"/>
          <w:spacing w:val="3"/>
          <w:sz w:val="18"/>
          <w:szCs w:val="18"/>
        </w:rPr>
        <w:t xml:space="preserve"> to all who have internet connection</w:t>
      </w:r>
      <w:ins w:id="48" w:author="kdouglas" w:date="2011-03-22T14:39:00Z">
        <w:r w:rsidRPr="00EE3456">
          <w:rPr>
            <w:rFonts w:ascii="Times New Roman" w:hAnsi="Times New Roman"/>
            <w:color w:val="191919"/>
            <w:spacing w:val="3"/>
            <w:sz w:val="18"/>
            <w:szCs w:val="18"/>
          </w:rPr>
          <w:t xml:space="preserve">. </w:t>
        </w:r>
      </w:ins>
      <w:del w:id="49" w:author="kdouglas" w:date="2011-03-22T14:39:00Z">
        <w:r w:rsidRPr="00EE3456" w:rsidDel="004A0A62">
          <w:rPr>
            <w:rFonts w:ascii="Times New Roman" w:hAnsi="Times New Roman"/>
            <w:color w:val="191919"/>
            <w:spacing w:val="3"/>
            <w:sz w:val="18"/>
            <w:szCs w:val="18"/>
          </w:rPr>
          <w:delText>s.</w:delText>
        </w:r>
      </w:del>
      <w:r w:rsidRPr="00EE3456">
        <w:rPr>
          <w:rFonts w:ascii="Times New Roman" w:hAnsi="Times New Roman"/>
          <w:color w:val="191919"/>
          <w:spacing w:val="3"/>
          <w:sz w:val="18"/>
          <w:szCs w:val="18"/>
        </w:rPr>
        <w:t xml:space="preserve"> The location is </w:t>
      </w:r>
      <w:hyperlink r:id="rId15" w:history="1">
        <w:r w:rsidRPr="00115A2C">
          <w:rPr>
            <w:rStyle w:val="Hyperlink"/>
            <w:rFonts w:ascii="Times New Roman" w:hAnsi="Times New Roman"/>
            <w:spacing w:val="3"/>
            <w:sz w:val="18"/>
            <w:szCs w:val="18"/>
          </w:rPr>
          <w:t>http://gil.asurams.edu</w:t>
        </w:r>
      </w:hyperlink>
      <w:r w:rsidRPr="00EE3456">
        <w:rPr>
          <w:rFonts w:ascii="Times New Roman" w:hAnsi="Times New Roman"/>
          <w:color w:val="191919"/>
          <w:spacing w:val="3"/>
          <w:sz w:val="18"/>
          <w:szCs w:val="18"/>
        </w:rPr>
        <w:t>.</w:t>
      </w:r>
      <w:r>
        <w:rPr>
          <w:rFonts w:ascii="Times New Roman" w:hAnsi="Times New Roman"/>
          <w:color w:val="191919"/>
          <w:spacing w:val="3"/>
          <w:sz w:val="18"/>
          <w:szCs w:val="18"/>
        </w:rPr>
        <w:t xml:space="preserve"> </w:t>
      </w:r>
      <w:r w:rsidRPr="00EE3456">
        <w:rPr>
          <w:rFonts w:ascii="Times New Roman" w:hAnsi="Times New Roman"/>
          <w:color w:val="191919"/>
          <w:spacing w:val="3"/>
          <w:sz w:val="18"/>
          <w:szCs w:val="18"/>
        </w:rPr>
        <w:t xml:space="preserve"> GIL also offers remote access to other libraries in the University System of Georgia.</w:t>
      </w:r>
    </w:p>
    <w:p w:rsidR="00D03216" w:rsidRPr="00EE3456" w:rsidRDefault="00D03216" w:rsidP="00D03216">
      <w:pPr>
        <w:widowControl w:val="0"/>
        <w:autoSpaceDE w:val="0"/>
        <w:autoSpaceDN w:val="0"/>
        <w:adjustRightInd w:val="0"/>
        <w:spacing w:before="13" w:after="0" w:line="250" w:lineRule="auto"/>
        <w:ind w:right="220" w:firstLine="0"/>
        <w:jc w:val="both"/>
        <w:rPr>
          <w:ins w:id="50" w:author="kdouglas" w:date="2011-03-22T14:27:00Z"/>
          <w:rFonts w:ascii="Times New Roman" w:hAnsi="Times New Roman"/>
          <w:color w:val="191919"/>
          <w:spacing w:val="3"/>
          <w:sz w:val="18"/>
          <w:szCs w:val="18"/>
        </w:rPr>
      </w:pPr>
    </w:p>
    <w:p w:rsidR="00D03216" w:rsidRPr="00EE3456" w:rsidRDefault="006A495C" w:rsidP="00D03216">
      <w:pPr>
        <w:widowControl w:val="0"/>
        <w:autoSpaceDE w:val="0"/>
        <w:autoSpaceDN w:val="0"/>
        <w:adjustRightInd w:val="0"/>
        <w:spacing w:before="13" w:after="0" w:line="250" w:lineRule="auto"/>
        <w:ind w:right="220" w:firstLine="0"/>
        <w:jc w:val="both"/>
        <w:rPr>
          <w:ins w:id="51" w:author="kdouglas" w:date="2011-03-22T14:28:00Z"/>
          <w:rFonts w:ascii="Times New Roman" w:hAnsi="Times New Roman"/>
          <w:color w:val="191919"/>
          <w:spacing w:val="3"/>
          <w:sz w:val="18"/>
          <w:szCs w:val="18"/>
          <w:rPrChange w:id="52" w:author="kdouglas" w:date="2011-03-22T14:32:00Z">
            <w:rPr>
              <w:ins w:id="53" w:author="kdouglas" w:date="2011-03-22T14:28:00Z"/>
            </w:rPr>
          </w:rPrChange>
        </w:rPr>
      </w:pPr>
      <w:ins w:id="54" w:author="kdouglas" w:date="2011-03-22T14:28:00Z">
        <w:r w:rsidRPr="006A495C">
          <w:rPr>
            <w:rFonts w:ascii="Times New Roman" w:hAnsi="Times New Roman"/>
            <w:color w:val="191919"/>
            <w:spacing w:val="3"/>
            <w:sz w:val="18"/>
            <w:szCs w:val="18"/>
            <w:rPrChange w:id="55" w:author="kdouglas" w:date="2011-03-22T14:32:00Z">
              <w:rPr/>
            </w:rPrChange>
          </w:rPr>
          <w:t>The library has a strong virtual collection that includes Galileo which is a collection of many databases</w:t>
        </w:r>
      </w:ins>
      <w:r w:rsidR="00D03216" w:rsidRPr="00EE3456">
        <w:rPr>
          <w:rFonts w:ascii="Times New Roman" w:hAnsi="Times New Roman"/>
          <w:color w:val="191919"/>
          <w:spacing w:val="3"/>
          <w:sz w:val="18"/>
          <w:szCs w:val="18"/>
        </w:rPr>
        <w:t xml:space="preserve"> </w:t>
      </w:r>
      <w:ins w:id="56" w:author="kdouglas" w:date="2011-03-22T14:28:00Z">
        <w:r w:rsidRPr="006A495C">
          <w:rPr>
            <w:rFonts w:ascii="Times New Roman" w:hAnsi="Times New Roman"/>
            <w:color w:val="191919"/>
            <w:spacing w:val="3"/>
            <w:sz w:val="18"/>
            <w:szCs w:val="18"/>
            <w:rPrChange w:id="57" w:author="kdouglas" w:date="2011-03-22T14:32:00Z">
              <w:rPr/>
            </w:rPrChange>
          </w:rPr>
          <w:t>indexing thousands of periodicals and scholarly journals.  Over 2,000 journals titles are full-text.  Other resources include EBSCO Host, Interlibrary Loan and GIL Express which provides online borrowing of books for universal borrowing between other institutions in the University System of Georgia.</w:t>
        </w:r>
      </w:ins>
    </w:p>
    <w:p w:rsidR="00D03216" w:rsidRDefault="00D03216" w:rsidP="00D03216">
      <w:pPr>
        <w:widowControl w:val="0"/>
        <w:autoSpaceDE w:val="0"/>
        <w:autoSpaceDN w:val="0"/>
        <w:adjustRightInd w:val="0"/>
        <w:spacing w:before="7" w:after="0" w:line="220" w:lineRule="exact"/>
        <w:ind w:right="220" w:firstLine="0"/>
        <w:rPr>
          <w:rFonts w:ascii="Times New Roman" w:hAnsi="Times New Roman"/>
          <w:color w:val="000000"/>
        </w:rPr>
      </w:pPr>
    </w:p>
    <w:p w:rsidR="00D03216" w:rsidRDefault="00D03216" w:rsidP="00D03216">
      <w:pPr>
        <w:pStyle w:val="Style1"/>
        <w:keepNext/>
        <w:keepLines/>
        <w:widowControl/>
        <w:autoSpaceDE/>
        <w:autoSpaceDN/>
        <w:adjustRightInd/>
        <w:ind w:left="0" w:right="220" w:firstLine="0"/>
        <w:jc w:val="left"/>
        <w:outlineLvl w:val="1"/>
        <w:rPr>
          <w:color w:val="000000"/>
        </w:rPr>
      </w:pPr>
      <w:bookmarkStart w:id="58" w:name="_Toc295316585"/>
      <w:r>
        <w:rPr>
          <w:sz w:val="24"/>
          <w:szCs w:val="24"/>
        </w:rPr>
        <w:t>T</w:t>
      </w:r>
      <w:r>
        <w:t>HE</w:t>
      </w:r>
      <w:r>
        <w:rPr>
          <w:spacing w:val="2"/>
        </w:rPr>
        <w:t xml:space="preserve"> </w:t>
      </w:r>
      <w:r>
        <w:rPr>
          <w:sz w:val="24"/>
          <w:szCs w:val="24"/>
        </w:rPr>
        <w:t>A</w:t>
      </w:r>
      <w:r>
        <w:t>LBANY</w:t>
      </w:r>
      <w:r>
        <w:rPr>
          <w:spacing w:val="8"/>
        </w:rPr>
        <w:t xml:space="preserve"> </w:t>
      </w:r>
      <w:r>
        <w:rPr>
          <w:sz w:val="24"/>
          <w:szCs w:val="24"/>
        </w:rPr>
        <w:t>S</w:t>
      </w:r>
      <w:r>
        <w:rPr>
          <w:spacing w:val="-13"/>
        </w:rPr>
        <w:t>TA</w:t>
      </w:r>
      <w:r>
        <w:t>TE</w:t>
      </w:r>
      <w:r>
        <w:rPr>
          <w:spacing w:val="15"/>
        </w:rPr>
        <w:t xml:space="preserve"> </w:t>
      </w:r>
      <w:r>
        <w:rPr>
          <w:sz w:val="24"/>
          <w:szCs w:val="24"/>
        </w:rPr>
        <w:t>U</w:t>
      </w:r>
      <w:r>
        <w:t>NIVERSITY</w:t>
      </w:r>
      <w:r>
        <w:rPr>
          <w:spacing w:val="-5"/>
        </w:rPr>
        <w:t xml:space="preserve"> </w:t>
      </w:r>
      <w:r>
        <w:rPr>
          <w:sz w:val="24"/>
          <w:szCs w:val="24"/>
        </w:rPr>
        <w:t>A</w:t>
      </w:r>
      <w:r>
        <w:t>LUMNI</w:t>
      </w:r>
      <w:r>
        <w:rPr>
          <w:spacing w:val="2"/>
        </w:rPr>
        <w:t xml:space="preserve"> </w:t>
      </w:r>
      <w:r>
        <w:rPr>
          <w:sz w:val="24"/>
          <w:szCs w:val="24"/>
        </w:rPr>
        <w:t>A</w:t>
      </w:r>
      <w:r>
        <w:t>SSOCI</w:t>
      </w:r>
      <w:r>
        <w:rPr>
          <w:spacing w:val="-13"/>
        </w:rPr>
        <w:t>A</w:t>
      </w:r>
      <w:r>
        <w:t>TION</w:t>
      </w:r>
      <w:bookmarkEnd w:id="58"/>
    </w:p>
    <w:p w:rsidR="00D03216" w:rsidRPr="00EE3456" w:rsidRDefault="00D03216" w:rsidP="00D03216">
      <w:pPr>
        <w:widowControl w:val="0"/>
        <w:autoSpaceDE w:val="0"/>
        <w:autoSpaceDN w:val="0"/>
        <w:adjustRightInd w:val="0"/>
        <w:spacing w:before="13" w:after="0" w:line="250" w:lineRule="auto"/>
        <w:ind w:right="22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Alumni Association of Albany State University is a composite group of graduates and former students as well as friends of the University who are associate members. The organization exists to support and promote the interests of the University. The Alumni Association is organized on a local, state, regional and national basis. It has a resident office and a full-time Director of Alumni Affairs/Executive Secretary who</w:t>
      </w: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r w:rsidRPr="00D03216">
        <w:rPr>
          <w:rFonts w:ascii="Times New Roman" w:hAnsi="Times New Roman" w:cs="Times New Roman"/>
          <w:noProof/>
          <w:color w:val="000000"/>
          <w:sz w:val="18"/>
          <w:szCs w:val="18"/>
        </w:rPr>
        <w:lastRenderedPageBreak/>
        <w:drawing>
          <wp:inline distT="0" distB="0" distL="0" distR="0">
            <wp:extent cx="6402037" cy="43624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tretch>
                      <a:fillRect/>
                    </a:stretch>
                  </pic:blipFill>
                  <pic:spPr bwMode="auto">
                    <a:xfrm>
                      <a:off x="0" y="0"/>
                      <a:ext cx="6402037" cy="4362450"/>
                    </a:xfrm>
                    <a:prstGeom prst="rect">
                      <a:avLst/>
                    </a:prstGeom>
                    <a:noFill/>
                    <a:ln w="9525">
                      <a:noFill/>
                      <a:miter lim="800000"/>
                      <a:headEnd/>
                      <a:tailEnd/>
                    </a:ln>
                  </pic:spPr>
                </pic:pic>
              </a:graphicData>
            </a:graphic>
          </wp:inline>
        </w:drawing>
      </w:r>
    </w:p>
    <w:p w:rsidR="00D03216" w:rsidRPr="00030AE4" w:rsidRDefault="00D03216" w:rsidP="00D03216">
      <w:pPr>
        <w:pStyle w:val="Heading1"/>
        <w:ind w:left="900"/>
        <w:jc w:val="center"/>
        <w:rPr>
          <w:rFonts w:ascii="Times New Roman" w:hAnsi="Times New Roman"/>
          <w:color w:val="000000"/>
          <w:sz w:val="96"/>
          <w:szCs w:val="96"/>
        </w:rPr>
      </w:pPr>
      <w:bookmarkStart w:id="59" w:name="_Toc295316586"/>
      <w:r w:rsidRPr="00030AE4">
        <w:rPr>
          <w:rFonts w:ascii="Times New Roman" w:hAnsi="Times New Roman"/>
          <w:color w:val="191919"/>
          <w:spacing w:val="-25"/>
          <w:sz w:val="96"/>
          <w:szCs w:val="96"/>
        </w:rPr>
        <w:t>A</w:t>
      </w:r>
      <w:r w:rsidRPr="00030AE4">
        <w:rPr>
          <w:rFonts w:ascii="Times New Roman" w:hAnsi="Times New Roman"/>
          <w:color w:val="191919"/>
          <w:spacing w:val="-26"/>
          <w:sz w:val="96"/>
          <w:szCs w:val="96"/>
        </w:rPr>
        <w:t>DMISSIONS</w:t>
      </w:r>
      <w:bookmarkEnd w:id="59"/>
    </w:p>
    <w:p w:rsidR="00D03216" w:rsidRDefault="006A495C" w:rsidP="00D03216">
      <w:pPr>
        <w:widowControl w:val="0"/>
        <w:autoSpaceDE w:val="0"/>
        <w:autoSpaceDN w:val="0"/>
        <w:adjustRightInd w:val="0"/>
        <w:spacing w:before="1" w:after="0"/>
        <w:ind w:left="180" w:firstLine="0"/>
        <w:rPr>
          <w:rFonts w:ascii="Times New Roman" w:hAnsi="Times New Roman"/>
          <w:color w:val="000000"/>
          <w:sz w:val="27"/>
          <w:szCs w:val="27"/>
        </w:rPr>
      </w:pPr>
      <w:r w:rsidRPr="006A495C">
        <w:rPr>
          <w:rFonts w:ascii="Calibri" w:hAnsi="Calibri"/>
          <w:noProof/>
          <w:lang w:eastAsia="en-US"/>
        </w:rPr>
        <w:pict>
          <v:polyline id="Freeform 589" o:spid="_x0000_s1055" style="position:absolute;left:0;text-align:lef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24.1pt,8in,24.1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" o:allowincell="f" filled="f" strokecolor="#191919" strokeweight=".04408mm">
            <v:path arrowok="t" o:connecttype="custom" o:connectlocs="0,0;6400800,0" o:connectangles="0,0"/>
            <w10:wrap anchorx="page"/>
          </v:polyline>
        </w:pict>
      </w:r>
      <w:r w:rsidR="00D03216">
        <w:rPr>
          <w:rFonts w:ascii="Times New Roman" w:hAnsi="Times New Roman"/>
          <w:b/>
          <w:bCs/>
          <w:color w:val="191919"/>
          <w:sz w:val="36"/>
          <w:szCs w:val="36"/>
        </w:rPr>
        <w:t>C</w:t>
      </w:r>
      <w:r w:rsidR="00D03216">
        <w:rPr>
          <w:rFonts w:ascii="Times New Roman" w:hAnsi="Times New Roman"/>
          <w:b/>
          <w:bCs/>
          <w:color w:val="191919"/>
          <w:sz w:val="27"/>
          <w:szCs w:val="27"/>
        </w:rPr>
        <w:t>ONTENTS</w:t>
      </w:r>
    </w:p>
    <w:p w:rsidR="00D03216" w:rsidRDefault="00D03216" w:rsidP="00D03216">
      <w:pPr>
        <w:widowControl w:val="0"/>
        <w:autoSpaceDE w:val="0"/>
        <w:autoSpaceDN w:val="0"/>
        <w:adjustRightInd w:val="0"/>
        <w:spacing w:before="11" w:after="0" w:line="260" w:lineRule="exact"/>
        <w:rPr>
          <w:rFonts w:ascii="Times New Roman" w:hAnsi="Times New Roman"/>
          <w:color w:val="000000"/>
          <w:sz w:val="26"/>
          <w:szCs w:val="26"/>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180" w:right="90" w:firstLine="0"/>
        <w:rPr>
          <w:rFonts w:ascii="Times New Roman" w:hAnsi="Times New Roman"/>
          <w:color w:val="191919"/>
          <w:spacing w:val="-4"/>
          <w:sz w:val="54"/>
          <w:szCs w:val="54"/>
        </w:rPr>
      </w:pPr>
      <w:r>
        <w:rPr>
          <w:rFonts w:ascii="Times New Roman" w:hAnsi="Times New Roman"/>
          <w:color w:val="191919"/>
          <w:spacing w:val="-4"/>
          <w:sz w:val="72"/>
          <w:szCs w:val="72"/>
        </w:rPr>
        <w:lastRenderedPageBreak/>
        <w:t>A</w:t>
      </w:r>
      <w:r>
        <w:rPr>
          <w:rFonts w:ascii="Times New Roman" w:hAnsi="Times New Roman"/>
          <w:color w:val="191919"/>
          <w:spacing w:val="-4"/>
          <w:sz w:val="54"/>
          <w:szCs w:val="54"/>
        </w:rPr>
        <w:t>DMISSION</w:t>
      </w:r>
      <w:r>
        <w:rPr>
          <w:rFonts w:ascii="Times New Roman" w:hAnsi="Times New Roman"/>
          <w:color w:val="191919"/>
          <w:sz w:val="54"/>
          <w:szCs w:val="54"/>
        </w:rPr>
        <w:t>S</w:t>
      </w:r>
      <w:r>
        <w:rPr>
          <w:rFonts w:ascii="Times New Roman" w:hAnsi="Times New Roman"/>
          <w:color w:val="191919"/>
          <w:spacing w:val="38"/>
          <w:sz w:val="54"/>
          <w:szCs w:val="54"/>
        </w:rPr>
        <w:t xml:space="preserve"> </w:t>
      </w:r>
      <w:r>
        <w:rPr>
          <w:rFonts w:ascii="Times New Roman" w:hAnsi="Times New Roman"/>
          <w:color w:val="191919"/>
          <w:spacing w:val="-4"/>
          <w:sz w:val="72"/>
          <w:szCs w:val="72"/>
        </w:rPr>
        <w:t>I</w:t>
      </w:r>
      <w:r>
        <w:rPr>
          <w:rFonts w:ascii="Times New Roman" w:hAnsi="Times New Roman"/>
          <w:color w:val="191919"/>
          <w:spacing w:val="-4"/>
          <w:sz w:val="54"/>
          <w:szCs w:val="54"/>
        </w:rPr>
        <w:t>NFORM</w:t>
      </w:r>
      <w:r>
        <w:rPr>
          <w:rFonts w:ascii="Times New Roman" w:hAnsi="Times New Roman"/>
          <w:color w:val="191919"/>
          <w:spacing w:val="-63"/>
          <w:sz w:val="54"/>
          <w:szCs w:val="54"/>
        </w:rPr>
        <w:t>A</w:t>
      </w:r>
      <w:r>
        <w:rPr>
          <w:rFonts w:ascii="Times New Roman" w:hAnsi="Times New Roman"/>
          <w:color w:val="191919"/>
          <w:spacing w:val="-4"/>
          <w:sz w:val="54"/>
          <w:szCs w:val="54"/>
        </w:rPr>
        <w:t>TION</w:t>
      </w:r>
    </w:p>
    <w:p w:rsidR="00D03216"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reasonabl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probabilit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u</w:t>
      </w:r>
      <w:r>
        <w:rPr>
          <w:rFonts w:ascii="Times New Roman" w:hAnsi="Times New Roman"/>
          <w:color w:val="191919"/>
          <w:spacing w:val="-2"/>
          <w:sz w:val="18"/>
          <w:szCs w:val="18"/>
        </w:rPr>
        <w:t>cces</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w:t>
      </w:r>
      <w:r>
        <w:rPr>
          <w:rFonts w:ascii="Times New Roman" w:hAnsi="Times New Roman"/>
          <w:color w:val="191919"/>
          <w:spacing w:val="-3"/>
          <w:sz w:val="18"/>
          <w:szCs w:val="18"/>
        </w:rPr>
        <w:t>pletin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degree</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considerin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applicant</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pacing w:val="-7"/>
          <w:sz w:val="18"/>
          <w:szCs w:val="18"/>
        </w:rPr>
        <w:t>f</w:t>
      </w:r>
      <w:r>
        <w:rPr>
          <w:rFonts w:ascii="Times New Roman" w:hAnsi="Times New Roman"/>
          <w:color w:val="191919"/>
          <w:spacing w:val="-3"/>
          <w:sz w:val="18"/>
          <w:szCs w:val="18"/>
        </w:rPr>
        <w:t>fic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del w:id="60" w:author="mdavis47" w:date="2011-03-21T09:41:00Z">
        <w:r w:rsidDel="00900C48">
          <w:rPr>
            <w:rFonts w:ascii="Times New Roman" w:hAnsi="Times New Roman"/>
            <w:color w:val="191919"/>
            <w:spacing w:val="-3"/>
            <w:sz w:val="18"/>
            <w:szCs w:val="18"/>
          </w:rPr>
          <w:delText>Recruitmen</w:delText>
        </w:r>
        <w:r w:rsidDel="00900C48">
          <w:rPr>
            <w:rFonts w:ascii="Times New Roman" w:hAnsi="Times New Roman"/>
            <w:color w:val="191919"/>
            <w:sz w:val="18"/>
            <w:szCs w:val="18"/>
          </w:rPr>
          <w:delText>t</w:delText>
        </w:r>
        <w:r w:rsidDel="00900C48">
          <w:rPr>
            <w:rFonts w:ascii="Times New Roman" w:hAnsi="Times New Roman"/>
            <w:color w:val="191919"/>
            <w:spacing w:val="-12"/>
            <w:sz w:val="18"/>
            <w:szCs w:val="18"/>
          </w:rPr>
          <w:delText xml:space="preserve"> </w:delText>
        </w:r>
        <w:r w:rsidDel="00900C48">
          <w:rPr>
            <w:rFonts w:ascii="Times New Roman" w:hAnsi="Times New Roman"/>
            <w:color w:val="191919"/>
            <w:spacing w:val="-3"/>
            <w:sz w:val="18"/>
            <w:szCs w:val="18"/>
          </w:rPr>
          <w:delText>an</w:delText>
        </w:r>
        <w:r w:rsidDel="00900C48">
          <w:rPr>
            <w:rFonts w:ascii="Times New Roman" w:hAnsi="Times New Roman"/>
            <w:color w:val="191919"/>
            <w:sz w:val="18"/>
            <w:szCs w:val="18"/>
          </w:rPr>
          <w:delText>d</w:delText>
        </w:r>
        <w:r w:rsidDel="00900C48">
          <w:rPr>
            <w:rFonts w:ascii="Times New Roman" w:hAnsi="Times New Roman"/>
            <w:color w:val="191919"/>
            <w:spacing w:val="-22"/>
            <w:sz w:val="18"/>
            <w:szCs w:val="18"/>
          </w:rPr>
          <w:delText xml:space="preserve"> </w:delText>
        </w:r>
        <w:r w:rsidDel="00900C48">
          <w:rPr>
            <w:rFonts w:ascii="Times New Roman" w:hAnsi="Times New Roman"/>
            <w:color w:val="191919"/>
            <w:spacing w:val="-3"/>
            <w:sz w:val="18"/>
            <w:szCs w:val="18"/>
          </w:rPr>
          <w:delText>Adm</w:delText>
        </w:r>
      </w:del>
      <w:del w:id="61" w:author="mdavis47" w:date="2011-03-21T09:40:00Z">
        <w:r w:rsidDel="00900C48">
          <w:rPr>
            <w:rFonts w:ascii="Times New Roman" w:hAnsi="Times New Roman"/>
            <w:color w:val="191919"/>
            <w:spacing w:val="-3"/>
            <w:sz w:val="18"/>
            <w:szCs w:val="18"/>
          </w:rPr>
          <w:delText>i</w:delText>
        </w:r>
      </w:del>
      <w:del w:id="62" w:author="mdavis47" w:date="2011-03-21T09:41:00Z">
        <w:r w:rsidDel="00900C48">
          <w:rPr>
            <w:rFonts w:ascii="Times New Roman" w:hAnsi="Times New Roman"/>
            <w:color w:val="191919"/>
            <w:spacing w:val="-3"/>
            <w:sz w:val="18"/>
            <w:szCs w:val="18"/>
          </w:rPr>
          <w:delText>ssion</w:delText>
        </w:r>
        <w:r w:rsidDel="00900C48">
          <w:rPr>
            <w:rFonts w:ascii="Times New Roman" w:hAnsi="Times New Roman"/>
            <w:color w:val="191919"/>
            <w:sz w:val="18"/>
            <w:szCs w:val="18"/>
          </w:rPr>
          <w:delText>s</w:delText>
        </w:r>
        <w:r w:rsidDel="00900C48">
          <w:rPr>
            <w:rFonts w:ascii="Times New Roman" w:hAnsi="Times New Roman"/>
            <w:color w:val="191919"/>
            <w:spacing w:val="-12"/>
            <w:sz w:val="18"/>
            <w:szCs w:val="18"/>
          </w:rPr>
          <w:delText xml:space="preserve"> </w:delText>
        </w:r>
      </w:del>
      <w:ins w:id="63" w:author="mdavis47" w:date="2011-03-21T09:41:00Z">
        <w:r>
          <w:rPr>
            <w:rFonts w:ascii="Times New Roman" w:hAnsi="Times New Roman"/>
            <w:color w:val="191919"/>
            <w:spacing w:val="-12"/>
            <w:sz w:val="18"/>
            <w:szCs w:val="18"/>
          </w:rPr>
          <w:t xml:space="preserve"> </w:t>
        </w:r>
        <w:r w:rsidRPr="00900C48">
          <w:rPr>
            <w:rFonts w:ascii="Times New Roman" w:hAnsi="Times New Roman"/>
            <w:color w:val="191919"/>
            <w:spacing w:val="-12"/>
            <w:sz w:val="18"/>
            <w:szCs w:val="18"/>
          </w:rPr>
          <w:t>Enrollment Services</w:t>
        </w:r>
        <w:r>
          <w:rPr>
            <w:rFonts w:ascii="Times New Roman" w:hAnsi="Times New Roman"/>
            <w:color w:val="191919"/>
            <w:spacing w:val="-12"/>
            <w:sz w:val="18"/>
            <w:szCs w:val="18"/>
          </w:rPr>
          <w:t xml:space="preserve"> </w:t>
        </w:r>
      </w:ins>
      <w:r>
        <w:rPr>
          <w:rFonts w:ascii="Times New Roman" w:hAnsi="Times New Roman"/>
          <w:color w:val="191919"/>
          <w:spacing w:val="-3"/>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revie</w:t>
      </w:r>
      <w:r>
        <w:rPr>
          <w:rFonts w:ascii="Times New Roman" w:hAnsi="Times New Roman"/>
          <w:color w:val="191919"/>
          <w:sz w:val="18"/>
          <w:szCs w:val="18"/>
        </w:rPr>
        <w:t>w</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prev</w:t>
      </w:r>
      <w:r>
        <w:rPr>
          <w:rFonts w:ascii="Times New Roman" w:hAnsi="Times New Roman"/>
          <w:color w:val="191919"/>
          <w:spacing w:val="-5"/>
          <w:sz w:val="18"/>
          <w:szCs w:val="18"/>
        </w:rPr>
        <w:t>i</w:t>
      </w:r>
      <w:r>
        <w:rPr>
          <w:rFonts w:ascii="Times New Roman" w:hAnsi="Times New Roman"/>
          <w:color w:val="191919"/>
          <w:spacing w:val="-3"/>
          <w:sz w:val="18"/>
          <w:szCs w:val="18"/>
        </w:rPr>
        <w:t>ou</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record, </w:t>
      </w:r>
      <w:r>
        <w:rPr>
          <w:rFonts w:ascii="Times New Roman" w:hAnsi="Times New Roman"/>
          <w:color w:val="191919"/>
          <w:spacing w:val="-2"/>
          <w:sz w:val="18"/>
          <w:szCs w:val="18"/>
        </w:rPr>
        <w:t>entranc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average.</w:t>
      </w:r>
    </w:p>
    <w:p w:rsidR="00D03216" w:rsidRDefault="00D03216" w:rsidP="00D03216">
      <w:pPr>
        <w:widowControl w:val="0"/>
        <w:autoSpaceDE w:val="0"/>
        <w:autoSpaceDN w:val="0"/>
        <w:adjustRightInd w:val="0"/>
        <w:spacing w:before="16" w:after="0" w:line="200" w:lineRule="exact"/>
        <w:ind w:left="180"/>
        <w:rPr>
          <w:rFonts w:ascii="Times New Roman" w:hAnsi="Times New Roman"/>
          <w:color w:val="000000"/>
          <w:sz w:val="20"/>
          <w:szCs w:val="20"/>
        </w:rPr>
      </w:pPr>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applicant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presen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credential</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revie</w:t>
      </w:r>
      <w:r w:rsidRPr="00EF6577">
        <w:rPr>
          <w:rFonts w:ascii="Times New Roman" w:hAnsi="Times New Roman"/>
          <w:color w:val="191919"/>
          <w:spacing w:val="-2"/>
          <w:sz w:val="18"/>
          <w:szCs w:val="18"/>
        </w:rPr>
        <w:t xml:space="preserve">w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evaluation</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Acceptanc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denia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determine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Director o</w:t>
      </w:r>
      <w:r w:rsidRPr="00EF6577">
        <w:rPr>
          <w:rFonts w:ascii="Times New Roman" w:hAnsi="Times New Roman"/>
          <w:color w:val="191919"/>
          <w:spacing w:val="-2"/>
          <w:sz w:val="18"/>
          <w:szCs w:val="18"/>
        </w:rPr>
        <w:t xml:space="preserve">f </w:t>
      </w:r>
      <w:del w:id="64" w:author="mdavis47" w:date="2011-03-21T09:41:00Z">
        <w:r w:rsidDel="00900C48">
          <w:rPr>
            <w:rFonts w:ascii="Times New Roman" w:hAnsi="Times New Roman"/>
            <w:color w:val="191919"/>
            <w:spacing w:val="-2"/>
            <w:sz w:val="18"/>
            <w:szCs w:val="18"/>
          </w:rPr>
          <w:delText>Admissions</w:delText>
        </w:r>
        <w:r w:rsidRPr="00EF6577" w:rsidDel="00900C48">
          <w:rPr>
            <w:rFonts w:ascii="Times New Roman" w:hAnsi="Times New Roman"/>
            <w:color w:val="191919"/>
            <w:spacing w:val="-2"/>
            <w:sz w:val="18"/>
            <w:szCs w:val="18"/>
          </w:rPr>
          <w:delText xml:space="preserve">, </w:delText>
        </w:r>
      </w:del>
      <w:ins w:id="65" w:author="mdavis47" w:date="2011-03-21T09:42:00Z">
        <w:r w:rsidRPr="00EF6577">
          <w:rPr>
            <w:rFonts w:ascii="Times New Roman" w:hAnsi="Times New Roman"/>
            <w:color w:val="191919"/>
            <w:spacing w:val="-2"/>
            <w:sz w:val="18"/>
            <w:szCs w:val="18"/>
          </w:rPr>
          <w:t xml:space="preserve"> Enrollment Services</w:t>
        </w:r>
      </w:ins>
      <w:ins w:id="66" w:author="mdavis47" w:date="2011-03-21T10:23:00Z">
        <w:r w:rsidRPr="00EF6577">
          <w:rPr>
            <w:rFonts w:ascii="Times New Roman" w:hAnsi="Times New Roman"/>
            <w:color w:val="191919"/>
            <w:spacing w:val="-2"/>
            <w:sz w:val="18"/>
            <w:szCs w:val="18"/>
          </w:rPr>
          <w:t xml:space="preserve"> </w:t>
        </w:r>
      </w:ins>
      <w:r>
        <w:rPr>
          <w:rFonts w:ascii="Times New Roman" w:hAnsi="Times New Roman"/>
          <w:color w:val="191919"/>
          <w:spacing w:val="-2"/>
          <w:sz w:val="18"/>
          <w:szCs w:val="18"/>
        </w:rPr>
        <w:t>subjec</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righ</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appea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Committe</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Admission</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Academi</w:t>
      </w:r>
      <w:r w:rsidRPr="00EF6577">
        <w:rPr>
          <w:rFonts w:ascii="Times New Roman" w:hAnsi="Times New Roman"/>
          <w:color w:val="191919"/>
          <w:spacing w:val="-2"/>
          <w:sz w:val="18"/>
          <w:szCs w:val="18"/>
        </w:rPr>
        <w:t xml:space="preserve">c </w:t>
      </w:r>
      <w:r>
        <w:rPr>
          <w:rFonts w:ascii="Times New Roman" w:hAnsi="Times New Roman"/>
          <w:color w:val="191919"/>
          <w:spacing w:val="-2"/>
          <w:sz w:val="18"/>
          <w:szCs w:val="18"/>
        </w:rPr>
        <w:t>Evaluation</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applican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wh</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unab</w:t>
      </w:r>
      <w:r w:rsidRPr="00EF6577">
        <w:rPr>
          <w:rFonts w:ascii="Times New Roman" w:hAnsi="Times New Roman"/>
          <w:color w:val="191919"/>
          <w:spacing w:val="-2"/>
          <w:sz w:val="18"/>
          <w:szCs w:val="18"/>
        </w:rPr>
        <w:t xml:space="preserve">le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enroll durin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semeste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he/sh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accepte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notif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f</w:t>
      </w:r>
      <w:r>
        <w:rPr>
          <w:rFonts w:ascii="Times New Roman" w:hAnsi="Times New Roman"/>
          <w:color w:val="191919"/>
          <w:spacing w:val="-2"/>
          <w:sz w:val="18"/>
          <w:szCs w:val="18"/>
        </w:rPr>
        <w:t>fic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Recruitmen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Admission</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he/sh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wishe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ente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w:t>
      </w:r>
      <w:r w:rsidRPr="00EF6577">
        <w:rPr>
          <w:rFonts w:ascii="Times New Roman" w:hAnsi="Times New Roman"/>
          <w:color w:val="191919"/>
          <w:spacing w:val="-2"/>
          <w:sz w:val="18"/>
          <w:szCs w:val="18"/>
        </w:rPr>
        <w:t>e</w:t>
      </w:r>
      <w:r>
        <w:rPr>
          <w:rFonts w:ascii="Times New Roman" w:hAnsi="Times New Roman"/>
          <w:color w:val="191919"/>
          <w:spacing w:val="-2"/>
          <w:sz w:val="18"/>
          <w:szCs w:val="18"/>
        </w:rPr>
        <w:t>rsit</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a </w:t>
      </w:r>
      <w:r>
        <w:rPr>
          <w:rFonts w:ascii="Times New Roman" w:hAnsi="Times New Roman"/>
          <w:color w:val="191919"/>
          <w:spacing w:val="-2"/>
          <w:sz w:val="18"/>
          <w:szCs w:val="18"/>
        </w:rPr>
        <w:t>later date.</w:t>
      </w:r>
    </w:p>
    <w:p w:rsidR="00D03216" w:rsidRDefault="00D03216" w:rsidP="00D03216">
      <w:pPr>
        <w:widowControl w:val="0"/>
        <w:autoSpaceDE w:val="0"/>
        <w:autoSpaceDN w:val="0"/>
        <w:adjustRightInd w:val="0"/>
        <w:spacing w:before="16" w:after="0" w:line="200" w:lineRule="exact"/>
        <w:ind w:left="180"/>
        <w:rPr>
          <w:rFonts w:ascii="Times New Roman" w:hAnsi="Times New Roman"/>
          <w:color w:val="000000"/>
          <w:sz w:val="20"/>
          <w:szCs w:val="20"/>
        </w:rPr>
      </w:pPr>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applicatio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considere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whe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complete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applicatio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requeste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credential</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hav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bee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receive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y t</w:t>
      </w:r>
      <w:r>
        <w:rPr>
          <w:rFonts w:ascii="Times New Roman" w:hAnsi="Times New Roman"/>
          <w:color w:val="191919"/>
          <w:spacing w:val="-2"/>
          <w:sz w:val="18"/>
          <w:szCs w:val="18"/>
        </w:rPr>
        <w: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EF6577">
        <w:rPr>
          <w:rFonts w:ascii="Times New Roman" w:hAnsi="Times New Roman"/>
          <w:color w:val="191919"/>
          <w:spacing w:val="-2"/>
          <w:sz w:val="18"/>
          <w:szCs w:val="18"/>
        </w:rPr>
        <w:t>y.</w:t>
      </w:r>
    </w:p>
    <w:p w:rsidR="00D03216" w:rsidRDefault="00D03216" w:rsidP="00D03216">
      <w:pPr>
        <w:widowControl w:val="0"/>
        <w:autoSpaceDE w:val="0"/>
        <w:autoSpaceDN w:val="0"/>
        <w:adjustRightInd w:val="0"/>
        <w:spacing w:before="7" w:after="0" w:line="200" w:lineRule="exact"/>
        <w:ind w:left="180"/>
        <w:rPr>
          <w:rFonts w:ascii="Times New Roman" w:hAnsi="Times New Roman"/>
          <w:color w:val="000000"/>
          <w:sz w:val="20"/>
          <w:szCs w:val="20"/>
        </w:rPr>
      </w:pPr>
    </w:p>
    <w:p w:rsidR="00D03216" w:rsidRPr="007E326C" w:rsidRDefault="00D03216" w:rsidP="00D03216">
      <w:pPr>
        <w:pStyle w:val="Heading2"/>
        <w:spacing w:before="0"/>
        <w:ind w:left="180"/>
        <w:rPr>
          <w:rFonts w:ascii="Times New Roman" w:hAnsi="Times New Roman"/>
          <w:color w:val="000000"/>
          <w:sz w:val="18"/>
          <w:szCs w:val="18"/>
        </w:rPr>
      </w:pPr>
      <w:bookmarkStart w:id="67" w:name="_Toc295316587"/>
      <w:r w:rsidRPr="007E326C">
        <w:rPr>
          <w:rFonts w:ascii="Times New Roman" w:hAnsi="Times New Roman"/>
          <w:bCs w:val="0"/>
          <w:color w:val="191919"/>
          <w:spacing w:val="-2"/>
          <w:sz w:val="24"/>
          <w:szCs w:val="24"/>
        </w:rPr>
        <w:t>G</w:t>
      </w:r>
      <w:r w:rsidRPr="007E326C">
        <w:rPr>
          <w:rFonts w:ascii="Times New Roman" w:hAnsi="Times New Roman"/>
          <w:bCs w:val="0"/>
          <w:color w:val="191919"/>
          <w:spacing w:val="-2"/>
          <w:sz w:val="18"/>
          <w:szCs w:val="18"/>
        </w:rPr>
        <w:t>ENERA</w:t>
      </w:r>
      <w:r w:rsidRPr="007E326C">
        <w:rPr>
          <w:rFonts w:ascii="Times New Roman" w:hAnsi="Times New Roman"/>
          <w:bCs w:val="0"/>
          <w:color w:val="191919"/>
          <w:sz w:val="18"/>
          <w:szCs w:val="18"/>
        </w:rPr>
        <w:t xml:space="preserve">L </w:t>
      </w:r>
      <w:r w:rsidRPr="007E326C">
        <w:rPr>
          <w:rFonts w:ascii="Times New Roman" w:hAnsi="Times New Roman"/>
          <w:bCs w:val="0"/>
          <w:color w:val="191919"/>
          <w:spacing w:val="-2"/>
          <w:sz w:val="24"/>
          <w:szCs w:val="24"/>
        </w:rPr>
        <w:t>R</w:t>
      </w:r>
      <w:r w:rsidRPr="007E326C">
        <w:rPr>
          <w:rFonts w:ascii="Times New Roman" w:hAnsi="Times New Roman"/>
          <w:bCs w:val="0"/>
          <w:color w:val="191919"/>
          <w:spacing w:val="-2"/>
          <w:sz w:val="18"/>
          <w:szCs w:val="18"/>
        </w:rPr>
        <w:t>EQUIREMENTS</w:t>
      </w:r>
      <w:bookmarkEnd w:id="67"/>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sidRPr="00EF6577">
        <w:rPr>
          <w:rFonts w:ascii="Times New Roman" w:hAnsi="Times New Roman"/>
          <w:color w:val="191919"/>
          <w:spacing w:val="-2"/>
          <w:sz w:val="18"/>
          <w:szCs w:val="18"/>
        </w:rPr>
        <w:t xml:space="preserve">An applicant must submit the following credentials by May 1 for Fall Semester, November 15 for Spring Semester, April </w:t>
      </w:r>
      <w:del w:id="68" w:author="mdavis47" w:date="2011-04-07T08:04:00Z">
        <w:r w:rsidRPr="00EF6577" w:rsidDel="00E33B46">
          <w:rPr>
            <w:rFonts w:ascii="Times New Roman" w:hAnsi="Times New Roman"/>
            <w:color w:val="191919"/>
            <w:spacing w:val="-2"/>
            <w:sz w:val="18"/>
            <w:szCs w:val="18"/>
          </w:rPr>
          <w:delText xml:space="preserve">15 </w:delText>
        </w:r>
      </w:del>
      <w:ins w:id="69" w:author="mdavis47" w:date="2011-04-07T08:04:00Z">
        <w:r w:rsidRPr="00EF6577">
          <w:rPr>
            <w:rFonts w:ascii="Times New Roman" w:hAnsi="Times New Roman"/>
            <w:color w:val="191919"/>
            <w:spacing w:val="-2"/>
            <w:sz w:val="18"/>
            <w:szCs w:val="18"/>
          </w:rPr>
          <w:t xml:space="preserve">1 </w:t>
        </w:r>
      </w:ins>
      <w:r w:rsidRPr="00EF6577">
        <w:rPr>
          <w:rFonts w:ascii="Times New Roman" w:hAnsi="Times New Roman"/>
          <w:color w:val="191919"/>
          <w:spacing w:val="-2"/>
          <w:sz w:val="18"/>
          <w:szCs w:val="18"/>
        </w:rPr>
        <w:t>for Summer Semester.</w:t>
      </w:r>
    </w:p>
    <w:p w:rsidR="00D03216" w:rsidRDefault="00D03216" w:rsidP="00D03216">
      <w:pPr>
        <w:widowControl w:val="0"/>
        <w:autoSpaceDE w:val="0"/>
        <w:autoSpaceDN w:val="0"/>
        <w:adjustRightInd w:val="0"/>
        <w:spacing w:before="5" w:after="0" w:line="220" w:lineRule="exact"/>
        <w:ind w:left="180"/>
        <w:rPr>
          <w:rFonts w:ascii="Times New Roman" w:hAnsi="Times New Roman"/>
          <w:color w:val="000000"/>
        </w:rPr>
      </w:pPr>
    </w:p>
    <w:p w:rsidR="00D03216" w:rsidRPr="00EF6577" w:rsidDel="00607C5A" w:rsidRDefault="00D03216" w:rsidP="00D03216">
      <w:pPr>
        <w:pStyle w:val="ListParagraph"/>
        <w:widowControl w:val="0"/>
        <w:numPr>
          <w:ilvl w:val="1"/>
          <w:numId w:val="59"/>
        </w:numPr>
        <w:autoSpaceDE w:val="0"/>
        <w:autoSpaceDN w:val="0"/>
        <w:adjustRightInd w:val="0"/>
        <w:spacing w:after="0" w:line="250" w:lineRule="auto"/>
        <w:ind w:left="180" w:right="992"/>
        <w:jc w:val="both"/>
        <w:rPr>
          <w:del w:id="70" w:author="mdavis47" w:date="2011-03-21T10:23:00Z"/>
          <w:rFonts w:ascii="Times New Roman" w:hAnsi="Times New Roman"/>
          <w:color w:val="191919"/>
          <w:spacing w:val="-2"/>
          <w:sz w:val="18"/>
          <w:szCs w:val="18"/>
        </w:rPr>
      </w:pPr>
      <w:r w:rsidRPr="00EF6577">
        <w:rPr>
          <w:rFonts w:ascii="Times New Roman" w:hAnsi="Times New Roman"/>
          <w:color w:val="191919"/>
          <w:spacing w:val="-2"/>
          <w:sz w:val="18"/>
          <w:szCs w:val="18"/>
        </w:rPr>
        <w:t>A completed official application form with a $20 non-refundable application fee</w:t>
      </w:r>
      <w:del w:id="71" w:author="mdavis47" w:date="2011-03-21T10:23:00Z">
        <w:r w:rsidRPr="00EF6577" w:rsidDel="00607C5A">
          <w:rPr>
            <w:rFonts w:ascii="Times New Roman" w:hAnsi="Times New Roman"/>
            <w:color w:val="191919"/>
            <w:spacing w:val="-2"/>
            <w:sz w:val="18"/>
            <w:szCs w:val="18"/>
          </w:rPr>
          <w:delText>. Request an application form for admission from the</w:delText>
        </w:r>
      </w:del>
    </w:p>
    <w:p w:rsidR="00000000" w:rsidRDefault="00D03216">
      <w:pPr>
        <w:pStyle w:val="ListParagraph"/>
        <w:ind w:left="180" w:right="960"/>
        <w:rPr>
          <w:del w:id="72" w:author="mdavis47" w:date="2011-04-07T08:06:00Z"/>
          <w:rFonts w:ascii="Times New Roman" w:hAnsi="Times New Roman"/>
          <w:color w:val="191919"/>
          <w:spacing w:val="-2"/>
          <w:sz w:val="18"/>
          <w:szCs w:val="18"/>
          <w:rPrChange w:id="73" w:author="mdavis47" w:date="2011-04-07T12:14:00Z">
            <w:rPr>
              <w:del w:id="74" w:author="mdavis47" w:date="2011-04-07T08:06:00Z"/>
              <w:rFonts w:ascii="Times New Roman" w:hAnsi="Times New Roman"/>
              <w:color w:val="000000"/>
              <w:sz w:val="18"/>
              <w:szCs w:val="18"/>
            </w:rPr>
          </w:rPrChange>
        </w:rPr>
        <w:pPrChange w:id="75" w:author="mdavis47" w:date="2011-04-07T08:06:00Z">
          <w:pPr>
            <w:widowControl w:val="0"/>
            <w:autoSpaceDE w:val="0"/>
            <w:autoSpaceDN w:val="0"/>
            <w:adjustRightInd w:val="0"/>
            <w:spacing w:before="9" w:after="0" w:line="250" w:lineRule="auto"/>
            <w:ind w:left="480" w:right="2047"/>
          </w:pPr>
        </w:pPrChange>
      </w:pPr>
      <w:del w:id="76" w:author="mdavis47" w:date="2011-03-21T10:23:00Z">
        <w:r w:rsidDel="00607C5A">
          <w:delText>O</w:delText>
        </w:r>
        <w:r w:rsidRPr="00EF6577" w:rsidDel="00607C5A">
          <w:delText>f</w:delText>
        </w:r>
        <w:r w:rsidDel="00607C5A">
          <w:delText>fic</w:delText>
        </w:r>
        <w:r w:rsidRPr="00EF6577" w:rsidDel="00607C5A">
          <w:delText xml:space="preserve">e </w:delText>
        </w:r>
        <w:r w:rsidDel="00607C5A">
          <w:delText>o</w:delText>
        </w:r>
        <w:r w:rsidRPr="00EF6577" w:rsidDel="00607C5A">
          <w:delText xml:space="preserve">f </w:delText>
        </w:r>
        <w:r w:rsidDel="00607C5A">
          <w:delText>Recruitmen</w:delText>
        </w:r>
        <w:r w:rsidRPr="00EF6577" w:rsidDel="00607C5A">
          <w:delText xml:space="preserve">t </w:delText>
        </w:r>
        <w:r w:rsidDel="00607C5A">
          <w:delText>an</w:delText>
        </w:r>
        <w:r w:rsidRPr="00EF6577" w:rsidDel="00607C5A">
          <w:delText xml:space="preserve">d </w:delText>
        </w:r>
        <w:r w:rsidDel="00607C5A">
          <w:delText>Admissions</w:delText>
        </w:r>
        <w:r w:rsidRPr="00EF6577" w:rsidDel="00607C5A">
          <w:delText xml:space="preserve">, </w:delText>
        </w:r>
        <w:r w:rsidDel="00607C5A">
          <w:delText>Alban</w:delText>
        </w:r>
        <w:r w:rsidRPr="00EF6577" w:rsidDel="00607C5A">
          <w:delText xml:space="preserve">y </w:delText>
        </w:r>
        <w:r w:rsidDel="00607C5A">
          <w:delText>Stat</w:delText>
        </w:r>
        <w:r w:rsidRPr="00EF6577" w:rsidDel="00607C5A">
          <w:delText xml:space="preserve">e </w:delText>
        </w:r>
        <w:r w:rsidDel="00607C5A">
          <w:delText>Universit</w:delText>
        </w:r>
        <w:r w:rsidRPr="00EF6577" w:rsidDel="00607C5A">
          <w:delText xml:space="preserve">y, </w:delText>
        </w:r>
        <w:r w:rsidDel="00607C5A">
          <w:delText>50</w:delText>
        </w:r>
        <w:r w:rsidRPr="00EF6577" w:rsidDel="00607C5A">
          <w:delText xml:space="preserve">4 </w:delText>
        </w:r>
        <w:r w:rsidDel="00607C5A">
          <w:delText>Colleg</w:delText>
        </w:r>
        <w:r w:rsidRPr="00EF6577" w:rsidDel="00607C5A">
          <w:delText xml:space="preserve">e </w:delText>
        </w:r>
        <w:r w:rsidDel="00607C5A">
          <w:delText>Drive</w:delText>
        </w:r>
        <w:r w:rsidRPr="00EF6577" w:rsidDel="00607C5A">
          <w:delText xml:space="preserve">, </w:delText>
        </w:r>
        <w:r w:rsidDel="00607C5A">
          <w:delText>Alban</w:delText>
        </w:r>
        <w:r w:rsidRPr="00EF6577" w:rsidDel="00607C5A">
          <w:delText xml:space="preserve">y, </w:delText>
        </w:r>
        <w:r w:rsidDel="00607C5A">
          <w:delText>Geo</w:delText>
        </w:r>
        <w:r w:rsidRPr="00EF6577" w:rsidDel="00607C5A">
          <w:delText>r</w:delText>
        </w:r>
        <w:r w:rsidDel="00607C5A">
          <w:delText>gi</w:delText>
        </w:r>
        <w:r w:rsidRPr="00EF6577" w:rsidDel="00607C5A">
          <w:delText xml:space="preserve">a </w:delText>
        </w:r>
        <w:r w:rsidDel="00607C5A">
          <w:delText>31705-279</w:delText>
        </w:r>
        <w:r w:rsidRPr="00EF6577" w:rsidDel="00607C5A">
          <w:delText xml:space="preserve">7 </w:delText>
        </w:r>
        <w:r w:rsidDel="00607C5A">
          <w:delText>o</w:delText>
        </w:r>
        <w:r w:rsidRPr="00EF6577" w:rsidDel="00607C5A">
          <w:delText xml:space="preserve">r </w:delText>
        </w:r>
        <w:r w:rsidDel="00607C5A">
          <w:delText>online a</w:delText>
        </w:r>
        <w:r w:rsidRPr="00EF6577" w:rsidDel="00607C5A">
          <w:delText xml:space="preserve">t </w:delText>
        </w:r>
        <w:r w:rsidR="006A495C" w:rsidRPr="00623C29" w:rsidDel="00607C5A">
          <w:fldChar w:fldCharType="begin"/>
        </w:r>
        <w:r w:rsidR="006A495C" w:rsidRPr="006A495C">
          <w:rPr>
            <w:rPrChange w:id="77" w:author="mdavis47" w:date="2011-04-07T12:14:00Z">
              <w:rPr/>
            </w:rPrChange>
          </w:rPr>
          <w:delInstrText>HYPERLINK "http://www.asurams.edu"</w:delInstrText>
        </w:r>
        <w:r w:rsidR="006A495C" w:rsidRPr="00623C29" w:rsidDel="00607C5A">
          <w:rPr>
            <w:rPrChange w:id="78" w:author="mdavis47" w:date="2011-04-07T12:14:00Z">
              <w:rPr>
                <w:rFonts w:ascii="Calibri" w:eastAsia="Times New Roman" w:hAnsi="Calibri" w:cs="Times New Roman"/>
                <w:lang w:eastAsia="en-US"/>
              </w:rPr>
            </w:rPrChange>
          </w:rPr>
          <w:fldChar w:fldCharType="separate"/>
        </w:r>
      </w:del>
      <w:r w:rsidRPr="00EF6577">
        <w:t>Error! Hyperlink reference not valid.</w:t>
      </w:r>
      <w:del w:id="79" w:author="mdavis47" w:date="2011-03-21T10:23:00Z">
        <w:r w:rsidR="006A495C" w:rsidRPr="00623C29" w:rsidDel="00607C5A">
          <w:fldChar w:fldCharType="end"/>
        </w:r>
      </w:del>
      <w:ins w:id="80" w:author="mdavis47" w:date="2011-03-21T10:23:00Z">
        <w:r w:rsidRPr="005740C9">
          <w:t xml:space="preserve">  </w:t>
        </w:r>
        <w:r w:rsidR="006A495C" w:rsidRPr="006A495C">
          <w:rPr>
            <w:rFonts w:ascii="Times New Roman" w:hAnsi="Times New Roman"/>
            <w:color w:val="191919"/>
            <w:spacing w:val="-2"/>
            <w:sz w:val="18"/>
            <w:szCs w:val="18"/>
            <w:rPrChange w:id="81" w:author="mdavis47" w:date="2011-04-07T12:14:00Z">
              <w:rPr/>
            </w:rPrChange>
          </w:rPr>
          <w:t xml:space="preserve">The Application for Admission must be submitted online. It is available at </w:t>
        </w:r>
      </w:ins>
      <w:r>
        <w:rPr>
          <w:rFonts w:ascii="Times New Roman" w:hAnsi="Times New Roman"/>
          <w:color w:val="191919"/>
          <w:spacing w:val="-2"/>
          <w:sz w:val="18"/>
          <w:szCs w:val="18"/>
        </w:rPr>
        <w:t>http://</w:t>
      </w:r>
      <w:ins w:id="82" w:author="mdavis47" w:date="2011-04-07T08:06:00Z">
        <w:r w:rsidR="006A495C" w:rsidRPr="006A495C">
          <w:rPr>
            <w:rFonts w:ascii="Times New Roman" w:hAnsi="Times New Roman"/>
            <w:color w:val="191919"/>
            <w:spacing w:val="-2"/>
            <w:sz w:val="18"/>
            <w:szCs w:val="18"/>
            <w:rPrChange w:id="83" w:author="mdavis47" w:date="2011-04-07T12:14:00Z">
              <w:rPr>
                <w:color w:val="0000FF" w:themeColor="hyperlink"/>
                <w:u w:val="single"/>
              </w:rPr>
            </w:rPrChange>
          </w:rPr>
          <w:fldChar w:fldCharType="begin"/>
        </w:r>
      </w:ins>
      <w:r>
        <w:rPr>
          <w:rFonts w:ascii="Times New Roman" w:hAnsi="Times New Roman"/>
          <w:color w:val="191919"/>
          <w:spacing w:val="-2"/>
          <w:sz w:val="18"/>
          <w:szCs w:val="18"/>
        </w:rPr>
        <w:instrText>HYPERLINK "http://www.asurams.edu/"</w:instrText>
      </w:r>
      <w:ins w:id="84" w:author="mdavis47" w:date="2011-04-07T08:06:00Z">
        <w:r w:rsidR="006A495C" w:rsidRPr="006A495C">
          <w:rPr>
            <w:rFonts w:ascii="Times New Roman" w:hAnsi="Times New Roman"/>
            <w:color w:val="191919"/>
            <w:spacing w:val="-2"/>
            <w:sz w:val="18"/>
            <w:szCs w:val="18"/>
            <w:rPrChange w:id="85" w:author="mdavis47" w:date="2011-04-07T12:14:00Z">
              <w:rPr>
                <w:color w:val="0000FF" w:themeColor="hyperlink"/>
                <w:u w:val="single"/>
              </w:rPr>
            </w:rPrChange>
          </w:rPr>
          <w:fldChar w:fldCharType="separate"/>
        </w:r>
      </w:ins>
      <w:ins w:id="86" w:author="mdavis47" w:date="2011-03-21T10:23:00Z">
        <w:r w:rsidR="006A495C" w:rsidRPr="006A495C">
          <w:rPr>
            <w:rFonts w:ascii="Times New Roman" w:hAnsi="Times New Roman"/>
            <w:color w:val="191919"/>
            <w:spacing w:val="-2"/>
            <w:sz w:val="18"/>
            <w:szCs w:val="18"/>
            <w:rPrChange w:id="87" w:author="mdavis47" w:date="2011-04-07T12:14:00Z">
              <w:rPr>
                <w:rStyle w:val="Hyperlink"/>
              </w:rPr>
            </w:rPrChange>
          </w:rPr>
          <w:t>www.asurams.edu</w:t>
        </w:r>
      </w:ins>
      <w:ins w:id="88" w:author="mdavis47" w:date="2011-04-07T08:06:00Z">
        <w:r w:rsidR="006A495C" w:rsidRPr="006A495C">
          <w:rPr>
            <w:rFonts w:ascii="Times New Roman" w:hAnsi="Times New Roman"/>
            <w:color w:val="191919"/>
            <w:spacing w:val="-2"/>
            <w:sz w:val="18"/>
            <w:szCs w:val="18"/>
            <w:rPrChange w:id="89" w:author="mdavis47" w:date="2011-04-07T12:14:00Z">
              <w:rPr>
                <w:color w:val="0000FF" w:themeColor="hyperlink"/>
                <w:u w:val="single"/>
              </w:rPr>
            </w:rPrChange>
          </w:rPr>
          <w:fldChar w:fldCharType="end"/>
        </w:r>
      </w:ins>
      <w:r>
        <w:rPr>
          <w:rFonts w:ascii="Times New Roman" w:hAnsi="Times New Roman"/>
          <w:color w:val="191919"/>
          <w:spacing w:val="-2"/>
          <w:sz w:val="18"/>
          <w:szCs w:val="18"/>
        </w:rPr>
        <w:t>.</w:t>
      </w:r>
    </w:p>
    <w:p w:rsidR="00D03216" w:rsidRPr="00EF6577" w:rsidDel="00E33B46" w:rsidRDefault="00D03216" w:rsidP="00D03216">
      <w:pPr>
        <w:pStyle w:val="ListParagraph"/>
        <w:ind w:left="180" w:right="960"/>
        <w:rPr>
          <w:del w:id="90" w:author="mdavis47" w:date="2011-04-07T08:06:00Z"/>
          <w:rFonts w:ascii="Times New Roman" w:hAnsi="Times New Roman"/>
          <w:color w:val="191919"/>
          <w:spacing w:val="-2"/>
          <w:sz w:val="18"/>
          <w:szCs w:val="18"/>
        </w:rPr>
      </w:pPr>
    </w:p>
    <w:p w:rsidR="00D03216" w:rsidRPr="00EF6577" w:rsidRDefault="00D03216" w:rsidP="00D03216">
      <w:pPr>
        <w:pStyle w:val="ListParagraph"/>
        <w:ind w:left="180" w:right="960"/>
        <w:rPr>
          <w:rFonts w:ascii="Times New Roman" w:hAnsi="Times New Roman"/>
          <w:color w:val="191919"/>
          <w:spacing w:val="-2"/>
          <w:sz w:val="18"/>
          <w:szCs w:val="18"/>
        </w:rPr>
      </w:pPr>
    </w:p>
    <w:p w:rsidR="00D03216" w:rsidRPr="00EF6577" w:rsidRDefault="00D03216" w:rsidP="00D03216">
      <w:pPr>
        <w:pStyle w:val="ListParagraph"/>
        <w:widowControl w:val="0"/>
        <w:numPr>
          <w:ilvl w:val="0"/>
          <w:numId w:val="3"/>
        </w:numPr>
        <w:autoSpaceDE w:val="0"/>
        <w:autoSpaceDN w:val="0"/>
        <w:adjustRightInd w:val="0"/>
        <w:spacing w:after="0" w:line="250" w:lineRule="auto"/>
        <w:ind w:left="180" w:right="992"/>
        <w:jc w:val="both"/>
        <w:rPr>
          <w:rFonts w:ascii="Times New Roman" w:hAnsi="Times New Roman"/>
          <w:color w:val="191919"/>
          <w:spacing w:val="-2"/>
          <w:sz w:val="18"/>
          <w:szCs w:val="18"/>
        </w:rPr>
      </w:pPr>
      <w:r w:rsidRPr="00EF6577">
        <w:rPr>
          <w:rFonts w:ascii="Times New Roman" w:hAnsi="Times New Roman"/>
          <w:color w:val="191919"/>
          <w:spacing w:val="-2"/>
          <w:sz w:val="18"/>
          <w:szCs w:val="18"/>
        </w:rPr>
        <w:t xml:space="preserve">A Certificate of Immunization and Pre-Medical Entrance form prior to enrollment. Albany State will forward to </w:t>
      </w:r>
      <w:del w:id="91" w:author="mdavis47" w:date="2011-04-07T08:07:00Z">
        <w:r w:rsidRPr="00EF6577" w:rsidDel="00E33B46">
          <w:rPr>
            <w:rFonts w:ascii="Times New Roman" w:hAnsi="Times New Roman"/>
            <w:color w:val="191919"/>
            <w:spacing w:val="-2"/>
            <w:sz w:val="18"/>
            <w:szCs w:val="18"/>
          </w:rPr>
          <w:delText xml:space="preserve">each </w:delText>
        </w:r>
      </w:del>
      <w:proofErr w:type="gramStart"/>
      <w:ins w:id="92" w:author="mdavis47" w:date="2011-04-07T08:07:00Z">
        <w:r w:rsidRPr="00EF6577">
          <w:rPr>
            <w:rFonts w:ascii="Times New Roman" w:hAnsi="Times New Roman"/>
            <w:color w:val="191919"/>
            <w:spacing w:val="-2"/>
            <w:sz w:val="18"/>
            <w:szCs w:val="18"/>
          </w:rPr>
          <w:t>accepted</w:t>
        </w:r>
        <w:proofErr w:type="gramEnd"/>
        <w:r w:rsidRPr="00EF6577">
          <w:rPr>
            <w:rFonts w:ascii="Times New Roman" w:hAnsi="Times New Roman"/>
            <w:color w:val="191919"/>
            <w:spacing w:val="-2"/>
            <w:sz w:val="18"/>
            <w:szCs w:val="18"/>
          </w:rPr>
          <w:t xml:space="preserve"> </w:t>
        </w:r>
      </w:ins>
      <w:r w:rsidRPr="00EF6577">
        <w:rPr>
          <w:rFonts w:ascii="Times New Roman" w:hAnsi="Times New Roman"/>
          <w:color w:val="191919"/>
          <w:spacing w:val="-2"/>
          <w:sz w:val="18"/>
          <w:szCs w:val="18"/>
        </w:rPr>
        <w:t>applicant</w:t>
      </w:r>
      <w:ins w:id="93" w:author="mdavis47" w:date="2011-04-07T08:07:00Z">
        <w:r w:rsidRPr="00EF6577">
          <w:rPr>
            <w:rFonts w:ascii="Times New Roman" w:hAnsi="Times New Roman"/>
            <w:color w:val="191919"/>
            <w:spacing w:val="-2"/>
            <w:sz w:val="18"/>
            <w:szCs w:val="18"/>
          </w:rPr>
          <w:t>s</w:t>
        </w:r>
      </w:ins>
      <w:r w:rsidRPr="00EF6577">
        <w:rPr>
          <w:rFonts w:ascii="Times New Roman" w:hAnsi="Times New Roman"/>
          <w:color w:val="191919"/>
          <w:spacing w:val="-2"/>
          <w:sz w:val="18"/>
          <w:szCs w:val="18"/>
        </w:rPr>
        <w:t xml:space="preserve"> an immunization and medical form to be completed immediately </w:t>
      </w:r>
      <w:ins w:id="94" w:author="mdavis47" w:date="2011-04-07T08:07:00Z">
        <w:r w:rsidRPr="00EF6577">
          <w:rPr>
            <w:rFonts w:ascii="Times New Roman" w:hAnsi="Times New Roman"/>
            <w:color w:val="191919"/>
            <w:spacing w:val="-2"/>
            <w:sz w:val="18"/>
            <w:szCs w:val="18"/>
          </w:rPr>
          <w:t>up</w:t>
        </w:r>
      </w:ins>
      <w:r w:rsidRPr="00EF6577">
        <w:rPr>
          <w:rFonts w:ascii="Times New Roman" w:hAnsi="Times New Roman"/>
          <w:color w:val="191919"/>
          <w:spacing w:val="-2"/>
          <w:sz w:val="18"/>
          <w:szCs w:val="18"/>
        </w:rPr>
        <w:t>on receipt.</w:t>
      </w:r>
    </w:p>
    <w:p w:rsidR="00D03216" w:rsidRDefault="00D03216" w:rsidP="00D03216">
      <w:pPr>
        <w:widowControl w:val="0"/>
        <w:autoSpaceDE w:val="0"/>
        <w:autoSpaceDN w:val="0"/>
        <w:adjustRightInd w:val="0"/>
        <w:spacing w:before="8" w:after="0" w:line="190" w:lineRule="exact"/>
        <w:ind w:left="180"/>
        <w:rPr>
          <w:rFonts w:ascii="Times New Roman" w:hAnsi="Times New Roman"/>
          <w:color w:val="000000"/>
          <w:sz w:val="19"/>
          <w:szCs w:val="19"/>
        </w:rPr>
      </w:pPr>
    </w:p>
    <w:p w:rsidR="00D03216" w:rsidRPr="007E326C" w:rsidRDefault="00D03216" w:rsidP="00D03216">
      <w:pPr>
        <w:pStyle w:val="Heading2"/>
        <w:spacing w:before="0"/>
        <w:ind w:left="180"/>
        <w:rPr>
          <w:rFonts w:ascii="Times New Roman" w:hAnsi="Times New Roman"/>
          <w:color w:val="000000"/>
          <w:sz w:val="18"/>
          <w:szCs w:val="18"/>
        </w:rPr>
      </w:pPr>
      <w:bookmarkStart w:id="95" w:name="_Toc295316588"/>
      <w:r w:rsidRPr="007E326C">
        <w:rPr>
          <w:rFonts w:ascii="Times New Roman" w:hAnsi="Times New Roman"/>
          <w:bCs w:val="0"/>
          <w:color w:val="191919"/>
          <w:spacing w:val="-2"/>
          <w:sz w:val="24"/>
          <w:szCs w:val="24"/>
        </w:rPr>
        <w:t>F</w:t>
      </w:r>
      <w:r w:rsidRPr="007E326C">
        <w:rPr>
          <w:rFonts w:ascii="Times New Roman" w:hAnsi="Times New Roman"/>
          <w:bCs w:val="0"/>
          <w:color w:val="191919"/>
          <w:spacing w:val="-2"/>
          <w:sz w:val="18"/>
          <w:szCs w:val="18"/>
        </w:rPr>
        <w:t>RESHMA</w:t>
      </w:r>
      <w:r w:rsidRPr="007E326C">
        <w:rPr>
          <w:rFonts w:ascii="Times New Roman" w:hAnsi="Times New Roman"/>
          <w:bCs w:val="0"/>
          <w:color w:val="191919"/>
          <w:sz w:val="18"/>
          <w:szCs w:val="18"/>
        </w:rPr>
        <w:t>N</w:t>
      </w:r>
      <w:r w:rsidRPr="007E326C">
        <w:rPr>
          <w:rFonts w:ascii="Times New Roman" w:hAnsi="Times New Roman"/>
          <w:bCs w:val="0"/>
          <w:color w:val="191919"/>
          <w:spacing w:val="-3"/>
          <w:sz w:val="18"/>
          <w:szCs w:val="18"/>
        </w:rPr>
        <w:t xml:space="preserve"> </w:t>
      </w:r>
      <w:r w:rsidRPr="007E326C">
        <w:rPr>
          <w:rFonts w:ascii="Times New Roman" w:hAnsi="Times New Roman"/>
          <w:bCs w:val="0"/>
          <w:color w:val="191919"/>
          <w:spacing w:val="-2"/>
          <w:sz w:val="24"/>
          <w:szCs w:val="24"/>
        </w:rPr>
        <w:t>A</w:t>
      </w:r>
      <w:r w:rsidRPr="007E326C">
        <w:rPr>
          <w:rFonts w:ascii="Times New Roman" w:hAnsi="Times New Roman"/>
          <w:bCs w:val="0"/>
          <w:color w:val="191919"/>
          <w:spacing w:val="-2"/>
          <w:sz w:val="18"/>
          <w:szCs w:val="18"/>
        </w:rPr>
        <w:t>DMISSIONS</w:t>
      </w:r>
      <w:bookmarkEnd w:id="95"/>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EF6577">
        <w:rPr>
          <w:rFonts w:ascii="Times New Roman" w:hAnsi="Times New Roman"/>
          <w:color w:val="191919"/>
          <w:spacing w:val="-2"/>
          <w:sz w:val="18"/>
          <w:szCs w:val="18"/>
        </w:rPr>
        <w:t>f</w:t>
      </w:r>
      <w:r>
        <w:rPr>
          <w:rFonts w:ascii="Times New Roman" w:hAnsi="Times New Roman"/>
          <w:color w:val="191919"/>
          <w:spacing w:val="-2"/>
          <w:sz w:val="18"/>
          <w:szCs w:val="18"/>
        </w:rPr>
        <w:t>ficia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transcrip</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previou</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academi</w:t>
      </w:r>
      <w:r w:rsidRPr="00EF6577">
        <w:rPr>
          <w:rFonts w:ascii="Times New Roman" w:hAnsi="Times New Roman"/>
          <w:color w:val="191919"/>
          <w:spacing w:val="-2"/>
          <w:sz w:val="18"/>
          <w:szCs w:val="18"/>
        </w:rPr>
        <w:t xml:space="preserve">c </w:t>
      </w:r>
      <w:r>
        <w:rPr>
          <w:rFonts w:ascii="Times New Roman" w:hAnsi="Times New Roman"/>
          <w:color w:val="191919"/>
          <w:spacing w:val="-2"/>
          <w:sz w:val="18"/>
          <w:szCs w:val="18"/>
        </w:rPr>
        <w:t>wor</w:t>
      </w:r>
      <w:r w:rsidRPr="00EF6577">
        <w:rPr>
          <w:rFonts w:ascii="Times New Roman" w:hAnsi="Times New Roman"/>
          <w:color w:val="191919"/>
          <w:spacing w:val="-2"/>
          <w:sz w:val="18"/>
          <w:szCs w:val="18"/>
        </w:rPr>
        <w:t xml:space="preserve">k </w:t>
      </w:r>
      <w:r>
        <w:rPr>
          <w:rFonts w:ascii="Times New Roman" w:hAnsi="Times New Roman"/>
          <w:color w:val="191919"/>
          <w:spacing w:val="-2"/>
          <w:sz w:val="18"/>
          <w:szCs w:val="18"/>
        </w:rPr>
        <w:t>shoul</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maile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counselo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principa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di</w:t>
      </w:r>
      <w:r w:rsidRPr="00EF6577">
        <w:rPr>
          <w:rFonts w:ascii="Times New Roman" w:hAnsi="Times New Roman"/>
          <w:color w:val="191919"/>
          <w:spacing w:val="-2"/>
          <w:sz w:val="18"/>
          <w:szCs w:val="18"/>
        </w:rPr>
        <w:t>r</w:t>
      </w:r>
      <w:r>
        <w:rPr>
          <w:rFonts w:ascii="Times New Roman" w:hAnsi="Times New Roman"/>
          <w:color w:val="191919"/>
          <w:spacing w:val="-2"/>
          <w:sz w:val="18"/>
          <w:szCs w:val="18"/>
        </w:rPr>
        <w:t>ectl</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f</w:t>
      </w:r>
      <w:r>
        <w:rPr>
          <w:rFonts w:ascii="Times New Roman" w:hAnsi="Times New Roman"/>
          <w:color w:val="191919"/>
          <w:spacing w:val="-2"/>
          <w:sz w:val="18"/>
          <w:szCs w:val="18"/>
        </w:rPr>
        <w:t>ficia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transcrip</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shoul</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indicat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course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take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certif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dat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graduatio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wit</w:t>
      </w:r>
      <w:r w:rsidRPr="00EF6577">
        <w:rPr>
          <w:rFonts w:ascii="Times New Roman" w:hAnsi="Times New Roman"/>
          <w:color w:val="191919"/>
          <w:spacing w:val="-2"/>
          <w:sz w:val="18"/>
          <w:szCs w:val="18"/>
        </w:rPr>
        <w:t xml:space="preserve">h a </w:t>
      </w:r>
      <w:r>
        <w:rPr>
          <w:rFonts w:ascii="Times New Roman" w:hAnsi="Times New Roman"/>
          <w:color w:val="191919"/>
          <w:spacing w:val="-2"/>
          <w:sz w:val="18"/>
          <w:szCs w:val="18"/>
        </w:rPr>
        <w:t>diplo</w:t>
      </w:r>
      <w:r w:rsidRPr="00EF6577">
        <w:rPr>
          <w:rFonts w:ascii="Times New Roman" w:hAnsi="Times New Roman"/>
          <w:color w:val="191919"/>
          <w:spacing w:val="-2"/>
          <w:sz w:val="18"/>
          <w:szCs w:val="18"/>
        </w:rPr>
        <w:t xml:space="preserve">ma </w:t>
      </w:r>
      <w:r>
        <w:rPr>
          <w:rFonts w:ascii="Times New Roman" w:hAnsi="Times New Roman"/>
          <w:color w:val="191919"/>
          <w:spacing w:val="-2"/>
          <w:sz w:val="18"/>
          <w:szCs w:val="18"/>
        </w:rPr>
        <w:t>fro</w:t>
      </w:r>
      <w:r w:rsidRPr="00EF6577">
        <w:rPr>
          <w:rFonts w:ascii="Times New Roman" w:hAnsi="Times New Roman"/>
          <w:color w:val="191919"/>
          <w:spacing w:val="-2"/>
          <w:sz w:val="18"/>
          <w:szCs w:val="18"/>
        </w:rPr>
        <w:t xml:space="preserve">m a </w:t>
      </w:r>
      <w:r>
        <w:rPr>
          <w:rFonts w:ascii="Times New Roman" w:hAnsi="Times New Roman"/>
          <w:color w:val="191919"/>
          <w:spacing w:val="-2"/>
          <w:sz w:val="18"/>
          <w:szCs w:val="18"/>
        </w:rPr>
        <w:t>regionally accredite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school</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applicant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firs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yea</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clas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regula</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w:t>
      </w:r>
      <w:r w:rsidRPr="00EF6577">
        <w:rPr>
          <w:rFonts w:ascii="Times New Roman" w:hAnsi="Times New Roman"/>
          <w:color w:val="191919"/>
          <w:spacing w:val="-2"/>
          <w:sz w:val="18"/>
          <w:szCs w:val="18"/>
        </w:rPr>
        <w:t>e</w:t>
      </w:r>
      <w:r>
        <w:rPr>
          <w:rFonts w:ascii="Times New Roman" w:hAnsi="Times New Roman"/>
          <w:color w:val="191919"/>
          <w:spacing w:val="-2"/>
          <w:sz w:val="18"/>
          <w:szCs w:val="18"/>
        </w:rPr>
        <w:t>g</w:t>
      </w:r>
      <w:r w:rsidRPr="00EF6577">
        <w:rPr>
          <w:rFonts w:ascii="Times New Roman" w:hAnsi="Times New Roman"/>
          <w:color w:val="191919"/>
          <w:spacing w:val="-2"/>
          <w:sz w:val="18"/>
          <w:szCs w:val="18"/>
        </w:rPr>
        <w:t xml:space="preserve">e </w:t>
      </w:r>
      <w:del w:id="96" w:author="mdavis47" w:date="2011-04-07T08:08:00Z">
        <w:r w:rsidDel="00E33B46">
          <w:rPr>
            <w:rFonts w:ascii="Times New Roman" w:hAnsi="Times New Roman"/>
            <w:color w:val="191919"/>
            <w:spacing w:val="-2"/>
            <w:sz w:val="18"/>
            <w:szCs w:val="18"/>
          </w:rPr>
          <w:delText>Entranc</w:delText>
        </w:r>
        <w:r w:rsidRPr="00EF6577" w:rsidDel="00E33B46">
          <w:rPr>
            <w:rFonts w:ascii="Times New Roman" w:hAnsi="Times New Roman"/>
            <w:color w:val="191919"/>
            <w:spacing w:val="-2"/>
            <w:sz w:val="18"/>
            <w:szCs w:val="18"/>
          </w:rPr>
          <w:delText xml:space="preserve">e </w:delText>
        </w:r>
        <w:r w:rsidDel="00E33B46">
          <w:rPr>
            <w:rFonts w:ascii="Times New Roman" w:hAnsi="Times New Roman"/>
            <w:color w:val="191919"/>
            <w:spacing w:val="-2"/>
            <w:sz w:val="18"/>
            <w:szCs w:val="18"/>
          </w:rPr>
          <w:delText>Examina- tio</w:delText>
        </w:r>
        <w:r w:rsidRPr="00EF6577" w:rsidDel="00E33B46">
          <w:rPr>
            <w:rFonts w:ascii="Times New Roman" w:hAnsi="Times New Roman"/>
            <w:color w:val="191919"/>
            <w:spacing w:val="-2"/>
            <w:sz w:val="18"/>
            <w:szCs w:val="18"/>
          </w:rPr>
          <w:delText xml:space="preserve">n </w:delText>
        </w:r>
      </w:del>
      <w:r>
        <w:rPr>
          <w:rFonts w:ascii="Times New Roman" w:hAnsi="Times New Roman"/>
          <w:color w:val="191919"/>
          <w:spacing w:val="-2"/>
          <w:sz w:val="18"/>
          <w:szCs w:val="18"/>
        </w:rPr>
        <w:t>Board</w:t>
      </w:r>
      <w:del w:id="97" w:author="mdavis47" w:date="2011-04-07T08:08:00Z">
        <w:r w:rsidRPr="00EF6577" w:rsidDel="00E33B46">
          <w:rPr>
            <w:rFonts w:ascii="Times New Roman" w:hAnsi="Times New Roman"/>
            <w:color w:val="191919"/>
            <w:spacing w:val="-2"/>
            <w:sz w:val="18"/>
            <w:szCs w:val="18"/>
          </w:rPr>
          <w:delText>’s</w:delText>
        </w:r>
      </w:del>
      <w:r w:rsidRPr="00EF6577">
        <w:rPr>
          <w:rFonts w:ascii="Times New Roman" w:hAnsi="Times New Roman"/>
          <w:color w:val="191919"/>
          <w:spacing w:val="-2"/>
          <w:sz w:val="18"/>
          <w:szCs w:val="18"/>
        </w:rPr>
        <w:t xml:space="preserve"> </w:t>
      </w:r>
      <w:del w:id="98" w:author="mdavis47" w:date="2011-04-07T08:11:00Z">
        <w:r w:rsidDel="00E33B46">
          <w:rPr>
            <w:rFonts w:ascii="Times New Roman" w:hAnsi="Times New Roman"/>
            <w:color w:val="191919"/>
            <w:spacing w:val="-2"/>
            <w:sz w:val="18"/>
            <w:szCs w:val="18"/>
          </w:rPr>
          <w:delText>Scholasti</w:delText>
        </w:r>
        <w:r w:rsidRPr="00EF6577" w:rsidDel="00E33B46">
          <w:rPr>
            <w:rFonts w:ascii="Times New Roman" w:hAnsi="Times New Roman"/>
            <w:color w:val="191919"/>
            <w:spacing w:val="-2"/>
            <w:sz w:val="18"/>
            <w:szCs w:val="18"/>
          </w:rPr>
          <w:delText xml:space="preserve">c </w:delText>
        </w:r>
        <w:r w:rsidDel="00E33B46">
          <w:rPr>
            <w:rFonts w:ascii="Times New Roman" w:hAnsi="Times New Roman"/>
            <w:color w:val="191919"/>
            <w:spacing w:val="-2"/>
            <w:sz w:val="18"/>
            <w:szCs w:val="18"/>
          </w:rPr>
          <w:delText>Assessmen</w:delText>
        </w:r>
        <w:r w:rsidRPr="00EF6577" w:rsidDel="00E33B46">
          <w:rPr>
            <w:rFonts w:ascii="Times New Roman" w:hAnsi="Times New Roman"/>
            <w:color w:val="191919"/>
            <w:spacing w:val="-2"/>
            <w:sz w:val="18"/>
            <w:szCs w:val="18"/>
          </w:rPr>
          <w:delText>t T</w:delText>
        </w:r>
        <w:r w:rsidDel="00E33B46">
          <w:rPr>
            <w:rFonts w:ascii="Times New Roman" w:hAnsi="Times New Roman"/>
            <w:color w:val="191919"/>
            <w:spacing w:val="-2"/>
            <w:sz w:val="18"/>
            <w:szCs w:val="18"/>
          </w:rPr>
          <w:delText>es</w:delText>
        </w:r>
        <w:r w:rsidRPr="00EF6577" w:rsidDel="00E33B46">
          <w:rPr>
            <w:rFonts w:ascii="Times New Roman" w:hAnsi="Times New Roman"/>
            <w:color w:val="191919"/>
            <w:spacing w:val="-2"/>
            <w:sz w:val="18"/>
            <w:szCs w:val="18"/>
          </w:rPr>
          <w:delText>t</w:delText>
        </w:r>
      </w:del>
      <w:ins w:id="99" w:author="mdavis47" w:date="2011-04-07T08:11:00Z">
        <w:r>
          <w:rPr>
            <w:rFonts w:ascii="Times New Roman" w:hAnsi="Times New Roman"/>
            <w:color w:val="191919"/>
            <w:spacing w:val="-2"/>
            <w:sz w:val="18"/>
            <w:szCs w:val="18"/>
          </w:rPr>
          <w:t>SAT Reasoning Test</w:t>
        </w:r>
      </w:ins>
      <w:r w:rsidRPr="00EF6577">
        <w:rPr>
          <w:rFonts w:ascii="Times New Roman" w:hAnsi="Times New Roman"/>
          <w:color w:val="191919"/>
          <w:spacing w:val="-2"/>
          <w:sz w:val="18"/>
          <w:szCs w:val="18"/>
        </w:rPr>
        <w:t xml:space="preserve"> </w:t>
      </w:r>
      <w:del w:id="100" w:author="mdavis47" w:date="2011-04-07T08:11:00Z">
        <w:r w:rsidDel="00E33B46">
          <w:rPr>
            <w:rFonts w:ascii="Times New Roman" w:hAnsi="Times New Roman"/>
            <w:color w:val="191919"/>
            <w:spacing w:val="-2"/>
            <w:sz w:val="18"/>
            <w:szCs w:val="18"/>
          </w:rPr>
          <w:delText>(S</w:delText>
        </w:r>
        <w:r w:rsidRPr="00EF6577" w:rsidDel="00E33B46">
          <w:rPr>
            <w:rFonts w:ascii="Times New Roman" w:hAnsi="Times New Roman"/>
            <w:color w:val="191919"/>
            <w:spacing w:val="-2"/>
            <w:sz w:val="18"/>
            <w:szCs w:val="18"/>
          </w:rPr>
          <w:delText>A</w:delText>
        </w:r>
        <w:r w:rsidDel="00E33B46">
          <w:rPr>
            <w:rFonts w:ascii="Times New Roman" w:hAnsi="Times New Roman"/>
            <w:color w:val="191919"/>
            <w:spacing w:val="-2"/>
            <w:sz w:val="18"/>
            <w:szCs w:val="18"/>
          </w:rPr>
          <w:delText>T</w:delText>
        </w:r>
        <w:r w:rsidRPr="00EF6577" w:rsidDel="00E33B46">
          <w:rPr>
            <w:rFonts w:ascii="Times New Roman" w:hAnsi="Times New Roman"/>
            <w:color w:val="191919"/>
            <w:spacing w:val="-2"/>
            <w:sz w:val="18"/>
            <w:szCs w:val="18"/>
          </w:rPr>
          <w:delText xml:space="preserve">) </w:delText>
        </w:r>
        <w:r w:rsidR="006A495C" w:rsidRPr="006A495C">
          <w:rPr>
            <w:rFonts w:ascii="Times New Roman" w:hAnsi="Times New Roman"/>
            <w:color w:val="191919"/>
            <w:spacing w:val="-2"/>
            <w:sz w:val="18"/>
            <w:szCs w:val="18"/>
            <w:rPrChange w:id="101" w:author="mdavis47" w:date="2011-04-07T08:11:00Z">
              <w:rPr>
                <w:rFonts w:ascii="Times New Roman" w:hAnsi="Times New Roman"/>
                <w:color w:val="191919"/>
                <w:spacing w:val="-2"/>
                <w:sz w:val="18"/>
                <w:szCs w:val="18"/>
                <w:u w:val="single"/>
              </w:rPr>
            </w:rPrChange>
          </w:rPr>
          <w:delText>or</w:delText>
        </w:r>
        <w:r w:rsidRPr="00EF6577" w:rsidDel="00E33B46">
          <w:rPr>
            <w:rFonts w:ascii="Times New Roman" w:hAnsi="Times New Roman"/>
            <w:color w:val="191919"/>
            <w:spacing w:val="-2"/>
            <w:sz w:val="18"/>
            <w:szCs w:val="18"/>
          </w:rPr>
          <w:delText xml:space="preserve"> </w:delText>
        </w:r>
      </w:del>
      <w:ins w:id="102" w:author="mdavis47" w:date="2011-04-07T08:11:00Z">
        <w:r w:rsidRPr="00EF6577">
          <w:rPr>
            <w:rFonts w:ascii="Times New Roman" w:hAnsi="Times New Roman"/>
            <w:color w:val="191919"/>
            <w:spacing w:val="-2"/>
            <w:sz w:val="18"/>
            <w:szCs w:val="18"/>
          </w:rPr>
          <w:t xml:space="preserve">OR </w:t>
        </w:r>
      </w:ins>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ins w:id="103" w:author="mdavis47" w:date="2011-04-07T08:12:00Z">
        <w:r w:rsidRPr="00EF6577">
          <w:rPr>
            <w:rFonts w:ascii="Times New Roman" w:hAnsi="Times New Roman"/>
            <w:color w:val="191919"/>
            <w:spacing w:val="-2"/>
            <w:sz w:val="18"/>
            <w:szCs w:val="18"/>
          </w:rPr>
          <w:t>ACT (</w:t>
        </w:r>
      </w:ins>
      <w:r>
        <w:rPr>
          <w:rFonts w:ascii="Times New Roman" w:hAnsi="Times New Roman"/>
          <w:color w:val="191919"/>
          <w:spacing w:val="-2"/>
          <w:sz w:val="18"/>
          <w:szCs w:val="18"/>
        </w:rPr>
        <w:t>America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e T</w:t>
      </w:r>
      <w:r>
        <w:rPr>
          <w:rFonts w:ascii="Times New Roman" w:hAnsi="Times New Roman"/>
          <w:color w:val="191919"/>
          <w:spacing w:val="-2"/>
          <w:sz w:val="18"/>
          <w:szCs w:val="18"/>
        </w:rPr>
        <w:t>estin</w:t>
      </w:r>
      <w:r w:rsidRPr="00EF6577">
        <w:rPr>
          <w:rFonts w:ascii="Times New Roman" w:hAnsi="Times New Roman"/>
          <w:color w:val="191919"/>
          <w:spacing w:val="-2"/>
          <w:sz w:val="18"/>
          <w:szCs w:val="18"/>
        </w:rPr>
        <w:t>g</w:t>
      </w:r>
      <w:ins w:id="104" w:author="mdavis47" w:date="2011-04-07T08:13:00Z">
        <w:r w:rsidRPr="00EF6577">
          <w:rPr>
            <w:rFonts w:ascii="Times New Roman" w:hAnsi="Times New Roman"/>
            <w:color w:val="191919"/>
            <w:spacing w:val="-2"/>
            <w:sz w:val="18"/>
            <w:szCs w:val="18"/>
          </w:rPr>
          <w:t>)</w:t>
        </w:r>
      </w:ins>
      <w:r w:rsidRPr="00EF6577">
        <w:rPr>
          <w:rFonts w:ascii="Times New Roman" w:hAnsi="Times New Roman"/>
          <w:color w:val="191919"/>
          <w:spacing w:val="-2"/>
          <w:sz w:val="18"/>
          <w:szCs w:val="18"/>
        </w:rPr>
        <w:t xml:space="preserve"> </w:t>
      </w:r>
      <w:del w:id="105" w:author="mdavis47" w:date="2011-04-07T08:13:00Z">
        <w:r w:rsidDel="00657221">
          <w:rPr>
            <w:rFonts w:ascii="Times New Roman" w:hAnsi="Times New Roman"/>
            <w:color w:val="191919"/>
            <w:spacing w:val="-2"/>
            <w:sz w:val="18"/>
            <w:szCs w:val="18"/>
          </w:rPr>
          <w:delText>(ACT</w:delText>
        </w:r>
        <w:r w:rsidRPr="00EF6577" w:rsidDel="00657221">
          <w:rPr>
            <w:rFonts w:ascii="Times New Roman" w:hAnsi="Times New Roman"/>
            <w:color w:val="191919"/>
            <w:spacing w:val="-2"/>
            <w:sz w:val="18"/>
            <w:szCs w:val="18"/>
          </w:rPr>
          <w:delText xml:space="preserve">) </w:delText>
        </w:r>
        <w:r w:rsidDel="00657221">
          <w:rPr>
            <w:rFonts w:ascii="Times New Roman" w:hAnsi="Times New Roman"/>
            <w:color w:val="191919"/>
            <w:spacing w:val="-2"/>
            <w:sz w:val="18"/>
            <w:szCs w:val="18"/>
          </w:rPr>
          <w:delText>Program</w:delText>
        </w:r>
        <w:r w:rsidRPr="00EF6577" w:rsidDel="00657221">
          <w:rPr>
            <w:rFonts w:ascii="Times New Roman" w:hAnsi="Times New Roman"/>
            <w:color w:val="191919"/>
            <w:spacing w:val="-2"/>
            <w:sz w:val="18"/>
            <w:szCs w:val="18"/>
          </w:rPr>
          <w:delText xml:space="preserve">’s </w:delText>
        </w:r>
        <w:r w:rsidDel="00657221">
          <w:rPr>
            <w:rFonts w:ascii="Times New Roman" w:hAnsi="Times New Roman"/>
            <w:color w:val="191919"/>
            <w:spacing w:val="-2"/>
            <w:sz w:val="18"/>
            <w:szCs w:val="18"/>
          </w:rPr>
          <w:delText>A</w:delText>
        </w:r>
      </w:del>
      <w:ins w:id="106" w:author="mdavis47" w:date="2011-04-07T08:13:00Z">
        <w:r>
          <w:rPr>
            <w:rFonts w:ascii="Times New Roman" w:hAnsi="Times New Roman"/>
            <w:color w:val="191919"/>
            <w:spacing w:val="-2"/>
            <w:sz w:val="18"/>
            <w:szCs w:val="18"/>
          </w:rPr>
          <w:t>a</w:t>
        </w:r>
      </w:ins>
      <w:r>
        <w:rPr>
          <w:rFonts w:ascii="Times New Roman" w:hAnsi="Times New Roman"/>
          <w:color w:val="191919"/>
          <w:spacing w:val="-2"/>
          <w:sz w:val="18"/>
          <w:szCs w:val="18"/>
        </w:rPr>
        <w:t>ssessmen</w:t>
      </w:r>
      <w:r w:rsidRPr="00EF6577">
        <w:rPr>
          <w:rFonts w:ascii="Times New Roman" w:hAnsi="Times New Roman"/>
          <w:color w:val="191919"/>
          <w:spacing w:val="-2"/>
          <w:sz w:val="18"/>
          <w:szCs w:val="18"/>
        </w:rPr>
        <w:t xml:space="preserve">t </w:t>
      </w:r>
      <w:ins w:id="107" w:author="mdavis47" w:date="2011-04-07T08:13:00Z">
        <w:r w:rsidRPr="00EF6577">
          <w:rPr>
            <w:rFonts w:ascii="Times New Roman" w:hAnsi="Times New Roman"/>
            <w:color w:val="191919"/>
            <w:spacing w:val="-2"/>
            <w:sz w:val="18"/>
            <w:szCs w:val="18"/>
          </w:rPr>
          <w:t>t</w:t>
        </w:r>
      </w:ins>
      <w:del w:id="108" w:author="mdavis47" w:date="2011-04-07T08:13:00Z">
        <w:r w:rsidRPr="00EF6577" w:rsidDel="00657221">
          <w:rPr>
            <w:rFonts w:ascii="Times New Roman" w:hAnsi="Times New Roman"/>
            <w:color w:val="191919"/>
            <w:spacing w:val="-2"/>
            <w:sz w:val="18"/>
            <w:szCs w:val="18"/>
          </w:rPr>
          <w:delText>T</w:delText>
        </w:r>
      </w:del>
      <w:r>
        <w:rPr>
          <w:rFonts w:ascii="Times New Roman" w:hAnsi="Times New Roman"/>
          <w:color w:val="191919"/>
          <w:spacing w:val="-2"/>
          <w:sz w:val="18"/>
          <w:szCs w:val="18"/>
        </w:rPr>
        <w:t>es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admitte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Alban</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State Universit</w:t>
      </w:r>
      <w:r w:rsidRPr="00EF6577">
        <w:rPr>
          <w:rFonts w:ascii="Times New Roman" w:hAnsi="Times New Roman"/>
          <w:color w:val="191919"/>
          <w:spacing w:val="-2"/>
          <w:sz w:val="18"/>
          <w:szCs w:val="18"/>
        </w:rPr>
        <w:t>y.</w:t>
      </w:r>
      <w:ins w:id="109" w:author="mdavis47" w:date="2011-04-07T12:12:00Z">
        <w:r w:rsidRPr="00EF6577">
          <w:rPr>
            <w:rFonts w:ascii="Times New Roman" w:hAnsi="Times New Roman"/>
            <w:color w:val="191919"/>
            <w:spacing w:val="-2"/>
            <w:sz w:val="18"/>
            <w:szCs w:val="18"/>
          </w:rPr>
          <w:t xml:space="preserve"> Albany State University’s SAT School Code is 5004; ACT School Code is </w:t>
        </w:r>
      </w:ins>
      <w:ins w:id="110" w:author="mdavis47" w:date="2011-04-07T12:14:00Z">
        <w:r w:rsidRPr="00EF6577">
          <w:rPr>
            <w:rFonts w:ascii="Times New Roman" w:hAnsi="Times New Roman"/>
            <w:color w:val="191919"/>
            <w:spacing w:val="-2"/>
            <w:sz w:val="18"/>
            <w:szCs w:val="18"/>
          </w:rPr>
          <w:t>0782.</w:t>
        </w:r>
      </w:ins>
    </w:p>
    <w:p w:rsidR="00D03216" w:rsidRDefault="00D03216" w:rsidP="00D03216">
      <w:pPr>
        <w:widowControl w:val="0"/>
        <w:autoSpaceDE w:val="0"/>
        <w:autoSpaceDN w:val="0"/>
        <w:adjustRightInd w:val="0"/>
        <w:spacing w:before="16" w:after="0" w:line="200" w:lineRule="exact"/>
        <w:ind w:left="180"/>
        <w:rPr>
          <w:rFonts w:ascii="Times New Roman" w:hAnsi="Times New Roman"/>
          <w:color w:val="000000"/>
          <w:sz w:val="20"/>
          <w:szCs w:val="20"/>
        </w:rPr>
      </w:pPr>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bee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ou</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fiv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year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whos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clas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graduate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fiv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year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ago</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hol</w:t>
      </w:r>
      <w:r w:rsidRPr="00EF6577">
        <w:rPr>
          <w:rFonts w:ascii="Times New Roman" w:hAnsi="Times New Roman"/>
          <w:color w:val="191919"/>
          <w:spacing w:val="-2"/>
          <w:sz w:val="18"/>
          <w:szCs w:val="18"/>
        </w:rPr>
        <w:t xml:space="preserve">d a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school diplom</w:t>
      </w:r>
      <w:r w:rsidRPr="00EF6577">
        <w:rPr>
          <w:rFonts w:ascii="Times New Roman" w:hAnsi="Times New Roman"/>
          <w:color w:val="191919"/>
          <w:spacing w:val="-2"/>
          <w:sz w:val="18"/>
          <w:szCs w:val="18"/>
        </w:rPr>
        <w:t xml:space="preserve">a </w:t>
      </w:r>
      <w:r>
        <w:rPr>
          <w:rFonts w:ascii="Times New Roman" w:hAnsi="Times New Roman"/>
          <w:color w:val="191919"/>
          <w:spacing w:val="-2"/>
          <w:sz w:val="18"/>
          <w:szCs w:val="18"/>
        </w:rPr>
        <w:t>fro</w:t>
      </w:r>
      <w:r w:rsidRPr="00EF6577">
        <w:rPr>
          <w:rFonts w:ascii="Times New Roman" w:hAnsi="Times New Roman"/>
          <w:color w:val="191919"/>
          <w:spacing w:val="-2"/>
          <w:sz w:val="18"/>
          <w:szCs w:val="18"/>
        </w:rPr>
        <w:t xml:space="preserve">m a </w:t>
      </w:r>
      <w:r>
        <w:rPr>
          <w:rFonts w:ascii="Times New Roman" w:hAnsi="Times New Roman"/>
          <w:color w:val="191919"/>
          <w:spacing w:val="-2"/>
          <w:sz w:val="18"/>
          <w:szCs w:val="18"/>
        </w:rPr>
        <w:t>regionall</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accredite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school</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satisfactoril</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complete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GED</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hav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earne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fewe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3</w:t>
      </w:r>
      <w:r w:rsidRPr="00EF6577">
        <w:rPr>
          <w:rFonts w:ascii="Times New Roman" w:hAnsi="Times New Roman"/>
          <w:color w:val="191919"/>
          <w:spacing w:val="-2"/>
          <w:sz w:val="18"/>
          <w:szCs w:val="18"/>
        </w:rPr>
        <w:t xml:space="preserve">0 </w:t>
      </w:r>
      <w:r>
        <w:rPr>
          <w:rFonts w:ascii="Times New Roman" w:hAnsi="Times New Roman"/>
          <w:color w:val="191919"/>
          <w:spacing w:val="-2"/>
          <w:sz w:val="18"/>
          <w:szCs w:val="18"/>
        </w:rPr>
        <w:t>transferabl</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semester credi</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hour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require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w:t>
      </w:r>
      <w:r w:rsidRPr="00EF6577">
        <w:rPr>
          <w:rFonts w:ascii="Times New Roman" w:hAnsi="Times New Roman"/>
          <w:color w:val="191919"/>
          <w:spacing w:val="-2"/>
          <w:sz w:val="18"/>
          <w:szCs w:val="18"/>
        </w:rPr>
        <w:t xml:space="preserve">AT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AC</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howeve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thes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tak</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Placemen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Examinatio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d c</w:t>
      </w:r>
      <w:r>
        <w:rPr>
          <w:rFonts w:ascii="Times New Roman" w:hAnsi="Times New Roman"/>
          <w:color w:val="191919"/>
          <w:spacing w:val="-2"/>
          <w:sz w:val="18"/>
          <w:szCs w:val="18"/>
        </w:rPr>
        <w:t>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any Developmenta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Studies/Learnin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Suppor</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requirements</w:t>
      </w:r>
      <w:r w:rsidRPr="00EF6577">
        <w:rPr>
          <w:rFonts w:ascii="Times New Roman" w:hAnsi="Times New Roman"/>
          <w:color w:val="191919"/>
          <w:spacing w:val="-2"/>
          <w:sz w:val="18"/>
          <w:szCs w:val="18"/>
        </w:rPr>
        <w:t xml:space="preserve">. A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mee</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minimu</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s</w:t>
      </w:r>
      <w:del w:id="111" w:author="mdavis47" w:date="2011-03-21T10:24:00Z">
        <w:r w:rsidRPr="00EF6577" w:rsidDel="00607C5A">
          <w:rPr>
            <w:rFonts w:ascii="Times New Roman" w:hAnsi="Times New Roman"/>
            <w:color w:val="191919"/>
            <w:spacing w:val="-2"/>
            <w:sz w:val="18"/>
            <w:szCs w:val="18"/>
          </w:rPr>
          <w:delText xml:space="preserve"> </w:delText>
        </w:r>
        <w:r w:rsidDel="00607C5A">
          <w:rPr>
            <w:rFonts w:ascii="Times New Roman" w:hAnsi="Times New Roman"/>
            <w:color w:val="191919"/>
            <w:spacing w:val="-2"/>
            <w:sz w:val="18"/>
            <w:szCs w:val="18"/>
          </w:rPr>
          <w:delText>unde</w:delText>
        </w:r>
        <w:r w:rsidRPr="00EF6577" w:rsidDel="00607C5A">
          <w:rPr>
            <w:rFonts w:ascii="Times New Roman" w:hAnsi="Times New Roman"/>
            <w:color w:val="191919"/>
            <w:spacing w:val="-2"/>
            <w:sz w:val="18"/>
            <w:szCs w:val="18"/>
          </w:rPr>
          <w:delText xml:space="preserve">r </w:delText>
        </w:r>
        <w:r w:rsidDel="00607C5A">
          <w:rPr>
            <w:rFonts w:ascii="Times New Roman" w:hAnsi="Times New Roman"/>
            <w:color w:val="191919"/>
            <w:spacing w:val="-2"/>
            <w:sz w:val="18"/>
            <w:szCs w:val="18"/>
          </w:rPr>
          <w:delText>th</w:delText>
        </w:r>
        <w:r w:rsidRPr="00EF6577" w:rsidDel="00607C5A">
          <w:rPr>
            <w:rFonts w:ascii="Times New Roman" w:hAnsi="Times New Roman"/>
            <w:color w:val="191919"/>
            <w:spacing w:val="-2"/>
            <w:sz w:val="18"/>
            <w:szCs w:val="18"/>
          </w:rPr>
          <w:delText xml:space="preserve">e </w:delText>
        </w:r>
        <w:r w:rsidDel="00607C5A">
          <w:rPr>
            <w:rFonts w:ascii="Times New Roman" w:hAnsi="Times New Roman"/>
            <w:color w:val="191919"/>
            <w:spacing w:val="-2"/>
            <w:sz w:val="18"/>
            <w:szCs w:val="18"/>
          </w:rPr>
          <w:delText>ne</w:delText>
        </w:r>
        <w:r w:rsidRPr="00EF6577" w:rsidDel="00607C5A">
          <w:rPr>
            <w:rFonts w:ascii="Times New Roman" w:hAnsi="Times New Roman"/>
            <w:color w:val="191919"/>
            <w:spacing w:val="-2"/>
            <w:sz w:val="18"/>
            <w:szCs w:val="18"/>
          </w:rPr>
          <w:delText xml:space="preserve">w </w:delText>
        </w:r>
        <w:r w:rsidDel="00607C5A">
          <w:rPr>
            <w:rFonts w:ascii="Times New Roman" w:hAnsi="Times New Roman"/>
            <w:color w:val="191919"/>
            <w:spacing w:val="-2"/>
            <w:sz w:val="18"/>
            <w:szCs w:val="18"/>
          </w:rPr>
          <w:delText>phas</w:delText>
        </w:r>
        <w:r w:rsidRPr="00EF6577" w:rsidDel="00607C5A">
          <w:rPr>
            <w:rFonts w:ascii="Times New Roman" w:hAnsi="Times New Roman"/>
            <w:color w:val="191919"/>
            <w:spacing w:val="-2"/>
            <w:sz w:val="18"/>
            <w:szCs w:val="18"/>
          </w:rPr>
          <w:delText>e</w:delText>
        </w:r>
        <w:r w:rsidDel="00607C5A">
          <w:rPr>
            <w:rFonts w:ascii="Times New Roman" w:hAnsi="Times New Roman"/>
            <w:color w:val="191919"/>
            <w:spacing w:val="-2"/>
            <w:sz w:val="18"/>
            <w:szCs w:val="18"/>
          </w:rPr>
          <w:delText>-i</w:delText>
        </w:r>
        <w:r w:rsidRPr="00EF6577" w:rsidDel="00607C5A">
          <w:rPr>
            <w:rFonts w:ascii="Times New Roman" w:hAnsi="Times New Roman"/>
            <w:color w:val="191919"/>
            <w:spacing w:val="-2"/>
            <w:sz w:val="18"/>
            <w:szCs w:val="18"/>
          </w:rPr>
          <w:delText xml:space="preserve">n </w:delText>
        </w:r>
        <w:r w:rsidDel="00607C5A">
          <w:rPr>
            <w:rFonts w:ascii="Times New Roman" w:hAnsi="Times New Roman"/>
            <w:color w:val="191919"/>
            <w:spacing w:val="-2"/>
            <w:sz w:val="18"/>
            <w:szCs w:val="18"/>
          </w:rPr>
          <w:delText>ad- missio</w:delText>
        </w:r>
        <w:r w:rsidRPr="00EF6577" w:rsidDel="00607C5A">
          <w:rPr>
            <w:rFonts w:ascii="Times New Roman" w:hAnsi="Times New Roman"/>
            <w:color w:val="191919"/>
            <w:spacing w:val="-2"/>
            <w:sz w:val="18"/>
            <w:szCs w:val="18"/>
          </w:rPr>
          <w:delText xml:space="preserve">n </w:delText>
        </w:r>
        <w:r w:rsidDel="00607C5A">
          <w:rPr>
            <w:rFonts w:ascii="Times New Roman" w:hAnsi="Times New Roman"/>
            <w:color w:val="191919"/>
            <w:spacing w:val="-2"/>
            <w:sz w:val="18"/>
            <w:szCs w:val="18"/>
          </w:rPr>
          <w:delText>criteria</w:delText>
        </w:r>
      </w:del>
      <w:ins w:id="112" w:author="mdavis47" w:date="2011-03-21T10:24:00Z">
        <w:r>
          <w:rPr>
            <w:rFonts w:ascii="Times New Roman" w:hAnsi="Times New Roman"/>
            <w:color w:val="191919"/>
            <w:spacing w:val="-2"/>
            <w:sz w:val="18"/>
            <w:szCs w:val="18"/>
          </w:rPr>
          <w:t>.</w:t>
        </w:r>
      </w:ins>
      <w:del w:id="113" w:author="mdavis47" w:date="2011-03-21T10:24:00Z">
        <w:r w:rsidDel="00607C5A">
          <w:rPr>
            <w:rFonts w:ascii="Times New Roman" w:hAnsi="Times New Roman"/>
            <w:color w:val="191919"/>
            <w:spacing w:val="-2"/>
            <w:sz w:val="18"/>
            <w:szCs w:val="18"/>
          </w:rPr>
          <w:delText>:</w:delText>
        </w:r>
      </w:del>
    </w:p>
    <w:p w:rsidR="00D03216" w:rsidRDefault="00D03216" w:rsidP="00D03216">
      <w:pPr>
        <w:widowControl w:val="0"/>
        <w:autoSpaceDE w:val="0"/>
        <w:autoSpaceDN w:val="0"/>
        <w:adjustRightInd w:val="0"/>
        <w:spacing w:before="4" w:after="0" w:line="130" w:lineRule="exact"/>
        <w:ind w:left="180"/>
        <w:rPr>
          <w:rFonts w:ascii="Times New Roman" w:hAnsi="Times New Roman"/>
          <w:color w:val="000000"/>
          <w:sz w:val="13"/>
          <w:szCs w:val="13"/>
        </w:rPr>
      </w:pPr>
    </w:p>
    <w:p w:rsidR="00D03216" w:rsidRPr="007E326C" w:rsidRDefault="00D03216" w:rsidP="00D03216">
      <w:pPr>
        <w:pStyle w:val="Heading2"/>
        <w:spacing w:before="0"/>
        <w:ind w:left="180"/>
        <w:rPr>
          <w:rFonts w:ascii="Times New Roman" w:hAnsi="Times New Roman"/>
          <w:color w:val="000000"/>
          <w:sz w:val="18"/>
          <w:szCs w:val="18"/>
        </w:rPr>
      </w:pPr>
      <w:bookmarkStart w:id="114" w:name="_Toc295316589"/>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0"/>
          <w:sz w:val="24"/>
          <w:szCs w:val="24"/>
        </w:rPr>
        <w:t>A</w:t>
      </w:r>
      <w:r w:rsidRPr="007E326C">
        <w:rPr>
          <w:rFonts w:ascii="Times New Roman" w:hAnsi="Times New Roman"/>
          <w:bCs w:val="0"/>
          <w:color w:val="191919"/>
          <w:sz w:val="24"/>
          <w:szCs w:val="24"/>
        </w:rPr>
        <w:t>T</w:t>
      </w:r>
      <w:r w:rsidRPr="007E326C">
        <w:rPr>
          <w:rFonts w:ascii="Times New Roman" w:hAnsi="Times New Roman"/>
          <w:bCs w:val="0"/>
          <w:color w:val="191919"/>
          <w:spacing w:val="-9"/>
          <w:sz w:val="24"/>
          <w:szCs w:val="24"/>
        </w:rPr>
        <w:t xml:space="preserve"> </w:t>
      </w:r>
      <w:r w:rsidRPr="007E326C">
        <w:rPr>
          <w:rFonts w:ascii="Times New Roman" w:hAnsi="Times New Roman"/>
          <w:bCs w:val="0"/>
          <w:color w:val="191919"/>
          <w:spacing w:val="-2"/>
          <w:sz w:val="24"/>
          <w:szCs w:val="24"/>
        </w:rPr>
        <w:t>R</w:t>
      </w:r>
      <w:r w:rsidRPr="007E326C">
        <w:rPr>
          <w:rFonts w:ascii="Times New Roman" w:hAnsi="Times New Roman"/>
          <w:bCs w:val="0"/>
          <w:color w:val="191919"/>
          <w:spacing w:val="-2"/>
          <w:sz w:val="18"/>
          <w:szCs w:val="18"/>
        </w:rPr>
        <w:t>EQUIREMENTS</w:t>
      </w:r>
      <w:bookmarkEnd w:id="114"/>
      <w:ins w:id="115" w:author="mdavis47" w:date="2011-04-07T12:11:00Z">
        <w:r w:rsidRPr="007E326C">
          <w:rPr>
            <w:rFonts w:ascii="Times New Roman" w:hAnsi="Times New Roman"/>
            <w:bCs w:val="0"/>
            <w:color w:val="191919"/>
            <w:spacing w:val="-2"/>
            <w:sz w:val="18"/>
            <w:szCs w:val="18"/>
          </w:rPr>
          <w:t xml:space="preserve"> </w:t>
        </w:r>
      </w:ins>
    </w:p>
    <w:tbl>
      <w:tblPr>
        <w:tblW w:w="0" w:type="auto"/>
        <w:tblInd w:w="466" w:type="dxa"/>
        <w:tblLayout w:type="fixed"/>
        <w:tblCellMar>
          <w:left w:w="0" w:type="dxa"/>
          <w:right w:w="0" w:type="dxa"/>
        </w:tblCellMar>
        <w:tblLook w:val="0000"/>
        <w:tblPrChange w:id="116" w:author="mdavis47" w:date="2011-04-07T08:23:00Z">
          <w:tblPr>
            <w:tblW w:w="0" w:type="auto"/>
            <w:tblInd w:w="466" w:type="dxa"/>
            <w:tblLayout w:type="fixed"/>
            <w:tblCellMar>
              <w:left w:w="0" w:type="dxa"/>
              <w:right w:w="0" w:type="dxa"/>
            </w:tblCellMar>
            <w:tblLook w:val="0000"/>
          </w:tblPr>
        </w:tblPrChange>
      </w:tblPr>
      <w:tblGrid>
        <w:gridCol w:w="907"/>
        <w:gridCol w:w="1717"/>
        <w:gridCol w:w="1563"/>
        <w:gridCol w:w="1766"/>
        <w:gridCol w:w="1850"/>
        <w:gridCol w:w="1541"/>
        <w:gridCol w:w="270"/>
        <w:tblGridChange w:id="117">
          <w:tblGrid>
            <w:gridCol w:w="907"/>
            <w:gridCol w:w="1717"/>
            <w:gridCol w:w="1563"/>
            <w:gridCol w:w="1766"/>
            <w:gridCol w:w="1850"/>
            <w:gridCol w:w="1375"/>
          </w:tblGrid>
        </w:tblGridChange>
      </w:tblGrid>
      <w:tr w:rsidR="00D03216" w:rsidRPr="007A7452" w:rsidTr="00ED3614">
        <w:trPr>
          <w:gridAfter w:val="1"/>
          <w:wAfter w:w="270" w:type="dxa"/>
          <w:trHeight w:hRule="exact" w:val="253"/>
          <w:trPrChange w:id="118" w:author="mdavis47" w:date="2011-04-07T08:23:00Z">
            <w:trPr>
              <w:trHeight w:hRule="exact" w:val="253"/>
            </w:trPr>
          </w:trPrChange>
        </w:trPr>
        <w:tc>
          <w:tcPr>
            <w:tcW w:w="907" w:type="dxa"/>
            <w:tcBorders>
              <w:top w:val="nil"/>
              <w:left w:val="nil"/>
              <w:bottom w:val="nil"/>
              <w:right w:val="nil"/>
            </w:tcBorders>
            <w:tcPrChange w:id="119" w:author="mdavis47" w:date="2011-04-07T08:23:00Z">
              <w:tcPr>
                <w:tcW w:w="90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hanging="7"/>
              <w:rPr>
                <w:rFonts w:ascii="Times New Roman" w:hAnsi="Times New Roman"/>
                <w:sz w:val="24"/>
                <w:szCs w:val="24"/>
              </w:rPr>
            </w:pP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1717" w:type="dxa"/>
            <w:tcBorders>
              <w:top w:val="nil"/>
              <w:left w:val="nil"/>
              <w:bottom w:val="nil"/>
              <w:right w:val="nil"/>
            </w:tcBorders>
            <w:tcPrChange w:id="120" w:author="mdavis47" w:date="2011-04-07T08:23: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firstLine="10"/>
              <w:rPr>
                <w:rFonts w:ascii="Times New Roman" w:hAnsi="Times New Roman"/>
                <w:sz w:val="24"/>
                <w:szCs w:val="24"/>
              </w:rPr>
            </w:pPr>
            <w:r w:rsidRPr="007A7452">
              <w:rPr>
                <w:rFonts w:ascii="Times New Roman" w:hAnsi="Times New Roman"/>
                <w:b/>
                <w:bCs/>
                <w:color w:val="191919"/>
                <w:spacing w:val="-2"/>
                <w:sz w:val="18"/>
                <w:szCs w:val="18"/>
              </w:rPr>
              <w:t>CP</w:t>
            </w:r>
            <w:r w:rsidRPr="007A7452">
              <w:rPr>
                <w:rFonts w:ascii="Times New Roman" w:hAnsi="Times New Roman"/>
                <w:b/>
                <w:bCs/>
                <w:color w:val="191919"/>
                <w:sz w:val="18"/>
                <w:szCs w:val="18"/>
              </w:rPr>
              <w:t>C</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Unit</w:t>
            </w:r>
          </w:p>
        </w:tc>
        <w:tc>
          <w:tcPr>
            <w:tcW w:w="1563" w:type="dxa"/>
            <w:tcBorders>
              <w:top w:val="nil"/>
              <w:left w:val="nil"/>
              <w:bottom w:val="nil"/>
              <w:right w:val="nil"/>
            </w:tcBorders>
            <w:tcPrChange w:id="121" w:author="mdavis47" w:date="2011-04-07T08:23: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firstLine="15"/>
              <w:rPr>
                <w:rFonts w:ascii="Times New Roman" w:hAnsi="Times New Roman"/>
                <w:sz w:val="24"/>
                <w:szCs w:val="24"/>
              </w:rPr>
            </w:pPr>
            <w:r w:rsidRPr="007A7452">
              <w:rPr>
                <w:rFonts w:ascii="Times New Roman" w:hAnsi="Times New Roman"/>
                <w:b/>
                <w:bCs/>
                <w:color w:val="191919"/>
                <w:spacing w:val="-2"/>
                <w:sz w:val="18"/>
                <w:szCs w:val="18"/>
              </w:rPr>
              <w:t>*S</w:t>
            </w:r>
            <w:r w:rsidRPr="007A7452">
              <w:rPr>
                <w:rFonts w:ascii="Times New Roman" w:hAnsi="Times New Roman"/>
                <w:b/>
                <w:bCs/>
                <w:color w:val="191919"/>
                <w:spacing w:val="-15"/>
                <w:sz w:val="18"/>
                <w:szCs w:val="18"/>
              </w:rPr>
              <w:t>A</w:t>
            </w:r>
            <w:r w:rsidRPr="007A7452">
              <w:rPr>
                <w:rFonts w:ascii="Times New Roman" w:hAnsi="Times New Roman"/>
                <w:b/>
                <w:bCs/>
                <w:color w:val="191919"/>
                <w:sz w:val="18"/>
                <w:szCs w:val="18"/>
              </w:rPr>
              <w:t>T</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18"/>
                <w:sz w:val="18"/>
                <w:szCs w:val="18"/>
              </w:rPr>
              <w:t>V</w:t>
            </w:r>
            <w:r w:rsidRPr="007A7452">
              <w:rPr>
                <w:rFonts w:ascii="Times New Roman" w:hAnsi="Times New Roman"/>
                <w:b/>
                <w:bCs/>
                <w:color w:val="191919"/>
                <w:spacing w:val="-2"/>
                <w:sz w:val="18"/>
                <w:szCs w:val="18"/>
              </w:rPr>
              <w:t>erbal</w:t>
            </w:r>
          </w:p>
        </w:tc>
        <w:tc>
          <w:tcPr>
            <w:tcW w:w="1766" w:type="dxa"/>
            <w:tcBorders>
              <w:top w:val="nil"/>
              <w:left w:val="nil"/>
              <w:bottom w:val="nil"/>
              <w:right w:val="nil"/>
            </w:tcBorders>
            <w:tcPrChange w:id="122" w:author="mdavis47" w:date="2011-04-07T08:23: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hanging="82"/>
              <w:rPr>
                <w:rFonts w:ascii="Times New Roman" w:hAnsi="Times New Roman"/>
                <w:sz w:val="24"/>
                <w:szCs w:val="24"/>
              </w:rPr>
            </w:pPr>
            <w:r w:rsidRPr="007A7452">
              <w:rPr>
                <w:rFonts w:ascii="Times New Roman" w:hAnsi="Times New Roman"/>
                <w:b/>
                <w:bCs/>
                <w:color w:val="191919"/>
                <w:spacing w:val="-2"/>
                <w:sz w:val="18"/>
                <w:szCs w:val="18"/>
              </w:rPr>
              <w:t>*S</w:t>
            </w:r>
            <w:r w:rsidRPr="007A7452">
              <w:rPr>
                <w:rFonts w:ascii="Times New Roman" w:hAnsi="Times New Roman"/>
                <w:b/>
                <w:bCs/>
                <w:color w:val="191919"/>
                <w:spacing w:val="-15"/>
                <w:sz w:val="18"/>
                <w:szCs w:val="18"/>
              </w:rPr>
              <w:t>A</w:t>
            </w:r>
            <w:r w:rsidRPr="007A7452">
              <w:rPr>
                <w:rFonts w:ascii="Times New Roman" w:hAnsi="Times New Roman"/>
                <w:b/>
                <w:bCs/>
                <w:color w:val="191919"/>
                <w:sz w:val="18"/>
                <w:szCs w:val="18"/>
              </w:rPr>
              <w:t>T</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
                <w:sz w:val="18"/>
                <w:szCs w:val="18"/>
              </w:rPr>
              <w:t>Math</w:t>
            </w:r>
          </w:p>
        </w:tc>
        <w:tc>
          <w:tcPr>
            <w:tcW w:w="1850" w:type="dxa"/>
            <w:tcBorders>
              <w:top w:val="nil"/>
              <w:left w:val="nil"/>
              <w:bottom w:val="nil"/>
              <w:right w:val="nil"/>
            </w:tcBorders>
            <w:tcPrChange w:id="123" w:author="mdavis47" w:date="2011-04-07T08:23:00Z">
              <w:tcPr>
                <w:tcW w:w="1850"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hanging="3"/>
              <w:rPr>
                <w:rFonts w:ascii="Times New Roman" w:hAnsi="Times New Roman"/>
                <w:sz w:val="24"/>
                <w:szCs w:val="24"/>
              </w:rPr>
            </w:pPr>
            <w:r w:rsidRPr="007A7452">
              <w:rPr>
                <w:rFonts w:ascii="Times New Roman" w:hAnsi="Times New Roman"/>
                <w:b/>
                <w:bCs/>
                <w:color w:val="191919"/>
                <w:spacing w:val="-2"/>
                <w:sz w:val="18"/>
                <w:szCs w:val="18"/>
              </w:rPr>
              <w:t>*Minimum</w:t>
            </w:r>
          </w:p>
        </w:tc>
        <w:tc>
          <w:tcPr>
            <w:tcW w:w="1541" w:type="dxa"/>
            <w:tcBorders>
              <w:top w:val="nil"/>
              <w:left w:val="nil"/>
              <w:bottom w:val="nil"/>
              <w:right w:val="nil"/>
            </w:tcBorders>
            <w:tcPrChange w:id="124" w:author="mdavis47" w:date="2011-04-07T08:23:00Z">
              <w:tcPr>
                <w:tcW w:w="1375" w:type="dxa"/>
                <w:tcBorders>
                  <w:top w:val="nil"/>
                  <w:left w:val="nil"/>
                  <w:bottom w:val="nil"/>
                  <w:right w:val="nil"/>
                </w:tcBorders>
              </w:tcPr>
            </w:tcPrChange>
          </w:tcPr>
          <w:p w:rsidR="00000000" w:rsidRDefault="00D03216">
            <w:pPr>
              <w:widowControl w:val="0"/>
              <w:autoSpaceDE w:val="0"/>
              <w:autoSpaceDN w:val="0"/>
              <w:adjustRightInd w:val="0"/>
              <w:spacing w:before="24" w:after="0"/>
              <w:ind w:left="180"/>
              <w:rPr>
                <w:rFonts w:ascii="Times New Roman" w:hAnsi="Times New Roman"/>
                <w:sz w:val="24"/>
                <w:szCs w:val="24"/>
              </w:rPr>
              <w:pPrChange w:id="125" w:author="mdavis47" w:date="2011-04-07T08:25:00Z">
                <w:pPr>
                  <w:widowControl w:val="0"/>
                  <w:autoSpaceDE w:val="0"/>
                  <w:autoSpaceDN w:val="0"/>
                  <w:adjustRightInd w:val="0"/>
                  <w:spacing w:before="24" w:after="0"/>
                  <w:ind w:left="490"/>
                </w:pPr>
              </w:pPrChange>
            </w:pPr>
            <w:del w:id="126" w:author="mdavis47" w:date="2011-03-21T10:25:00Z">
              <w:r w:rsidRPr="007A7452" w:rsidDel="00607C5A">
                <w:rPr>
                  <w:rFonts w:ascii="Times New Roman" w:hAnsi="Times New Roman"/>
                  <w:b/>
                  <w:bCs/>
                  <w:color w:val="191919"/>
                  <w:spacing w:val="-2"/>
                  <w:sz w:val="18"/>
                  <w:szCs w:val="18"/>
                </w:rPr>
                <w:delText>*Minimum</w:delText>
              </w:r>
            </w:del>
          </w:p>
        </w:tc>
      </w:tr>
      <w:tr w:rsidR="00D03216" w:rsidRPr="007A7452" w:rsidTr="00ED3614">
        <w:trPr>
          <w:gridAfter w:val="1"/>
          <w:wAfter w:w="270" w:type="dxa"/>
          <w:trHeight w:hRule="exact" w:val="218"/>
          <w:trPrChange w:id="127" w:author="mdavis47" w:date="2011-04-07T08:23:00Z">
            <w:trPr>
              <w:trHeight w:hRule="exact" w:val="218"/>
            </w:trPr>
          </w:trPrChange>
        </w:trPr>
        <w:tc>
          <w:tcPr>
            <w:tcW w:w="907" w:type="dxa"/>
            <w:tcBorders>
              <w:top w:val="nil"/>
              <w:left w:val="nil"/>
              <w:bottom w:val="nil"/>
              <w:right w:val="nil"/>
            </w:tcBorders>
            <w:tcPrChange w:id="128" w:author="mdavis47" w:date="2011-04-07T08:23:00Z">
              <w:tcPr>
                <w:tcW w:w="907" w:type="dxa"/>
                <w:tcBorders>
                  <w:top w:val="nil"/>
                  <w:left w:val="nil"/>
                  <w:bottom w:val="nil"/>
                  <w:right w:val="nil"/>
                </w:tcBorders>
              </w:tcPr>
            </w:tcPrChange>
          </w:tcPr>
          <w:p w:rsidR="00000000" w:rsidRDefault="00D03216">
            <w:pPr>
              <w:widowControl w:val="0"/>
              <w:autoSpaceDE w:val="0"/>
              <w:autoSpaceDN w:val="0"/>
              <w:adjustRightInd w:val="0"/>
              <w:spacing w:after="0" w:line="197" w:lineRule="exact"/>
              <w:ind w:left="180" w:hanging="7"/>
              <w:rPr>
                <w:rFonts w:ascii="Times New Roman" w:hAnsi="Times New Roman"/>
                <w:sz w:val="24"/>
                <w:szCs w:val="24"/>
              </w:rPr>
              <w:pPrChange w:id="129" w:author="mdavis47" w:date="2011-04-07T08:23:00Z">
                <w:pPr>
                  <w:widowControl w:val="0"/>
                  <w:autoSpaceDE w:val="0"/>
                  <w:autoSpaceDN w:val="0"/>
                  <w:adjustRightInd w:val="0"/>
                  <w:spacing w:after="0" w:line="197" w:lineRule="exact"/>
                  <w:ind w:left="40"/>
                </w:pPr>
              </w:pPrChange>
            </w:pPr>
            <w:del w:id="130" w:author="mdavis47" w:date="2011-04-07T08:26:00Z">
              <w:r w:rsidRPr="007A7452" w:rsidDel="00847058">
                <w:rPr>
                  <w:rFonts w:ascii="Times New Roman" w:hAnsi="Times New Roman"/>
                  <w:b/>
                  <w:bCs/>
                  <w:color w:val="191919"/>
                  <w:spacing w:val="-2"/>
                  <w:sz w:val="18"/>
                  <w:szCs w:val="18"/>
                </w:rPr>
                <w:delText>Index</w:delText>
              </w:r>
            </w:del>
          </w:p>
        </w:tc>
        <w:tc>
          <w:tcPr>
            <w:tcW w:w="1717" w:type="dxa"/>
            <w:tcBorders>
              <w:top w:val="nil"/>
              <w:left w:val="nil"/>
              <w:bottom w:val="nil"/>
              <w:right w:val="nil"/>
            </w:tcBorders>
            <w:tcPrChange w:id="131" w:author="mdavis47" w:date="2011-04-07T08:23: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firstLine="10"/>
              <w:rPr>
                <w:rFonts w:ascii="Times New Roman" w:hAnsi="Times New Roman"/>
                <w:sz w:val="24"/>
                <w:szCs w:val="24"/>
              </w:rPr>
            </w:pPr>
            <w:r w:rsidRPr="007A7452">
              <w:rPr>
                <w:rFonts w:ascii="Times New Roman" w:hAnsi="Times New Roman"/>
                <w:b/>
                <w:bCs/>
                <w:color w:val="191919"/>
                <w:spacing w:val="-2"/>
                <w:sz w:val="18"/>
                <w:szCs w:val="18"/>
              </w:rPr>
              <w:t>Requi</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ements</w:t>
            </w:r>
          </w:p>
        </w:tc>
        <w:tc>
          <w:tcPr>
            <w:tcW w:w="1563" w:type="dxa"/>
            <w:tcBorders>
              <w:top w:val="nil"/>
              <w:left w:val="nil"/>
              <w:bottom w:val="nil"/>
              <w:right w:val="nil"/>
            </w:tcBorders>
            <w:tcPrChange w:id="132" w:author="mdavis47" w:date="2011-04-07T08:23: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firstLine="15"/>
              <w:rPr>
                <w:rFonts w:ascii="Times New Roman" w:hAnsi="Times New Roman"/>
                <w:sz w:val="24"/>
                <w:szCs w:val="24"/>
              </w:rPr>
            </w:pPr>
            <w:r w:rsidRPr="007A7452">
              <w:rPr>
                <w:rFonts w:ascii="Times New Roman" w:hAnsi="Times New Roman"/>
                <w:b/>
                <w:bCs/>
                <w:color w:val="191919"/>
                <w:spacing w:val="-2"/>
                <w:sz w:val="18"/>
                <w:szCs w:val="18"/>
              </w:rPr>
              <w:t>Sco</w:t>
            </w:r>
            <w:r w:rsidRPr="007A7452">
              <w:rPr>
                <w:rFonts w:ascii="Times New Roman" w:hAnsi="Times New Roman"/>
                <w:b/>
                <w:bCs/>
                <w:color w:val="191919"/>
                <w:spacing w:val="-5"/>
                <w:sz w:val="18"/>
                <w:szCs w:val="18"/>
              </w:rPr>
              <w:t>r</w:t>
            </w:r>
            <w:r w:rsidRPr="007A7452">
              <w:rPr>
                <w:rFonts w:ascii="Times New Roman" w:hAnsi="Times New Roman"/>
                <w:b/>
                <w:bCs/>
                <w:color w:val="191919"/>
                <w:sz w:val="18"/>
                <w:szCs w:val="18"/>
              </w:rPr>
              <w:t>e</w:t>
            </w:r>
          </w:p>
        </w:tc>
        <w:tc>
          <w:tcPr>
            <w:tcW w:w="1766" w:type="dxa"/>
            <w:tcBorders>
              <w:top w:val="nil"/>
              <w:left w:val="nil"/>
              <w:bottom w:val="nil"/>
              <w:right w:val="nil"/>
            </w:tcBorders>
            <w:tcPrChange w:id="133" w:author="mdavis47" w:date="2011-04-07T08:23: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right="709" w:hanging="82"/>
              <w:jc w:val="center"/>
              <w:rPr>
                <w:rFonts w:ascii="Times New Roman" w:hAnsi="Times New Roman"/>
                <w:sz w:val="24"/>
                <w:szCs w:val="24"/>
              </w:rPr>
            </w:pPr>
            <w:r w:rsidRPr="007A7452">
              <w:rPr>
                <w:rFonts w:ascii="Times New Roman" w:hAnsi="Times New Roman"/>
                <w:b/>
                <w:bCs/>
                <w:color w:val="191919"/>
                <w:spacing w:val="-2"/>
                <w:sz w:val="18"/>
                <w:szCs w:val="18"/>
              </w:rPr>
              <w:t>Sco</w:t>
            </w:r>
            <w:r w:rsidRPr="007A7452">
              <w:rPr>
                <w:rFonts w:ascii="Times New Roman" w:hAnsi="Times New Roman"/>
                <w:b/>
                <w:bCs/>
                <w:color w:val="191919"/>
                <w:spacing w:val="-5"/>
                <w:sz w:val="18"/>
                <w:szCs w:val="18"/>
              </w:rPr>
              <w:t>r</w:t>
            </w:r>
            <w:r w:rsidRPr="007A7452">
              <w:rPr>
                <w:rFonts w:ascii="Times New Roman" w:hAnsi="Times New Roman"/>
                <w:b/>
                <w:bCs/>
                <w:color w:val="191919"/>
                <w:sz w:val="18"/>
                <w:szCs w:val="18"/>
              </w:rPr>
              <w:t>e</w:t>
            </w:r>
          </w:p>
        </w:tc>
        <w:tc>
          <w:tcPr>
            <w:tcW w:w="1850" w:type="dxa"/>
            <w:tcBorders>
              <w:top w:val="nil"/>
              <w:left w:val="nil"/>
              <w:bottom w:val="nil"/>
              <w:right w:val="nil"/>
            </w:tcBorders>
            <w:tcPrChange w:id="134" w:author="mdavis47" w:date="2011-04-07T08:23:00Z">
              <w:tcPr>
                <w:tcW w:w="1850"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hanging="3"/>
              <w:rPr>
                <w:rFonts w:ascii="Times New Roman" w:hAnsi="Times New Roman"/>
                <w:sz w:val="24"/>
                <w:szCs w:val="24"/>
              </w:rPr>
            </w:pPr>
            <w:r w:rsidRPr="007A7452">
              <w:rPr>
                <w:rFonts w:ascii="Times New Roman" w:hAnsi="Times New Roman"/>
                <w:b/>
                <w:bCs/>
                <w:color w:val="191919"/>
                <w:spacing w:val="-2"/>
                <w:sz w:val="18"/>
                <w:szCs w:val="18"/>
              </w:rPr>
              <w:t>HSG</w:t>
            </w:r>
            <w:r w:rsidRPr="007A7452">
              <w:rPr>
                <w:rFonts w:ascii="Times New Roman" w:hAnsi="Times New Roman"/>
                <w:b/>
                <w:bCs/>
                <w:color w:val="191919"/>
                <w:spacing w:val="-15"/>
                <w:sz w:val="18"/>
                <w:szCs w:val="18"/>
              </w:rPr>
              <w:t>P</w:t>
            </w:r>
            <w:r w:rsidRPr="007A7452">
              <w:rPr>
                <w:rFonts w:ascii="Times New Roman" w:hAnsi="Times New Roman"/>
                <w:b/>
                <w:bCs/>
                <w:color w:val="191919"/>
                <w:sz w:val="18"/>
                <w:szCs w:val="18"/>
              </w:rPr>
              <w:t>A</w:t>
            </w:r>
          </w:p>
        </w:tc>
        <w:tc>
          <w:tcPr>
            <w:tcW w:w="1541" w:type="dxa"/>
            <w:tcBorders>
              <w:top w:val="nil"/>
              <w:left w:val="nil"/>
              <w:bottom w:val="nil"/>
              <w:right w:val="nil"/>
            </w:tcBorders>
            <w:tcPrChange w:id="135" w:author="mdavis47" w:date="2011-04-07T08:23:00Z">
              <w:tcPr>
                <w:tcW w:w="1375" w:type="dxa"/>
                <w:tcBorders>
                  <w:top w:val="nil"/>
                  <w:left w:val="nil"/>
                  <w:bottom w:val="nil"/>
                  <w:right w:val="nil"/>
                </w:tcBorders>
              </w:tcPr>
            </w:tcPrChange>
          </w:tcPr>
          <w:p w:rsidR="00000000" w:rsidRDefault="00D03216">
            <w:pPr>
              <w:widowControl w:val="0"/>
              <w:autoSpaceDE w:val="0"/>
              <w:autoSpaceDN w:val="0"/>
              <w:adjustRightInd w:val="0"/>
              <w:spacing w:after="0" w:line="197" w:lineRule="exact"/>
              <w:ind w:left="180" w:firstLine="0"/>
              <w:rPr>
                <w:rFonts w:ascii="Times New Roman" w:hAnsi="Times New Roman"/>
                <w:sz w:val="24"/>
                <w:szCs w:val="24"/>
              </w:rPr>
              <w:pPrChange w:id="136" w:author="mdavis47" w:date="2011-04-07T08:25:00Z">
                <w:pPr>
                  <w:widowControl w:val="0"/>
                  <w:autoSpaceDE w:val="0"/>
                  <w:autoSpaceDN w:val="0"/>
                  <w:adjustRightInd w:val="0"/>
                  <w:spacing w:after="0" w:line="197" w:lineRule="exact"/>
                  <w:ind w:left="532"/>
                </w:pPr>
              </w:pPrChange>
            </w:pPr>
            <w:del w:id="137" w:author="mdavis47" w:date="2011-03-21T10:25:00Z">
              <w:r w:rsidRPr="007A7452" w:rsidDel="00607C5A">
                <w:rPr>
                  <w:rFonts w:ascii="Times New Roman" w:hAnsi="Times New Roman"/>
                  <w:b/>
                  <w:bCs/>
                  <w:color w:val="191919"/>
                  <w:spacing w:val="-2"/>
                  <w:sz w:val="18"/>
                  <w:szCs w:val="18"/>
                </w:rPr>
                <w:delText>F</w:delText>
              </w:r>
              <w:r w:rsidRPr="007A7452" w:rsidDel="00607C5A">
                <w:rPr>
                  <w:rFonts w:ascii="Times New Roman" w:hAnsi="Times New Roman"/>
                  <w:b/>
                  <w:bCs/>
                  <w:color w:val="191919"/>
                  <w:spacing w:val="-5"/>
                  <w:sz w:val="18"/>
                  <w:szCs w:val="18"/>
                </w:rPr>
                <w:delText>r</w:delText>
              </w:r>
              <w:r w:rsidRPr="007A7452" w:rsidDel="00607C5A">
                <w:rPr>
                  <w:rFonts w:ascii="Times New Roman" w:hAnsi="Times New Roman"/>
                  <w:b/>
                  <w:bCs/>
                  <w:color w:val="191919"/>
                  <w:spacing w:val="-2"/>
                  <w:sz w:val="18"/>
                  <w:szCs w:val="18"/>
                </w:rPr>
                <w:delText>eshman</w:delText>
              </w:r>
            </w:del>
            <w:ins w:id="138" w:author="mdavis47" w:date="2011-04-07T08:25:00Z">
              <w:r>
                <w:rPr>
                  <w:rFonts w:ascii="Times New Roman" w:hAnsi="Times New Roman"/>
                  <w:b/>
                  <w:bCs/>
                  <w:color w:val="191919"/>
                  <w:spacing w:val="-2"/>
                  <w:sz w:val="18"/>
                  <w:szCs w:val="18"/>
                </w:rPr>
                <w:t xml:space="preserve"> </w:t>
              </w:r>
            </w:ins>
            <w:r>
              <w:rPr>
                <w:rFonts w:ascii="Times New Roman" w:hAnsi="Times New Roman"/>
                <w:b/>
                <w:bCs/>
                <w:color w:val="191919"/>
                <w:spacing w:val="-2"/>
                <w:sz w:val="18"/>
                <w:szCs w:val="18"/>
              </w:rPr>
              <w:t xml:space="preserve">     </w:t>
            </w:r>
            <w:ins w:id="139" w:author="mdavis47" w:date="2011-04-07T08:25:00Z">
              <w:r>
                <w:rPr>
                  <w:rFonts w:ascii="Times New Roman" w:hAnsi="Times New Roman"/>
                  <w:b/>
                  <w:bCs/>
                  <w:color w:val="191919"/>
                  <w:spacing w:val="-2"/>
                  <w:sz w:val="18"/>
                  <w:szCs w:val="18"/>
                </w:rPr>
                <w:t>Index</w:t>
              </w:r>
            </w:ins>
          </w:p>
        </w:tc>
      </w:tr>
      <w:tr w:rsidR="00D03216" w:rsidRPr="007A7452" w:rsidTr="00ED3614">
        <w:trPr>
          <w:trHeight w:hRule="exact" w:val="216"/>
          <w:trPrChange w:id="140" w:author="mdavis47" w:date="2011-04-07T08:25:00Z">
            <w:trPr>
              <w:trHeight w:hRule="exact" w:val="216"/>
            </w:trPr>
          </w:trPrChange>
        </w:trPr>
        <w:tc>
          <w:tcPr>
            <w:tcW w:w="907" w:type="dxa"/>
            <w:tcBorders>
              <w:top w:val="nil"/>
              <w:left w:val="nil"/>
              <w:bottom w:val="nil"/>
              <w:right w:val="nil"/>
            </w:tcBorders>
            <w:tcPrChange w:id="141" w:author="mdavis47" w:date="2011-04-07T08:25:00Z">
              <w:tcPr>
                <w:tcW w:w="90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hanging="7"/>
              <w:rPr>
                <w:rFonts w:ascii="Times New Roman" w:hAnsi="Times New Roman"/>
                <w:sz w:val="24"/>
                <w:szCs w:val="24"/>
              </w:rPr>
            </w:pPr>
            <w:del w:id="142" w:author="mdavis47" w:date="2011-03-21T10:24:00Z">
              <w:r w:rsidRPr="007A7452" w:rsidDel="00607C5A">
                <w:rPr>
                  <w:rFonts w:ascii="Times New Roman" w:hAnsi="Times New Roman"/>
                  <w:color w:val="191919"/>
                  <w:spacing w:val="-2"/>
                  <w:sz w:val="18"/>
                  <w:szCs w:val="18"/>
                </w:rPr>
                <w:delText>2008</w:delText>
              </w:r>
            </w:del>
            <w:ins w:id="143" w:author="mdavis47" w:date="2011-04-07T08:14:00Z">
              <w:r>
                <w:rPr>
                  <w:rFonts w:ascii="Times New Roman" w:hAnsi="Times New Roman"/>
                  <w:color w:val="191919"/>
                  <w:spacing w:val="-2"/>
                  <w:sz w:val="18"/>
                  <w:szCs w:val="18"/>
                </w:rPr>
                <w:t>2011</w:t>
              </w:r>
            </w:ins>
          </w:p>
        </w:tc>
        <w:tc>
          <w:tcPr>
            <w:tcW w:w="1717" w:type="dxa"/>
            <w:tcBorders>
              <w:top w:val="nil"/>
              <w:left w:val="nil"/>
              <w:bottom w:val="nil"/>
              <w:right w:val="nil"/>
            </w:tcBorders>
            <w:tcPrChange w:id="144" w:author="mdavis47" w:date="2011-04-07T08:25: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31" w:firstLine="10"/>
              <w:jc w:val="center"/>
              <w:rPr>
                <w:rFonts w:ascii="Times New Roman" w:hAnsi="Times New Roman"/>
                <w:sz w:val="24"/>
                <w:szCs w:val="24"/>
              </w:rPr>
            </w:pPr>
            <w:r w:rsidRPr="007A7452">
              <w:rPr>
                <w:rFonts w:ascii="Times New Roman" w:hAnsi="Times New Roman"/>
                <w:color w:val="191919"/>
                <w:spacing w:val="-2"/>
                <w:sz w:val="18"/>
                <w:szCs w:val="18"/>
              </w:rPr>
              <w:t>16</w:t>
            </w:r>
          </w:p>
        </w:tc>
        <w:tc>
          <w:tcPr>
            <w:tcW w:w="1563" w:type="dxa"/>
            <w:tcBorders>
              <w:top w:val="nil"/>
              <w:left w:val="nil"/>
              <w:bottom w:val="nil"/>
              <w:right w:val="nil"/>
            </w:tcBorders>
            <w:tcPrChange w:id="145" w:author="mdavis47" w:date="2011-04-07T08:25: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96" w:firstLine="15"/>
              <w:jc w:val="center"/>
              <w:rPr>
                <w:rFonts w:ascii="Times New Roman" w:hAnsi="Times New Roman"/>
                <w:sz w:val="24"/>
                <w:szCs w:val="24"/>
              </w:rPr>
            </w:pPr>
            <w:r w:rsidRPr="007A7452">
              <w:rPr>
                <w:rFonts w:ascii="Times New Roman" w:hAnsi="Times New Roman"/>
                <w:color w:val="191919"/>
                <w:spacing w:val="-2"/>
                <w:sz w:val="18"/>
                <w:szCs w:val="18"/>
              </w:rPr>
              <w:t>430</w:t>
            </w:r>
          </w:p>
        </w:tc>
        <w:tc>
          <w:tcPr>
            <w:tcW w:w="1766" w:type="dxa"/>
            <w:tcBorders>
              <w:top w:val="nil"/>
              <w:left w:val="nil"/>
              <w:bottom w:val="nil"/>
              <w:right w:val="nil"/>
            </w:tcBorders>
            <w:tcPrChange w:id="146" w:author="mdavis47" w:date="2011-04-07T08:25: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788" w:hanging="82"/>
              <w:jc w:val="center"/>
              <w:rPr>
                <w:rFonts w:ascii="Times New Roman" w:hAnsi="Times New Roman"/>
                <w:sz w:val="24"/>
                <w:szCs w:val="24"/>
              </w:rPr>
            </w:pPr>
            <w:r w:rsidRPr="007A7452">
              <w:rPr>
                <w:rFonts w:ascii="Times New Roman" w:hAnsi="Times New Roman"/>
                <w:color w:val="191919"/>
                <w:spacing w:val="-2"/>
                <w:sz w:val="18"/>
                <w:szCs w:val="18"/>
              </w:rPr>
              <w:t>400</w:t>
            </w:r>
          </w:p>
        </w:tc>
        <w:tc>
          <w:tcPr>
            <w:tcW w:w="1850" w:type="dxa"/>
            <w:tcBorders>
              <w:top w:val="nil"/>
              <w:left w:val="nil"/>
              <w:bottom w:val="nil"/>
              <w:right w:val="nil"/>
            </w:tcBorders>
            <w:tcPrChange w:id="147" w:author="mdavis47" w:date="2011-04-07T08:25:00Z">
              <w:tcPr>
                <w:tcW w:w="1850"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750" w:hanging="3"/>
              <w:jc w:val="center"/>
              <w:rPr>
                <w:rFonts w:ascii="Times New Roman" w:hAnsi="Times New Roman"/>
                <w:sz w:val="24"/>
                <w:szCs w:val="24"/>
              </w:rPr>
            </w:pPr>
            <w:r w:rsidRPr="007A7452">
              <w:rPr>
                <w:rFonts w:ascii="Times New Roman" w:hAnsi="Times New Roman"/>
                <w:color w:val="191919"/>
                <w:spacing w:val="-2"/>
                <w:sz w:val="18"/>
                <w:szCs w:val="18"/>
              </w:rPr>
              <w:t>2.22</w:t>
            </w:r>
          </w:p>
        </w:tc>
        <w:tc>
          <w:tcPr>
            <w:tcW w:w="1811" w:type="dxa"/>
            <w:gridSpan w:val="2"/>
            <w:tcBorders>
              <w:top w:val="nil"/>
              <w:left w:val="nil"/>
              <w:bottom w:val="nil"/>
              <w:right w:val="nil"/>
            </w:tcBorders>
            <w:tcPrChange w:id="148" w:author="mdavis47" w:date="2011-04-07T08:25:00Z">
              <w:tcPr>
                <w:tcW w:w="1375" w:type="dxa"/>
                <w:tcBorders>
                  <w:top w:val="nil"/>
                  <w:left w:val="nil"/>
                  <w:bottom w:val="nil"/>
                  <w:right w:val="nil"/>
                </w:tcBorders>
              </w:tcPr>
            </w:tcPrChange>
          </w:tcPr>
          <w:p w:rsidR="00000000" w:rsidRDefault="00D03216">
            <w:pPr>
              <w:widowControl w:val="0"/>
              <w:autoSpaceDE w:val="0"/>
              <w:autoSpaceDN w:val="0"/>
              <w:adjustRightInd w:val="0"/>
              <w:spacing w:after="0" w:line="195" w:lineRule="exact"/>
              <w:ind w:left="180" w:firstLine="0"/>
              <w:rPr>
                <w:rFonts w:ascii="Times New Roman" w:hAnsi="Times New Roman"/>
                <w:sz w:val="24"/>
                <w:szCs w:val="24"/>
              </w:rPr>
              <w:pPrChange w:id="149" w:author="mdavis47" w:date="2011-04-07T08:25:00Z">
                <w:pPr>
                  <w:widowControl w:val="0"/>
                  <w:autoSpaceDE w:val="0"/>
                  <w:autoSpaceDN w:val="0"/>
                  <w:adjustRightInd w:val="0"/>
                  <w:spacing w:after="0" w:line="195" w:lineRule="exact"/>
                  <w:ind w:left="737"/>
                </w:pPr>
              </w:pPrChange>
            </w:pPr>
            <w:ins w:id="150" w:author="mdavis47" w:date="2011-04-07T08:26:00Z">
              <w:r>
                <w:rPr>
                  <w:rFonts w:ascii="Times New Roman" w:hAnsi="Times New Roman"/>
                  <w:color w:val="191919"/>
                  <w:spacing w:val="-2"/>
                  <w:sz w:val="18"/>
                  <w:szCs w:val="18"/>
                </w:rPr>
                <w:t xml:space="preserve">       </w:t>
              </w:r>
            </w:ins>
            <w:r w:rsidRPr="007A7452">
              <w:rPr>
                <w:rFonts w:ascii="Times New Roman" w:hAnsi="Times New Roman"/>
                <w:color w:val="191919"/>
                <w:spacing w:val="-2"/>
                <w:sz w:val="18"/>
                <w:szCs w:val="18"/>
              </w:rPr>
              <w:t>1940</w:t>
            </w:r>
          </w:p>
        </w:tc>
      </w:tr>
      <w:tr w:rsidR="00D03216" w:rsidRPr="007A7452" w:rsidTr="00ED3614">
        <w:trPr>
          <w:gridAfter w:val="1"/>
          <w:wAfter w:w="270" w:type="dxa"/>
          <w:trHeight w:hRule="exact" w:val="234"/>
          <w:trPrChange w:id="151" w:author="mdavis47" w:date="2011-04-07T08:23:00Z">
            <w:trPr>
              <w:trHeight w:hRule="exact" w:val="234"/>
            </w:trPr>
          </w:trPrChange>
        </w:trPr>
        <w:tc>
          <w:tcPr>
            <w:tcW w:w="907" w:type="dxa"/>
            <w:tcBorders>
              <w:top w:val="nil"/>
              <w:left w:val="nil"/>
              <w:bottom w:val="nil"/>
              <w:right w:val="nil"/>
            </w:tcBorders>
            <w:tcPrChange w:id="152" w:author="mdavis47" w:date="2011-04-07T08:23:00Z">
              <w:tcPr>
                <w:tcW w:w="90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hanging="7"/>
              <w:rPr>
                <w:rFonts w:ascii="Times New Roman" w:hAnsi="Times New Roman"/>
                <w:sz w:val="24"/>
                <w:szCs w:val="24"/>
              </w:rPr>
            </w:pPr>
            <w:del w:id="153" w:author="mdavis47" w:date="2011-03-21T10:24:00Z">
              <w:r w:rsidRPr="007A7452" w:rsidDel="00607C5A">
                <w:rPr>
                  <w:rFonts w:ascii="Times New Roman" w:hAnsi="Times New Roman"/>
                  <w:color w:val="191919"/>
                  <w:spacing w:val="-2"/>
                  <w:sz w:val="18"/>
                  <w:szCs w:val="18"/>
                </w:rPr>
                <w:delText>2009</w:delText>
              </w:r>
            </w:del>
            <w:ins w:id="154" w:author="mdavis47" w:date="2011-04-07T08:15:00Z">
              <w:r>
                <w:rPr>
                  <w:rFonts w:ascii="Times New Roman" w:hAnsi="Times New Roman"/>
                  <w:color w:val="191919"/>
                  <w:spacing w:val="-2"/>
                  <w:sz w:val="18"/>
                  <w:szCs w:val="18"/>
                </w:rPr>
                <w:t>2012</w:t>
              </w:r>
            </w:ins>
          </w:p>
        </w:tc>
        <w:tc>
          <w:tcPr>
            <w:tcW w:w="1717" w:type="dxa"/>
            <w:tcBorders>
              <w:top w:val="nil"/>
              <w:left w:val="nil"/>
              <w:bottom w:val="nil"/>
              <w:right w:val="nil"/>
            </w:tcBorders>
            <w:tcPrChange w:id="155" w:author="mdavis47" w:date="2011-04-07T08:23: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31" w:firstLine="10"/>
              <w:jc w:val="center"/>
              <w:rPr>
                <w:rFonts w:ascii="Times New Roman" w:hAnsi="Times New Roman"/>
                <w:sz w:val="24"/>
                <w:szCs w:val="24"/>
              </w:rPr>
            </w:pPr>
            <w:r w:rsidRPr="007A7452">
              <w:rPr>
                <w:rFonts w:ascii="Times New Roman" w:hAnsi="Times New Roman"/>
                <w:color w:val="191919"/>
                <w:spacing w:val="-2"/>
                <w:sz w:val="18"/>
                <w:szCs w:val="18"/>
              </w:rPr>
              <w:t>1</w:t>
            </w:r>
            <w:ins w:id="156" w:author="mdavis47" w:date="2011-04-07T08:15:00Z">
              <w:r>
                <w:rPr>
                  <w:rFonts w:ascii="Times New Roman" w:hAnsi="Times New Roman"/>
                  <w:color w:val="191919"/>
                  <w:spacing w:val="-2"/>
                  <w:sz w:val="18"/>
                  <w:szCs w:val="18"/>
                </w:rPr>
                <w:t>7</w:t>
              </w:r>
            </w:ins>
            <w:del w:id="157" w:author="mdavis47" w:date="2011-04-07T08:15:00Z">
              <w:r w:rsidRPr="007A7452" w:rsidDel="00657221">
                <w:rPr>
                  <w:rFonts w:ascii="Times New Roman" w:hAnsi="Times New Roman"/>
                  <w:color w:val="191919"/>
                  <w:spacing w:val="-2"/>
                  <w:sz w:val="18"/>
                  <w:szCs w:val="18"/>
                </w:rPr>
                <w:delText>6</w:delText>
              </w:r>
            </w:del>
          </w:p>
        </w:tc>
        <w:tc>
          <w:tcPr>
            <w:tcW w:w="1563" w:type="dxa"/>
            <w:tcBorders>
              <w:top w:val="nil"/>
              <w:left w:val="nil"/>
              <w:bottom w:val="nil"/>
              <w:right w:val="nil"/>
            </w:tcBorders>
            <w:tcPrChange w:id="158" w:author="mdavis47" w:date="2011-04-07T08:23: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96" w:firstLine="15"/>
              <w:jc w:val="center"/>
              <w:rPr>
                <w:rFonts w:ascii="Times New Roman" w:hAnsi="Times New Roman"/>
                <w:sz w:val="24"/>
                <w:szCs w:val="24"/>
              </w:rPr>
            </w:pPr>
            <w:r w:rsidRPr="007A7452">
              <w:rPr>
                <w:rFonts w:ascii="Times New Roman" w:hAnsi="Times New Roman"/>
                <w:color w:val="191919"/>
                <w:spacing w:val="-2"/>
                <w:sz w:val="18"/>
                <w:szCs w:val="18"/>
              </w:rPr>
              <w:t>430</w:t>
            </w:r>
          </w:p>
        </w:tc>
        <w:tc>
          <w:tcPr>
            <w:tcW w:w="1766" w:type="dxa"/>
            <w:tcBorders>
              <w:top w:val="nil"/>
              <w:left w:val="nil"/>
              <w:bottom w:val="nil"/>
              <w:right w:val="nil"/>
            </w:tcBorders>
            <w:tcPrChange w:id="159" w:author="mdavis47" w:date="2011-04-07T08:23: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788" w:hanging="82"/>
              <w:jc w:val="center"/>
              <w:rPr>
                <w:rFonts w:ascii="Times New Roman" w:hAnsi="Times New Roman"/>
                <w:sz w:val="24"/>
                <w:szCs w:val="24"/>
              </w:rPr>
            </w:pPr>
            <w:r w:rsidRPr="007A7452">
              <w:rPr>
                <w:rFonts w:ascii="Times New Roman" w:hAnsi="Times New Roman"/>
                <w:color w:val="191919"/>
                <w:spacing w:val="-2"/>
                <w:sz w:val="18"/>
                <w:szCs w:val="18"/>
              </w:rPr>
              <w:t>400</w:t>
            </w:r>
          </w:p>
        </w:tc>
        <w:tc>
          <w:tcPr>
            <w:tcW w:w="1850" w:type="dxa"/>
            <w:tcBorders>
              <w:top w:val="nil"/>
              <w:left w:val="nil"/>
              <w:bottom w:val="nil"/>
              <w:right w:val="nil"/>
            </w:tcBorders>
            <w:tcPrChange w:id="160" w:author="mdavis47" w:date="2011-04-07T08:23:00Z">
              <w:tcPr>
                <w:tcW w:w="1850" w:type="dxa"/>
                <w:tcBorders>
                  <w:top w:val="nil"/>
                  <w:left w:val="nil"/>
                  <w:bottom w:val="nil"/>
                  <w:right w:val="nil"/>
                </w:tcBorders>
              </w:tcPr>
            </w:tcPrChange>
          </w:tcPr>
          <w:p w:rsidR="00D03216" w:rsidRPr="00847058" w:rsidRDefault="006A495C" w:rsidP="00D03216">
            <w:pPr>
              <w:widowControl w:val="0"/>
              <w:autoSpaceDE w:val="0"/>
              <w:autoSpaceDN w:val="0"/>
              <w:adjustRightInd w:val="0"/>
              <w:spacing w:after="0" w:line="195" w:lineRule="exact"/>
              <w:ind w:left="180" w:right="750" w:hanging="3"/>
              <w:jc w:val="center"/>
              <w:rPr>
                <w:rFonts w:ascii="Times New Roman" w:hAnsi="Times New Roman"/>
                <w:i/>
                <w:sz w:val="24"/>
                <w:szCs w:val="24"/>
                <w:rPrChange w:id="161" w:author="mdavis47" w:date="2011-04-07T08:25:00Z">
                  <w:rPr>
                    <w:rFonts w:ascii="Times New Roman" w:hAnsi="Times New Roman"/>
                    <w:sz w:val="24"/>
                    <w:szCs w:val="24"/>
                  </w:rPr>
                </w:rPrChange>
              </w:rPr>
            </w:pPr>
            <w:r w:rsidRPr="006A495C">
              <w:rPr>
                <w:rFonts w:ascii="Times New Roman" w:hAnsi="Times New Roman"/>
                <w:i/>
                <w:color w:val="191919"/>
                <w:spacing w:val="-2"/>
                <w:sz w:val="18"/>
                <w:szCs w:val="18"/>
                <w:rPrChange w:id="162" w:author="mdavis47" w:date="2011-04-07T08:25:00Z">
                  <w:rPr>
                    <w:rFonts w:ascii="Times New Roman" w:hAnsi="Times New Roman"/>
                    <w:color w:val="191919"/>
                    <w:spacing w:val="-2"/>
                    <w:sz w:val="18"/>
                    <w:szCs w:val="18"/>
                    <w:u w:val="single"/>
                  </w:rPr>
                </w:rPrChange>
              </w:rPr>
              <w:t>2.22</w:t>
            </w:r>
          </w:p>
        </w:tc>
        <w:tc>
          <w:tcPr>
            <w:tcW w:w="1541" w:type="dxa"/>
            <w:tcBorders>
              <w:top w:val="nil"/>
              <w:left w:val="nil"/>
              <w:bottom w:val="nil"/>
              <w:right w:val="nil"/>
            </w:tcBorders>
            <w:tcPrChange w:id="163" w:author="mdavis47" w:date="2011-04-07T08:23:00Z">
              <w:tcPr>
                <w:tcW w:w="1375" w:type="dxa"/>
                <w:tcBorders>
                  <w:top w:val="nil"/>
                  <w:left w:val="nil"/>
                  <w:bottom w:val="nil"/>
                  <w:right w:val="nil"/>
                </w:tcBorders>
              </w:tcPr>
            </w:tcPrChange>
          </w:tcPr>
          <w:p w:rsidR="00000000" w:rsidRDefault="00D03216">
            <w:pPr>
              <w:widowControl w:val="0"/>
              <w:autoSpaceDE w:val="0"/>
              <w:autoSpaceDN w:val="0"/>
              <w:adjustRightInd w:val="0"/>
              <w:spacing w:after="0" w:line="195" w:lineRule="exact"/>
              <w:ind w:left="180" w:firstLine="0"/>
              <w:rPr>
                <w:rFonts w:ascii="Times New Roman" w:hAnsi="Times New Roman"/>
                <w:sz w:val="24"/>
                <w:szCs w:val="24"/>
              </w:rPr>
              <w:pPrChange w:id="164" w:author="mdavis47" w:date="2011-04-07T08:25:00Z">
                <w:pPr>
                  <w:widowControl w:val="0"/>
                  <w:autoSpaceDE w:val="0"/>
                  <w:autoSpaceDN w:val="0"/>
                  <w:adjustRightInd w:val="0"/>
                  <w:spacing w:after="0" w:line="195" w:lineRule="exact"/>
                  <w:ind w:left="737"/>
                </w:pPr>
              </w:pPrChange>
            </w:pPr>
            <w:ins w:id="165" w:author="mdavis47" w:date="2011-04-07T08:26:00Z">
              <w:r>
                <w:rPr>
                  <w:rFonts w:ascii="Times New Roman" w:hAnsi="Times New Roman"/>
                  <w:color w:val="191919"/>
                  <w:spacing w:val="-2"/>
                  <w:sz w:val="18"/>
                  <w:szCs w:val="18"/>
                </w:rPr>
                <w:t xml:space="preserve">       </w:t>
              </w:r>
            </w:ins>
            <w:r w:rsidR="006A495C" w:rsidRPr="006A495C">
              <w:rPr>
                <w:rFonts w:ascii="Times New Roman" w:hAnsi="Times New Roman"/>
                <w:color w:val="191919"/>
                <w:spacing w:val="-2"/>
                <w:sz w:val="18"/>
                <w:szCs w:val="18"/>
                <w:rPrChange w:id="166" w:author="mdavis47" w:date="2011-04-07T08:26:00Z">
                  <w:rPr>
                    <w:rFonts w:ascii="Times New Roman" w:hAnsi="Times New Roman"/>
                    <w:color w:val="191919"/>
                    <w:spacing w:val="-2"/>
                    <w:sz w:val="18"/>
                    <w:szCs w:val="18"/>
                    <w:u w:val="single"/>
                  </w:rPr>
                </w:rPrChange>
              </w:rPr>
              <w:t>1940</w:t>
            </w:r>
          </w:p>
        </w:tc>
      </w:tr>
    </w:tbl>
    <w:p w:rsidR="00D03216" w:rsidRPr="00EF6577" w:rsidRDefault="00D03216" w:rsidP="00D03216">
      <w:pPr>
        <w:pStyle w:val="Heading2"/>
        <w:spacing w:before="0"/>
        <w:ind w:left="180" w:firstLine="0"/>
        <w:rPr>
          <w:rFonts w:ascii="Times New Roman" w:hAnsi="Times New Roman"/>
          <w:b w:val="0"/>
          <w:color w:val="000000"/>
          <w:sz w:val="18"/>
          <w:szCs w:val="18"/>
        </w:rPr>
      </w:pPr>
      <w:bookmarkStart w:id="167" w:name="_Toc295316590"/>
      <w:r w:rsidRPr="00EF6577">
        <w:rPr>
          <w:rFonts w:ascii="Times New Roman" w:hAnsi="Times New Roman"/>
          <w:bCs w:val="0"/>
          <w:color w:val="191919"/>
          <w:spacing w:val="-2"/>
          <w:sz w:val="22"/>
          <w:szCs w:val="22"/>
        </w:rPr>
        <w:t>M</w:t>
      </w:r>
      <w:r w:rsidRPr="00EF6577">
        <w:rPr>
          <w:rFonts w:ascii="Times New Roman" w:hAnsi="Times New Roman"/>
          <w:bCs w:val="0"/>
          <w:color w:val="191919"/>
          <w:spacing w:val="-2"/>
          <w:sz w:val="18"/>
          <w:szCs w:val="18"/>
        </w:rPr>
        <w:t xml:space="preserve">INIMUM </w:t>
      </w:r>
      <w:r w:rsidRPr="00EF6577">
        <w:rPr>
          <w:rFonts w:ascii="Times New Roman" w:hAnsi="Times New Roman"/>
          <w:bCs w:val="0"/>
          <w:color w:val="191919"/>
          <w:spacing w:val="-2"/>
          <w:sz w:val="22"/>
          <w:szCs w:val="22"/>
        </w:rPr>
        <w:t>A</w:t>
      </w:r>
      <w:r w:rsidRPr="00EF6577">
        <w:rPr>
          <w:rFonts w:ascii="Times New Roman" w:hAnsi="Times New Roman"/>
          <w:bCs w:val="0"/>
          <w:color w:val="191919"/>
          <w:spacing w:val="-2"/>
          <w:sz w:val="18"/>
          <w:szCs w:val="18"/>
        </w:rPr>
        <w:t xml:space="preserve">DMISSION </w:t>
      </w:r>
      <w:r w:rsidRPr="00EF6577">
        <w:rPr>
          <w:rFonts w:ascii="Times New Roman" w:hAnsi="Times New Roman"/>
          <w:bCs w:val="0"/>
          <w:color w:val="191919"/>
          <w:spacing w:val="-2"/>
          <w:sz w:val="22"/>
          <w:szCs w:val="22"/>
        </w:rPr>
        <w:t>R</w:t>
      </w:r>
      <w:r w:rsidRPr="00EF6577">
        <w:rPr>
          <w:rFonts w:ascii="Times New Roman" w:hAnsi="Times New Roman"/>
          <w:bCs w:val="0"/>
          <w:color w:val="191919"/>
          <w:spacing w:val="-2"/>
          <w:sz w:val="18"/>
          <w:szCs w:val="18"/>
        </w:rPr>
        <w:t>EQUIREMENTS</w:t>
      </w:r>
      <w:bookmarkEnd w:id="167"/>
    </w:p>
    <w:p w:rsidR="00000000" w:rsidRDefault="00D03216">
      <w:pPr>
        <w:widowControl w:val="0"/>
        <w:autoSpaceDE w:val="0"/>
        <w:autoSpaceDN w:val="0"/>
        <w:adjustRightInd w:val="0"/>
        <w:spacing w:before="6" w:after="0" w:line="250" w:lineRule="auto"/>
        <w:ind w:left="180" w:right="993" w:firstLine="0"/>
        <w:jc w:val="both"/>
        <w:rPr>
          <w:del w:id="168" w:author="mdavis47" w:date="2011-04-07T08:30:00Z"/>
          <w:rFonts w:ascii="Times New Roman" w:hAnsi="Times New Roman"/>
          <w:color w:val="000000"/>
          <w:sz w:val="18"/>
          <w:szCs w:val="18"/>
        </w:rPr>
        <w:pPrChange w:id="169" w:author="mdavis47" w:date="2011-04-07T08:31:00Z">
          <w:pPr>
            <w:widowControl w:val="0"/>
            <w:autoSpaceDE w:val="0"/>
            <w:autoSpaceDN w:val="0"/>
            <w:adjustRightInd w:val="0"/>
            <w:spacing w:before="6" w:after="0" w:line="250" w:lineRule="auto"/>
            <w:ind w:left="120" w:right="993"/>
          </w:pPr>
        </w:pPrChange>
      </w:pPr>
      <w:r>
        <w:rPr>
          <w:rFonts w:ascii="Times New Roman" w:hAnsi="Times New Roman"/>
          <w:b/>
          <w:bCs/>
          <w:i/>
          <w:iCs/>
          <w:color w:val="191919"/>
          <w:spacing w:val="-2"/>
          <w:sz w:val="18"/>
          <w:szCs w:val="18"/>
        </w:rPr>
        <w:t>*Student</w:t>
      </w:r>
      <w:r>
        <w:rPr>
          <w:rFonts w:ascii="Times New Roman" w:hAnsi="Times New Roman"/>
          <w:b/>
          <w:bCs/>
          <w:i/>
          <w:iCs/>
          <w:color w:val="191919"/>
          <w:sz w:val="18"/>
          <w:szCs w:val="18"/>
        </w:rPr>
        <w:t>s</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mus</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hav</w:t>
      </w:r>
      <w:r>
        <w:rPr>
          <w:rFonts w:ascii="Times New Roman" w:hAnsi="Times New Roman"/>
          <w:b/>
          <w:bCs/>
          <w:i/>
          <w:iCs/>
          <w:color w:val="191919"/>
          <w:sz w:val="18"/>
          <w:szCs w:val="18"/>
        </w:rPr>
        <w:t>e</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tw</w:t>
      </w:r>
      <w:r>
        <w:rPr>
          <w:rFonts w:ascii="Times New Roman" w:hAnsi="Times New Roman"/>
          <w:b/>
          <w:bCs/>
          <w:i/>
          <w:iCs/>
          <w:color w:val="191919"/>
          <w:sz w:val="18"/>
          <w:szCs w:val="18"/>
        </w:rPr>
        <w:t>o</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o</w:t>
      </w:r>
      <w:r>
        <w:rPr>
          <w:rFonts w:ascii="Times New Roman" w:hAnsi="Times New Roman"/>
          <w:b/>
          <w:bCs/>
          <w:i/>
          <w:iCs/>
          <w:color w:val="191919"/>
          <w:sz w:val="18"/>
          <w:szCs w:val="18"/>
        </w:rPr>
        <w:t>f</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th</w:t>
      </w:r>
      <w:r>
        <w:rPr>
          <w:rFonts w:ascii="Times New Roman" w:hAnsi="Times New Roman"/>
          <w:b/>
          <w:bCs/>
          <w:i/>
          <w:iCs/>
          <w:color w:val="191919"/>
          <w:sz w:val="18"/>
          <w:szCs w:val="18"/>
        </w:rPr>
        <w:t>e</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fou</w:t>
      </w:r>
      <w:r>
        <w:rPr>
          <w:rFonts w:ascii="Times New Roman" w:hAnsi="Times New Roman"/>
          <w:b/>
          <w:bCs/>
          <w:i/>
          <w:iCs/>
          <w:color w:val="191919"/>
          <w:sz w:val="18"/>
          <w:szCs w:val="18"/>
        </w:rPr>
        <w:t>r</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(S</w:t>
      </w:r>
      <w:r>
        <w:rPr>
          <w:rFonts w:ascii="Times New Roman" w:hAnsi="Times New Roman"/>
          <w:b/>
          <w:bCs/>
          <w:i/>
          <w:iCs/>
          <w:color w:val="191919"/>
          <w:spacing w:val="-11"/>
          <w:sz w:val="18"/>
          <w:szCs w:val="18"/>
        </w:rPr>
        <w:t>A</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1"/>
          <w:sz w:val="18"/>
          <w:szCs w:val="18"/>
        </w:rPr>
        <w:t>V</w:t>
      </w:r>
      <w:r>
        <w:rPr>
          <w:rFonts w:ascii="Times New Roman" w:hAnsi="Times New Roman"/>
          <w:b/>
          <w:bCs/>
          <w:i/>
          <w:iCs/>
          <w:color w:val="191919"/>
          <w:spacing w:val="-2"/>
          <w:sz w:val="18"/>
          <w:szCs w:val="18"/>
        </w:rPr>
        <w:t>erbal/AC</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English</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S</w:t>
      </w:r>
      <w:r>
        <w:rPr>
          <w:rFonts w:ascii="Times New Roman" w:hAnsi="Times New Roman"/>
          <w:b/>
          <w:bCs/>
          <w:i/>
          <w:iCs/>
          <w:color w:val="191919"/>
          <w:spacing w:val="-11"/>
          <w:sz w:val="18"/>
          <w:szCs w:val="18"/>
        </w:rPr>
        <w:t>A</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Math/AC</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Math</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HSG</w:t>
      </w:r>
      <w:r>
        <w:rPr>
          <w:rFonts w:ascii="Times New Roman" w:hAnsi="Times New Roman"/>
          <w:b/>
          <w:bCs/>
          <w:i/>
          <w:iCs/>
          <w:color w:val="191919"/>
          <w:spacing w:val="-15"/>
          <w:sz w:val="18"/>
          <w:szCs w:val="18"/>
        </w:rPr>
        <w:t>P</w:t>
      </w:r>
      <w:r>
        <w:rPr>
          <w:rFonts w:ascii="Times New Roman" w:hAnsi="Times New Roman"/>
          <w:b/>
          <w:bCs/>
          <w:i/>
          <w:iCs/>
          <w:color w:val="191919"/>
          <w:spacing w:val="-2"/>
          <w:sz w:val="18"/>
          <w:szCs w:val="18"/>
        </w:rPr>
        <w:t>A</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Freshma</w:t>
      </w:r>
      <w:r>
        <w:rPr>
          <w:rFonts w:ascii="Times New Roman" w:hAnsi="Times New Roman"/>
          <w:b/>
          <w:bCs/>
          <w:i/>
          <w:iCs/>
          <w:color w:val="191919"/>
          <w:sz w:val="18"/>
          <w:szCs w:val="18"/>
        </w:rPr>
        <w:t>n</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Index</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plu</w:t>
      </w:r>
      <w:r>
        <w:rPr>
          <w:rFonts w:ascii="Times New Roman" w:hAnsi="Times New Roman"/>
          <w:b/>
          <w:bCs/>
          <w:i/>
          <w:iCs/>
          <w:color w:val="191919"/>
          <w:sz w:val="18"/>
          <w:szCs w:val="18"/>
        </w:rPr>
        <w:t>s</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th</w:t>
      </w:r>
      <w:r>
        <w:rPr>
          <w:rFonts w:ascii="Times New Roman" w:hAnsi="Times New Roman"/>
          <w:b/>
          <w:bCs/>
          <w:i/>
          <w:iCs/>
          <w:color w:val="191919"/>
          <w:sz w:val="18"/>
          <w:szCs w:val="18"/>
        </w:rPr>
        <w:t>e</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C</w:t>
      </w:r>
      <w:ins w:id="170" w:author="mdavis47" w:date="2011-04-07T08:28:00Z">
        <w:r>
          <w:rPr>
            <w:rFonts w:ascii="Times New Roman" w:hAnsi="Times New Roman"/>
            <w:b/>
            <w:bCs/>
            <w:i/>
            <w:iCs/>
            <w:color w:val="191919"/>
            <w:spacing w:val="-2"/>
            <w:sz w:val="18"/>
            <w:szCs w:val="18"/>
          </w:rPr>
          <w:t xml:space="preserve">ollege </w:t>
        </w:r>
      </w:ins>
      <w:r>
        <w:rPr>
          <w:rFonts w:ascii="Times New Roman" w:hAnsi="Times New Roman"/>
          <w:b/>
          <w:bCs/>
          <w:i/>
          <w:iCs/>
          <w:color w:val="191919"/>
          <w:spacing w:val="-2"/>
          <w:sz w:val="18"/>
          <w:szCs w:val="18"/>
        </w:rPr>
        <w:t>P</w:t>
      </w:r>
      <w:del w:id="171" w:author="mdavis47" w:date="2011-04-07T08:28:00Z">
        <w:r w:rsidDel="00847058">
          <w:rPr>
            <w:rFonts w:ascii="Times New Roman" w:hAnsi="Times New Roman"/>
            <w:b/>
            <w:bCs/>
            <w:i/>
            <w:iCs/>
            <w:color w:val="191919"/>
            <w:spacing w:val="-2"/>
            <w:sz w:val="18"/>
            <w:szCs w:val="18"/>
          </w:rPr>
          <w:delText>P</w:delText>
        </w:r>
      </w:del>
      <w:ins w:id="172" w:author="mdavis47" w:date="2011-04-07T08:28:00Z">
        <w:r>
          <w:rPr>
            <w:rFonts w:ascii="Times New Roman" w:hAnsi="Times New Roman"/>
            <w:b/>
            <w:bCs/>
            <w:i/>
            <w:iCs/>
            <w:color w:val="191919"/>
            <w:spacing w:val="-2"/>
            <w:sz w:val="18"/>
            <w:szCs w:val="18"/>
          </w:rPr>
          <w:t xml:space="preserve">reparatory </w:t>
        </w:r>
      </w:ins>
      <w:r>
        <w:rPr>
          <w:rFonts w:ascii="Times New Roman" w:hAnsi="Times New Roman"/>
          <w:b/>
          <w:bCs/>
          <w:i/>
          <w:iCs/>
          <w:color w:val="191919"/>
          <w:sz w:val="18"/>
          <w:szCs w:val="18"/>
        </w:rPr>
        <w:t>C</w:t>
      </w:r>
      <w:ins w:id="173" w:author="mdavis47" w:date="2011-04-07T08:29:00Z">
        <w:r>
          <w:rPr>
            <w:rFonts w:ascii="Times New Roman" w:hAnsi="Times New Roman"/>
            <w:b/>
            <w:bCs/>
            <w:i/>
            <w:iCs/>
            <w:color w:val="191919"/>
            <w:sz w:val="18"/>
            <w:szCs w:val="18"/>
          </w:rPr>
          <w:t>urriculum</w:t>
        </w:r>
      </w:ins>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uni</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re</w:t>
      </w:r>
      <w:del w:id="174" w:author="mdavis47" w:date="2011-04-07T08:29:00Z">
        <w:r w:rsidDel="00847058">
          <w:rPr>
            <w:rFonts w:ascii="Times New Roman" w:hAnsi="Times New Roman"/>
            <w:b/>
            <w:bCs/>
            <w:i/>
            <w:iCs/>
            <w:color w:val="191919"/>
            <w:spacing w:val="-2"/>
            <w:sz w:val="18"/>
            <w:szCs w:val="18"/>
          </w:rPr>
          <w:delText xml:space="preserve">- </w:delText>
        </w:r>
      </w:del>
      <w:r>
        <w:rPr>
          <w:rFonts w:ascii="Times New Roman" w:hAnsi="Times New Roman"/>
          <w:b/>
          <w:bCs/>
          <w:i/>
          <w:iCs/>
          <w:color w:val="191919"/>
          <w:spacing w:val="-2"/>
          <w:sz w:val="18"/>
          <w:szCs w:val="18"/>
        </w:rPr>
        <w:t>quirement</w:t>
      </w:r>
      <w:r>
        <w:rPr>
          <w:rFonts w:ascii="Times New Roman" w:hAnsi="Times New Roman"/>
          <w:b/>
          <w:bCs/>
          <w:i/>
          <w:iCs/>
          <w:color w:val="191919"/>
          <w:sz w:val="18"/>
          <w:szCs w:val="18"/>
        </w:rPr>
        <w:t>s</w:t>
      </w:r>
      <w:r>
        <w:rPr>
          <w:rFonts w:ascii="Times New Roman" w:hAnsi="Times New Roman"/>
          <w:b/>
          <w:bCs/>
          <w:i/>
          <w:iCs/>
          <w:color w:val="191919"/>
          <w:spacing w:val="-4"/>
          <w:sz w:val="18"/>
          <w:szCs w:val="18"/>
        </w:rPr>
        <w:t xml:space="preserve"> </w:t>
      </w:r>
      <w:r>
        <w:rPr>
          <w:rFonts w:ascii="Times New Roman" w:hAnsi="Times New Roman"/>
          <w:b/>
          <w:bCs/>
          <w:i/>
          <w:iCs/>
          <w:color w:val="191919"/>
          <w:spacing w:val="-2"/>
          <w:sz w:val="18"/>
          <w:szCs w:val="18"/>
        </w:rPr>
        <w:t>t</w:t>
      </w:r>
      <w:r>
        <w:rPr>
          <w:rFonts w:ascii="Times New Roman" w:hAnsi="Times New Roman"/>
          <w:b/>
          <w:bCs/>
          <w:i/>
          <w:iCs/>
          <w:color w:val="191919"/>
          <w:sz w:val="18"/>
          <w:szCs w:val="18"/>
        </w:rPr>
        <w:t>o</w:t>
      </w:r>
      <w:r>
        <w:rPr>
          <w:rFonts w:ascii="Times New Roman" w:hAnsi="Times New Roman"/>
          <w:b/>
          <w:bCs/>
          <w:i/>
          <w:iCs/>
          <w:color w:val="191919"/>
          <w:spacing w:val="-4"/>
          <w:sz w:val="18"/>
          <w:szCs w:val="18"/>
        </w:rPr>
        <w:t xml:space="preserve"> </w:t>
      </w:r>
      <w:r>
        <w:rPr>
          <w:rFonts w:ascii="Times New Roman" w:hAnsi="Times New Roman"/>
          <w:b/>
          <w:bCs/>
          <w:i/>
          <w:iCs/>
          <w:color w:val="191919"/>
          <w:spacing w:val="-2"/>
          <w:sz w:val="18"/>
          <w:szCs w:val="18"/>
        </w:rPr>
        <w:t>b</w:t>
      </w:r>
      <w:r>
        <w:rPr>
          <w:rFonts w:ascii="Times New Roman" w:hAnsi="Times New Roman"/>
          <w:b/>
          <w:bCs/>
          <w:i/>
          <w:iCs/>
          <w:color w:val="191919"/>
          <w:sz w:val="18"/>
          <w:szCs w:val="18"/>
        </w:rPr>
        <w:t>e</w:t>
      </w:r>
      <w:r>
        <w:rPr>
          <w:rFonts w:ascii="Times New Roman" w:hAnsi="Times New Roman"/>
          <w:b/>
          <w:bCs/>
          <w:i/>
          <w:iCs/>
          <w:color w:val="191919"/>
          <w:spacing w:val="-4"/>
          <w:sz w:val="18"/>
          <w:szCs w:val="18"/>
        </w:rPr>
        <w:t xml:space="preserve"> </w:t>
      </w:r>
      <w:r>
        <w:rPr>
          <w:rFonts w:ascii="Times New Roman" w:hAnsi="Times New Roman"/>
          <w:b/>
          <w:bCs/>
          <w:i/>
          <w:iCs/>
          <w:color w:val="191919"/>
          <w:spacing w:val="-2"/>
          <w:sz w:val="18"/>
          <w:szCs w:val="18"/>
        </w:rPr>
        <w:t>accepte</w:t>
      </w:r>
      <w:r>
        <w:rPr>
          <w:rFonts w:ascii="Times New Roman" w:hAnsi="Times New Roman"/>
          <w:b/>
          <w:bCs/>
          <w:i/>
          <w:iCs/>
          <w:color w:val="191919"/>
          <w:sz w:val="18"/>
          <w:szCs w:val="18"/>
        </w:rPr>
        <w:t>d</w:t>
      </w:r>
      <w:del w:id="175" w:author="mdavis47" w:date="2011-04-07T08:29:00Z">
        <w:r w:rsidDel="00847058">
          <w:rPr>
            <w:rFonts w:ascii="Times New Roman" w:hAnsi="Times New Roman"/>
            <w:b/>
            <w:bCs/>
            <w:i/>
            <w:iCs/>
            <w:color w:val="191919"/>
            <w:spacing w:val="-3"/>
            <w:sz w:val="18"/>
            <w:szCs w:val="18"/>
          </w:rPr>
          <w:delText xml:space="preserve"> </w:delText>
        </w:r>
        <w:r w:rsidDel="00847058">
          <w:rPr>
            <w:rFonts w:ascii="Times New Roman" w:hAnsi="Times New Roman"/>
            <w:b/>
            <w:bCs/>
            <w:i/>
            <w:iCs/>
            <w:color w:val="191919"/>
            <w:spacing w:val="-2"/>
            <w:sz w:val="18"/>
            <w:szCs w:val="18"/>
          </w:rPr>
          <w:delText>prio</w:delText>
        </w:r>
        <w:r w:rsidDel="00847058">
          <w:rPr>
            <w:rFonts w:ascii="Times New Roman" w:hAnsi="Times New Roman"/>
            <w:b/>
            <w:bCs/>
            <w:i/>
            <w:iCs/>
            <w:color w:val="191919"/>
            <w:sz w:val="18"/>
            <w:szCs w:val="18"/>
          </w:rPr>
          <w:delText>r</w:delText>
        </w:r>
        <w:r w:rsidDel="00847058">
          <w:rPr>
            <w:rFonts w:ascii="Times New Roman" w:hAnsi="Times New Roman"/>
            <w:b/>
            <w:bCs/>
            <w:i/>
            <w:iCs/>
            <w:color w:val="191919"/>
            <w:spacing w:val="-4"/>
            <w:sz w:val="18"/>
            <w:szCs w:val="18"/>
          </w:rPr>
          <w:delText xml:space="preserve"> </w:delText>
        </w:r>
        <w:r w:rsidDel="00847058">
          <w:rPr>
            <w:rFonts w:ascii="Times New Roman" w:hAnsi="Times New Roman"/>
            <w:b/>
            <w:bCs/>
            <w:i/>
            <w:iCs/>
            <w:color w:val="191919"/>
            <w:spacing w:val="-2"/>
            <w:sz w:val="18"/>
            <w:szCs w:val="18"/>
          </w:rPr>
          <w:delText>t</w:delText>
        </w:r>
        <w:r w:rsidDel="00847058">
          <w:rPr>
            <w:rFonts w:ascii="Times New Roman" w:hAnsi="Times New Roman"/>
            <w:b/>
            <w:bCs/>
            <w:i/>
            <w:iCs/>
            <w:color w:val="191919"/>
            <w:sz w:val="18"/>
            <w:szCs w:val="18"/>
          </w:rPr>
          <w:delText>o</w:delText>
        </w:r>
        <w:r w:rsidDel="00847058">
          <w:rPr>
            <w:rFonts w:ascii="Times New Roman" w:hAnsi="Times New Roman"/>
            <w:b/>
            <w:bCs/>
            <w:i/>
            <w:iCs/>
            <w:color w:val="191919"/>
            <w:spacing w:val="-4"/>
            <w:sz w:val="18"/>
            <w:szCs w:val="18"/>
          </w:rPr>
          <w:delText xml:space="preserve"> </w:delText>
        </w:r>
        <w:r w:rsidDel="00847058">
          <w:rPr>
            <w:rFonts w:ascii="Times New Roman" w:hAnsi="Times New Roman"/>
            <w:b/>
            <w:bCs/>
            <w:i/>
            <w:iCs/>
            <w:color w:val="191919"/>
            <w:spacing w:val="-2"/>
            <w:sz w:val="18"/>
            <w:szCs w:val="18"/>
          </w:rPr>
          <w:delText>2001</w:delText>
        </w:r>
      </w:del>
      <w:del w:id="176" w:author="mdavis47" w:date="2011-04-07T08:30:00Z">
        <w:r w:rsidDel="00847058">
          <w:rPr>
            <w:rFonts w:ascii="Times New Roman" w:hAnsi="Times New Roman"/>
            <w:b/>
            <w:bCs/>
            <w:i/>
            <w:iCs/>
            <w:color w:val="191919"/>
            <w:spacing w:val="-2"/>
            <w:sz w:val="18"/>
            <w:szCs w:val="18"/>
          </w:rPr>
          <w:delText>.</w:delText>
        </w:r>
      </w:del>
    </w:p>
    <w:p w:rsidR="00000000" w:rsidRDefault="00D03216">
      <w:pPr>
        <w:widowControl w:val="0"/>
        <w:autoSpaceDE w:val="0"/>
        <w:autoSpaceDN w:val="0"/>
        <w:adjustRightInd w:val="0"/>
        <w:spacing w:before="6" w:after="0" w:line="250" w:lineRule="auto"/>
        <w:ind w:left="180" w:right="993" w:firstLine="0"/>
        <w:jc w:val="both"/>
        <w:rPr>
          <w:ins w:id="177" w:author="mdavis47" w:date="2011-04-07T08:30:00Z"/>
          <w:rFonts w:ascii="Times New Roman" w:hAnsi="Times New Roman"/>
          <w:b/>
          <w:bCs/>
          <w:i/>
          <w:iCs/>
          <w:color w:val="191919"/>
          <w:spacing w:val="-2"/>
          <w:sz w:val="18"/>
          <w:szCs w:val="18"/>
        </w:rPr>
        <w:pPrChange w:id="178" w:author="mdavis47" w:date="2011-04-07T08:32:00Z">
          <w:pPr>
            <w:widowControl w:val="0"/>
            <w:numPr>
              <w:numId w:val="5"/>
            </w:numPr>
            <w:autoSpaceDE w:val="0"/>
            <w:autoSpaceDN w:val="0"/>
            <w:adjustRightInd w:val="0"/>
            <w:spacing w:before="3" w:after="0"/>
            <w:ind w:left="1440" w:hanging="360"/>
          </w:pPr>
        </w:pPrChange>
      </w:pPr>
      <w:ins w:id="179" w:author="mdavis47" w:date="2011-04-07T08:31:00Z">
        <w:r>
          <w:rPr>
            <w:rFonts w:ascii="Times New Roman" w:hAnsi="Times New Roman"/>
            <w:b/>
            <w:bCs/>
            <w:i/>
            <w:iCs/>
            <w:color w:val="191919"/>
            <w:spacing w:val="-2"/>
            <w:sz w:val="18"/>
            <w:szCs w:val="18"/>
          </w:rPr>
          <w:t>*</w:t>
        </w:r>
      </w:ins>
      <w:r w:rsidR="006A495C" w:rsidRPr="006A495C">
        <w:rPr>
          <w:rFonts w:ascii="Times New Roman" w:hAnsi="Times New Roman"/>
          <w:b/>
          <w:bCs/>
          <w:i/>
          <w:iCs/>
          <w:color w:val="191919"/>
          <w:spacing w:val="-2"/>
          <w:sz w:val="18"/>
          <w:szCs w:val="18"/>
          <w:rPrChange w:id="180" w:author="mdavis47" w:date="2011-04-07T08:30:00Z">
            <w:rPr>
              <w:rFonts w:ascii="Times New Roman" w:hAnsi="Times New Roman"/>
              <w:b/>
              <w:bCs/>
              <w:i/>
              <w:iCs/>
              <w:color w:val="191919"/>
              <w:spacing w:val="-2"/>
              <w:sz w:val="18"/>
              <w:szCs w:val="18"/>
              <w:u w:val="single"/>
            </w:rPr>
          </w:rPrChange>
        </w:rPr>
        <w:t>Freshma</w:t>
      </w:r>
      <w:r w:rsidR="006A495C" w:rsidRPr="006A495C">
        <w:rPr>
          <w:rFonts w:ascii="Times New Roman" w:hAnsi="Times New Roman"/>
          <w:b/>
          <w:bCs/>
          <w:i/>
          <w:iCs/>
          <w:color w:val="191919"/>
          <w:sz w:val="18"/>
          <w:szCs w:val="18"/>
          <w:rPrChange w:id="181" w:author="mdavis47" w:date="2011-04-07T08:30:00Z">
            <w:rPr>
              <w:rFonts w:ascii="Times New Roman" w:hAnsi="Times New Roman"/>
              <w:b/>
              <w:bCs/>
              <w:i/>
              <w:iCs/>
              <w:color w:val="191919"/>
              <w:sz w:val="18"/>
              <w:szCs w:val="18"/>
              <w:u w:val="single"/>
            </w:rPr>
          </w:rPrChange>
        </w:rPr>
        <w:t>n</w:t>
      </w:r>
      <w:r w:rsidR="006A495C" w:rsidRPr="006A495C">
        <w:rPr>
          <w:rFonts w:ascii="Times New Roman" w:hAnsi="Times New Roman"/>
          <w:b/>
          <w:bCs/>
          <w:i/>
          <w:iCs/>
          <w:color w:val="191919"/>
          <w:spacing w:val="-4"/>
          <w:sz w:val="18"/>
          <w:szCs w:val="18"/>
          <w:rPrChange w:id="182" w:author="mdavis47" w:date="2011-04-07T08:30:00Z">
            <w:rPr>
              <w:rFonts w:ascii="Times New Roman" w:hAnsi="Times New Roman"/>
              <w:b/>
              <w:bCs/>
              <w:i/>
              <w:iCs/>
              <w:color w:val="191919"/>
              <w:spacing w:val="-4"/>
              <w:sz w:val="18"/>
              <w:szCs w:val="18"/>
              <w:u w:val="single"/>
            </w:rPr>
          </w:rPrChange>
        </w:rPr>
        <w:t xml:space="preserve"> </w:t>
      </w:r>
      <w:r w:rsidR="006A495C" w:rsidRPr="006A495C">
        <w:rPr>
          <w:rFonts w:ascii="Times New Roman" w:hAnsi="Times New Roman"/>
          <w:b/>
          <w:bCs/>
          <w:i/>
          <w:iCs/>
          <w:color w:val="191919"/>
          <w:spacing w:val="-2"/>
          <w:sz w:val="18"/>
          <w:szCs w:val="18"/>
          <w:rPrChange w:id="183" w:author="mdavis47" w:date="2011-04-07T08:30:00Z">
            <w:rPr>
              <w:rFonts w:ascii="Times New Roman" w:hAnsi="Times New Roman"/>
              <w:b/>
              <w:bCs/>
              <w:i/>
              <w:iCs/>
              <w:color w:val="191919"/>
              <w:spacing w:val="-2"/>
              <w:sz w:val="18"/>
              <w:szCs w:val="18"/>
              <w:u w:val="single"/>
            </w:rPr>
          </w:rPrChange>
        </w:rPr>
        <w:t>Inde</w:t>
      </w:r>
      <w:r w:rsidR="006A495C" w:rsidRPr="006A495C">
        <w:rPr>
          <w:rFonts w:ascii="Times New Roman" w:hAnsi="Times New Roman"/>
          <w:b/>
          <w:bCs/>
          <w:i/>
          <w:iCs/>
          <w:color w:val="191919"/>
          <w:sz w:val="18"/>
          <w:szCs w:val="18"/>
          <w:rPrChange w:id="184" w:author="mdavis47" w:date="2011-04-07T08:30:00Z">
            <w:rPr>
              <w:rFonts w:ascii="Times New Roman" w:hAnsi="Times New Roman"/>
              <w:b/>
              <w:bCs/>
              <w:i/>
              <w:iCs/>
              <w:color w:val="191919"/>
              <w:sz w:val="18"/>
              <w:szCs w:val="18"/>
              <w:u w:val="single"/>
            </w:rPr>
          </w:rPrChange>
        </w:rPr>
        <w:t>x</w:t>
      </w:r>
      <w:r w:rsidR="006A495C" w:rsidRPr="006A495C">
        <w:rPr>
          <w:rFonts w:ascii="Times New Roman" w:hAnsi="Times New Roman"/>
          <w:b/>
          <w:bCs/>
          <w:i/>
          <w:iCs/>
          <w:color w:val="191919"/>
          <w:spacing w:val="-4"/>
          <w:sz w:val="18"/>
          <w:szCs w:val="18"/>
          <w:rPrChange w:id="185" w:author="mdavis47" w:date="2011-04-07T08:30:00Z">
            <w:rPr>
              <w:rFonts w:ascii="Times New Roman" w:hAnsi="Times New Roman"/>
              <w:b/>
              <w:bCs/>
              <w:i/>
              <w:iCs/>
              <w:color w:val="191919"/>
              <w:spacing w:val="-4"/>
              <w:sz w:val="18"/>
              <w:szCs w:val="18"/>
              <w:u w:val="single"/>
            </w:rPr>
          </w:rPrChange>
        </w:rPr>
        <w:t xml:space="preserve"> </w:t>
      </w:r>
      <w:r w:rsidR="006A495C" w:rsidRPr="006A495C">
        <w:rPr>
          <w:rFonts w:ascii="Times New Roman" w:hAnsi="Times New Roman"/>
          <w:b/>
          <w:bCs/>
          <w:i/>
          <w:iCs/>
          <w:color w:val="191919"/>
          <w:sz w:val="18"/>
          <w:szCs w:val="18"/>
          <w:rPrChange w:id="186" w:author="mdavis47" w:date="2011-04-07T08:30:00Z">
            <w:rPr>
              <w:rFonts w:ascii="Times New Roman" w:hAnsi="Times New Roman"/>
              <w:b/>
              <w:bCs/>
              <w:i/>
              <w:iCs/>
              <w:color w:val="191919"/>
              <w:sz w:val="18"/>
              <w:szCs w:val="18"/>
              <w:u w:val="single"/>
            </w:rPr>
          </w:rPrChange>
        </w:rPr>
        <w:t>=</w:t>
      </w:r>
      <w:r w:rsidR="006A495C" w:rsidRPr="006A495C">
        <w:rPr>
          <w:rFonts w:ascii="Times New Roman" w:hAnsi="Times New Roman"/>
          <w:b/>
          <w:bCs/>
          <w:i/>
          <w:iCs/>
          <w:color w:val="191919"/>
          <w:spacing w:val="-4"/>
          <w:sz w:val="18"/>
          <w:szCs w:val="18"/>
          <w:rPrChange w:id="187" w:author="mdavis47" w:date="2011-04-07T08:30:00Z">
            <w:rPr>
              <w:rFonts w:ascii="Times New Roman" w:hAnsi="Times New Roman"/>
              <w:b/>
              <w:bCs/>
              <w:i/>
              <w:iCs/>
              <w:color w:val="191919"/>
              <w:spacing w:val="-4"/>
              <w:sz w:val="18"/>
              <w:szCs w:val="18"/>
              <w:u w:val="single"/>
            </w:rPr>
          </w:rPrChange>
        </w:rPr>
        <w:t xml:space="preserve"> </w:t>
      </w:r>
      <w:del w:id="188" w:author="mdavis47" w:date="2011-04-07T08:30:00Z">
        <w:r w:rsidR="006A495C" w:rsidRPr="006A495C">
          <w:rPr>
            <w:rFonts w:ascii="Times New Roman" w:hAnsi="Times New Roman"/>
            <w:b/>
            <w:bCs/>
            <w:i/>
            <w:iCs/>
            <w:color w:val="191919"/>
            <w:spacing w:val="-18"/>
            <w:sz w:val="18"/>
            <w:szCs w:val="18"/>
            <w:rPrChange w:id="189" w:author="mdavis47" w:date="2011-04-07T08:30:00Z">
              <w:rPr>
                <w:rFonts w:ascii="Times New Roman" w:hAnsi="Times New Roman"/>
                <w:b/>
                <w:bCs/>
                <w:i/>
                <w:iCs/>
                <w:color w:val="191919"/>
                <w:spacing w:val="-18"/>
                <w:sz w:val="18"/>
                <w:szCs w:val="18"/>
                <w:u w:val="single"/>
              </w:rPr>
            </w:rPrChange>
          </w:rPr>
          <w:delText>T</w:delText>
        </w:r>
        <w:r w:rsidR="006A495C" w:rsidRPr="006A495C">
          <w:rPr>
            <w:rFonts w:ascii="Times New Roman" w:hAnsi="Times New Roman"/>
            <w:b/>
            <w:bCs/>
            <w:i/>
            <w:iCs/>
            <w:color w:val="191919"/>
            <w:spacing w:val="-2"/>
            <w:sz w:val="18"/>
            <w:szCs w:val="18"/>
            <w:rPrChange w:id="190" w:author="mdavis47" w:date="2011-04-07T08:30:00Z">
              <w:rPr>
                <w:rFonts w:ascii="Times New Roman" w:hAnsi="Times New Roman"/>
                <w:b/>
                <w:bCs/>
                <w:i/>
                <w:iCs/>
                <w:color w:val="191919"/>
                <w:spacing w:val="-2"/>
                <w:sz w:val="18"/>
                <w:szCs w:val="18"/>
                <w:u w:val="single"/>
              </w:rPr>
            </w:rPrChange>
          </w:rPr>
          <w:delText>ota</w:delText>
        </w:r>
        <w:r w:rsidR="006A495C" w:rsidRPr="006A495C">
          <w:rPr>
            <w:rFonts w:ascii="Times New Roman" w:hAnsi="Times New Roman"/>
            <w:b/>
            <w:bCs/>
            <w:i/>
            <w:iCs/>
            <w:color w:val="191919"/>
            <w:sz w:val="18"/>
            <w:szCs w:val="18"/>
            <w:rPrChange w:id="191" w:author="mdavis47" w:date="2011-04-07T08:30:00Z">
              <w:rPr>
                <w:rFonts w:ascii="Times New Roman" w:hAnsi="Times New Roman"/>
                <w:b/>
                <w:bCs/>
                <w:i/>
                <w:iCs/>
                <w:color w:val="191919"/>
                <w:sz w:val="18"/>
                <w:szCs w:val="18"/>
                <w:u w:val="single"/>
              </w:rPr>
            </w:rPrChange>
          </w:rPr>
          <w:delText>l</w:delText>
        </w:r>
        <w:r w:rsidR="006A495C" w:rsidRPr="006A495C">
          <w:rPr>
            <w:rFonts w:ascii="Times New Roman" w:hAnsi="Times New Roman"/>
            <w:b/>
            <w:bCs/>
            <w:i/>
            <w:iCs/>
            <w:color w:val="191919"/>
            <w:spacing w:val="-4"/>
            <w:sz w:val="18"/>
            <w:szCs w:val="18"/>
            <w:rPrChange w:id="192"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193" w:author="mdavis47" w:date="2011-04-07T08:30:00Z">
              <w:rPr>
                <w:rFonts w:ascii="Times New Roman" w:hAnsi="Times New Roman"/>
                <w:b/>
                <w:bCs/>
                <w:i/>
                <w:iCs/>
                <w:color w:val="191919"/>
                <w:spacing w:val="-2"/>
                <w:sz w:val="18"/>
                <w:szCs w:val="18"/>
                <w:u w:val="single"/>
              </w:rPr>
            </w:rPrChange>
          </w:rPr>
          <w:delText>S</w:delText>
        </w:r>
        <w:r w:rsidR="006A495C" w:rsidRPr="006A495C">
          <w:rPr>
            <w:rFonts w:ascii="Times New Roman" w:hAnsi="Times New Roman"/>
            <w:b/>
            <w:bCs/>
            <w:i/>
            <w:iCs/>
            <w:color w:val="191919"/>
            <w:spacing w:val="-12"/>
            <w:sz w:val="18"/>
            <w:szCs w:val="18"/>
            <w:rPrChange w:id="194" w:author="mdavis47" w:date="2011-04-07T08:30:00Z">
              <w:rPr>
                <w:rFonts w:ascii="Times New Roman" w:hAnsi="Times New Roman"/>
                <w:b/>
                <w:bCs/>
                <w:i/>
                <w:iCs/>
                <w:color w:val="191919"/>
                <w:spacing w:val="-12"/>
                <w:sz w:val="18"/>
                <w:szCs w:val="18"/>
                <w:u w:val="single"/>
              </w:rPr>
            </w:rPrChange>
          </w:rPr>
          <w:delText>A</w:delText>
        </w:r>
        <w:r w:rsidR="006A495C" w:rsidRPr="006A495C">
          <w:rPr>
            <w:rFonts w:ascii="Times New Roman" w:hAnsi="Times New Roman"/>
            <w:b/>
            <w:bCs/>
            <w:i/>
            <w:iCs/>
            <w:color w:val="191919"/>
            <w:spacing w:val="-2"/>
            <w:sz w:val="18"/>
            <w:szCs w:val="18"/>
            <w:rPrChange w:id="195" w:author="mdavis47" w:date="2011-04-07T08:30:00Z">
              <w:rPr>
                <w:rFonts w:ascii="Times New Roman" w:hAnsi="Times New Roman"/>
                <w:b/>
                <w:bCs/>
                <w:i/>
                <w:iCs/>
                <w:color w:val="191919"/>
                <w:spacing w:val="-2"/>
                <w:sz w:val="18"/>
                <w:szCs w:val="18"/>
                <w:u w:val="single"/>
              </w:rPr>
            </w:rPrChange>
          </w:rPr>
          <w:delText>T/AC</w:delText>
        </w:r>
        <w:r w:rsidR="006A495C" w:rsidRPr="006A495C">
          <w:rPr>
            <w:rFonts w:ascii="Times New Roman" w:hAnsi="Times New Roman"/>
            <w:b/>
            <w:bCs/>
            <w:i/>
            <w:iCs/>
            <w:color w:val="191919"/>
            <w:sz w:val="18"/>
            <w:szCs w:val="18"/>
            <w:rPrChange w:id="196" w:author="mdavis47" w:date="2011-04-07T08:30:00Z">
              <w:rPr>
                <w:rFonts w:ascii="Times New Roman" w:hAnsi="Times New Roman"/>
                <w:b/>
                <w:bCs/>
                <w:i/>
                <w:iCs/>
                <w:color w:val="191919"/>
                <w:sz w:val="18"/>
                <w:szCs w:val="18"/>
                <w:u w:val="single"/>
              </w:rPr>
            </w:rPrChange>
          </w:rPr>
          <w:delText>T</w:delText>
        </w:r>
        <w:r w:rsidR="006A495C" w:rsidRPr="006A495C">
          <w:rPr>
            <w:rFonts w:ascii="Times New Roman" w:hAnsi="Times New Roman"/>
            <w:b/>
            <w:bCs/>
            <w:i/>
            <w:iCs/>
            <w:color w:val="191919"/>
            <w:spacing w:val="-4"/>
            <w:sz w:val="18"/>
            <w:szCs w:val="18"/>
            <w:rPrChange w:id="197"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198" w:author="mdavis47" w:date="2011-04-07T08:30:00Z">
              <w:rPr>
                <w:rFonts w:ascii="Times New Roman" w:hAnsi="Times New Roman"/>
                <w:b/>
                <w:bCs/>
                <w:i/>
                <w:iCs/>
                <w:color w:val="191919"/>
                <w:spacing w:val="-2"/>
                <w:sz w:val="18"/>
                <w:szCs w:val="18"/>
                <w:u w:val="single"/>
              </w:rPr>
            </w:rPrChange>
          </w:rPr>
          <w:delText>score</w:delText>
        </w:r>
        <w:r w:rsidR="006A495C" w:rsidRPr="006A495C">
          <w:rPr>
            <w:rFonts w:ascii="Times New Roman" w:hAnsi="Times New Roman"/>
            <w:b/>
            <w:bCs/>
            <w:i/>
            <w:iCs/>
            <w:color w:val="191919"/>
            <w:sz w:val="18"/>
            <w:szCs w:val="18"/>
            <w:rPrChange w:id="199" w:author="mdavis47" w:date="2011-04-07T08:30:00Z">
              <w:rPr>
                <w:rFonts w:ascii="Times New Roman" w:hAnsi="Times New Roman"/>
                <w:b/>
                <w:bCs/>
                <w:i/>
                <w:iCs/>
                <w:color w:val="191919"/>
                <w:sz w:val="18"/>
                <w:szCs w:val="18"/>
                <w:u w:val="single"/>
              </w:rPr>
            </w:rPrChange>
          </w:rPr>
          <w:delText>s</w:delText>
        </w:r>
        <w:r w:rsidR="006A495C" w:rsidRPr="006A495C">
          <w:rPr>
            <w:rFonts w:ascii="Times New Roman" w:hAnsi="Times New Roman"/>
            <w:b/>
            <w:bCs/>
            <w:i/>
            <w:iCs/>
            <w:color w:val="191919"/>
            <w:spacing w:val="-4"/>
            <w:sz w:val="18"/>
            <w:szCs w:val="18"/>
            <w:rPrChange w:id="200"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z w:val="18"/>
            <w:szCs w:val="18"/>
            <w:rPrChange w:id="201" w:author="mdavis47" w:date="2011-04-07T08:30:00Z">
              <w:rPr>
                <w:rFonts w:ascii="Times New Roman" w:hAnsi="Times New Roman"/>
                <w:b/>
                <w:bCs/>
                <w:i/>
                <w:iCs/>
                <w:color w:val="191919"/>
                <w:sz w:val="18"/>
                <w:szCs w:val="18"/>
                <w:u w:val="single"/>
              </w:rPr>
            </w:rPrChange>
          </w:rPr>
          <w:delText>+</w:delText>
        </w:r>
        <w:r w:rsidR="006A495C" w:rsidRPr="006A495C">
          <w:rPr>
            <w:rFonts w:ascii="Times New Roman" w:hAnsi="Times New Roman"/>
            <w:b/>
            <w:bCs/>
            <w:i/>
            <w:iCs/>
            <w:color w:val="191919"/>
            <w:spacing w:val="-4"/>
            <w:sz w:val="18"/>
            <w:szCs w:val="18"/>
            <w:rPrChange w:id="202"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203" w:author="mdavis47" w:date="2011-04-07T08:30:00Z">
              <w:rPr>
                <w:rFonts w:ascii="Times New Roman" w:hAnsi="Times New Roman"/>
                <w:b/>
                <w:bCs/>
                <w:i/>
                <w:iCs/>
                <w:color w:val="191919"/>
                <w:spacing w:val="-2"/>
                <w:sz w:val="18"/>
                <w:szCs w:val="18"/>
                <w:u w:val="single"/>
              </w:rPr>
            </w:rPrChange>
          </w:rPr>
          <w:delText>(Hig</w:delText>
        </w:r>
        <w:r w:rsidR="006A495C" w:rsidRPr="006A495C">
          <w:rPr>
            <w:rFonts w:ascii="Times New Roman" w:hAnsi="Times New Roman"/>
            <w:b/>
            <w:bCs/>
            <w:i/>
            <w:iCs/>
            <w:color w:val="191919"/>
            <w:sz w:val="18"/>
            <w:szCs w:val="18"/>
            <w:rPrChange w:id="204" w:author="mdavis47" w:date="2011-04-07T08:30:00Z">
              <w:rPr>
                <w:rFonts w:ascii="Times New Roman" w:hAnsi="Times New Roman"/>
                <w:b/>
                <w:bCs/>
                <w:i/>
                <w:iCs/>
                <w:color w:val="191919"/>
                <w:sz w:val="18"/>
                <w:szCs w:val="18"/>
                <w:u w:val="single"/>
              </w:rPr>
            </w:rPrChange>
          </w:rPr>
          <w:delText>h</w:delText>
        </w:r>
        <w:r w:rsidR="006A495C" w:rsidRPr="006A495C">
          <w:rPr>
            <w:rFonts w:ascii="Times New Roman" w:hAnsi="Times New Roman"/>
            <w:b/>
            <w:bCs/>
            <w:i/>
            <w:iCs/>
            <w:color w:val="191919"/>
            <w:spacing w:val="-4"/>
            <w:sz w:val="18"/>
            <w:szCs w:val="18"/>
            <w:rPrChange w:id="205"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206" w:author="mdavis47" w:date="2011-04-07T08:30:00Z">
              <w:rPr>
                <w:rFonts w:ascii="Times New Roman" w:hAnsi="Times New Roman"/>
                <w:b/>
                <w:bCs/>
                <w:i/>
                <w:iCs/>
                <w:color w:val="191919"/>
                <w:spacing w:val="-2"/>
                <w:sz w:val="18"/>
                <w:szCs w:val="18"/>
                <w:u w:val="single"/>
              </w:rPr>
            </w:rPrChange>
          </w:rPr>
          <w:delText>Schoo</w:delText>
        </w:r>
        <w:r w:rsidR="006A495C" w:rsidRPr="006A495C">
          <w:rPr>
            <w:rFonts w:ascii="Times New Roman" w:hAnsi="Times New Roman"/>
            <w:b/>
            <w:bCs/>
            <w:i/>
            <w:iCs/>
            <w:color w:val="191919"/>
            <w:sz w:val="18"/>
            <w:szCs w:val="18"/>
            <w:rPrChange w:id="207" w:author="mdavis47" w:date="2011-04-07T08:30:00Z">
              <w:rPr>
                <w:rFonts w:ascii="Times New Roman" w:hAnsi="Times New Roman"/>
                <w:b/>
                <w:bCs/>
                <w:i/>
                <w:iCs/>
                <w:color w:val="191919"/>
                <w:sz w:val="18"/>
                <w:szCs w:val="18"/>
                <w:u w:val="single"/>
              </w:rPr>
            </w:rPrChange>
          </w:rPr>
          <w:delText>l</w:delText>
        </w:r>
        <w:r w:rsidR="006A495C" w:rsidRPr="006A495C">
          <w:rPr>
            <w:rFonts w:ascii="Times New Roman" w:hAnsi="Times New Roman"/>
            <w:b/>
            <w:bCs/>
            <w:i/>
            <w:iCs/>
            <w:color w:val="191919"/>
            <w:spacing w:val="-4"/>
            <w:sz w:val="18"/>
            <w:szCs w:val="18"/>
            <w:rPrChange w:id="208"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209" w:author="mdavis47" w:date="2011-04-07T08:30:00Z">
              <w:rPr>
                <w:rFonts w:ascii="Times New Roman" w:hAnsi="Times New Roman"/>
                <w:b/>
                <w:bCs/>
                <w:i/>
                <w:iCs/>
                <w:color w:val="191919"/>
                <w:spacing w:val="-2"/>
                <w:sz w:val="18"/>
                <w:szCs w:val="18"/>
                <w:u w:val="single"/>
              </w:rPr>
            </w:rPrChange>
          </w:rPr>
          <w:delText>Grad</w:delText>
        </w:r>
        <w:r w:rsidR="006A495C" w:rsidRPr="006A495C">
          <w:rPr>
            <w:rFonts w:ascii="Times New Roman" w:hAnsi="Times New Roman"/>
            <w:b/>
            <w:bCs/>
            <w:i/>
            <w:iCs/>
            <w:color w:val="191919"/>
            <w:sz w:val="18"/>
            <w:szCs w:val="18"/>
            <w:rPrChange w:id="210" w:author="mdavis47" w:date="2011-04-07T08:30:00Z">
              <w:rPr>
                <w:rFonts w:ascii="Times New Roman" w:hAnsi="Times New Roman"/>
                <w:b/>
                <w:bCs/>
                <w:i/>
                <w:iCs/>
                <w:color w:val="191919"/>
                <w:sz w:val="18"/>
                <w:szCs w:val="18"/>
                <w:u w:val="single"/>
              </w:rPr>
            </w:rPrChange>
          </w:rPr>
          <w:delText>e</w:delText>
        </w:r>
        <w:r w:rsidR="006A495C" w:rsidRPr="006A495C">
          <w:rPr>
            <w:rFonts w:ascii="Times New Roman" w:hAnsi="Times New Roman"/>
            <w:b/>
            <w:bCs/>
            <w:i/>
            <w:iCs/>
            <w:color w:val="191919"/>
            <w:spacing w:val="-4"/>
            <w:sz w:val="18"/>
            <w:szCs w:val="18"/>
            <w:rPrChange w:id="211"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212" w:author="mdavis47" w:date="2011-04-07T08:30:00Z">
              <w:rPr>
                <w:rFonts w:ascii="Times New Roman" w:hAnsi="Times New Roman"/>
                <w:b/>
                <w:bCs/>
                <w:i/>
                <w:iCs/>
                <w:color w:val="191919"/>
                <w:spacing w:val="-2"/>
                <w:sz w:val="18"/>
                <w:szCs w:val="18"/>
                <w:u w:val="single"/>
              </w:rPr>
            </w:rPrChange>
          </w:rPr>
          <w:delText>Poin</w:delText>
        </w:r>
        <w:r w:rsidR="006A495C" w:rsidRPr="006A495C">
          <w:rPr>
            <w:rFonts w:ascii="Times New Roman" w:hAnsi="Times New Roman"/>
            <w:b/>
            <w:bCs/>
            <w:i/>
            <w:iCs/>
            <w:color w:val="191919"/>
            <w:sz w:val="18"/>
            <w:szCs w:val="18"/>
            <w:rPrChange w:id="213" w:author="mdavis47" w:date="2011-04-07T08:30:00Z">
              <w:rPr>
                <w:rFonts w:ascii="Times New Roman" w:hAnsi="Times New Roman"/>
                <w:b/>
                <w:bCs/>
                <w:i/>
                <w:iCs/>
                <w:color w:val="191919"/>
                <w:sz w:val="18"/>
                <w:szCs w:val="18"/>
                <w:u w:val="single"/>
              </w:rPr>
            </w:rPrChange>
          </w:rPr>
          <w:delText>t</w:delText>
        </w:r>
        <w:r w:rsidR="006A495C" w:rsidRPr="006A495C">
          <w:rPr>
            <w:rFonts w:ascii="Times New Roman" w:hAnsi="Times New Roman"/>
            <w:b/>
            <w:bCs/>
            <w:i/>
            <w:iCs/>
            <w:color w:val="191919"/>
            <w:spacing w:val="-10"/>
            <w:sz w:val="18"/>
            <w:szCs w:val="18"/>
            <w:rPrChange w:id="214" w:author="mdavis47" w:date="2011-04-07T08:30:00Z">
              <w:rPr>
                <w:rFonts w:ascii="Times New Roman" w:hAnsi="Times New Roman"/>
                <w:b/>
                <w:bCs/>
                <w:i/>
                <w:iCs/>
                <w:color w:val="191919"/>
                <w:spacing w:val="-10"/>
                <w:sz w:val="18"/>
                <w:szCs w:val="18"/>
                <w:u w:val="single"/>
              </w:rPr>
            </w:rPrChange>
          </w:rPr>
          <w:delText xml:space="preserve"> </w:delText>
        </w:r>
        <w:r w:rsidR="006A495C" w:rsidRPr="006A495C">
          <w:rPr>
            <w:rFonts w:ascii="Times New Roman" w:hAnsi="Times New Roman"/>
            <w:b/>
            <w:bCs/>
            <w:i/>
            <w:iCs/>
            <w:color w:val="191919"/>
            <w:spacing w:val="-15"/>
            <w:sz w:val="18"/>
            <w:szCs w:val="18"/>
            <w:rPrChange w:id="215" w:author="mdavis47" w:date="2011-04-07T08:30:00Z">
              <w:rPr>
                <w:rFonts w:ascii="Times New Roman" w:hAnsi="Times New Roman"/>
                <w:b/>
                <w:bCs/>
                <w:i/>
                <w:iCs/>
                <w:color w:val="191919"/>
                <w:spacing w:val="-15"/>
                <w:sz w:val="18"/>
                <w:szCs w:val="18"/>
                <w:u w:val="single"/>
              </w:rPr>
            </w:rPrChange>
          </w:rPr>
          <w:delText>A</w:delText>
        </w:r>
        <w:r w:rsidR="006A495C" w:rsidRPr="006A495C">
          <w:rPr>
            <w:rFonts w:ascii="Times New Roman" w:hAnsi="Times New Roman"/>
            <w:b/>
            <w:bCs/>
            <w:i/>
            <w:iCs/>
            <w:color w:val="191919"/>
            <w:spacing w:val="-2"/>
            <w:sz w:val="18"/>
            <w:szCs w:val="18"/>
            <w:rPrChange w:id="216" w:author="mdavis47" w:date="2011-04-07T08:30:00Z">
              <w:rPr>
                <w:rFonts w:ascii="Times New Roman" w:hAnsi="Times New Roman"/>
                <w:b/>
                <w:bCs/>
                <w:i/>
                <w:iCs/>
                <w:color w:val="191919"/>
                <w:spacing w:val="-2"/>
                <w:sz w:val="18"/>
                <w:szCs w:val="18"/>
                <w:u w:val="single"/>
              </w:rPr>
            </w:rPrChange>
          </w:rPr>
          <w:delText>verag</w:delText>
        </w:r>
        <w:r w:rsidR="006A495C" w:rsidRPr="006A495C">
          <w:rPr>
            <w:rFonts w:ascii="Times New Roman" w:hAnsi="Times New Roman"/>
            <w:b/>
            <w:bCs/>
            <w:i/>
            <w:iCs/>
            <w:color w:val="191919"/>
            <w:sz w:val="18"/>
            <w:szCs w:val="18"/>
            <w:rPrChange w:id="217" w:author="mdavis47" w:date="2011-04-07T08:30:00Z">
              <w:rPr>
                <w:rFonts w:ascii="Times New Roman" w:hAnsi="Times New Roman"/>
                <w:b/>
                <w:bCs/>
                <w:i/>
                <w:iCs/>
                <w:color w:val="191919"/>
                <w:sz w:val="18"/>
                <w:szCs w:val="18"/>
                <w:u w:val="single"/>
              </w:rPr>
            </w:rPrChange>
          </w:rPr>
          <w:delText>e</w:delText>
        </w:r>
        <w:r w:rsidR="006A495C" w:rsidRPr="006A495C">
          <w:rPr>
            <w:rFonts w:ascii="Times New Roman" w:hAnsi="Times New Roman"/>
            <w:b/>
            <w:bCs/>
            <w:i/>
            <w:iCs/>
            <w:color w:val="191919"/>
            <w:spacing w:val="-4"/>
            <w:sz w:val="18"/>
            <w:szCs w:val="18"/>
            <w:rPrChange w:id="218"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219" w:author="mdavis47" w:date="2011-04-07T08:30:00Z">
              <w:rPr>
                <w:rFonts w:ascii="Times New Roman" w:hAnsi="Times New Roman"/>
                <w:b/>
                <w:bCs/>
                <w:i/>
                <w:iCs/>
                <w:color w:val="191919"/>
                <w:spacing w:val="-2"/>
                <w:sz w:val="18"/>
                <w:szCs w:val="18"/>
                <w:u w:val="single"/>
              </w:rPr>
            </w:rPrChange>
          </w:rPr>
          <w:delText>(HSG</w:delText>
        </w:r>
        <w:r w:rsidR="006A495C" w:rsidRPr="006A495C">
          <w:rPr>
            <w:rFonts w:ascii="Times New Roman" w:hAnsi="Times New Roman"/>
            <w:b/>
            <w:bCs/>
            <w:i/>
            <w:iCs/>
            <w:color w:val="191919"/>
            <w:spacing w:val="-15"/>
            <w:sz w:val="18"/>
            <w:szCs w:val="18"/>
            <w:rPrChange w:id="220" w:author="mdavis47" w:date="2011-04-07T08:30:00Z">
              <w:rPr>
                <w:rFonts w:ascii="Times New Roman" w:hAnsi="Times New Roman"/>
                <w:b/>
                <w:bCs/>
                <w:i/>
                <w:iCs/>
                <w:color w:val="191919"/>
                <w:spacing w:val="-15"/>
                <w:sz w:val="18"/>
                <w:szCs w:val="18"/>
                <w:u w:val="single"/>
              </w:rPr>
            </w:rPrChange>
          </w:rPr>
          <w:delText>P</w:delText>
        </w:r>
        <w:r w:rsidR="006A495C" w:rsidRPr="006A495C">
          <w:rPr>
            <w:rFonts w:ascii="Times New Roman" w:hAnsi="Times New Roman"/>
            <w:b/>
            <w:bCs/>
            <w:i/>
            <w:iCs/>
            <w:color w:val="191919"/>
            <w:spacing w:val="-2"/>
            <w:sz w:val="18"/>
            <w:szCs w:val="18"/>
            <w:rPrChange w:id="221" w:author="mdavis47" w:date="2011-04-07T08:30:00Z">
              <w:rPr>
                <w:rFonts w:ascii="Times New Roman" w:hAnsi="Times New Roman"/>
                <w:b/>
                <w:bCs/>
                <w:i/>
                <w:iCs/>
                <w:color w:val="191919"/>
                <w:spacing w:val="-2"/>
                <w:sz w:val="18"/>
                <w:szCs w:val="18"/>
                <w:u w:val="single"/>
              </w:rPr>
            </w:rPrChange>
          </w:rPr>
          <w:delText>A</w:delText>
        </w:r>
        <w:r w:rsidR="006A495C" w:rsidRPr="006A495C">
          <w:rPr>
            <w:rFonts w:ascii="Times New Roman" w:hAnsi="Times New Roman"/>
            <w:b/>
            <w:bCs/>
            <w:i/>
            <w:iCs/>
            <w:color w:val="191919"/>
            <w:sz w:val="18"/>
            <w:szCs w:val="18"/>
            <w:rPrChange w:id="222" w:author="mdavis47" w:date="2011-04-07T08:30:00Z">
              <w:rPr>
                <w:rFonts w:ascii="Times New Roman" w:hAnsi="Times New Roman"/>
                <w:b/>
                <w:bCs/>
                <w:i/>
                <w:iCs/>
                <w:color w:val="191919"/>
                <w:sz w:val="18"/>
                <w:szCs w:val="18"/>
                <w:u w:val="single"/>
              </w:rPr>
            </w:rPrChange>
          </w:rPr>
          <w:delText>)</w:delText>
        </w:r>
        <w:r w:rsidR="006A495C" w:rsidRPr="006A495C">
          <w:rPr>
            <w:rFonts w:ascii="Times New Roman" w:hAnsi="Times New Roman"/>
            <w:b/>
            <w:bCs/>
            <w:i/>
            <w:iCs/>
            <w:color w:val="191919"/>
            <w:spacing w:val="-4"/>
            <w:sz w:val="18"/>
            <w:szCs w:val="18"/>
            <w:rPrChange w:id="223"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z w:val="18"/>
            <w:szCs w:val="18"/>
            <w:rPrChange w:id="224" w:author="mdavis47" w:date="2011-04-07T08:30:00Z">
              <w:rPr>
                <w:rFonts w:ascii="Times New Roman" w:hAnsi="Times New Roman"/>
                <w:b/>
                <w:bCs/>
                <w:i/>
                <w:iCs/>
                <w:color w:val="191919"/>
                <w:sz w:val="18"/>
                <w:szCs w:val="18"/>
                <w:u w:val="single"/>
              </w:rPr>
            </w:rPrChange>
          </w:rPr>
          <w:delText>x</w:delText>
        </w:r>
        <w:r w:rsidR="006A495C" w:rsidRPr="006A495C">
          <w:rPr>
            <w:rFonts w:ascii="Times New Roman" w:hAnsi="Times New Roman"/>
            <w:b/>
            <w:bCs/>
            <w:i/>
            <w:iCs/>
            <w:color w:val="191919"/>
            <w:spacing w:val="-4"/>
            <w:sz w:val="18"/>
            <w:szCs w:val="18"/>
            <w:rPrChange w:id="225" w:author="mdavis47" w:date="2011-04-07T08:30:00Z">
              <w:rPr>
                <w:rFonts w:ascii="Times New Roman" w:hAnsi="Times New Roman"/>
                <w:b/>
                <w:bCs/>
                <w:i/>
                <w:iCs/>
                <w:color w:val="191919"/>
                <w:spacing w:val="-4"/>
                <w:sz w:val="18"/>
                <w:szCs w:val="18"/>
                <w:u w:val="single"/>
              </w:rPr>
            </w:rPrChange>
          </w:rPr>
          <w:delText xml:space="preserve"> </w:delText>
        </w:r>
        <w:r w:rsidR="006A495C" w:rsidRPr="006A495C">
          <w:rPr>
            <w:rFonts w:ascii="Times New Roman" w:hAnsi="Times New Roman"/>
            <w:b/>
            <w:bCs/>
            <w:i/>
            <w:iCs/>
            <w:color w:val="191919"/>
            <w:spacing w:val="-2"/>
            <w:sz w:val="18"/>
            <w:szCs w:val="18"/>
            <w:rPrChange w:id="226" w:author="mdavis47" w:date="2011-04-07T08:30:00Z">
              <w:rPr>
                <w:rFonts w:ascii="Times New Roman" w:hAnsi="Times New Roman"/>
                <w:b/>
                <w:bCs/>
                <w:i/>
                <w:iCs/>
                <w:color w:val="191919"/>
                <w:spacing w:val="-2"/>
                <w:sz w:val="18"/>
                <w:szCs w:val="18"/>
                <w:u w:val="single"/>
              </w:rPr>
            </w:rPrChange>
          </w:rPr>
          <w:delText>500)</w:delText>
        </w:r>
      </w:del>
      <w:ins w:id="227" w:author="mdavis47" w:date="2011-04-07T08:30:00Z">
        <w:r w:rsidR="006A495C" w:rsidRPr="006A495C">
          <w:rPr>
            <w:rFonts w:ascii="Helvetica" w:hAnsi="Helvetica" w:cs="Helvetica"/>
            <w:color w:val="222222"/>
            <w:sz w:val="19"/>
            <w:szCs w:val="19"/>
            <w:rPrChange w:id="228" w:author="mdavis47" w:date="2011-04-07T08:30:00Z">
              <w:rPr>
                <w:rFonts w:ascii="Helvetica" w:hAnsi="Helvetica" w:cs="Helvetica"/>
                <w:color w:val="222222"/>
                <w:sz w:val="19"/>
                <w:szCs w:val="19"/>
                <w:u w:val="single"/>
              </w:rPr>
            </w:rPrChange>
          </w:rPr>
          <w:t xml:space="preserve"> </w:t>
        </w:r>
        <w:r w:rsidR="006A495C" w:rsidRPr="006A495C">
          <w:rPr>
            <w:rFonts w:ascii="Times New Roman" w:hAnsi="Times New Roman"/>
            <w:b/>
            <w:bCs/>
            <w:i/>
            <w:iCs/>
            <w:color w:val="191919"/>
            <w:spacing w:val="-2"/>
            <w:sz w:val="18"/>
            <w:szCs w:val="18"/>
            <w:rPrChange w:id="229" w:author="mdavis47" w:date="2011-04-07T08:30:00Z">
              <w:rPr>
                <w:rFonts w:ascii="Times New Roman" w:hAnsi="Times New Roman"/>
                <w:b/>
                <w:bCs/>
                <w:i/>
                <w:iCs/>
                <w:color w:val="191919"/>
                <w:spacing w:val="-2"/>
                <w:sz w:val="18"/>
                <w:szCs w:val="18"/>
                <w:u w:val="single"/>
              </w:rPr>
            </w:rPrChange>
          </w:rPr>
          <w:t xml:space="preserve">FI = 500 x (HSGPA) + SAT Verbal/Critical Reading + SAT I Math </w:t>
        </w:r>
      </w:ins>
      <w:ins w:id="230" w:author="mdavis47" w:date="2011-04-07T08:31:00Z">
        <w:r>
          <w:rPr>
            <w:rFonts w:ascii="Times New Roman" w:hAnsi="Times New Roman"/>
            <w:b/>
            <w:bCs/>
            <w:i/>
            <w:iCs/>
            <w:color w:val="191919"/>
            <w:spacing w:val="-2"/>
            <w:sz w:val="18"/>
            <w:szCs w:val="18"/>
          </w:rPr>
          <w:t>(OR)</w:t>
        </w:r>
      </w:ins>
      <w:ins w:id="231" w:author="mdavis47" w:date="2011-04-07T08:30:00Z">
        <w:r w:rsidR="006A495C" w:rsidRPr="006A495C">
          <w:rPr>
            <w:rFonts w:ascii="Times New Roman" w:hAnsi="Times New Roman"/>
            <w:b/>
            <w:bCs/>
            <w:i/>
            <w:iCs/>
            <w:color w:val="191919"/>
            <w:spacing w:val="-2"/>
            <w:sz w:val="18"/>
            <w:szCs w:val="18"/>
            <w:rPrChange w:id="232" w:author="mdavis47" w:date="2011-04-07T08:30:00Z">
              <w:rPr>
                <w:rFonts w:ascii="Times New Roman" w:hAnsi="Times New Roman"/>
                <w:b/>
                <w:bCs/>
                <w:i/>
                <w:iCs/>
                <w:color w:val="191919"/>
                <w:spacing w:val="-2"/>
                <w:sz w:val="18"/>
                <w:szCs w:val="18"/>
                <w:u w:val="single"/>
              </w:rPr>
            </w:rPrChange>
          </w:rPr>
          <w:t xml:space="preserve"> FI = 500 x (HSGPA) + (ACT Composite x 42) + 88 </w:t>
        </w:r>
      </w:ins>
    </w:p>
    <w:p w:rsidR="00D03216" w:rsidRDefault="00D03216" w:rsidP="00D03216">
      <w:pPr>
        <w:widowControl w:val="0"/>
        <w:autoSpaceDE w:val="0"/>
        <w:autoSpaceDN w:val="0"/>
        <w:adjustRightInd w:val="0"/>
        <w:spacing w:before="3" w:after="0"/>
        <w:ind w:left="180" w:firstLine="0"/>
        <w:rPr>
          <w:rFonts w:ascii="Times New Roman" w:hAnsi="Times New Roman"/>
          <w:color w:val="000000"/>
          <w:sz w:val="18"/>
          <w:szCs w:val="18"/>
        </w:rPr>
      </w:pPr>
    </w:p>
    <w:p w:rsidR="00D03216" w:rsidRPr="007E326C" w:rsidRDefault="00D03216" w:rsidP="00D03216">
      <w:pPr>
        <w:pStyle w:val="Heading2"/>
        <w:spacing w:before="0"/>
        <w:ind w:left="180" w:firstLine="0"/>
        <w:rPr>
          <w:rFonts w:ascii="Times New Roman" w:hAnsi="Times New Roman"/>
          <w:color w:val="000000"/>
          <w:sz w:val="24"/>
          <w:szCs w:val="24"/>
        </w:rPr>
      </w:pPr>
      <w:bookmarkStart w:id="233" w:name="_Toc295316591"/>
      <w:r w:rsidRPr="007E326C">
        <w:rPr>
          <w:rFonts w:ascii="Times New Roman" w:hAnsi="Times New Roman"/>
          <w:bCs w:val="0"/>
          <w:color w:val="191919"/>
          <w:spacing w:val="-2"/>
          <w:sz w:val="24"/>
          <w:szCs w:val="24"/>
        </w:rPr>
        <w:t>C</w:t>
      </w:r>
      <w:r w:rsidRPr="007E326C">
        <w:rPr>
          <w:rFonts w:ascii="Times New Roman" w:hAnsi="Times New Roman"/>
          <w:bCs w:val="0"/>
          <w:color w:val="191919"/>
          <w:spacing w:val="-2"/>
          <w:sz w:val="18"/>
          <w:szCs w:val="18"/>
        </w:rPr>
        <w:t>OLLEG</w:t>
      </w:r>
      <w:r w:rsidRPr="007E326C">
        <w:rPr>
          <w:rFonts w:ascii="Times New Roman" w:hAnsi="Times New Roman"/>
          <w:bCs w:val="0"/>
          <w:color w:val="191919"/>
          <w:sz w:val="18"/>
          <w:szCs w:val="18"/>
        </w:rPr>
        <w:t>E</w:t>
      </w:r>
      <w:r w:rsidRPr="007E326C">
        <w:rPr>
          <w:rFonts w:ascii="Times New Roman" w:hAnsi="Times New Roman"/>
          <w:bCs w:val="0"/>
          <w:color w:val="191919"/>
          <w:spacing w:val="10"/>
          <w:sz w:val="18"/>
          <w:szCs w:val="18"/>
        </w:rPr>
        <w:t xml:space="preserve"> </w:t>
      </w:r>
      <w:r w:rsidRPr="007E326C">
        <w:rPr>
          <w:rFonts w:ascii="Times New Roman" w:hAnsi="Times New Roman"/>
          <w:bCs w:val="0"/>
          <w:color w:val="191919"/>
          <w:spacing w:val="-2"/>
          <w:sz w:val="24"/>
          <w:szCs w:val="24"/>
        </w:rPr>
        <w:t>P</w:t>
      </w:r>
      <w:r w:rsidRPr="007E326C">
        <w:rPr>
          <w:rFonts w:ascii="Times New Roman" w:hAnsi="Times New Roman"/>
          <w:bCs w:val="0"/>
          <w:color w:val="191919"/>
          <w:spacing w:val="-2"/>
          <w:sz w:val="18"/>
          <w:szCs w:val="18"/>
        </w:rPr>
        <w:t>RE</w:t>
      </w:r>
      <w:r w:rsidRPr="007E326C">
        <w:rPr>
          <w:rFonts w:ascii="Times New Roman" w:hAnsi="Times New Roman"/>
          <w:bCs w:val="0"/>
          <w:color w:val="191919"/>
          <w:spacing w:val="-16"/>
          <w:sz w:val="18"/>
          <w:szCs w:val="18"/>
        </w:rPr>
        <w:t>P</w:t>
      </w:r>
      <w:r w:rsidRPr="007E326C">
        <w:rPr>
          <w:rFonts w:ascii="Times New Roman" w:hAnsi="Times New Roman"/>
          <w:bCs w:val="0"/>
          <w:color w:val="191919"/>
          <w:spacing w:val="-2"/>
          <w:sz w:val="18"/>
          <w:szCs w:val="18"/>
        </w:rPr>
        <w:t>AR</w:t>
      </w:r>
      <w:r w:rsidRPr="007E326C">
        <w:rPr>
          <w:rFonts w:ascii="Times New Roman" w:hAnsi="Times New Roman"/>
          <w:bCs w:val="0"/>
          <w:color w:val="191919"/>
          <w:spacing w:val="-16"/>
          <w:sz w:val="18"/>
          <w:szCs w:val="18"/>
        </w:rPr>
        <w:t>A</w:t>
      </w:r>
      <w:r w:rsidRPr="007E326C">
        <w:rPr>
          <w:rFonts w:ascii="Times New Roman" w:hAnsi="Times New Roman"/>
          <w:bCs w:val="0"/>
          <w:color w:val="191919"/>
          <w:spacing w:val="-6"/>
          <w:sz w:val="18"/>
          <w:szCs w:val="18"/>
        </w:rPr>
        <w:t>T</w:t>
      </w:r>
      <w:r w:rsidRPr="007E326C">
        <w:rPr>
          <w:rFonts w:ascii="Times New Roman" w:hAnsi="Times New Roman"/>
          <w:bCs w:val="0"/>
          <w:color w:val="191919"/>
          <w:spacing w:val="-2"/>
          <w:sz w:val="18"/>
          <w:szCs w:val="18"/>
        </w:rPr>
        <w:t>O</w:t>
      </w:r>
      <w:r w:rsidRPr="007E326C">
        <w:rPr>
          <w:rFonts w:ascii="Times New Roman" w:hAnsi="Times New Roman"/>
          <w:bCs w:val="0"/>
          <w:color w:val="191919"/>
          <w:spacing w:val="-9"/>
          <w:sz w:val="18"/>
          <w:szCs w:val="18"/>
        </w:rPr>
        <w:t>R</w:t>
      </w:r>
      <w:r w:rsidRPr="007E326C">
        <w:rPr>
          <w:rFonts w:ascii="Times New Roman" w:hAnsi="Times New Roman"/>
          <w:bCs w:val="0"/>
          <w:color w:val="191919"/>
          <w:sz w:val="18"/>
          <w:szCs w:val="18"/>
        </w:rPr>
        <w:t>Y</w:t>
      </w:r>
      <w:r w:rsidRPr="007E326C">
        <w:rPr>
          <w:rFonts w:ascii="Times New Roman" w:hAnsi="Times New Roman"/>
          <w:bCs w:val="0"/>
          <w:color w:val="191919"/>
          <w:spacing w:val="4"/>
          <w:sz w:val="18"/>
          <w:szCs w:val="18"/>
        </w:rPr>
        <w:t xml:space="preserve"> </w:t>
      </w:r>
      <w:r w:rsidRPr="007E326C">
        <w:rPr>
          <w:rFonts w:ascii="Times New Roman" w:hAnsi="Times New Roman"/>
          <w:bCs w:val="0"/>
          <w:color w:val="191919"/>
          <w:spacing w:val="-2"/>
          <w:sz w:val="24"/>
          <w:szCs w:val="24"/>
        </w:rPr>
        <w:t>C</w:t>
      </w:r>
      <w:r w:rsidRPr="007E326C">
        <w:rPr>
          <w:rFonts w:ascii="Times New Roman" w:hAnsi="Times New Roman"/>
          <w:bCs w:val="0"/>
          <w:color w:val="191919"/>
          <w:spacing w:val="-2"/>
          <w:sz w:val="18"/>
          <w:szCs w:val="18"/>
        </w:rPr>
        <w:t>URRICULU</w:t>
      </w:r>
      <w:r w:rsidRPr="007E326C">
        <w:rPr>
          <w:rFonts w:ascii="Times New Roman" w:hAnsi="Times New Roman"/>
          <w:bCs w:val="0"/>
          <w:color w:val="191919"/>
          <w:sz w:val="18"/>
          <w:szCs w:val="18"/>
        </w:rPr>
        <w:t>M</w:t>
      </w:r>
      <w:r w:rsidRPr="007E326C">
        <w:rPr>
          <w:rFonts w:ascii="Times New Roman" w:hAnsi="Times New Roman"/>
          <w:bCs w:val="0"/>
          <w:color w:val="191919"/>
          <w:spacing w:val="10"/>
          <w:sz w:val="18"/>
          <w:szCs w:val="18"/>
        </w:rPr>
        <w:t xml:space="preserve"> </w:t>
      </w:r>
      <w:r w:rsidRPr="007E326C">
        <w:rPr>
          <w:rFonts w:ascii="Times New Roman" w:hAnsi="Times New Roman"/>
          <w:bCs w:val="0"/>
          <w:color w:val="191919"/>
          <w:spacing w:val="-2"/>
          <w:sz w:val="24"/>
          <w:szCs w:val="24"/>
        </w:rPr>
        <w:t>(CPC)</w:t>
      </w:r>
      <w:bookmarkEnd w:id="233"/>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scor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minimu</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entranc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examinatio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score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exempte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takin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Placemen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Examina</w:t>
      </w:r>
      <w:r w:rsidRPr="00EF6577">
        <w:rPr>
          <w:rFonts w:ascii="Times New Roman" w:hAnsi="Times New Roman"/>
          <w:color w:val="191919"/>
          <w:spacing w:val="-2"/>
          <w:sz w:val="18"/>
          <w:szCs w:val="18"/>
        </w:rPr>
        <w:t>t</w:t>
      </w:r>
      <w:r>
        <w:rPr>
          <w:rFonts w:ascii="Times New Roman" w:hAnsi="Times New Roman"/>
          <w:color w:val="191919"/>
          <w:spacing w:val="-2"/>
          <w:sz w:val="18"/>
          <w:szCs w:val="18"/>
        </w:rPr>
        <w: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if the</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mee</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Preparator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Curriculum.</w:t>
      </w:r>
    </w:p>
    <w:p w:rsidR="00D03216" w:rsidRDefault="00D03216"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olor w:val="000000"/>
          <w:sz w:val="18"/>
          <w:szCs w:val="18"/>
        </w:rPr>
      </w:pPr>
      <w:r>
        <w:rPr>
          <w:rFonts w:ascii="Times New Roman" w:hAnsi="Times New Roman"/>
          <w:b/>
          <w:bCs/>
          <w:color w:val="191919"/>
          <w:spacing w:val="-2"/>
          <w:sz w:val="18"/>
          <w:szCs w:val="18"/>
        </w:rPr>
        <w:tab/>
        <w:t>S</w:t>
      </w:r>
      <w:r>
        <w:rPr>
          <w:rFonts w:ascii="Times New Roman" w:hAnsi="Times New Roman"/>
          <w:b/>
          <w:bCs/>
          <w:color w:val="191919"/>
          <w:spacing w:val="-15"/>
          <w:sz w:val="18"/>
          <w:szCs w:val="18"/>
        </w:rPr>
        <w:t>A</w:t>
      </w:r>
      <w:r>
        <w:rPr>
          <w:rFonts w:ascii="Times New Roman" w:hAnsi="Times New Roman"/>
          <w:b/>
          <w:bCs/>
          <w:color w:val="191919"/>
          <w:sz w:val="18"/>
          <w:szCs w:val="18"/>
        </w:rPr>
        <w:t>T</w:t>
      </w:r>
      <w:r>
        <w:rPr>
          <w:rFonts w:ascii="Times New Roman" w:hAnsi="Times New Roman"/>
          <w:b/>
          <w:bCs/>
          <w:color w:val="191919"/>
          <w:spacing w:val="-7"/>
          <w:sz w:val="18"/>
          <w:szCs w:val="18"/>
        </w:rPr>
        <w:t xml:space="preserve"> </w:t>
      </w:r>
      <w:r w:rsidRPr="00D03216">
        <w:rPr>
          <w:rFonts w:ascii="Times New Roman" w:hAnsi="Times New Roman"/>
          <w:b/>
          <w:bCs/>
          <w:color w:val="191919"/>
          <w:sz w:val="18"/>
          <w:szCs w:val="18"/>
        </w:rPr>
        <w:t>Requirements</w:t>
      </w:r>
      <w:r>
        <w:rPr>
          <w:rFonts w:ascii="Times New Roman" w:hAnsi="Times New Roman"/>
          <w:b/>
          <w:bCs/>
          <w:color w:val="191919"/>
          <w:sz w:val="18"/>
          <w:szCs w:val="18"/>
        </w:rPr>
        <w:tab/>
      </w:r>
      <w:r>
        <w:rPr>
          <w:rFonts w:ascii="Times New Roman" w:hAnsi="Times New Roman"/>
          <w:b/>
          <w:bCs/>
          <w:color w:val="191919"/>
          <w:spacing w:val="-2"/>
          <w:sz w:val="18"/>
          <w:szCs w:val="18"/>
        </w:rPr>
        <w:t>AC</w:t>
      </w:r>
      <w:r>
        <w:rPr>
          <w:rFonts w:ascii="Times New Roman" w:hAnsi="Times New Roman"/>
          <w:b/>
          <w:bCs/>
          <w:color w:val="191919"/>
          <w:sz w:val="18"/>
          <w:szCs w:val="18"/>
        </w:rPr>
        <w:t>T</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Requi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ements</w:t>
      </w:r>
    </w:p>
    <w:p w:rsidR="00D03216" w:rsidRDefault="00D03216"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olor w:val="000000"/>
          <w:sz w:val="18"/>
          <w:szCs w:val="18"/>
        </w:rPr>
      </w:pPr>
      <w:r>
        <w:rPr>
          <w:rFonts w:ascii="Times New Roman" w:hAnsi="Times New Roman"/>
          <w:color w:val="191919"/>
          <w:spacing w:val="-22"/>
          <w:sz w:val="18"/>
          <w:szCs w:val="18"/>
        </w:rPr>
        <w:tab/>
        <w:t>V</w:t>
      </w:r>
      <w:r>
        <w:rPr>
          <w:rFonts w:ascii="Times New Roman" w:hAnsi="Times New Roman"/>
          <w:color w:val="191919"/>
          <w:spacing w:val="-2"/>
          <w:sz w:val="18"/>
          <w:szCs w:val="18"/>
        </w:rPr>
        <w:t>erba</w:t>
      </w:r>
      <w:r>
        <w:rPr>
          <w:rFonts w:ascii="Times New Roman" w:hAnsi="Times New Roman"/>
          <w:color w:val="191919"/>
          <w:sz w:val="18"/>
          <w:szCs w:val="18"/>
        </w:rPr>
        <w:t>l</w:t>
      </w:r>
      <w:r>
        <w:rPr>
          <w:rFonts w:ascii="Times New Roman" w:hAnsi="Times New Roman"/>
          <w:color w:val="191919"/>
          <w:spacing w:val="40"/>
          <w:sz w:val="18"/>
          <w:szCs w:val="18"/>
        </w:rPr>
        <w:t xml:space="preserve"> </w:t>
      </w:r>
      <w:r>
        <w:rPr>
          <w:rFonts w:ascii="Times New Roman" w:hAnsi="Times New Roman"/>
          <w:color w:val="191919"/>
          <w:spacing w:val="-2"/>
          <w:sz w:val="18"/>
          <w:szCs w:val="18"/>
        </w:rPr>
        <w:t>43</w:t>
      </w:r>
      <w:r>
        <w:rPr>
          <w:rFonts w:ascii="Times New Roman" w:hAnsi="Times New Roman"/>
          <w:color w:val="191919"/>
          <w:sz w:val="18"/>
          <w:szCs w:val="18"/>
        </w:rPr>
        <w:t>0</w:t>
      </w:r>
      <w:r>
        <w:rPr>
          <w:rFonts w:ascii="Times New Roman" w:hAnsi="Times New Roman"/>
          <w:color w:val="191919"/>
          <w:sz w:val="18"/>
          <w:szCs w:val="18"/>
        </w:rPr>
        <w:tab/>
      </w:r>
      <w:proofErr w:type="gramStart"/>
      <w:r>
        <w:rPr>
          <w:rFonts w:ascii="Times New Roman" w:hAnsi="Times New Roman"/>
          <w:color w:val="191919"/>
          <w:spacing w:val="-2"/>
          <w:sz w:val="18"/>
          <w:szCs w:val="18"/>
        </w:rPr>
        <w:t>Englis</w:t>
      </w:r>
      <w:r>
        <w:rPr>
          <w:rFonts w:ascii="Times New Roman" w:hAnsi="Times New Roman"/>
          <w:color w:val="191919"/>
          <w:sz w:val="18"/>
          <w:szCs w:val="18"/>
        </w:rPr>
        <w:t xml:space="preserve">h </w:t>
      </w:r>
      <w:r>
        <w:rPr>
          <w:rFonts w:ascii="Times New Roman" w:hAnsi="Times New Roman"/>
          <w:color w:val="191919"/>
          <w:spacing w:val="38"/>
          <w:sz w:val="18"/>
          <w:szCs w:val="18"/>
        </w:rPr>
        <w:t xml:space="preserve"> </w:t>
      </w:r>
      <w:r>
        <w:rPr>
          <w:rFonts w:ascii="Times New Roman" w:hAnsi="Times New Roman"/>
          <w:color w:val="191919"/>
          <w:spacing w:val="-2"/>
          <w:sz w:val="18"/>
          <w:szCs w:val="18"/>
        </w:rPr>
        <w:t>17</w:t>
      </w:r>
      <w:proofErr w:type="gramEnd"/>
    </w:p>
    <w:p w:rsidR="00D03216" w:rsidRDefault="00D03216"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olor w:val="191919"/>
          <w:spacing w:val="-2"/>
          <w:sz w:val="18"/>
          <w:szCs w:val="18"/>
        </w:rPr>
      </w:pPr>
      <w:r>
        <w:rPr>
          <w:rFonts w:ascii="Times New Roman" w:hAnsi="Times New Roman"/>
          <w:b/>
          <w:bCs/>
          <w:color w:val="191919"/>
          <w:sz w:val="18"/>
          <w:szCs w:val="18"/>
        </w:rPr>
        <w:tab/>
      </w:r>
      <w:r w:rsidRPr="00D03216">
        <w:rPr>
          <w:rFonts w:ascii="Times New Roman" w:hAnsi="Times New Roman"/>
          <w:b/>
          <w:bCs/>
          <w:color w:val="191919"/>
          <w:sz w:val="18"/>
          <w:szCs w:val="18"/>
        </w:rPr>
        <w:t>Math</w:t>
      </w:r>
      <w:r>
        <w:rPr>
          <w:rFonts w:ascii="Times New Roman" w:hAnsi="Times New Roman"/>
          <w:color w:val="191919"/>
          <w:sz w:val="18"/>
          <w:szCs w:val="18"/>
        </w:rPr>
        <w:t xml:space="preserve">  </w:t>
      </w:r>
      <w:r>
        <w:rPr>
          <w:rFonts w:ascii="Times New Roman" w:hAnsi="Times New Roman"/>
          <w:color w:val="191919"/>
          <w:spacing w:val="36"/>
          <w:sz w:val="18"/>
          <w:szCs w:val="18"/>
        </w:rPr>
        <w:t xml:space="preserve"> </w:t>
      </w:r>
      <w:r>
        <w:rPr>
          <w:rFonts w:ascii="Times New Roman" w:hAnsi="Times New Roman"/>
          <w:color w:val="191919"/>
          <w:spacing w:val="-2"/>
          <w:sz w:val="18"/>
          <w:szCs w:val="18"/>
        </w:rPr>
        <w:t>40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2"/>
          <w:sz w:val="18"/>
          <w:szCs w:val="18"/>
        </w:rPr>
        <w:t>17</w:t>
      </w: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E34DC5">
      <w:pPr>
        <w:widowControl w:val="0"/>
        <w:autoSpaceDE w:val="0"/>
        <w:autoSpaceDN w:val="0"/>
        <w:adjustRightInd w:val="0"/>
        <w:spacing w:before="30" w:after="0" w:line="250" w:lineRule="auto"/>
        <w:ind w:left="270" w:right="71" w:firstLine="0"/>
        <w:jc w:val="both"/>
        <w:rPr>
          <w:rFonts w:ascii="Times New Roman" w:hAnsi="Times New Roman"/>
          <w:color w:val="000000"/>
          <w:sz w:val="18"/>
          <w:szCs w:val="18"/>
        </w:rPr>
      </w:pPr>
      <w:r>
        <w:rPr>
          <w:rFonts w:ascii="Times New Roman" w:hAnsi="Times New Roman"/>
          <w:color w:val="191919"/>
          <w:spacing w:val="-2"/>
          <w:sz w:val="18"/>
          <w:szCs w:val="18"/>
        </w:rPr>
        <w:lastRenderedPageBreak/>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graduatin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del w:id="234" w:author="mdavis47" w:date="2011-04-07T08:35:00Z">
        <w:r w:rsidDel="00E606B7">
          <w:rPr>
            <w:rFonts w:ascii="Times New Roman" w:hAnsi="Times New Roman"/>
            <w:color w:val="191919"/>
            <w:spacing w:val="-2"/>
            <w:sz w:val="18"/>
            <w:szCs w:val="18"/>
          </w:rPr>
          <w:delText>th</w:delText>
        </w:r>
        <w:r w:rsidDel="00E606B7">
          <w:rPr>
            <w:rFonts w:ascii="Times New Roman" w:hAnsi="Times New Roman"/>
            <w:color w:val="191919"/>
            <w:sz w:val="18"/>
            <w:szCs w:val="18"/>
          </w:rPr>
          <w:delText>e</w:delText>
        </w:r>
        <w:r w:rsidDel="00E606B7">
          <w:rPr>
            <w:rFonts w:ascii="Times New Roman" w:hAnsi="Times New Roman"/>
            <w:color w:val="191919"/>
            <w:spacing w:val="-6"/>
            <w:sz w:val="18"/>
            <w:szCs w:val="18"/>
          </w:rPr>
          <w:delText xml:space="preserve"> </w:delText>
        </w:r>
        <w:r w:rsidDel="00E606B7">
          <w:rPr>
            <w:rFonts w:ascii="Times New Roman" w:hAnsi="Times New Roman"/>
            <w:color w:val="191919"/>
            <w:spacing w:val="-2"/>
            <w:sz w:val="18"/>
            <w:szCs w:val="18"/>
          </w:rPr>
          <w:delText>sprin</w:delText>
        </w:r>
        <w:r w:rsidDel="00E606B7">
          <w:rPr>
            <w:rFonts w:ascii="Times New Roman" w:hAnsi="Times New Roman"/>
            <w:color w:val="191919"/>
            <w:sz w:val="18"/>
            <w:szCs w:val="18"/>
          </w:rPr>
          <w:delText>g</w:delText>
        </w:r>
        <w:r w:rsidDel="00E606B7">
          <w:rPr>
            <w:rFonts w:ascii="Times New Roman" w:hAnsi="Times New Roman"/>
            <w:color w:val="191919"/>
            <w:spacing w:val="-6"/>
            <w:sz w:val="18"/>
            <w:szCs w:val="18"/>
          </w:rPr>
          <w:delText xml:space="preserve"> </w:delText>
        </w:r>
        <w:r w:rsidDel="00E606B7">
          <w:rPr>
            <w:rFonts w:ascii="Times New Roman" w:hAnsi="Times New Roman"/>
            <w:color w:val="191919"/>
            <w:spacing w:val="-2"/>
            <w:sz w:val="18"/>
            <w:szCs w:val="18"/>
          </w:rPr>
          <w:delText>o</w:delText>
        </w:r>
        <w:r w:rsidDel="00E606B7">
          <w:rPr>
            <w:rFonts w:ascii="Times New Roman" w:hAnsi="Times New Roman"/>
            <w:color w:val="191919"/>
            <w:sz w:val="18"/>
            <w:szCs w:val="18"/>
          </w:rPr>
          <w:delText>f</w:delText>
        </w:r>
        <w:r w:rsidDel="00E606B7">
          <w:rPr>
            <w:rFonts w:ascii="Times New Roman" w:hAnsi="Times New Roman"/>
            <w:color w:val="191919"/>
            <w:spacing w:val="-6"/>
            <w:sz w:val="18"/>
            <w:szCs w:val="18"/>
          </w:rPr>
          <w:delText xml:space="preserve"> </w:delText>
        </w:r>
      </w:del>
      <w:r>
        <w:rPr>
          <w:rFonts w:ascii="Times New Roman" w:hAnsi="Times New Roman"/>
          <w:color w:val="191919"/>
          <w:spacing w:val="-2"/>
          <w:sz w:val="18"/>
          <w:szCs w:val="18"/>
        </w:rPr>
        <w:t>198</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Curr</w:t>
      </w:r>
      <w:r>
        <w:rPr>
          <w:rFonts w:ascii="Times New Roman" w:hAnsi="Times New Roman"/>
          <w:color w:val="191919"/>
          <w:spacing w:val="-3"/>
          <w:sz w:val="18"/>
          <w:szCs w:val="18"/>
        </w:rPr>
        <w:t>i</w:t>
      </w:r>
      <w:r>
        <w:rPr>
          <w:rFonts w:ascii="Times New Roman" w:hAnsi="Times New Roman"/>
          <w:color w:val="191919"/>
          <w:spacing w:val="-2"/>
          <w:sz w:val="18"/>
          <w:szCs w:val="18"/>
        </w:rPr>
        <w:t>culu</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(CPC</w:t>
      </w:r>
      <w:r>
        <w:rPr>
          <w:rFonts w:ascii="Times New Roman" w:hAnsi="Times New Roman"/>
          <w:color w:val="191919"/>
          <w:sz w:val="18"/>
          <w:szCs w:val="18"/>
        </w:rPr>
        <w:t>)</w:t>
      </w:r>
      <w:del w:id="235" w:author="mdavis47" w:date="2011-03-21T10:26:00Z">
        <w:r w:rsidDel="00607C5A">
          <w:rPr>
            <w:rFonts w:ascii="Times New Roman" w:hAnsi="Times New Roman"/>
            <w:color w:val="191919"/>
            <w:spacing w:val="-2"/>
            <w:sz w:val="18"/>
            <w:szCs w:val="18"/>
          </w:rPr>
          <w:delText>as indicate</w:delText>
        </w:r>
        <w:r w:rsidDel="00607C5A">
          <w:rPr>
            <w:rFonts w:ascii="Times New Roman" w:hAnsi="Times New Roman"/>
            <w:color w:val="191919"/>
            <w:sz w:val="18"/>
            <w:szCs w:val="18"/>
          </w:rPr>
          <w:delText>d</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i</w:delText>
        </w:r>
        <w:r w:rsidDel="00607C5A">
          <w:rPr>
            <w:rFonts w:ascii="Times New Roman" w:hAnsi="Times New Roman"/>
            <w:color w:val="191919"/>
            <w:sz w:val="18"/>
            <w:szCs w:val="18"/>
          </w:rPr>
          <w:delText>n</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th</w:delText>
        </w:r>
        <w:r w:rsidDel="00607C5A">
          <w:rPr>
            <w:rFonts w:ascii="Times New Roman" w:hAnsi="Times New Roman"/>
            <w:color w:val="191919"/>
            <w:sz w:val="18"/>
            <w:szCs w:val="18"/>
          </w:rPr>
          <w:delText>e</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abov</w:delText>
        </w:r>
        <w:r w:rsidDel="00607C5A">
          <w:rPr>
            <w:rFonts w:ascii="Times New Roman" w:hAnsi="Times New Roman"/>
            <w:color w:val="191919"/>
            <w:sz w:val="18"/>
            <w:szCs w:val="18"/>
          </w:rPr>
          <w:delText>e</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admissio</w:delText>
        </w:r>
        <w:r w:rsidDel="00607C5A">
          <w:rPr>
            <w:rFonts w:ascii="Times New Roman" w:hAnsi="Times New Roman"/>
            <w:color w:val="191919"/>
            <w:sz w:val="18"/>
            <w:szCs w:val="18"/>
          </w:rPr>
          <w:delText>n</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phase-i</w:delText>
        </w:r>
        <w:r w:rsidDel="00607C5A">
          <w:rPr>
            <w:rFonts w:ascii="Times New Roman" w:hAnsi="Times New Roman"/>
            <w:color w:val="191919"/>
            <w:sz w:val="18"/>
            <w:szCs w:val="18"/>
          </w:rPr>
          <w:delText>n</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criteri</w:delText>
        </w:r>
        <w:r w:rsidDel="00607C5A">
          <w:rPr>
            <w:rFonts w:ascii="Times New Roman" w:hAnsi="Times New Roman"/>
            <w:color w:val="191919"/>
            <w:sz w:val="18"/>
            <w:szCs w:val="18"/>
          </w:rPr>
          <w:delText>a</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chart</w:delText>
        </w:r>
      </w:del>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lackin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area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deficiencies accordin</w:t>
      </w:r>
      <w:r>
        <w:rPr>
          <w:rFonts w:ascii="Times New Roman" w:hAnsi="Times New Roman"/>
          <w:color w:val="191919"/>
          <w:sz w:val="18"/>
          <w:szCs w:val="18"/>
        </w:rPr>
        <w:t>g</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establishe</w:t>
      </w:r>
      <w:r>
        <w:rPr>
          <w:rFonts w:ascii="Times New Roman" w:hAnsi="Times New Roman"/>
          <w:color w:val="191919"/>
          <w:sz w:val="18"/>
          <w:szCs w:val="18"/>
        </w:rPr>
        <w:t>d</w:t>
      </w:r>
      <w:r>
        <w:rPr>
          <w:rFonts w:ascii="Times New Roman" w:hAnsi="Times New Roman"/>
          <w:color w:val="191919"/>
          <w:spacing w:val="-2"/>
          <w:sz w:val="18"/>
          <w:szCs w:val="18"/>
        </w:rPr>
        <w:t xml:space="preserve"> guidelines</w:t>
      </w:r>
      <w:r>
        <w:rPr>
          <w:rFonts w:ascii="Times New Roman" w:hAnsi="Times New Roman"/>
          <w:color w:val="191919"/>
          <w:sz w:val="18"/>
          <w:szCs w:val="18"/>
        </w:rPr>
        <w:t>.</w:t>
      </w:r>
      <w:r>
        <w:rPr>
          <w:rFonts w:ascii="Times New Roman" w:hAnsi="Times New Roman"/>
          <w:color w:val="191919"/>
          <w:spacing w:val="-2"/>
          <w:sz w:val="18"/>
          <w:szCs w:val="18"/>
        </w:rPr>
        <w:t xml:space="preserve"> Colleg</w:t>
      </w:r>
      <w:r>
        <w:rPr>
          <w:rFonts w:ascii="Times New Roman" w:hAnsi="Times New Roman"/>
          <w:color w:val="191919"/>
          <w:sz w:val="18"/>
          <w:szCs w:val="18"/>
        </w:rPr>
        <w:t>e</w:t>
      </w:r>
      <w:r>
        <w:rPr>
          <w:rFonts w:ascii="Times New Roman" w:hAnsi="Times New Roman"/>
          <w:color w:val="191919"/>
          <w:spacing w:val="-2"/>
          <w:sz w:val="18"/>
          <w:szCs w:val="18"/>
        </w:rPr>
        <w:t xml:space="preserve"> course</w:t>
      </w:r>
      <w:r>
        <w:rPr>
          <w:rFonts w:ascii="Times New Roman" w:hAnsi="Times New Roman"/>
          <w:color w:val="191919"/>
          <w:sz w:val="18"/>
          <w:szCs w:val="18"/>
        </w:rPr>
        <w:t>s</w:t>
      </w:r>
      <w:r>
        <w:rPr>
          <w:rFonts w:ascii="Times New Roman" w:hAnsi="Times New Roman"/>
          <w:color w:val="191919"/>
          <w:spacing w:val="-2"/>
          <w:sz w:val="18"/>
          <w:szCs w:val="18"/>
        </w:rPr>
        <w:t xml:space="preserve"> take</w:t>
      </w:r>
      <w:r>
        <w:rPr>
          <w:rFonts w:ascii="Times New Roman" w:hAnsi="Times New Roman"/>
          <w:color w:val="191919"/>
          <w:sz w:val="18"/>
          <w:szCs w:val="18"/>
        </w:rPr>
        <w:t>n</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satisf</w:t>
      </w:r>
      <w:r>
        <w:rPr>
          <w:rFonts w:ascii="Times New Roman" w:hAnsi="Times New Roman"/>
          <w:color w:val="191919"/>
          <w:sz w:val="18"/>
          <w:szCs w:val="18"/>
        </w:rPr>
        <w:t>y</w:t>
      </w:r>
      <w:r>
        <w:rPr>
          <w:rFonts w:ascii="Times New Roman" w:hAnsi="Times New Roman"/>
          <w:color w:val="191919"/>
          <w:spacing w:val="-2"/>
          <w:sz w:val="18"/>
          <w:szCs w:val="18"/>
        </w:rPr>
        <w:t xml:space="preserve"> deficiencie</w:t>
      </w:r>
      <w:r>
        <w:rPr>
          <w:rFonts w:ascii="Times New Roman" w:hAnsi="Times New Roman"/>
          <w:color w:val="191919"/>
          <w:sz w:val="18"/>
          <w:szCs w:val="18"/>
        </w:rPr>
        <w:t>s</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no</w:t>
      </w:r>
      <w:r>
        <w:rPr>
          <w:rFonts w:ascii="Times New Roman" w:hAnsi="Times New Roman"/>
          <w:color w:val="191919"/>
          <w:sz w:val="18"/>
          <w:szCs w:val="18"/>
        </w:rPr>
        <w:t>t</w:t>
      </w:r>
      <w:r>
        <w:rPr>
          <w:rFonts w:ascii="Times New Roman" w:hAnsi="Times New Roman"/>
          <w:color w:val="191919"/>
          <w:spacing w:val="-2"/>
          <w:sz w:val="18"/>
          <w:szCs w:val="18"/>
        </w:rPr>
        <w:t xml:space="preserve"> appl</w:t>
      </w:r>
      <w:r>
        <w:rPr>
          <w:rFonts w:ascii="Times New Roman" w:hAnsi="Times New Roman"/>
          <w:color w:val="191919"/>
          <w:sz w:val="18"/>
          <w:szCs w:val="18"/>
        </w:rPr>
        <w:t>y</w:t>
      </w:r>
      <w:r>
        <w:rPr>
          <w:rFonts w:ascii="Times New Roman" w:hAnsi="Times New Roman"/>
          <w:color w:val="191919"/>
          <w:spacing w:val="-2"/>
          <w:sz w:val="18"/>
          <w:szCs w:val="18"/>
        </w:rPr>
        <w:t xml:space="preserve"> towar</w:t>
      </w:r>
      <w:r>
        <w:rPr>
          <w:rFonts w:ascii="Times New Roman" w:hAnsi="Times New Roman"/>
          <w:color w:val="191919"/>
          <w:sz w:val="18"/>
          <w:szCs w:val="18"/>
        </w:rPr>
        <w:t>d</w:t>
      </w:r>
      <w:r>
        <w:rPr>
          <w:rFonts w:ascii="Times New Roman" w:hAnsi="Times New Roman"/>
          <w:color w:val="191919"/>
          <w:spacing w:val="-2"/>
          <w:sz w:val="18"/>
          <w:szCs w:val="18"/>
        </w:rPr>
        <w:t xml:space="preserve"> cor</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degre</w:t>
      </w:r>
      <w:r>
        <w:rPr>
          <w:rFonts w:ascii="Times New Roman" w:hAnsi="Times New Roman"/>
          <w:color w:val="191919"/>
          <w:sz w:val="18"/>
          <w:szCs w:val="18"/>
        </w:rPr>
        <w:t>e</w:t>
      </w:r>
      <w:r>
        <w:rPr>
          <w:rFonts w:ascii="Times New Roman" w:hAnsi="Times New Roman"/>
          <w:color w:val="191919"/>
          <w:spacing w:val="-2"/>
          <w:sz w:val="18"/>
          <w:szCs w:val="18"/>
        </w:rPr>
        <w:t xml:space="preserve"> requir</w:t>
      </w:r>
      <w:r>
        <w:rPr>
          <w:rFonts w:ascii="Times New Roman" w:hAnsi="Times New Roman"/>
          <w:color w:val="191919"/>
          <w:spacing w:val="-3"/>
          <w:sz w:val="18"/>
          <w:szCs w:val="18"/>
        </w:rPr>
        <w:t>e</w:t>
      </w:r>
      <w:r>
        <w:rPr>
          <w:rFonts w:ascii="Times New Roman" w:hAnsi="Times New Roman"/>
          <w:color w:val="191919"/>
          <w:spacing w:val="-2"/>
          <w:sz w:val="18"/>
          <w:szCs w:val="18"/>
        </w:rPr>
        <w:t>ments</w:t>
      </w:r>
      <w:r>
        <w:rPr>
          <w:rFonts w:ascii="Times New Roman" w:hAnsi="Times New Roman"/>
          <w:color w:val="191919"/>
          <w:sz w:val="18"/>
          <w:szCs w:val="18"/>
        </w:rPr>
        <w:t>,</w:t>
      </w:r>
      <w:r>
        <w:rPr>
          <w:rFonts w:ascii="Times New Roman" w:hAnsi="Times New Roman"/>
          <w:color w:val="191919"/>
          <w:spacing w:val="-2"/>
          <w:sz w:val="18"/>
          <w:szCs w:val="18"/>
        </w:rPr>
        <w:t xml:space="preserve"> bu</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be calculate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freshman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 Jun</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1995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adopte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Directio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ensur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 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succeed.</w:t>
      </w:r>
    </w:p>
    <w:p w:rsidR="00E34DC5" w:rsidRPr="00EF6577" w:rsidRDefault="00E34DC5" w:rsidP="00E34DC5">
      <w:pPr>
        <w:widowControl w:val="0"/>
        <w:autoSpaceDE w:val="0"/>
        <w:autoSpaceDN w:val="0"/>
        <w:adjustRightInd w:val="0"/>
        <w:spacing w:before="30" w:after="0" w:line="250" w:lineRule="auto"/>
        <w:ind w:left="270" w:right="71" w:firstLine="0"/>
        <w:jc w:val="both"/>
        <w:rPr>
          <w:rFonts w:ascii="Times New Roman" w:hAnsi="Times New Roman"/>
          <w:color w:val="191919"/>
          <w:spacing w:val="-2"/>
          <w:sz w:val="18"/>
          <w:szCs w:val="18"/>
        </w:rPr>
      </w:pPr>
    </w:p>
    <w:p w:rsidR="00E34DC5" w:rsidRPr="00EF6577" w:rsidDel="00122233" w:rsidRDefault="00E34DC5" w:rsidP="00E34DC5">
      <w:pPr>
        <w:widowControl w:val="0"/>
        <w:autoSpaceDE w:val="0"/>
        <w:autoSpaceDN w:val="0"/>
        <w:adjustRightInd w:val="0"/>
        <w:spacing w:after="0"/>
        <w:ind w:left="270" w:right="75" w:firstLine="0"/>
        <w:jc w:val="both"/>
        <w:rPr>
          <w:del w:id="236" w:author="mdavis47" w:date="2011-03-21T10:48:00Z"/>
          <w:rFonts w:ascii="Times New Roman" w:hAnsi="Times New Roman"/>
          <w:color w:val="191919"/>
          <w:spacing w:val="-2"/>
          <w:sz w:val="18"/>
          <w:szCs w:val="18"/>
        </w:rPr>
      </w:pPr>
      <w:del w:id="237" w:author="mdavis47" w:date="2011-03-21T10:48:00Z">
        <w:r w:rsidDel="00122233">
          <w:rPr>
            <w:rFonts w:ascii="Times New Roman" w:hAnsi="Times New Roman"/>
            <w:color w:val="191919"/>
            <w:spacing w:val="-2"/>
            <w:sz w:val="18"/>
            <w:szCs w:val="18"/>
          </w:rPr>
          <w:delText>Alban</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Stat</w:delText>
        </w:r>
        <w:r w:rsidRPr="00EF6577" w:rsidDel="00122233">
          <w:rPr>
            <w:rFonts w:ascii="Times New Roman" w:hAnsi="Times New Roman"/>
            <w:color w:val="191919"/>
            <w:spacing w:val="-2"/>
            <w:sz w:val="18"/>
            <w:szCs w:val="18"/>
          </w:rPr>
          <w:delText xml:space="preserve">e </w:delText>
        </w:r>
        <w:r w:rsidDel="00122233">
          <w:rPr>
            <w:rFonts w:ascii="Times New Roman" w:hAnsi="Times New Roman"/>
            <w:color w:val="191919"/>
            <w:spacing w:val="-2"/>
            <w:sz w:val="18"/>
            <w:szCs w:val="18"/>
          </w:rPr>
          <w:delText>Universit</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i</w:delText>
        </w:r>
        <w:r w:rsidRPr="00EF6577" w:rsidDel="00122233">
          <w:rPr>
            <w:rFonts w:ascii="Times New Roman" w:hAnsi="Times New Roman"/>
            <w:color w:val="191919"/>
            <w:spacing w:val="-2"/>
            <w:sz w:val="18"/>
            <w:szCs w:val="18"/>
          </w:rPr>
          <w:delText xml:space="preserve">n </w:delText>
        </w:r>
        <w:r w:rsidDel="00122233">
          <w:rPr>
            <w:rFonts w:ascii="Times New Roman" w:hAnsi="Times New Roman"/>
            <w:color w:val="191919"/>
            <w:spacing w:val="-2"/>
            <w:sz w:val="18"/>
            <w:szCs w:val="18"/>
          </w:rPr>
          <w:delText>suppor</w:delText>
        </w:r>
        <w:r w:rsidRPr="00EF6577" w:rsidDel="00122233">
          <w:rPr>
            <w:rFonts w:ascii="Times New Roman" w:hAnsi="Times New Roman"/>
            <w:color w:val="191919"/>
            <w:spacing w:val="-2"/>
            <w:sz w:val="18"/>
            <w:szCs w:val="18"/>
          </w:rPr>
          <w:delText xml:space="preserve">t </w:delText>
        </w:r>
        <w:r w:rsidDel="00122233">
          <w:rPr>
            <w:rFonts w:ascii="Times New Roman" w:hAnsi="Times New Roman"/>
            <w:color w:val="191919"/>
            <w:spacing w:val="-2"/>
            <w:sz w:val="18"/>
            <w:szCs w:val="18"/>
          </w:rPr>
          <w:delText>o</w:delText>
        </w:r>
        <w:r w:rsidRPr="00EF6577" w:rsidDel="00122233">
          <w:rPr>
            <w:rFonts w:ascii="Times New Roman" w:hAnsi="Times New Roman"/>
            <w:color w:val="191919"/>
            <w:spacing w:val="-2"/>
            <w:sz w:val="18"/>
            <w:szCs w:val="18"/>
          </w:rPr>
          <w:delText xml:space="preserve">f </w:delText>
        </w:r>
        <w:r w:rsidDel="00122233">
          <w:rPr>
            <w:rFonts w:ascii="Times New Roman" w:hAnsi="Times New Roman"/>
            <w:color w:val="191919"/>
            <w:spacing w:val="-2"/>
            <w:sz w:val="18"/>
            <w:szCs w:val="18"/>
          </w:rPr>
          <w:delText>“raisin</w:delText>
        </w:r>
        <w:r w:rsidRPr="00EF6577" w:rsidDel="00122233">
          <w:rPr>
            <w:rFonts w:ascii="Times New Roman" w:hAnsi="Times New Roman"/>
            <w:color w:val="191919"/>
            <w:spacing w:val="-2"/>
            <w:sz w:val="18"/>
            <w:szCs w:val="18"/>
          </w:rPr>
          <w:delText xml:space="preserve">g </w:delText>
        </w:r>
        <w:r w:rsidDel="00122233">
          <w:rPr>
            <w:rFonts w:ascii="Times New Roman" w:hAnsi="Times New Roman"/>
            <w:color w:val="191919"/>
            <w:spacing w:val="-2"/>
            <w:sz w:val="18"/>
            <w:szCs w:val="18"/>
          </w:rPr>
          <w:delText>th</w:delText>
        </w:r>
        <w:r w:rsidRPr="00EF6577" w:rsidDel="00122233">
          <w:rPr>
            <w:rFonts w:ascii="Times New Roman" w:hAnsi="Times New Roman"/>
            <w:color w:val="191919"/>
            <w:spacing w:val="-2"/>
            <w:sz w:val="18"/>
            <w:szCs w:val="18"/>
          </w:rPr>
          <w:delText xml:space="preserve">e </w:delText>
        </w:r>
        <w:r w:rsidDel="00122233">
          <w:rPr>
            <w:rFonts w:ascii="Times New Roman" w:hAnsi="Times New Roman"/>
            <w:color w:val="191919"/>
            <w:spacing w:val="-2"/>
            <w:sz w:val="18"/>
            <w:szCs w:val="18"/>
          </w:rPr>
          <w:delText>ba</w:delText>
        </w:r>
        <w:r w:rsidRPr="00EF6577" w:rsidDel="00122233">
          <w:rPr>
            <w:rFonts w:ascii="Times New Roman" w:hAnsi="Times New Roman"/>
            <w:color w:val="191919"/>
            <w:spacing w:val="-2"/>
            <w:sz w:val="18"/>
            <w:szCs w:val="18"/>
          </w:rPr>
          <w:delText>r</w:delText>
        </w:r>
        <w:r w:rsidDel="00122233">
          <w:rPr>
            <w:rFonts w:ascii="Times New Roman" w:hAnsi="Times New Roman"/>
            <w:color w:val="191919"/>
            <w:spacing w:val="-2"/>
            <w:sz w:val="18"/>
            <w:szCs w:val="18"/>
          </w:rPr>
          <w:delText>,</w:delText>
        </w:r>
        <w:r w:rsidRPr="00EF6577" w:rsidDel="00122233">
          <w:rPr>
            <w:rFonts w:ascii="Times New Roman" w:hAnsi="Times New Roman"/>
            <w:color w:val="191919"/>
            <w:spacing w:val="-2"/>
            <w:sz w:val="18"/>
            <w:szCs w:val="18"/>
          </w:rPr>
          <w:delText xml:space="preserve">” </w:delText>
        </w:r>
        <w:r w:rsidDel="00122233">
          <w:rPr>
            <w:rFonts w:ascii="Times New Roman" w:hAnsi="Times New Roman"/>
            <w:color w:val="191919"/>
            <w:spacing w:val="-2"/>
            <w:sz w:val="18"/>
            <w:szCs w:val="18"/>
          </w:rPr>
          <w:delText>ha</w:delText>
        </w:r>
        <w:r w:rsidRPr="00EF6577" w:rsidDel="00122233">
          <w:rPr>
            <w:rFonts w:ascii="Times New Roman" w:hAnsi="Times New Roman"/>
            <w:color w:val="191919"/>
            <w:spacing w:val="-2"/>
            <w:sz w:val="18"/>
            <w:szCs w:val="18"/>
          </w:rPr>
          <w:delText xml:space="preserve">s </w:delText>
        </w:r>
        <w:r w:rsidDel="00122233">
          <w:rPr>
            <w:rFonts w:ascii="Times New Roman" w:hAnsi="Times New Roman"/>
            <w:color w:val="191919"/>
            <w:spacing w:val="-2"/>
            <w:sz w:val="18"/>
            <w:szCs w:val="18"/>
          </w:rPr>
          <w:delText>implemente</w:delText>
        </w:r>
        <w:r w:rsidRPr="00EF6577" w:rsidDel="00122233">
          <w:rPr>
            <w:rFonts w:ascii="Times New Roman" w:hAnsi="Times New Roman"/>
            <w:color w:val="191919"/>
            <w:spacing w:val="-2"/>
            <w:sz w:val="18"/>
            <w:szCs w:val="18"/>
          </w:rPr>
          <w:delText xml:space="preserve">d </w:delText>
        </w:r>
        <w:r w:rsidDel="00122233">
          <w:rPr>
            <w:rFonts w:ascii="Times New Roman" w:hAnsi="Times New Roman"/>
            <w:color w:val="191919"/>
            <w:spacing w:val="-2"/>
            <w:sz w:val="18"/>
            <w:szCs w:val="18"/>
          </w:rPr>
          <w:delText>ne</w:delText>
        </w:r>
        <w:r w:rsidRPr="00EF6577" w:rsidDel="00122233">
          <w:rPr>
            <w:rFonts w:ascii="Times New Roman" w:hAnsi="Times New Roman"/>
            <w:color w:val="191919"/>
            <w:spacing w:val="-2"/>
            <w:sz w:val="18"/>
            <w:szCs w:val="18"/>
          </w:rPr>
          <w:delText xml:space="preserve">w </w:delText>
        </w:r>
        <w:r w:rsidDel="00122233">
          <w:rPr>
            <w:rFonts w:ascii="Times New Roman" w:hAnsi="Times New Roman"/>
            <w:color w:val="191919"/>
            <w:spacing w:val="-2"/>
            <w:sz w:val="18"/>
            <w:szCs w:val="18"/>
          </w:rPr>
          <w:delText>phase-i</w:delText>
        </w:r>
        <w:r w:rsidRPr="00EF6577" w:rsidDel="00122233">
          <w:rPr>
            <w:rFonts w:ascii="Times New Roman" w:hAnsi="Times New Roman"/>
            <w:color w:val="191919"/>
            <w:spacing w:val="-2"/>
            <w:sz w:val="18"/>
            <w:szCs w:val="18"/>
          </w:rPr>
          <w:delText xml:space="preserve">n </w:delText>
        </w:r>
        <w:r w:rsidDel="00122233">
          <w:rPr>
            <w:rFonts w:ascii="Times New Roman" w:hAnsi="Times New Roman"/>
            <w:color w:val="191919"/>
            <w:spacing w:val="-2"/>
            <w:sz w:val="18"/>
            <w:szCs w:val="18"/>
          </w:rPr>
          <w:delText>admissio</w:delText>
        </w:r>
        <w:r w:rsidRPr="00EF6577" w:rsidDel="00122233">
          <w:rPr>
            <w:rFonts w:ascii="Times New Roman" w:hAnsi="Times New Roman"/>
            <w:color w:val="191919"/>
            <w:spacing w:val="-2"/>
            <w:sz w:val="18"/>
            <w:szCs w:val="18"/>
          </w:rPr>
          <w:delText xml:space="preserve">n </w:delText>
        </w:r>
        <w:r w:rsidDel="00122233">
          <w:rPr>
            <w:rFonts w:ascii="Times New Roman" w:hAnsi="Times New Roman"/>
            <w:color w:val="191919"/>
            <w:spacing w:val="-2"/>
            <w:sz w:val="18"/>
            <w:szCs w:val="18"/>
          </w:rPr>
          <w:delText>criteria</w:delText>
        </w:r>
        <w:r w:rsidRPr="00EF6577" w:rsidDel="00122233">
          <w:rPr>
            <w:rFonts w:ascii="Times New Roman" w:hAnsi="Times New Roman"/>
            <w:color w:val="191919"/>
            <w:spacing w:val="-2"/>
            <w:sz w:val="18"/>
            <w:szCs w:val="18"/>
          </w:rPr>
          <w:delText xml:space="preserve">. </w:delText>
        </w:r>
        <w:r w:rsidDel="00122233">
          <w:rPr>
            <w:rFonts w:ascii="Times New Roman" w:hAnsi="Times New Roman"/>
            <w:color w:val="191919"/>
            <w:spacing w:val="-2"/>
            <w:sz w:val="18"/>
            <w:szCs w:val="18"/>
          </w:rPr>
          <w:delText>Consequentl</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b</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t</w:delText>
        </w:r>
        <w:r w:rsidRPr="00EF6577" w:rsidDel="00122233">
          <w:rPr>
            <w:rFonts w:ascii="Times New Roman" w:hAnsi="Times New Roman"/>
            <w:color w:val="191919"/>
            <w:spacing w:val="-2"/>
            <w:sz w:val="18"/>
            <w:szCs w:val="18"/>
          </w:rPr>
          <w:delText xml:space="preserve">he </w:delText>
        </w:r>
        <w:r w:rsidDel="00122233">
          <w:rPr>
            <w:rFonts w:ascii="Times New Roman" w:hAnsi="Times New Roman"/>
            <w:color w:val="191919"/>
            <w:spacing w:val="-2"/>
            <w:sz w:val="18"/>
            <w:szCs w:val="18"/>
          </w:rPr>
          <w:delText>fal</w:delText>
        </w:r>
        <w:r w:rsidRPr="00EF6577" w:rsidDel="00122233">
          <w:rPr>
            <w:rFonts w:ascii="Times New Roman" w:hAnsi="Times New Roman"/>
            <w:color w:val="191919"/>
            <w:spacing w:val="-2"/>
            <w:sz w:val="18"/>
            <w:szCs w:val="18"/>
          </w:rPr>
          <w:delText xml:space="preserve">l </w:delText>
        </w:r>
        <w:r w:rsidDel="00122233">
          <w:rPr>
            <w:rFonts w:ascii="Times New Roman" w:hAnsi="Times New Roman"/>
            <w:color w:val="191919"/>
            <w:spacing w:val="-2"/>
            <w:sz w:val="18"/>
            <w:szCs w:val="18"/>
          </w:rPr>
          <w:delText>semeste</w:delText>
        </w:r>
        <w:r w:rsidRPr="00EF6577" w:rsidDel="00122233">
          <w:rPr>
            <w:rFonts w:ascii="Times New Roman" w:hAnsi="Times New Roman"/>
            <w:color w:val="191919"/>
            <w:spacing w:val="-2"/>
            <w:sz w:val="18"/>
            <w:szCs w:val="18"/>
          </w:rPr>
          <w:delText xml:space="preserve">r </w:delText>
        </w:r>
        <w:r w:rsidDel="00122233">
          <w:rPr>
            <w:rFonts w:ascii="Times New Roman" w:hAnsi="Times New Roman"/>
            <w:color w:val="191919"/>
            <w:spacing w:val="-2"/>
            <w:sz w:val="18"/>
            <w:szCs w:val="18"/>
          </w:rPr>
          <w:delText>of</w:delText>
        </w:r>
      </w:del>
    </w:p>
    <w:p w:rsidR="00E34DC5" w:rsidRPr="00EF6577" w:rsidDel="00122233" w:rsidRDefault="00E34DC5" w:rsidP="00E34DC5">
      <w:pPr>
        <w:widowControl w:val="0"/>
        <w:autoSpaceDE w:val="0"/>
        <w:autoSpaceDN w:val="0"/>
        <w:adjustRightInd w:val="0"/>
        <w:spacing w:before="30" w:after="0" w:line="250" w:lineRule="auto"/>
        <w:ind w:left="270" w:right="71" w:firstLine="0"/>
        <w:jc w:val="both"/>
        <w:rPr>
          <w:del w:id="238" w:author="mdavis47" w:date="2011-03-21T10:48:00Z"/>
          <w:rFonts w:ascii="Times New Roman" w:hAnsi="Times New Roman"/>
          <w:color w:val="191919"/>
          <w:spacing w:val="-2"/>
          <w:sz w:val="18"/>
          <w:szCs w:val="18"/>
        </w:rPr>
      </w:pPr>
      <w:del w:id="239" w:author="mdavis47" w:date="2011-03-21T10:48:00Z">
        <w:r w:rsidDel="00122233">
          <w:rPr>
            <w:rFonts w:ascii="Times New Roman" w:hAnsi="Times New Roman"/>
            <w:color w:val="191919"/>
            <w:spacing w:val="-2"/>
            <w:sz w:val="18"/>
            <w:szCs w:val="18"/>
          </w:rPr>
          <w:delText>2001</w:delText>
        </w:r>
        <w:r w:rsidRPr="00EF6577" w:rsidDel="00122233">
          <w:rPr>
            <w:rFonts w:ascii="Times New Roman" w:hAnsi="Times New Roman"/>
            <w:color w:val="191919"/>
            <w:spacing w:val="-2"/>
            <w:sz w:val="18"/>
            <w:szCs w:val="18"/>
          </w:rPr>
          <w:delText xml:space="preserve">, </w:delText>
        </w:r>
        <w:r w:rsidDel="00122233">
          <w:rPr>
            <w:rFonts w:ascii="Times New Roman" w:hAnsi="Times New Roman"/>
            <w:color w:val="191919"/>
            <w:spacing w:val="-2"/>
            <w:sz w:val="18"/>
            <w:szCs w:val="18"/>
          </w:rPr>
          <w:delText>al</w:delText>
        </w:r>
        <w:r w:rsidRPr="00EF6577" w:rsidDel="00122233">
          <w:rPr>
            <w:rFonts w:ascii="Times New Roman" w:hAnsi="Times New Roman"/>
            <w:color w:val="191919"/>
            <w:spacing w:val="-2"/>
            <w:sz w:val="18"/>
            <w:szCs w:val="18"/>
          </w:rPr>
          <w:delText xml:space="preserve">l </w:delText>
        </w:r>
        <w:r w:rsidDel="00122233">
          <w:rPr>
            <w:rFonts w:ascii="Times New Roman" w:hAnsi="Times New Roman"/>
            <w:color w:val="191919"/>
            <w:spacing w:val="-2"/>
            <w:sz w:val="18"/>
            <w:szCs w:val="18"/>
          </w:rPr>
          <w:delText>student</w:delText>
        </w:r>
        <w:r w:rsidRPr="00EF6577" w:rsidDel="00122233">
          <w:rPr>
            <w:rFonts w:ascii="Times New Roman" w:hAnsi="Times New Roman"/>
            <w:color w:val="191919"/>
            <w:spacing w:val="-2"/>
            <w:sz w:val="18"/>
            <w:szCs w:val="18"/>
          </w:rPr>
          <w:delText xml:space="preserve">s </w:delText>
        </w:r>
        <w:r w:rsidDel="00122233">
          <w:rPr>
            <w:rFonts w:ascii="Times New Roman" w:hAnsi="Times New Roman"/>
            <w:color w:val="191919"/>
            <w:spacing w:val="-2"/>
            <w:sz w:val="18"/>
            <w:szCs w:val="18"/>
          </w:rPr>
          <w:delText>enrollin</w:delText>
        </w:r>
        <w:r w:rsidRPr="00EF6577" w:rsidDel="00122233">
          <w:rPr>
            <w:rFonts w:ascii="Times New Roman" w:hAnsi="Times New Roman"/>
            <w:color w:val="191919"/>
            <w:spacing w:val="-2"/>
            <w:sz w:val="18"/>
            <w:szCs w:val="18"/>
          </w:rPr>
          <w:delText xml:space="preserve">g </w:delText>
        </w:r>
        <w:r w:rsidDel="00122233">
          <w:rPr>
            <w:rFonts w:ascii="Times New Roman" w:hAnsi="Times New Roman"/>
            <w:color w:val="191919"/>
            <w:spacing w:val="-2"/>
            <w:sz w:val="18"/>
            <w:szCs w:val="18"/>
          </w:rPr>
          <w:delText>a</w:delText>
        </w:r>
        <w:r w:rsidRPr="00EF6577" w:rsidDel="00122233">
          <w:rPr>
            <w:rFonts w:ascii="Times New Roman" w:hAnsi="Times New Roman"/>
            <w:color w:val="191919"/>
            <w:spacing w:val="-2"/>
            <w:sz w:val="18"/>
            <w:szCs w:val="18"/>
          </w:rPr>
          <w:delText xml:space="preserve">t </w:delText>
        </w:r>
        <w:r w:rsidDel="00122233">
          <w:rPr>
            <w:rFonts w:ascii="Times New Roman" w:hAnsi="Times New Roman"/>
            <w:color w:val="191919"/>
            <w:spacing w:val="-2"/>
            <w:sz w:val="18"/>
            <w:szCs w:val="18"/>
          </w:rPr>
          <w:delText>Alban</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Stat</w:delText>
        </w:r>
        <w:r w:rsidRPr="00EF6577" w:rsidDel="00122233">
          <w:rPr>
            <w:rFonts w:ascii="Times New Roman" w:hAnsi="Times New Roman"/>
            <w:color w:val="191919"/>
            <w:spacing w:val="-2"/>
            <w:sz w:val="18"/>
            <w:szCs w:val="18"/>
          </w:rPr>
          <w:delText xml:space="preserve">e </w:delText>
        </w:r>
        <w:r w:rsidDel="00122233">
          <w:rPr>
            <w:rFonts w:ascii="Times New Roman" w:hAnsi="Times New Roman"/>
            <w:color w:val="191919"/>
            <w:spacing w:val="-2"/>
            <w:sz w:val="18"/>
            <w:szCs w:val="18"/>
          </w:rPr>
          <w:delText>Universit</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wil</w:delText>
        </w:r>
        <w:r w:rsidRPr="00EF6577" w:rsidDel="00122233">
          <w:rPr>
            <w:rFonts w:ascii="Times New Roman" w:hAnsi="Times New Roman"/>
            <w:color w:val="191919"/>
            <w:spacing w:val="-2"/>
            <w:sz w:val="18"/>
            <w:szCs w:val="18"/>
          </w:rPr>
          <w:delText xml:space="preserve">l </w:delText>
        </w:r>
        <w:r w:rsidDel="00122233">
          <w:rPr>
            <w:rFonts w:ascii="Times New Roman" w:hAnsi="Times New Roman"/>
            <w:color w:val="191919"/>
            <w:spacing w:val="-2"/>
            <w:sz w:val="18"/>
            <w:szCs w:val="18"/>
          </w:rPr>
          <w:delText>mee</w:delText>
        </w:r>
        <w:r w:rsidRPr="00EF6577" w:rsidDel="00122233">
          <w:rPr>
            <w:rFonts w:ascii="Times New Roman" w:hAnsi="Times New Roman"/>
            <w:color w:val="191919"/>
            <w:spacing w:val="-2"/>
            <w:sz w:val="18"/>
            <w:szCs w:val="18"/>
          </w:rPr>
          <w:delText xml:space="preserve">t </w:delText>
        </w:r>
        <w:r w:rsidDel="00122233">
          <w:rPr>
            <w:rFonts w:ascii="Times New Roman" w:hAnsi="Times New Roman"/>
            <w:color w:val="191919"/>
            <w:spacing w:val="-2"/>
            <w:sz w:val="18"/>
            <w:szCs w:val="18"/>
          </w:rPr>
          <w:delText>highe</w:delText>
        </w:r>
        <w:r w:rsidRPr="00EF6577" w:rsidDel="00122233">
          <w:rPr>
            <w:rFonts w:ascii="Times New Roman" w:hAnsi="Times New Roman"/>
            <w:color w:val="191919"/>
            <w:spacing w:val="-2"/>
            <w:sz w:val="18"/>
            <w:szCs w:val="18"/>
          </w:rPr>
          <w:delText xml:space="preserve">r </w:delText>
        </w:r>
        <w:r w:rsidDel="00122233">
          <w:rPr>
            <w:rFonts w:ascii="Times New Roman" w:hAnsi="Times New Roman"/>
            <w:color w:val="191919"/>
            <w:spacing w:val="-2"/>
            <w:sz w:val="18"/>
            <w:szCs w:val="18"/>
          </w:rPr>
          <w:delText>standards.</w:delText>
        </w:r>
      </w:del>
      <w:ins w:id="240" w:author="mdavis47" w:date="2011-03-21T10:49:00Z">
        <w:r w:rsidRPr="00EF6577">
          <w:rPr>
            <w:rFonts w:ascii="Times New Roman" w:hAnsi="Times New Roman"/>
            <w:color w:val="191919"/>
            <w:spacing w:val="-2"/>
            <w:sz w:val="18"/>
            <w:szCs w:val="18"/>
          </w:rPr>
          <w:t>A</w:t>
        </w:r>
      </w:ins>
      <w:ins w:id="241" w:author="mdavis47" w:date="2011-03-21T10:48:00Z">
        <w:r w:rsidRPr="00EF6577">
          <w:rPr>
            <w:rFonts w:ascii="Times New Roman" w:hAnsi="Times New Roman"/>
            <w:color w:val="191919"/>
            <w:spacing w:val="-2"/>
            <w:sz w:val="18"/>
            <w:szCs w:val="18"/>
          </w:rPr>
          <w:t>pplicants to Albany State University must have the following number of high school credits to be enrolled without restrictions:</w:t>
        </w:r>
      </w:ins>
    </w:p>
    <w:p w:rsidR="00E34DC5" w:rsidRPr="00EF6577" w:rsidRDefault="00E34DC5" w:rsidP="00E34DC5">
      <w:pPr>
        <w:widowControl w:val="0"/>
        <w:autoSpaceDE w:val="0"/>
        <w:autoSpaceDN w:val="0"/>
        <w:adjustRightInd w:val="0"/>
        <w:spacing w:before="30" w:after="0" w:line="250" w:lineRule="auto"/>
        <w:ind w:left="270" w:right="71" w:firstLine="0"/>
        <w:jc w:val="both"/>
        <w:rPr>
          <w:rFonts w:ascii="Times New Roman" w:hAnsi="Times New Roman"/>
          <w:color w:val="191919"/>
          <w:spacing w:val="-2"/>
          <w:sz w:val="18"/>
          <w:szCs w:val="18"/>
        </w:rPr>
      </w:pPr>
    </w:p>
    <w:p w:rsidR="00E34DC5" w:rsidDel="00CA65BC" w:rsidRDefault="00E34DC5" w:rsidP="00E34DC5">
      <w:pPr>
        <w:widowControl w:val="0"/>
        <w:tabs>
          <w:tab w:val="left" w:pos="3680"/>
        </w:tabs>
        <w:autoSpaceDE w:val="0"/>
        <w:autoSpaceDN w:val="0"/>
        <w:adjustRightInd w:val="0"/>
        <w:spacing w:after="0"/>
        <w:ind w:left="1020" w:right="5719"/>
        <w:jc w:val="both"/>
        <w:rPr>
          <w:del w:id="242" w:author="mdavis47" w:date="2011-04-07T09:08:00Z"/>
          <w:rFonts w:ascii="Times New Roman" w:hAnsi="Times New Roman"/>
          <w:color w:val="000000"/>
          <w:sz w:val="18"/>
          <w:szCs w:val="18"/>
        </w:rPr>
      </w:pPr>
      <w:del w:id="243" w:author="mdavis47" w:date="2011-04-07T09:08:00Z">
        <w:r w:rsidDel="00CA65BC">
          <w:rPr>
            <w:rFonts w:ascii="Times New Roman" w:hAnsi="Times New Roman"/>
            <w:b/>
            <w:bCs/>
            <w:color w:val="191919"/>
            <w:spacing w:val="-2"/>
            <w:sz w:val="18"/>
            <w:szCs w:val="18"/>
          </w:rPr>
          <w:delText>Course</w:delText>
        </w:r>
        <w:r w:rsidDel="00CA65BC">
          <w:rPr>
            <w:rFonts w:ascii="Times New Roman" w:hAnsi="Times New Roman"/>
            <w:b/>
            <w:bCs/>
            <w:color w:val="191919"/>
            <w:sz w:val="18"/>
            <w:szCs w:val="18"/>
          </w:rPr>
          <w:delText>s</w:delText>
        </w:r>
        <w:r w:rsidDel="00CA65BC">
          <w:rPr>
            <w:rFonts w:ascii="Times New Roman" w:hAnsi="Times New Roman"/>
            <w:b/>
            <w:bCs/>
            <w:color w:val="191919"/>
            <w:spacing w:val="-4"/>
            <w:sz w:val="18"/>
            <w:szCs w:val="18"/>
          </w:rPr>
          <w:delText xml:space="preserve"> </w:delText>
        </w:r>
        <w:r w:rsidDel="00CA65BC">
          <w:rPr>
            <w:rFonts w:ascii="Times New Roman" w:hAnsi="Times New Roman"/>
            <w:b/>
            <w:bCs/>
            <w:color w:val="191919"/>
            <w:spacing w:val="-2"/>
            <w:sz w:val="18"/>
            <w:szCs w:val="18"/>
          </w:rPr>
          <w:delText>(Units</w:delText>
        </w:r>
        <w:r w:rsidDel="00CA65BC">
          <w:rPr>
            <w:rFonts w:ascii="Times New Roman" w:hAnsi="Times New Roman"/>
            <w:b/>
            <w:bCs/>
            <w:color w:val="191919"/>
            <w:sz w:val="18"/>
            <w:szCs w:val="18"/>
          </w:rPr>
          <w:delText>)</w:delText>
        </w:r>
        <w:r w:rsidDel="00CA65BC">
          <w:rPr>
            <w:rFonts w:ascii="Times New Roman" w:hAnsi="Times New Roman"/>
            <w:b/>
            <w:bCs/>
            <w:color w:val="191919"/>
            <w:sz w:val="18"/>
            <w:szCs w:val="18"/>
          </w:rPr>
          <w:tab/>
        </w:r>
        <w:r w:rsidDel="00CA65BC">
          <w:rPr>
            <w:rFonts w:ascii="Times New Roman" w:hAnsi="Times New Roman"/>
            <w:b/>
            <w:bCs/>
            <w:color w:val="191919"/>
            <w:spacing w:val="-2"/>
            <w:sz w:val="18"/>
            <w:szCs w:val="18"/>
          </w:rPr>
          <w:delText>Instructiona</w:delText>
        </w:r>
        <w:r w:rsidDel="00CA65BC">
          <w:rPr>
            <w:rFonts w:ascii="Times New Roman" w:hAnsi="Times New Roman"/>
            <w:b/>
            <w:bCs/>
            <w:color w:val="191919"/>
            <w:sz w:val="18"/>
            <w:szCs w:val="18"/>
          </w:rPr>
          <w:delText>l</w:delText>
        </w:r>
        <w:r w:rsidDel="00CA65BC">
          <w:rPr>
            <w:rFonts w:ascii="Times New Roman" w:hAnsi="Times New Roman"/>
            <w:b/>
            <w:bCs/>
            <w:color w:val="191919"/>
            <w:spacing w:val="-4"/>
            <w:sz w:val="18"/>
            <w:szCs w:val="18"/>
          </w:rPr>
          <w:delText xml:space="preserve"> </w:delText>
        </w:r>
        <w:r w:rsidDel="00CA65BC">
          <w:rPr>
            <w:rFonts w:ascii="Times New Roman" w:hAnsi="Times New Roman"/>
            <w:b/>
            <w:bCs/>
            <w:color w:val="191919"/>
            <w:spacing w:val="-2"/>
            <w:sz w:val="18"/>
            <w:szCs w:val="18"/>
          </w:rPr>
          <w:delText>Emphasis</w:delText>
        </w:r>
      </w:del>
    </w:p>
    <w:p w:rsidR="00E34DC5" w:rsidDel="00CA65BC" w:rsidRDefault="00E34DC5" w:rsidP="00E34DC5">
      <w:pPr>
        <w:widowControl w:val="0"/>
        <w:tabs>
          <w:tab w:val="left" w:pos="3680"/>
        </w:tabs>
        <w:autoSpaceDE w:val="0"/>
        <w:autoSpaceDN w:val="0"/>
        <w:adjustRightInd w:val="0"/>
        <w:spacing w:before="9" w:after="0"/>
        <w:ind w:left="1020" w:right="6060"/>
        <w:jc w:val="both"/>
        <w:rPr>
          <w:del w:id="244" w:author="mdavis47" w:date="2011-04-07T09:08:00Z"/>
          <w:rFonts w:ascii="Times New Roman" w:hAnsi="Times New Roman"/>
          <w:color w:val="000000"/>
          <w:sz w:val="18"/>
          <w:szCs w:val="18"/>
        </w:rPr>
      </w:pPr>
      <w:del w:id="245" w:author="mdavis47" w:date="2011-04-07T09:08:00Z">
        <w:r w:rsidDel="00CA65BC">
          <w:rPr>
            <w:rFonts w:ascii="Times New Roman" w:hAnsi="Times New Roman"/>
            <w:color w:val="191919"/>
            <w:spacing w:val="-2"/>
            <w:sz w:val="18"/>
            <w:szCs w:val="18"/>
          </w:rPr>
          <w:delText>Englis</w:delText>
        </w:r>
        <w:r w:rsidDel="00CA65BC">
          <w:rPr>
            <w:rFonts w:ascii="Times New Roman" w:hAnsi="Times New Roman"/>
            <w:color w:val="191919"/>
            <w:sz w:val="18"/>
            <w:szCs w:val="18"/>
          </w:rPr>
          <w:delText>h</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(4</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2"/>
            <w:sz w:val="18"/>
            <w:szCs w:val="18"/>
          </w:rPr>
          <w:delText>Gramma</w:delText>
        </w:r>
        <w:r w:rsidDel="00CA65BC">
          <w:rPr>
            <w:rFonts w:ascii="Times New Roman" w:hAnsi="Times New Roman"/>
            <w:color w:val="191919"/>
            <w:sz w:val="18"/>
            <w:szCs w:val="18"/>
          </w:rPr>
          <w:delText>r</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an</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usage</w:delText>
        </w:r>
      </w:del>
    </w:p>
    <w:p w:rsidR="00E34DC5" w:rsidDel="00CA65BC" w:rsidRDefault="00E34DC5" w:rsidP="00E34DC5">
      <w:pPr>
        <w:widowControl w:val="0"/>
        <w:autoSpaceDE w:val="0"/>
        <w:autoSpaceDN w:val="0"/>
        <w:adjustRightInd w:val="0"/>
        <w:spacing w:before="9" w:after="0" w:line="250" w:lineRule="auto"/>
        <w:ind w:left="3694" w:right="5271"/>
        <w:rPr>
          <w:del w:id="246" w:author="mdavis47" w:date="2011-04-07T09:08:00Z"/>
          <w:rFonts w:ascii="Times New Roman" w:hAnsi="Times New Roman"/>
          <w:color w:val="000000"/>
          <w:sz w:val="18"/>
          <w:szCs w:val="18"/>
        </w:rPr>
      </w:pPr>
      <w:del w:id="247" w:author="mdavis47" w:date="2011-04-07T09:08:00Z">
        <w:r w:rsidDel="00CA65BC">
          <w:rPr>
            <w:rFonts w:ascii="Times New Roman" w:hAnsi="Times New Roman"/>
            <w:color w:val="191919"/>
            <w:spacing w:val="-2"/>
            <w:sz w:val="18"/>
            <w:szCs w:val="18"/>
          </w:rPr>
          <w:delText>Literatur</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(America</w:delText>
        </w:r>
        <w:r w:rsidDel="00CA65BC">
          <w:rPr>
            <w:rFonts w:ascii="Times New Roman" w:hAnsi="Times New Roman"/>
            <w:color w:val="191919"/>
            <w:sz w:val="18"/>
            <w:szCs w:val="18"/>
          </w:rPr>
          <w:delText>n</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z w:val="18"/>
            <w:szCs w:val="18"/>
          </w:rPr>
          <w:delText>&amp;</w:delText>
        </w:r>
        <w:r w:rsidDel="00CA65BC">
          <w:rPr>
            <w:rFonts w:ascii="Times New Roman" w:hAnsi="Times New Roman"/>
            <w:color w:val="191919"/>
            <w:spacing w:val="-7"/>
            <w:sz w:val="18"/>
            <w:szCs w:val="18"/>
          </w:rPr>
          <w:delText xml:space="preserve"> </w:delText>
        </w:r>
        <w:r w:rsidDel="00CA65BC">
          <w:rPr>
            <w:rFonts w:ascii="Times New Roman" w:hAnsi="Times New Roman"/>
            <w:color w:val="191919"/>
            <w:spacing w:val="-16"/>
            <w:sz w:val="18"/>
            <w:szCs w:val="18"/>
          </w:rPr>
          <w:delText>W</w:delText>
        </w:r>
        <w:r w:rsidDel="00CA65BC">
          <w:rPr>
            <w:rFonts w:ascii="Times New Roman" w:hAnsi="Times New Roman"/>
            <w:color w:val="191919"/>
            <w:spacing w:val="-2"/>
            <w:sz w:val="18"/>
            <w:szCs w:val="18"/>
          </w:rPr>
          <w:delText>orld) Advance</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compositio</w:delText>
        </w:r>
        <w:r w:rsidDel="00CA65BC">
          <w:rPr>
            <w:rFonts w:ascii="Times New Roman" w:hAnsi="Times New Roman"/>
            <w:color w:val="191919"/>
            <w:sz w:val="18"/>
            <w:szCs w:val="18"/>
          </w:rPr>
          <w:delText>n</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skills</w:delText>
        </w:r>
      </w:del>
    </w:p>
    <w:p w:rsidR="00000000" w:rsidRDefault="006D17DF">
      <w:pPr>
        <w:widowControl w:val="0"/>
        <w:tabs>
          <w:tab w:val="left" w:pos="4308"/>
        </w:tabs>
        <w:autoSpaceDE w:val="0"/>
        <w:autoSpaceDN w:val="0"/>
        <w:adjustRightInd w:val="0"/>
        <w:spacing w:before="16" w:after="0" w:line="200" w:lineRule="exact"/>
        <w:rPr>
          <w:del w:id="248" w:author="mdavis47" w:date="2011-04-07T09:08:00Z"/>
          <w:rFonts w:ascii="Times New Roman" w:hAnsi="Times New Roman"/>
          <w:color w:val="000000"/>
          <w:sz w:val="20"/>
          <w:szCs w:val="20"/>
        </w:rPr>
        <w:pPrChange w:id="249" w:author="mdavis47" w:date="2011-04-07T09:08:00Z">
          <w:pPr>
            <w:widowControl w:val="0"/>
            <w:autoSpaceDE w:val="0"/>
            <w:autoSpaceDN w:val="0"/>
            <w:adjustRightInd w:val="0"/>
            <w:spacing w:before="16" w:after="0" w:line="200" w:lineRule="exact"/>
          </w:pPr>
        </w:pPrChange>
      </w:pPr>
    </w:p>
    <w:p w:rsidR="00E34DC5" w:rsidDel="00CA65BC" w:rsidRDefault="00E34DC5" w:rsidP="00E34DC5">
      <w:pPr>
        <w:widowControl w:val="0"/>
        <w:tabs>
          <w:tab w:val="left" w:pos="3680"/>
        </w:tabs>
        <w:autoSpaceDE w:val="0"/>
        <w:autoSpaceDN w:val="0"/>
        <w:adjustRightInd w:val="0"/>
        <w:spacing w:after="0" w:line="250" w:lineRule="auto"/>
        <w:ind w:left="3694" w:right="4245" w:hanging="2674"/>
        <w:rPr>
          <w:del w:id="250" w:author="mdavis47" w:date="2011-04-07T09:08:00Z"/>
          <w:rFonts w:ascii="Times New Roman" w:hAnsi="Times New Roman"/>
          <w:color w:val="000000"/>
          <w:sz w:val="18"/>
          <w:szCs w:val="18"/>
        </w:rPr>
      </w:pPr>
      <w:del w:id="251" w:author="mdavis47" w:date="2011-04-07T09:08:00Z">
        <w:r w:rsidDel="00CA65BC">
          <w:rPr>
            <w:rFonts w:ascii="Times New Roman" w:hAnsi="Times New Roman"/>
            <w:color w:val="191919"/>
            <w:spacing w:val="-2"/>
            <w:sz w:val="18"/>
            <w:szCs w:val="18"/>
          </w:rPr>
          <w:delText>Mathematic</w:delText>
        </w:r>
        <w:r w:rsidDel="00CA65BC">
          <w:rPr>
            <w:rFonts w:ascii="Times New Roman" w:hAnsi="Times New Roman"/>
            <w:color w:val="191919"/>
            <w:sz w:val="18"/>
            <w:szCs w:val="18"/>
          </w:rPr>
          <w:delText>s</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(4</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del>
      <w:del w:id="252" w:author="mdavis47" w:date="2011-04-07T08:39:00Z">
        <w:r w:rsidDel="00E606B7">
          <w:rPr>
            <w:rFonts w:ascii="Times New Roman" w:hAnsi="Times New Roman"/>
            <w:color w:val="191919"/>
            <w:spacing w:val="-14"/>
            <w:sz w:val="18"/>
            <w:szCs w:val="18"/>
          </w:rPr>
          <w:delText>T</w:delText>
        </w:r>
        <w:r w:rsidDel="00E606B7">
          <w:rPr>
            <w:rFonts w:ascii="Times New Roman" w:hAnsi="Times New Roman"/>
            <w:color w:val="191919"/>
            <w:spacing w:val="-2"/>
            <w:sz w:val="18"/>
            <w:szCs w:val="18"/>
          </w:rPr>
          <w:delText>w</w:delText>
        </w:r>
        <w:r w:rsidDel="00E606B7">
          <w:rPr>
            <w:rFonts w:ascii="Times New Roman" w:hAnsi="Times New Roman"/>
            <w:color w:val="191919"/>
            <w:sz w:val="18"/>
            <w:szCs w:val="18"/>
          </w:rPr>
          <w:delText>o</w:delText>
        </w:r>
        <w:r w:rsidDel="00E606B7">
          <w:rPr>
            <w:rFonts w:ascii="Times New Roman" w:hAnsi="Times New Roman"/>
            <w:color w:val="191919"/>
            <w:spacing w:val="-4"/>
            <w:sz w:val="18"/>
            <w:szCs w:val="18"/>
          </w:rPr>
          <w:delText xml:space="preserve"> </w:delText>
        </w:r>
        <w:r w:rsidDel="00E606B7">
          <w:rPr>
            <w:rFonts w:ascii="Times New Roman" w:hAnsi="Times New Roman"/>
            <w:color w:val="191919"/>
            <w:spacing w:val="-2"/>
            <w:sz w:val="18"/>
            <w:szCs w:val="18"/>
          </w:rPr>
          <w:delText>course</w:delText>
        </w:r>
        <w:r w:rsidDel="00E606B7">
          <w:rPr>
            <w:rFonts w:ascii="Times New Roman" w:hAnsi="Times New Roman"/>
            <w:color w:val="191919"/>
            <w:sz w:val="18"/>
            <w:szCs w:val="18"/>
          </w:rPr>
          <w:delText>s</w:delText>
        </w:r>
        <w:r w:rsidDel="00E606B7">
          <w:rPr>
            <w:rFonts w:ascii="Times New Roman" w:hAnsi="Times New Roman"/>
            <w:color w:val="191919"/>
            <w:spacing w:val="-4"/>
            <w:sz w:val="18"/>
            <w:szCs w:val="18"/>
          </w:rPr>
          <w:delText xml:space="preserve"> </w:delText>
        </w:r>
        <w:r w:rsidDel="00E606B7">
          <w:rPr>
            <w:rFonts w:ascii="Times New Roman" w:hAnsi="Times New Roman"/>
            <w:color w:val="191919"/>
            <w:spacing w:val="-2"/>
            <w:sz w:val="18"/>
            <w:szCs w:val="18"/>
          </w:rPr>
          <w:delText>i</w:delText>
        </w:r>
        <w:r w:rsidDel="00E606B7">
          <w:rPr>
            <w:rFonts w:ascii="Times New Roman" w:hAnsi="Times New Roman"/>
            <w:color w:val="191919"/>
            <w:sz w:val="18"/>
            <w:szCs w:val="18"/>
          </w:rPr>
          <w:delText>n</w:delText>
        </w:r>
        <w:r w:rsidDel="00E606B7">
          <w:rPr>
            <w:rFonts w:ascii="Times New Roman" w:hAnsi="Times New Roman"/>
            <w:color w:val="191919"/>
            <w:spacing w:val="-14"/>
            <w:sz w:val="18"/>
            <w:szCs w:val="18"/>
          </w:rPr>
          <w:delText xml:space="preserve"> </w:delText>
        </w:r>
      </w:del>
      <w:del w:id="253" w:author="mdavis47" w:date="2011-04-07T09:08:00Z">
        <w:r w:rsidDel="00CA65BC">
          <w:rPr>
            <w:rFonts w:ascii="Times New Roman" w:hAnsi="Times New Roman"/>
            <w:color w:val="191919"/>
            <w:spacing w:val="-2"/>
            <w:sz w:val="18"/>
            <w:szCs w:val="18"/>
          </w:rPr>
          <w:delText>Algebra</w:delText>
        </w:r>
        <w:r w:rsidDel="00CA65BC">
          <w:rPr>
            <w:rFonts w:ascii="Times New Roman" w:hAnsi="Times New Roman"/>
            <w:color w:val="191919"/>
            <w:sz w:val="18"/>
            <w:szCs w:val="18"/>
          </w:rPr>
          <w:delText>,</w:delText>
        </w:r>
        <w:r w:rsidDel="00CA65BC">
          <w:rPr>
            <w:rFonts w:ascii="Times New Roman" w:hAnsi="Times New Roman"/>
            <w:color w:val="191919"/>
            <w:spacing w:val="-4"/>
            <w:sz w:val="18"/>
            <w:szCs w:val="18"/>
          </w:rPr>
          <w:delText xml:space="preserve"> </w:delText>
        </w:r>
      </w:del>
      <w:del w:id="254" w:author="mdavis47" w:date="2011-04-07T08:39:00Z">
        <w:r w:rsidDel="00E606B7">
          <w:rPr>
            <w:rFonts w:ascii="Times New Roman" w:hAnsi="Times New Roman"/>
            <w:color w:val="191919"/>
            <w:spacing w:val="-2"/>
            <w:sz w:val="18"/>
            <w:szCs w:val="18"/>
          </w:rPr>
          <w:delText>on</w:delText>
        </w:r>
        <w:r w:rsidDel="00E606B7">
          <w:rPr>
            <w:rFonts w:ascii="Times New Roman" w:hAnsi="Times New Roman"/>
            <w:color w:val="191919"/>
            <w:sz w:val="18"/>
            <w:szCs w:val="18"/>
          </w:rPr>
          <w:delText>e</w:delText>
        </w:r>
        <w:r w:rsidDel="00E606B7">
          <w:rPr>
            <w:rFonts w:ascii="Times New Roman" w:hAnsi="Times New Roman"/>
            <w:color w:val="191919"/>
            <w:spacing w:val="-4"/>
            <w:sz w:val="18"/>
            <w:szCs w:val="18"/>
          </w:rPr>
          <w:delText xml:space="preserve"> </w:delText>
        </w:r>
        <w:r w:rsidDel="00E606B7">
          <w:rPr>
            <w:rFonts w:ascii="Times New Roman" w:hAnsi="Times New Roman"/>
            <w:color w:val="191919"/>
            <w:spacing w:val="-2"/>
            <w:sz w:val="18"/>
            <w:szCs w:val="18"/>
          </w:rPr>
          <w:delText>i</w:delText>
        </w:r>
        <w:r w:rsidDel="00E606B7">
          <w:rPr>
            <w:rFonts w:ascii="Times New Roman" w:hAnsi="Times New Roman"/>
            <w:color w:val="191919"/>
            <w:sz w:val="18"/>
            <w:szCs w:val="18"/>
          </w:rPr>
          <w:delText>n</w:delText>
        </w:r>
        <w:r w:rsidDel="00E606B7">
          <w:rPr>
            <w:rFonts w:ascii="Times New Roman" w:hAnsi="Times New Roman"/>
            <w:color w:val="191919"/>
            <w:spacing w:val="-4"/>
            <w:sz w:val="18"/>
            <w:szCs w:val="18"/>
          </w:rPr>
          <w:delText xml:space="preserve"> </w:delText>
        </w:r>
      </w:del>
      <w:del w:id="255" w:author="mdavis47" w:date="2011-04-07T09:08:00Z">
        <w:r w:rsidDel="00CA65BC">
          <w:rPr>
            <w:rFonts w:ascii="Times New Roman" w:hAnsi="Times New Roman"/>
            <w:color w:val="191919"/>
            <w:spacing w:val="-2"/>
            <w:sz w:val="18"/>
            <w:szCs w:val="18"/>
          </w:rPr>
          <w:delText>Geometr</w:delText>
        </w:r>
        <w:r w:rsidDel="00CA65BC">
          <w:rPr>
            <w:rFonts w:ascii="Times New Roman" w:hAnsi="Times New Roman"/>
            <w:color w:val="191919"/>
            <w:sz w:val="18"/>
            <w:szCs w:val="18"/>
          </w:rPr>
          <w:delText>y</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and a</w:delText>
        </w:r>
        <w:r w:rsidDel="00CA65BC">
          <w:rPr>
            <w:rFonts w:ascii="Times New Roman" w:hAnsi="Times New Roman"/>
            <w:color w:val="191919"/>
            <w:sz w:val="18"/>
            <w:szCs w:val="18"/>
          </w:rPr>
          <w:delText>n</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additiona</w:delText>
        </w:r>
        <w:r w:rsidDel="00CA65BC">
          <w:rPr>
            <w:rFonts w:ascii="Times New Roman" w:hAnsi="Times New Roman"/>
            <w:color w:val="191919"/>
            <w:sz w:val="18"/>
            <w:szCs w:val="18"/>
          </w:rPr>
          <w:delText>l</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high-leve</w:delText>
        </w:r>
        <w:r w:rsidDel="00CA65BC">
          <w:rPr>
            <w:rFonts w:ascii="Times New Roman" w:hAnsi="Times New Roman"/>
            <w:color w:val="191919"/>
            <w:sz w:val="18"/>
            <w:szCs w:val="18"/>
          </w:rPr>
          <w:delText>l</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mathematic</w:delText>
        </w:r>
        <w:r w:rsidDel="00CA65BC">
          <w:rPr>
            <w:rFonts w:ascii="Times New Roman" w:hAnsi="Times New Roman"/>
            <w:color w:val="191919"/>
            <w:sz w:val="18"/>
            <w:szCs w:val="18"/>
          </w:rPr>
          <w:delText>s</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course</w:delText>
        </w:r>
      </w:del>
    </w:p>
    <w:p w:rsidR="00E34DC5" w:rsidDel="00CA65BC" w:rsidRDefault="00E34DC5" w:rsidP="00E34DC5">
      <w:pPr>
        <w:widowControl w:val="0"/>
        <w:autoSpaceDE w:val="0"/>
        <w:autoSpaceDN w:val="0"/>
        <w:adjustRightInd w:val="0"/>
        <w:spacing w:before="16" w:after="0" w:line="200" w:lineRule="exact"/>
        <w:rPr>
          <w:del w:id="256" w:author="mdavis47" w:date="2011-04-07T09:08:00Z"/>
          <w:rFonts w:ascii="Times New Roman" w:hAnsi="Times New Roman"/>
          <w:color w:val="000000"/>
          <w:sz w:val="20"/>
          <w:szCs w:val="20"/>
        </w:rPr>
      </w:pPr>
    </w:p>
    <w:p w:rsidR="00E34DC5" w:rsidDel="00CA65BC" w:rsidRDefault="00E34DC5" w:rsidP="00E34DC5">
      <w:pPr>
        <w:widowControl w:val="0"/>
        <w:tabs>
          <w:tab w:val="left" w:pos="3680"/>
        </w:tabs>
        <w:autoSpaceDE w:val="0"/>
        <w:autoSpaceDN w:val="0"/>
        <w:adjustRightInd w:val="0"/>
        <w:spacing w:after="0"/>
        <w:ind w:left="1020" w:right="6293"/>
        <w:jc w:val="both"/>
        <w:rPr>
          <w:del w:id="257" w:author="mdavis47" w:date="2011-04-07T09:08:00Z"/>
          <w:rFonts w:ascii="Times New Roman" w:hAnsi="Times New Roman"/>
          <w:color w:val="000000"/>
          <w:sz w:val="18"/>
          <w:szCs w:val="18"/>
        </w:rPr>
      </w:pPr>
      <w:del w:id="258" w:author="mdavis47" w:date="2011-04-07T09:08:00Z">
        <w:r w:rsidDel="00CA65BC">
          <w:rPr>
            <w:rFonts w:ascii="Times New Roman" w:hAnsi="Times New Roman"/>
            <w:color w:val="191919"/>
            <w:spacing w:val="-2"/>
            <w:sz w:val="18"/>
            <w:szCs w:val="18"/>
          </w:rPr>
          <w:delText>Scienc</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(3</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2"/>
            <w:sz w:val="18"/>
            <w:szCs w:val="18"/>
          </w:rPr>
          <w:delText>Physica</w:delText>
        </w:r>
        <w:r w:rsidDel="00CA65BC">
          <w:rPr>
            <w:rFonts w:ascii="Times New Roman" w:hAnsi="Times New Roman"/>
            <w:color w:val="191919"/>
            <w:sz w:val="18"/>
            <w:szCs w:val="18"/>
          </w:rPr>
          <w:delText>l</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Science</w:delText>
        </w:r>
      </w:del>
    </w:p>
    <w:p w:rsidR="00E34DC5" w:rsidDel="00CA65BC" w:rsidRDefault="00E34DC5" w:rsidP="00E34DC5">
      <w:pPr>
        <w:widowControl w:val="0"/>
        <w:autoSpaceDE w:val="0"/>
        <w:autoSpaceDN w:val="0"/>
        <w:adjustRightInd w:val="0"/>
        <w:spacing w:before="9" w:after="0" w:line="250" w:lineRule="auto"/>
        <w:ind w:left="3694" w:right="4261"/>
        <w:rPr>
          <w:del w:id="259" w:author="mdavis47" w:date="2011-04-07T09:08:00Z"/>
          <w:rFonts w:ascii="Times New Roman" w:hAnsi="Times New Roman"/>
          <w:color w:val="000000"/>
          <w:sz w:val="18"/>
          <w:szCs w:val="18"/>
        </w:rPr>
      </w:pPr>
      <w:del w:id="260" w:author="mdavis47" w:date="2011-04-07T09:08:00Z">
        <w:r w:rsidDel="00CA65BC">
          <w:rPr>
            <w:rFonts w:ascii="Times New Roman" w:hAnsi="Times New Roman"/>
            <w:color w:val="191919"/>
            <w:spacing w:val="-2"/>
            <w:sz w:val="18"/>
            <w:szCs w:val="18"/>
          </w:rPr>
          <w:delText>A</w:delText>
        </w:r>
        <w:r w:rsidDel="00CA65BC">
          <w:rPr>
            <w:rFonts w:ascii="Times New Roman" w:hAnsi="Times New Roman"/>
            <w:color w:val="191919"/>
            <w:sz w:val="18"/>
            <w:szCs w:val="18"/>
          </w:rPr>
          <w:delText>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leas</w:delText>
        </w:r>
        <w:r w:rsidDel="00CA65BC">
          <w:rPr>
            <w:rFonts w:ascii="Times New Roman" w:hAnsi="Times New Roman"/>
            <w:color w:val="191919"/>
            <w:sz w:val="18"/>
            <w:szCs w:val="18"/>
          </w:rPr>
          <w:delText>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tw</w:delText>
        </w:r>
        <w:r w:rsidDel="00CA65BC">
          <w:rPr>
            <w:rFonts w:ascii="Times New Roman" w:hAnsi="Times New Roman"/>
            <w:color w:val="191919"/>
            <w:sz w:val="18"/>
            <w:szCs w:val="18"/>
          </w:rPr>
          <w:delText>o</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laborator</w:delText>
        </w:r>
        <w:r w:rsidDel="00CA65BC">
          <w:rPr>
            <w:rFonts w:ascii="Times New Roman" w:hAnsi="Times New Roman"/>
            <w:color w:val="191919"/>
            <w:sz w:val="18"/>
            <w:szCs w:val="18"/>
          </w:rPr>
          <w:delText>y</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course</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fro</w:delText>
        </w:r>
        <w:r w:rsidDel="00CA65BC">
          <w:rPr>
            <w:rFonts w:ascii="Times New Roman" w:hAnsi="Times New Roman"/>
            <w:color w:val="191919"/>
            <w:sz w:val="18"/>
            <w:szCs w:val="18"/>
          </w:rPr>
          <w:delText>m</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Biolog</w:delText>
        </w:r>
        <w:r w:rsidDel="00CA65BC">
          <w:rPr>
            <w:rFonts w:ascii="Times New Roman" w:hAnsi="Times New Roman"/>
            <w:color w:val="191919"/>
            <w:spacing w:val="-13"/>
            <w:sz w:val="18"/>
            <w:szCs w:val="18"/>
          </w:rPr>
          <w:delText>y</w:delText>
        </w:r>
        <w:r w:rsidDel="00CA65BC">
          <w:rPr>
            <w:rFonts w:ascii="Times New Roman" w:hAnsi="Times New Roman"/>
            <w:color w:val="191919"/>
            <w:sz w:val="18"/>
            <w:szCs w:val="18"/>
          </w:rPr>
          <w:delText xml:space="preserve">, </w:delText>
        </w:r>
        <w:r w:rsidDel="00CA65BC">
          <w:rPr>
            <w:rFonts w:ascii="Times New Roman" w:hAnsi="Times New Roman"/>
            <w:color w:val="191919"/>
            <w:spacing w:val="-2"/>
            <w:sz w:val="18"/>
            <w:szCs w:val="18"/>
          </w:rPr>
          <w:delText>Chemistr</w:delText>
        </w:r>
        <w:r w:rsidDel="00CA65BC">
          <w:rPr>
            <w:rFonts w:ascii="Times New Roman" w:hAnsi="Times New Roman"/>
            <w:color w:val="191919"/>
            <w:spacing w:val="-13"/>
            <w:sz w:val="18"/>
            <w:szCs w:val="18"/>
          </w:rPr>
          <w:delText>y</w:delText>
        </w:r>
        <w:r w:rsidDel="00CA65BC">
          <w:rPr>
            <w:rFonts w:ascii="Times New Roman" w:hAnsi="Times New Roman"/>
            <w:color w:val="191919"/>
            <w:sz w:val="18"/>
            <w:szCs w:val="18"/>
          </w:rPr>
          <w:delTex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Physic</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o</w:delText>
        </w:r>
        <w:r w:rsidDel="00CA65BC">
          <w:rPr>
            <w:rFonts w:ascii="Times New Roman" w:hAnsi="Times New Roman"/>
            <w:color w:val="191919"/>
            <w:sz w:val="18"/>
            <w:szCs w:val="18"/>
          </w:rPr>
          <w:delText>r</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relate</w:delText>
        </w:r>
        <w:r w:rsidDel="00CA65BC">
          <w:rPr>
            <w:rFonts w:ascii="Times New Roman" w:hAnsi="Times New Roman"/>
            <w:color w:val="191919"/>
            <w:sz w:val="18"/>
            <w:szCs w:val="18"/>
          </w:rPr>
          <w:delText>d</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area</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o</w:delText>
        </w:r>
        <w:r w:rsidDel="00CA65BC">
          <w:rPr>
            <w:rFonts w:ascii="Times New Roman" w:hAnsi="Times New Roman"/>
            <w:color w:val="191919"/>
            <w:sz w:val="18"/>
            <w:szCs w:val="18"/>
          </w:rPr>
          <w:delText>f</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science</w:delText>
        </w:r>
      </w:del>
    </w:p>
    <w:p w:rsidR="00E34DC5" w:rsidDel="00CA65BC" w:rsidRDefault="00E34DC5" w:rsidP="00E34DC5">
      <w:pPr>
        <w:widowControl w:val="0"/>
        <w:autoSpaceDE w:val="0"/>
        <w:autoSpaceDN w:val="0"/>
        <w:adjustRightInd w:val="0"/>
        <w:spacing w:before="16" w:after="0" w:line="200" w:lineRule="exact"/>
        <w:rPr>
          <w:del w:id="261" w:author="mdavis47" w:date="2011-04-07T09:08:00Z"/>
          <w:rFonts w:ascii="Times New Roman" w:hAnsi="Times New Roman"/>
          <w:color w:val="000000"/>
          <w:sz w:val="20"/>
          <w:szCs w:val="20"/>
        </w:rPr>
      </w:pPr>
    </w:p>
    <w:p w:rsidR="00E34DC5" w:rsidDel="00CA65BC" w:rsidRDefault="00E34DC5" w:rsidP="00E34DC5">
      <w:pPr>
        <w:widowControl w:val="0"/>
        <w:tabs>
          <w:tab w:val="left" w:pos="3680"/>
        </w:tabs>
        <w:autoSpaceDE w:val="0"/>
        <w:autoSpaceDN w:val="0"/>
        <w:adjustRightInd w:val="0"/>
        <w:spacing w:after="0"/>
        <w:ind w:left="1020" w:right="6209"/>
        <w:jc w:val="both"/>
        <w:rPr>
          <w:del w:id="262" w:author="mdavis47" w:date="2011-04-07T09:08:00Z"/>
          <w:rFonts w:ascii="Times New Roman" w:hAnsi="Times New Roman"/>
          <w:color w:val="000000"/>
          <w:sz w:val="18"/>
          <w:szCs w:val="18"/>
        </w:rPr>
      </w:pPr>
      <w:del w:id="263" w:author="mdavis47" w:date="2011-04-07T09:08:00Z">
        <w:r w:rsidDel="00CA65BC">
          <w:rPr>
            <w:rFonts w:ascii="Times New Roman" w:hAnsi="Times New Roman"/>
            <w:color w:val="191919"/>
            <w:spacing w:val="-2"/>
            <w:sz w:val="18"/>
            <w:szCs w:val="18"/>
          </w:rPr>
          <w:delText>Socia</w:delText>
        </w:r>
        <w:r w:rsidDel="00CA65BC">
          <w:rPr>
            <w:rFonts w:ascii="Times New Roman" w:hAnsi="Times New Roman"/>
            <w:color w:val="191919"/>
            <w:sz w:val="18"/>
            <w:szCs w:val="18"/>
          </w:rPr>
          <w:delText>l</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Scienc</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(3</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2"/>
            <w:sz w:val="18"/>
            <w:szCs w:val="18"/>
          </w:rPr>
          <w:delText>America</w:delText>
        </w:r>
        <w:r w:rsidDel="00CA65BC">
          <w:rPr>
            <w:rFonts w:ascii="Times New Roman" w:hAnsi="Times New Roman"/>
            <w:color w:val="191919"/>
            <w:sz w:val="18"/>
            <w:szCs w:val="18"/>
          </w:rPr>
          <w:delText>n</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History</w:delText>
        </w:r>
      </w:del>
    </w:p>
    <w:p w:rsidR="00E34DC5" w:rsidDel="00CA65BC" w:rsidRDefault="00E34DC5" w:rsidP="00E34DC5">
      <w:pPr>
        <w:widowControl w:val="0"/>
        <w:autoSpaceDE w:val="0"/>
        <w:autoSpaceDN w:val="0"/>
        <w:adjustRightInd w:val="0"/>
        <w:spacing w:before="9" w:after="0"/>
        <w:ind w:left="3694"/>
        <w:rPr>
          <w:del w:id="264" w:author="mdavis47" w:date="2011-04-07T09:08:00Z"/>
          <w:rFonts w:ascii="Times New Roman" w:hAnsi="Times New Roman"/>
          <w:color w:val="000000"/>
          <w:sz w:val="18"/>
          <w:szCs w:val="18"/>
        </w:rPr>
      </w:pPr>
      <w:del w:id="265" w:author="mdavis47" w:date="2011-04-07T09:08:00Z">
        <w:r w:rsidDel="00CA65BC">
          <w:rPr>
            <w:rFonts w:ascii="Times New Roman" w:hAnsi="Times New Roman"/>
            <w:color w:val="191919"/>
            <w:spacing w:val="-16"/>
            <w:sz w:val="18"/>
            <w:szCs w:val="18"/>
          </w:rPr>
          <w:delText>W</w:delText>
        </w:r>
        <w:r w:rsidDel="00CA65BC">
          <w:rPr>
            <w:rFonts w:ascii="Times New Roman" w:hAnsi="Times New Roman"/>
            <w:color w:val="191919"/>
            <w:spacing w:val="-2"/>
            <w:sz w:val="18"/>
            <w:szCs w:val="18"/>
          </w:rPr>
          <w:delText>orl</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History</w:delText>
        </w:r>
      </w:del>
    </w:p>
    <w:p w:rsidR="00E34DC5" w:rsidDel="00CA65BC" w:rsidRDefault="00E34DC5" w:rsidP="00E34DC5">
      <w:pPr>
        <w:widowControl w:val="0"/>
        <w:autoSpaceDE w:val="0"/>
        <w:autoSpaceDN w:val="0"/>
        <w:adjustRightInd w:val="0"/>
        <w:spacing w:before="9" w:after="0"/>
        <w:ind w:left="3694"/>
        <w:rPr>
          <w:del w:id="266" w:author="mdavis47" w:date="2011-04-07T09:08:00Z"/>
          <w:rFonts w:ascii="Times New Roman" w:hAnsi="Times New Roman"/>
          <w:color w:val="000000"/>
          <w:sz w:val="18"/>
          <w:szCs w:val="18"/>
        </w:rPr>
      </w:pPr>
      <w:del w:id="267" w:author="mdavis47" w:date="2011-04-07T09:08:00Z">
        <w:r w:rsidDel="00CA65BC">
          <w:rPr>
            <w:rFonts w:ascii="Times New Roman" w:hAnsi="Times New Roman"/>
            <w:color w:val="191919"/>
            <w:spacing w:val="-2"/>
            <w:sz w:val="18"/>
            <w:szCs w:val="18"/>
          </w:rPr>
          <w:delText>Economic</w:delText>
        </w:r>
        <w:r w:rsidDel="00CA65BC">
          <w:rPr>
            <w:rFonts w:ascii="Times New Roman" w:hAnsi="Times New Roman"/>
            <w:color w:val="191919"/>
            <w:sz w:val="18"/>
            <w:szCs w:val="18"/>
          </w:rPr>
          <w:delText>s</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an</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Government</w:delText>
        </w:r>
      </w:del>
    </w:p>
    <w:p w:rsidR="00E34DC5" w:rsidDel="00CA65BC" w:rsidRDefault="00E34DC5" w:rsidP="00E34DC5">
      <w:pPr>
        <w:widowControl w:val="0"/>
        <w:autoSpaceDE w:val="0"/>
        <w:autoSpaceDN w:val="0"/>
        <w:adjustRightInd w:val="0"/>
        <w:spacing w:before="5" w:after="0" w:line="220" w:lineRule="exact"/>
        <w:rPr>
          <w:del w:id="268" w:author="mdavis47" w:date="2011-04-07T09:08:00Z"/>
          <w:rFonts w:ascii="Times New Roman" w:hAnsi="Times New Roman"/>
          <w:color w:val="000000"/>
        </w:rPr>
      </w:pPr>
    </w:p>
    <w:p w:rsidR="00E34DC5" w:rsidRDefault="00E34DC5" w:rsidP="00E34DC5">
      <w:pPr>
        <w:widowControl w:val="0"/>
        <w:tabs>
          <w:tab w:val="left" w:pos="3680"/>
        </w:tabs>
        <w:autoSpaceDE w:val="0"/>
        <w:autoSpaceDN w:val="0"/>
        <w:adjustRightInd w:val="0"/>
        <w:spacing w:after="0" w:line="250" w:lineRule="auto"/>
        <w:ind w:left="3694" w:right="4503" w:hanging="2674"/>
        <w:rPr>
          <w:ins w:id="269" w:author="mdavis47" w:date="2011-04-07T08:47:00Z"/>
          <w:rFonts w:ascii="Times New Roman" w:hAnsi="Times New Roman"/>
          <w:color w:val="191919"/>
          <w:spacing w:val="-2"/>
          <w:sz w:val="18"/>
          <w:szCs w:val="18"/>
        </w:rPr>
      </w:pPr>
      <w:del w:id="270" w:author="mdavis47" w:date="2011-04-07T09:08:00Z">
        <w:r w:rsidDel="00CA65BC">
          <w:rPr>
            <w:rFonts w:ascii="Times New Roman" w:hAnsi="Times New Roman"/>
            <w:color w:val="191919"/>
            <w:spacing w:val="-2"/>
            <w:sz w:val="18"/>
            <w:szCs w:val="18"/>
          </w:rPr>
          <w:delText>Foreig</w:delText>
        </w:r>
        <w:r w:rsidDel="00CA65BC">
          <w:rPr>
            <w:rFonts w:ascii="Times New Roman" w:hAnsi="Times New Roman"/>
            <w:color w:val="191919"/>
            <w:sz w:val="18"/>
            <w:szCs w:val="18"/>
          </w:rPr>
          <w:delText>n</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Languag</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(2</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14"/>
            <w:sz w:val="18"/>
            <w:szCs w:val="18"/>
          </w:rPr>
          <w:delText>T</w:delText>
        </w:r>
        <w:r w:rsidDel="00CA65BC">
          <w:rPr>
            <w:rFonts w:ascii="Times New Roman" w:hAnsi="Times New Roman"/>
            <w:color w:val="191919"/>
            <w:spacing w:val="-2"/>
            <w:sz w:val="18"/>
            <w:szCs w:val="18"/>
          </w:rPr>
          <w:delText>w</w:delText>
        </w:r>
        <w:r w:rsidDel="00CA65BC">
          <w:rPr>
            <w:rFonts w:ascii="Times New Roman" w:hAnsi="Times New Roman"/>
            <w:color w:val="191919"/>
            <w:sz w:val="18"/>
            <w:szCs w:val="18"/>
          </w:rPr>
          <w:delText>o</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course</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i</w:delText>
        </w:r>
        <w:r w:rsidDel="00CA65BC">
          <w:rPr>
            <w:rFonts w:ascii="Times New Roman" w:hAnsi="Times New Roman"/>
            <w:color w:val="191919"/>
            <w:sz w:val="18"/>
            <w:szCs w:val="18"/>
          </w:rPr>
          <w:delText>n</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on</w:delText>
        </w:r>
        <w:r w:rsidDel="00CA65BC">
          <w:rPr>
            <w:rFonts w:ascii="Times New Roman" w:hAnsi="Times New Roman"/>
            <w:color w:val="191919"/>
            <w:sz w:val="18"/>
            <w:szCs w:val="18"/>
          </w:rPr>
          <w:delText>e</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languag</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emphasizing speaking</w:delText>
        </w:r>
        <w:r w:rsidDel="00CA65BC">
          <w:rPr>
            <w:rFonts w:ascii="Times New Roman" w:hAnsi="Times New Roman"/>
            <w:color w:val="191919"/>
            <w:sz w:val="18"/>
            <w:szCs w:val="18"/>
          </w:rPr>
          <w:delTex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listening</w:delText>
        </w:r>
        <w:r w:rsidDel="00CA65BC">
          <w:rPr>
            <w:rFonts w:ascii="Times New Roman" w:hAnsi="Times New Roman"/>
            <w:color w:val="191919"/>
            <w:sz w:val="18"/>
            <w:szCs w:val="18"/>
          </w:rPr>
          <w:delText>,</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readin</w:delText>
        </w:r>
        <w:r w:rsidDel="00CA65BC">
          <w:rPr>
            <w:rFonts w:ascii="Times New Roman" w:hAnsi="Times New Roman"/>
            <w:color w:val="191919"/>
            <w:sz w:val="18"/>
            <w:szCs w:val="18"/>
          </w:rPr>
          <w:delText>g</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an</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 xml:space="preserve">writing </w:delText>
        </w:r>
      </w:del>
    </w:p>
    <w:tbl>
      <w:tblPr>
        <w:tblpPr w:leftFromText="180" w:rightFromText="180" w:vertAnchor="text" w:horzAnchor="margin" w:tblpXSpec="center" w:tblpY="63"/>
        <w:tblW w:w="0" w:type="auto"/>
        <w:tblLook w:val="04A0"/>
      </w:tblPr>
      <w:tblGrid>
        <w:gridCol w:w="1686"/>
        <w:gridCol w:w="2652"/>
        <w:gridCol w:w="1440"/>
        <w:gridCol w:w="3690"/>
      </w:tblGrid>
      <w:tr w:rsidR="00E34DC5" w:rsidRPr="00CA65BC" w:rsidTr="00E34DC5">
        <w:tc>
          <w:tcPr>
            <w:tcW w:w="1686" w:type="dxa"/>
          </w:tcPr>
          <w:p w:rsidR="00E34DC5" w:rsidRPr="00CA65BC" w:rsidRDefault="00E34DC5" w:rsidP="00ED3614">
            <w:pPr>
              <w:ind w:firstLine="0"/>
              <w:rPr>
                <w:rFonts w:ascii="Times New Roman" w:hAnsi="Times New Roman"/>
                <w:b/>
                <w:sz w:val="20"/>
                <w:szCs w:val="20"/>
              </w:rPr>
            </w:pPr>
            <w:r w:rsidRPr="005740C9">
              <w:rPr>
                <w:rFonts w:ascii="Times New Roman" w:hAnsi="Times New Roman"/>
                <w:b/>
                <w:sz w:val="20"/>
                <w:szCs w:val="20"/>
              </w:rPr>
              <w:t>Courses (Units)</w:t>
            </w:r>
          </w:p>
        </w:tc>
        <w:tc>
          <w:tcPr>
            <w:tcW w:w="2652" w:type="dxa"/>
          </w:tcPr>
          <w:p w:rsidR="00E34DC5" w:rsidRPr="00CA65BC" w:rsidRDefault="00E34DC5" w:rsidP="00ED3614">
            <w:pPr>
              <w:ind w:firstLine="0"/>
              <w:rPr>
                <w:rFonts w:ascii="Times New Roman" w:hAnsi="Times New Roman"/>
                <w:b/>
                <w:sz w:val="20"/>
                <w:szCs w:val="20"/>
              </w:rPr>
            </w:pPr>
            <w:r w:rsidRPr="005740C9">
              <w:rPr>
                <w:rFonts w:ascii="Times New Roman" w:hAnsi="Times New Roman"/>
                <w:b/>
                <w:sz w:val="20"/>
                <w:szCs w:val="20"/>
              </w:rPr>
              <w:t>Graduates in 2011 and earlier Instructional Emphasis</w:t>
            </w:r>
          </w:p>
        </w:tc>
        <w:tc>
          <w:tcPr>
            <w:tcW w:w="1440" w:type="dxa"/>
          </w:tcPr>
          <w:p w:rsidR="00E34DC5" w:rsidRPr="00CA65BC" w:rsidRDefault="00E34DC5" w:rsidP="00ED3614">
            <w:pPr>
              <w:ind w:firstLine="0"/>
              <w:rPr>
                <w:rFonts w:ascii="Times New Roman" w:hAnsi="Times New Roman"/>
                <w:b/>
                <w:sz w:val="20"/>
                <w:szCs w:val="20"/>
              </w:rPr>
            </w:pPr>
            <w:r w:rsidRPr="005740C9">
              <w:rPr>
                <w:rFonts w:ascii="Times New Roman" w:hAnsi="Times New Roman"/>
                <w:b/>
                <w:sz w:val="20"/>
                <w:szCs w:val="20"/>
              </w:rPr>
              <w:t>Courses (Units)</w:t>
            </w:r>
          </w:p>
        </w:tc>
        <w:tc>
          <w:tcPr>
            <w:tcW w:w="3690" w:type="dxa"/>
          </w:tcPr>
          <w:p w:rsidR="00E34DC5" w:rsidRPr="00CA65BC" w:rsidRDefault="00E34DC5" w:rsidP="00ED3614">
            <w:pPr>
              <w:ind w:firstLine="0"/>
              <w:rPr>
                <w:rFonts w:ascii="Times New Roman" w:hAnsi="Times New Roman"/>
                <w:b/>
                <w:sz w:val="20"/>
                <w:szCs w:val="20"/>
              </w:rPr>
            </w:pPr>
            <w:r w:rsidRPr="005740C9">
              <w:rPr>
                <w:rFonts w:ascii="Times New Roman" w:hAnsi="Times New Roman"/>
                <w:b/>
                <w:sz w:val="20"/>
                <w:szCs w:val="20"/>
              </w:rPr>
              <w:t>Graduates in 2012 and later Instructions Emphasis</w:t>
            </w:r>
          </w:p>
        </w:tc>
      </w:tr>
      <w:tr w:rsidR="00E34DC5" w:rsidRPr="00CA65BC" w:rsidTr="00E34DC5">
        <w:trPr>
          <w:trHeight w:val="732"/>
        </w:trPr>
        <w:tc>
          <w:tcPr>
            <w:tcW w:w="1686" w:type="dxa"/>
          </w:tcPr>
          <w:p w:rsidR="00E34DC5" w:rsidRPr="00CA65BC" w:rsidRDefault="00E34DC5" w:rsidP="00ED3614">
            <w:pPr>
              <w:ind w:firstLine="0"/>
              <w:rPr>
                <w:rFonts w:ascii="Times New Roman" w:hAnsi="Times New Roman"/>
                <w:sz w:val="18"/>
                <w:szCs w:val="18"/>
              </w:rPr>
            </w:pPr>
            <w:r w:rsidRPr="00CA65BC">
              <w:rPr>
                <w:rFonts w:ascii="Times New Roman" w:hAnsi="Times New Roman"/>
                <w:sz w:val="18"/>
                <w:szCs w:val="18"/>
              </w:rPr>
              <w:t>English (4)</w:t>
            </w:r>
          </w:p>
        </w:tc>
        <w:tc>
          <w:tcPr>
            <w:tcW w:w="2652"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Grammar and Usage</w:t>
            </w:r>
          </w:p>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Literature (American and World)</w:t>
            </w:r>
          </w:p>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Advanced Composition Skills</w:t>
            </w:r>
          </w:p>
        </w:tc>
        <w:tc>
          <w:tcPr>
            <w:tcW w:w="144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English (4)</w:t>
            </w:r>
          </w:p>
        </w:tc>
        <w:tc>
          <w:tcPr>
            <w:tcW w:w="369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Grammar and Usage</w:t>
            </w:r>
          </w:p>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Literature (American and World)</w:t>
            </w:r>
          </w:p>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Advanced Composition Skills</w:t>
            </w:r>
          </w:p>
        </w:tc>
      </w:tr>
      <w:tr w:rsidR="00E34DC5" w:rsidRPr="00CA65BC" w:rsidTr="00E34DC5">
        <w:trPr>
          <w:trHeight w:val="1020"/>
        </w:trPr>
        <w:tc>
          <w:tcPr>
            <w:tcW w:w="1686" w:type="dxa"/>
          </w:tcPr>
          <w:p w:rsidR="00E34DC5" w:rsidRPr="00CA65BC" w:rsidRDefault="00E34DC5" w:rsidP="00ED3614">
            <w:pPr>
              <w:ind w:firstLine="0"/>
              <w:rPr>
                <w:rFonts w:ascii="Times New Roman" w:hAnsi="Times New Roman"/>
                <w:sz w:val="18"/>
                <w:szCs w:val="18"/>
              </w:rPr>
            </w:pPr>
            <w:r w:rsidRPr="00CA65BC">
              <w:rPr>
                <w:rFonts w:ascii="Times New Roman" w:hAnsi="Times New Roman"/>
                <w:sz w:val="18"/>
                <w:szCs w:val="18"/>
              </w:rPr>
              <w:t>Math (4)</w:t>
            </w:r>
          </w:p>
        </w:tc>
        <w:tc>
          <w:tcPr>
            <w:tcW w:w="2652"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Algebra 1, Algebra 2, Geometry and an additional high level mathematics course</w:t>
            </w:r>
          </w:p>
        </w:tc>
        <w:tc>
          <w:tcPr>
            <w:tcW w:w="144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Math (4)</w:t>
            </w:r>
          </w:p>
        </w:tc>
        <w:tc>
          <w:tcPr>
            <w:tcW w:w="369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Algebra 1, Algebra 2, Geometry and an additional high level mathematics course</w:t>
            </w:r>
          </w:p>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OR Math I, Math II, Math III and an additional mathematics course</w:t>
            </w:r>
          </w:p>
        </w:tc>
      </w:tr>
      <w:tr w:rsidR="00E34DC5" w:rsidRPr="00CA65BC" w:rsidTr="00E34DC5">
        <w:trPr>
          <w:trHeight w:val="813"/>
        </w:trPr>
        <w:tc>
          <w:tcPr>
            <w:tcW w:w="1686" w:type="dxa"/>
          </w:tcPr>
          <w:p w:rsidR="00E34DC5" w:rsidRPr="00CA65BC" w:rsidRDefault="00E34DC5" w:rsidP="00ED3614">
            <w:pPr>
              <w:ind w:firstLine="0"/>
              <w:rPr>
                <w:rFonts w:ascii="Times New Roman" w:hAnsi="Times New Roman"/>
                <w:sz w:val="18"/>
                <w:szCs w:val="18"/>
              </w:rPr>
            </w:pPr>
            <w:r w:rsidRPr="00CA65BC">
              <w:rPr>
                <w:rFonts w:ascii="Times New Roman" w:hAnsi="Times New Roman"/>
                <w:sz w:val="18"/>
                <w:szCs w:val="18"/>
              </w:rPr>
              <w:t>Science (3)</w:t>
            </w:r>
          </w:p>
        </w:tc>
        <w:tc>
          <w:tcPr>
            <w:tcW w:w="2652" w:type="dxa"/>
          </w:tcPr>
          <w:p w:rsidR="00E34DC5" w:rsidRPr="00CA65BC" w:rsidRDefault="00E34DC5" w:rsidP="00ED3614">
            <w:pPr>
              <w:spacing w:after="0"/>
              <w:ind w:firstLine="24"/>
              <w:rPr>
                <w:rFonts w:ascii="Times New Roman" w:hAnsi="Times New Roman"/>
                <w:sz w:val="18"/>
                <w:szCs w:val="18"/>
              </w:rPr>
            </w:pPr>
            <w:r w:rsidRPr="00CA65BC">
              <w:rPr>
                <w:rFonts w:ascii="Times New Roman" w:hAnsi="Times New Roman"/>
                <w:sz w:val="18"/>
                <w:szCs w:val="18"/>
              </w:rPr>
              <w:t>At least two lab sciences from Biology, Chemistry, Physics or related areas of Science</w:t>
            </w:r>
          </w:p>
        </w:tc>
        <w:tc>
          <w:tcPr>
            <w:tcW w:w="144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Science (4)</w:t>
            </w:r>
          </w:p>
        </w:tc>
        <w:tc>
          <w:tcPr>
            <w:tcW w:w="369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Biology I, Physical Science or Physics, Chemistry I or Earth systems, Environmental Science or an advanced placement science</w:t>
            </w:r>
          </w:p>
        </w:tc>
      </w:tr>
      <w:tr w:rsidR="00E34DC5" w:rsidRPr="00CA65BC" w:rsidTr="00E34DC5">
        <w:trPr>
          <w:trHeight w:val="723"/>
        </w:trPr>
        <w:tc>
          <w:tcPr>
            <w:tcW w:w="1686" w:type="dxa"/>
          </w:tcPr>
          <w:p w:rsidR="00E34DC5" w:rsidRPr="00CA65BC" w:rsidRDefault="00E34DC5" w:rsidP="00ED3614">
            <w:pPr>
              <w:ind w:firstLine="0"/>
              <w:rPr>
                <w:rFonts w:ascii="Times New Roman" w:hAnsi="Times New Roman"/>
                <w:sz w:val="18"/>
                <w:szCs w:val="18"/>
              </w:rPr>
            </w:pPr>
            <w:r w:rsidRPr="00CA65BC">
              <w:rPr>
                <w:rFonts w:ascii="Times New Roman" w:hAnsi="Times New Roman"/>
                <w:sz w:val="18"/>
                <w:szCs w:val="18"/>
              </w:rPr>
              <w:t>Social Science(3)</w:t>
            </w:r>
          </w:p>
        </w:tc>
        <w:tc>
          <w:tcPr>
            <w:tcW w:w="2652" w:type="dxa"/>
          </w:tcPr>
          <w:p w:rsidR="00E34DC5" w:rsidRPr="00CA65BC" w:rsidRDefault="00E34DC5" w:rsidP="00ED3614">
            <w:pPr>
              <w:spacing w:after="0"/>
              <w:ind w:firstLine="24"/>
              <w:rPr>
                <w:rFonts w:ascii="Times New Roman" w:hAnsi="Times New Roman"/>
                <w:sz w:val="18"/>
                <w:szCs w:val="18"/>
              </w:rPr>
            </w:pPr>
            <w:r w:rsidRPr="00CA65BC">
              <w:rPr>
                <w:rFonts w:ascii="Times New Roman" w:hAnsi="Times New Roman"/>
                <w:sz w:val="18"/>
                <w:szCs w:val="18"/>
              </w:rPr>
              <w:t>American History</w:t>
            </w:r>
          </w:p>
          <w:p w:rsidR="00E34DC5" w:rsidRPr="00CA65BC" w:rsidRDefault="00E34DC5" w:rsidP="00ED3614">
            <w:pPr>
              <w:spacing w:after="0"/>
              <w:ind w:firstLine="24"/>
              <w:rPr>
                <w:rFonts w:ascii="Times New Roman" w:hAnsi="Times New Roman"/>
                <w:sz w:val="18"/>
                <w:szCs w:val="18"/>
              </w:rPr>
            </w:pPr>
            <w:r w:rsidRPr="00CA65BC">
              <w:rPr>
                <w:rFonts w:ascii="Times New Roman" w:hAnsi="Times New Roman"/>
                <w:sz w:val="18"/>
                <w:szCs w:val="18"/>
              </w:rPr>
              <w:t>World History</w:t>
            </w:r>
          </w:p>
          <w:p w:rsidR="00E34DC5" w:rsidRPr="00CA65BC" w:rsidRDefault="00E34DC5" w:rsidP="00ED3614">
            <w:pPr>
              <w:spacing w:after="0"/>
              <w:ind w:firstLine="24"/>
              <w:rPr>
                <w:rFonts w:ascii="Times New Roman" w:hAnsi="Times New Roman"/>
                <w:sz w:val="18"/>
                <w:szCs w:val="18"/>
              </w:rPr>
            </w:pPr>
            <w:r w:rsidRPr="00CA65BC">
              <w:rPr>
                <w:rFonts w:ascii="Times New Roman" w:hAnsi="Times New Roman"/>
                <w:sz w:val="18"/>
                <w:szCs w:val="18"/>
              </w:rPr>
              <w:t>Economics and Government</w:t>
            </w:r>
          </w:p>
        </w:tc>
        <w:tc>
          <w:tcPr>
            <w:tcW w:w="1440" w:type="dxa"/>
          </w:tcPr>
          <w:p w:rsidR="00E34DC5" w:rsidRPr="00CA65BC" w:rsidRDefault="00E34DC5" w:rsidP="00ED3614">
            <w:pPr>
              <w:spacing w:after="0"/>
              <w:ind w:right="-108" w:firstLine="0"/>
              <w:rPr>
                <w:rFonts w:ascii="Times New Roman" w:hAnsi="Times New Roman"/>
                <w:sz w:val="18"/>
                <w:szCs w:val="18"/>
              </w:rPr>
            </w:pPr>
            <w:r w:rsidRPr="00CA65BC">
              <w:rPr>
                <w:rFonts w:ascii="Times New Roman" w:hAnsi="Times New Roman"/>
                <w:sz w:val="18"/>
                <w:szCs w:val="18"/>
              </w:rPr>
              <w:t>Social Science(3)</w:t>
            </w:r>
          </w:p>
        </w:tc>
        <w:tc>
          <w:tcPr>
            <w:tcW w:w="369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American History</w:t>
            </w:r>
          </w:p>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World History</w:t>
            </w:r>
          </w:p>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Economics and Government</w:t>
            </w:r>
          </w:p>
        </w:tc>
      </w:tr>
      <w:tr w:rsidR="00E34DC5" w:rsidRPr="00CA65BC" w:rsidTr="00E34DC5">
        <w:tc>
          <w:tcPr>
            <w:tcW w:w="1686" w:type="dxa"/>
          </w:tcPr>
          <w:p w:rsidR="00E34DC5" w:rsidRPr="00CA65BC" w:rsidRDefault="00E34DC5" w:rsidP="00ED3614">
            <w:pPr>
              <w:ind w:firstLine="0"/>
              <w:rPr>
                <w:rFonts w:ascii="Times New Roman" w:hAnsi="Times New Roman"/>
                <w:sz w:val="18"/>
                <w:szCs w:val="18"/>
              </w:rPr>
            </w:pPr>
            <w:r w:rsidRPr="00CA65BC">
              <w:rPr>
                <w:rFonts w:ascii="Times New Roman" w:hAnsi="Times New Roman"/>
                <w:sz w:val="18"/>
                <w:szCs w:val="18"/>
              </w:rPr>
              <w:t>Foreign Language(2)</w:t>
            </w:r>
          </w:p>
        </w:tc>
        <w:tc>
          <w:tcPr>
            <w:tcW w:w="2652" w:type="dxa"/>
          </w:tcPr>
          <w:p w:rsidR="00E34DC5" w:rsidRPr="00CA65BC" w:rsidRDefault="00E34DC5" w:rsidP="00ED3614">
            <w:pPr>
              <w:spacing w:after="0"/>
              <w:ind w:firstLine="24"/>
              <w:rPr>
                <w:rFonts w:ascii="Times New Roman" w:hAnsi="Times New Roman"/>
                <w:sz w:val="18"/>
                <w:szCs w:val="18"/>
              </w:rPr>
            </w:pPr>
            <w:r w:rsidRPr="00CA65BC">
              <w:rPr>
                <w:rFonts w:ascii="Times New Roman" w:hAnsi="Times New Roman"/>
                <w:sz w:val="18"/>
                <w:szCs w:val="18"/>
              </w:rPr>
              <w:t>Two courses in one language emphasizing speaking, listening, reading and writing</w:t>
            </w:r>
          </w:p>
        </w:tc>
        <w:tc>
          <w:tcPr>
            <w:tcW w:w="144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Foreign Language(2)</w:t>
            </w:r>
          </w:p>
        </w:tc>
        <w:tc>
          <w:tcPr>
            <w:tcW w:w="3690" w:type="dxa"/>
          </w:tcPr>
          <w:p w:rsidR="00E34DC5" w:rsidRPr="00CA65BC" w:rsidRDefault="00E34DC5" w:rsidP="00ED3614">
            <w:pPr>
              <w:spacing w:after="0"/>
              <w:ind w:firstLine="0"/>
              <w:rPr>
                <w:rFonts w:ascii="Times New Roman" w:hAnsi="Times New Roman"/>
                <w:sz w:val="18"/>
                <w:szCs w:val="18"/>
              </w:rPr>
            </w:pPr>
            <w:r w:rsidRPr="00CA65BC">
              <w:rPr>
                <w:rFonts w:ascii="Times New Roman" w:hAnsi="Times New Roman"/>
                <w:sz w:val="18"/>
                <w:szCs w:val="18"/>
              </w:rPr>
              <w:t>Two courses in one language emphasizing speaking, listening, reading and writing</w:t>
            </w:r>
          </w:p>
        </w:tc>
      </w:tr>
    </w:tbl>
    <w:p w:rsidR="00E34DC5" w:rsidRPr="00EF6577" w:rsidRDefault="00E34DC5" w:rsidP="00E34DC5">
      <w:pPr>
        <w:pStyle w:val="Heading2"/>
        <w:spacing w:before="0"/>
        <w:ind w:left="180" w:right="130" w:firstLine="0"/>
        <w:jc w:val="both"/>
        <w:rPr>
          <w:ins w:id="271" w:author="mdavis47" w:date="2011-04-07T08:46:00Z"/>
          <w:rFonts w:ascii="Times New Roman" w:hAnsi="Times New Roman"/>
          <w:bCs w:val="0"/>
          <w:color w:val="191919"/>
          <w:spacing w:val="-2"/>
          <w:sz w:val="18"/>
          <w:szCs w:val="18"/>
        </w:rPr>
      </w:pPr>
      <w:bookmarkStart w:id="272" w:name="_Toc295316592"/>
      <w:ins w:id="273" w:author="mdavis47" w:date="2011-04-07T08:46:00Z">
        <w:r w:rsidRPr="00EF6577">
          <w:rPr>
            <w:rFonts w:ascii="Times New Roman" w:hAnsi="Times New Roman"/>
            <w:bCs w:val="0"/>
            <w:color w:val="191919"/>
            <w:spacing w:val="-2"/>
            <w:sz w:val="22"/>
            <w:szCs w:val="22"/>
          </w:rPr>
          <w:t>A</w:t>
        </w:r>
        <w:r w:rsidRPr="00EF6577">
          <w:rPr>
            <w:rFonts w:ascii="Times New Roman" w:hAnsi="Times New Roman"/>
            <w:bCs w:val="0"/>
            <w:color w:val="191919"/>
            <w:spacing w:val="-2"/>
            <w:sz w:val="18"/>
            <w:szCs w:val="18"/>
          </w:rPr>
          <w:t xml:space="preserve">REAS </w:t>
        </w:r>
        <w:r w:rsidRPr="00EF6577">
          <w:rPr>
            <w:rFonts w:ascii="Times New Roman" w:hAnsi="Times New Roman"/>
            <w:bCs w:val="0"/>
            <w:color w:val="191919"/>
            <w:spacing w:val="-2"/>
            <w:sz w:val="22"/>
            <w:szCs w:val="22"/>
          </w:rPr>
          <w:t>O</w:t>
        </w:r>
        <w:r w:rsidRPr="00EF6577">
          <w:rPr>
            <w:rFonts w:ascii="Times New Roman" w:hAnsi="Times New Roman"/>
            <w:bCs w:val="0"/>
            <w:color w:val="191919"/>
            <w:spacing w:val="-2"/>
            <w:sz w:val="18"/>
            <w:szCs w:val="18"/>
          </w:rPr>
          <w:t xml:space="preserve">F </w:t>
        </w:r>
        <w:r w:rsidRPr="00EF6577">
          <w:rPr>
            <w:rFonts w:ascii="Times New Roman" w:hAnsi="Times New Roman"/>
            <w:bCs w:val="0"/>
            <w:color w:val="191919"/>
            <w:spacing w:val="-2"/>
            <w:sz w:val="22"/>
            <w:szCs w:val="22"/>
          </w:rPr>
          <w:t>D</w:t>
        </w:r>
        <w:r w:rsidRPr="00EF6577">
          <w:rPr>
            <w:rFonts w:ascii="Times New Roman" w:hAnsi="Times New Roman"/>
            <w:bCs w:val="0"/>
            <w:color w:val="191919"/>
            <w:spacing w:val="-2"/>
            <w:sz w:val="18"/>
            <w:szCs w:val="18"/>
          </w:rPr>
          <w:t>EFICIENCY</w:t>
        </w:r>
        <w:r w:rsidRPr="00EF6577">
          <w:rPr>
            <w:rFonts w:ascii="Times New Roman" w:hAnsi="Times New Roman"/>
            <w:bCs w:val="0"/>
            <w:color w:val="191919"/>
            <w:spacing w:val="-2"/>
            <w:sz w:val="22"/>
            <w:szCs w:val="22"/>
          </w:rPr>
          <w:t xml:space="preserve"> A</w:t>
        </w:r>
        <w:r w:rsidRPr="00EF6577">
          <w:rPr>
            <w:rFonts w:ascii="Times New Roman" w:hAnsi="Times New Roman"/>
            <w:bCs w:val="0"/>
            <w:color w:val="191919"/>
            <w:spacing w:val="-2"/>
            <w:sz w:val="18"/>
            <w:szCs w:val="18"/>
          </w:rPr>
          <w:t>LTERNATIVES</w:t>
        </w:r>
        <w:bookmarkEnd w:id="272"/>
      </w:ins>
    </w:p>
    <w:p w:rsidR="00E34DC5" w:rsidRPr="00103BFE" w:rsidDel="00103BFE" w:rsidRDefault="006A495C" w:rsidP="00E34DC5">
      <w:pPr>
        <w:widowControl w:val="0"/>
        <w:tabs>
          <w:tab w:val="left" w:pos="3680"/>
        </w:tabs>
        <w:autoSpaceDE w:val="0"/>
        <w:autoSpaceDN w:val="0"/>
        <w:adjustRightInd w:val="0"/>
        <w:spacing w:after="0" w:line="250" w:lineRule="auto"/>
        <w:ind w:left="180" w:right="130" w:firstLine="0"/>
        <w:jc w:val="both"/>
        <w:rPr>
          <w:del w:id="274" w:author="mdavis47" w:date="2011-04-07T08:46:00Z"/>
          <w:rFonts w:ascii="Times New Roman" w:hAnsi="Times New Roman"/>
          <w:b/>
          <w:color w:val="000000"/>
          <w:sz w:val="28"/>
          <w:szCs w:val="28"/>
          <w:rPrChange w:id="275" w:author="mdavis47" w:date="2011-04-07T08:45:00Z">
            <w:rPr>
              <w:del w:id="276" w:author="mdavis47" w:date="2011-04-07T08:46:00Z"/>
              <w:rFonts w:ascii="Times New Roman" w:hAnsi="Times New Roman"/>
              <w:color w:val="000000"/>
              <w:sz w:val="18"/>
              <w:szCs w:val="18"/>
            </w:rPr>
          </w:rPrChange>
        </w:rPr>
      </w:pPr>
      <w:del w:id="277" w:author="mdavis47" w:date="2011-04-07T08:46:00Z">
        <w:r w:rsidRPr="006A495C">
          <w:rPr>
            <w:rFonts w:ascii="Times New Roman" w:hAnsi="Times New Roman"/>
            <w:b/>
            <w:color w:val="191919"/>
            <w:spacing w:val="-2"/>
            <w:sz w:val="28"/>
            <w:szCs w:val="28"/>
            <w:rPrChange w:id="278" w:author="mdavis47" w:date="2011-04-07T08:45:00Z">
              <w:rPr>
                <w:rFonts w:ascii="Times New Roman" w:hAnsi="Times New Roman"/>
                <w:color w:val="191919"/>
                <w:spacing w:val="-2"/>
                <w:sz w:val="18"/>
                <w:szCs w:val="18"/>
                <w:u w:val="single"/>
              </w:rPr>
            </w:rPrChange>
          </w:rPr>
          <w:delText>Are</w:delText>
        </w:r>
        <w:r w:rsidRPr="006A495C">
          <w:rPr>
            <w:rFonts w:ascii="Times New Roman" w:hAnsi="Times New Roman"/>
            <w:b/>
            <w:color w:val="191919"/>
            <w:sz w:val="28"/>
            <w:szCs w:val="28"/>
            <w:rPrChange w:id="279" w:author="mdavis47" w:date="2011-04-07T08:45:00Z">
              <w:rPr>
                <w:rFonts w:ascii="Times New Roman" w:hAnsi="Times New Roman"/>
                <w:color w:val="191919"/>
                <w:sz w:val="18"/>
                <w:szCs w:val="18"/>
                <w:u w:val="single"/>
              </w:rPr>
            </w:rPrChange>
          </w:rPr>
          <w:delText>a</w:delText>
        </w:r>
        <w:r w:rsidRPr="006A495C">
          <w:rPr>
            <w:rFonts w:ascii="Times New Roman" w:hAnsi="Times New Roman"/>
            <w:b/>
            <w:color w:val="191919"/>
            <w:spacing w:val="-4"/>
            <w:sz w:val="28"/>
            <w:szCs w:val="28"/>
            <w:rPrChange w:id="280" w:author="mdavis47" w:date="2011-04-07T08:45:00Z">
              <w:rPr>
                <w:rFonts w:ascii="Times New Roman" w:hAnsi="Times New Roman"/>
                <w:color w:val="191919"/>
                <w:spacing w:val="-4"/>
                <w:sz w:val="18"/>
                <w:szCs w:val="18"/>
                <w:u w:val="single"/>
              </w:rPr>
            </w:rPrChange>
          </w:rPr>
          <w:delText xml:space="preserve"> </w:delText>
        </w:r>
        <w:r w:rsidRPr="006A495C">
          <w:rPr>
            <w:rFonts w:ascii="Times New Roman" w:hAnsi="Times New Roman"/>
            <w:b/>
            <w:color w:val="191919"/>
            <w:spacing w:val="-2"/>
            <w:sz w:val="28"/>
            <w:szCs w:val="28"/>
            <w:rPrChange w:id="281" w:author="mdavis47" w:date="2011-04-07T08:45:00Z">
              <w:rPr>
                <w:rFonts w:ascii="Times New Roman" w:hAnsi="Times New Roman"/>
                <w:color w:val="191919"/>
                <w:spacing w:val="-2"/>
                <w:sz w:val="18"/>
                <w:szCs w:val="18"/>
                <w:u w:val="single"/>
              </w:rPr>
            </w:rPrChange>
          </w:rPr>
          <w:delText>o</w:delText>
        </w:r>
        <w:r w:rsidRPr="006A495C">
          <w:rPr>
            <w:rFonts w:ascii="Times New Roman" w:hAnsi="Times New Roman"/>
            <w:b/>
            <w:color w:val="191919"/>
            <w:sz w:val="28"/>
            <w:szCs w:val="28"/>
            <w:rPrChange w:id="282" w:author="mdavis47" w:date="2011-04-07T08:45:00Z">
              <w:rPr>
                <w:rFonts w:ascii="Times New Roman" w:hAnsi="Times New Roman"/>
                <w:color w:val="191919"/>
                <w:sz w:val="18"/>
                <w:szCs w:val="18"/>
                <w:u w:val="single"/>
              </w:rPr>
            </w:rPrChange>
          </w:rPr>
          <w:delText>f</w:delText>
        </w:r>
        <w:r w:rsidRPr="006A495C">
          <w:rPr>
            <w:rFonts w:ascii="Times New Roman" w:hAnsi="Times New Roman"/>
            <w:b/>
            <w:color w:val="191919"/>
            <w:spacing w:val="-4"/>
            <w:sz w:val="28"/>
            <w:szCs w:val="28"/>
            <w:rPrChange w:id="283" w:author="mdavis47" w:date="2011-04-07T08:45:00Z">
              <w:rPr>
                <w:rFonts w:ascii="Times New Roman" w:hAnsi="Times New Roman"/>
                <w:color w:val="191919"/>
                <w:spacing w:val="-4"/>
                <w:sz w:val="18"/>
                <w:szCs w:val="18"/>
                <w:u w:val="single"/>
              </w:rPr>
            </w:rPrChange>
          </w:rPr>
          <w:delText xml:space="preserve"> </w:delText>
        </w:r>
        <w:r w:rsidRPr="006A495C">
          <w:rPr>
            <w:rFonts w:ascii="Times New Roman" w:hAnsi="Times New Roman"/>
            <w:b/>
            <w:color w:val="191919"/>
            <w:spacing w:val="-2"/>
            <w:sz w:val="28"/>
            <w:szCs w:val="28"/>
            <w:rPrChange w:id="284" w:author="mdavis47" w:date="2011-04-07T08:45:00Z">
              <w:rPr>
                <w:rFonts w:ascii="Times New Roman" w:hAnsi="Times New Roman"/>
                <w:color w:val="191919"/>
                <w:spacing w:val="-2"/>
                <w:sz w:val="18"/>
                <w:szCs w:val="18"/>
                <w:u w:val="single"/>
              </w:rPr>
            </w:rPrChange>
          </w:rPr>
          <w:delText>Deficienc</w:delText>
        </w:r>
        <w:r w:rsidRPr="006A495C">
          <w:rPr>
            <w:rFonts w:ascii="Times New Roman" w:hAnsi="Times New Roman"/>
            <w:b/>
            <w:color w:val="191919"/>
            <w:sz w:val="28"/>
            <w:szCs w:val="28"/>
            <w:rPrChange w:id="285" w:author="mdavis47" w:date="2011-04-07T08:45:00Z">
              <w:rPr>
                <w:rFonts w:ascii="Times New Roman" w:hAnsi="Times New Roman"/>
                <w:color w:val="191919"/>
                <w:sz w:val="18"/>
                <w:szCs w:val="18"/>
                <w:u w:val="single"/>
              </w:rPr>
            </w:rPrChange>
          </w:rPr>
          <w:delText>y</w:delText>
        </w:r>
        <w:r w:rsidRPr="006A495C">
          <w:rPr>
            <w:rFonts w:ascii="Times New Roman" w:hAnsi="Times New Roman"/>
            <w:b/>
            <w:color w:val="191919"/>
            <w:spacing w:val="-13"/>
            <w:sz w:val="28"/>
            <w:szCs w:val="28"/>
            <w:rPrChange w:id="286" w:author="mdavis47" w:date="2011-04-07T08:45:00Z">
              <w:rPr>
                <w:rFonts w:ascii="Times New Roman" w:hAnsi="Times New Roman"/>
                <w:color w:val="191919"/>
                <w:spacing w:val="-13"/>
                <w:sz w:val="18"/>
                <w:szCs w:val="18"/>
                <w:u w:val="single"/>
              </w:rPr>
            </w:rPrChange>
          </w:rPr>
          <w:delText xml:space="preserve"> </w:delText>
        </w:r>
        <w:r w:rsidRPr="006A495C">
          <w:rPr>
            <w:rFonts w:ascii="Times New Roman" w:hAnsi="Times New Roman"/>
            <w:b/>
            <w:color w:val="191919"/>
            <w:spacing w:val="-2"/>
            <w:sz w:val="28"/>
            <w:szCs w:val="28"/>
            <w:rPrChange w:id="287" w:author="mdavis47" w:date="2011-04-07T08:45:00Z">
              <w:rPr>
                <w:rFonts w:ascii="Times New Roman" w:hAnsi="Times New Roman"/>
                <w:color w:val="191919"/>
                <w:spacing w:val="-2"/>
                <w:sz w:val="18"/>
                <w:szCs w:val="18"/>
                <w:u w:val="single"/>
              </w:rPr>
            </w:rPrChange>
          </w:rPr>
          <w:delText>Alternatives</w:delText>
        </w:r>
      </w:del>
    </w:p>
    <w:p w:rsidR="00E34DC5" w:rsidRPr="00103BFE"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b/>
          <w:color w:val="000000"/>
          <w:sz w:val="28"/>
          <w:szCs w:val="28"/>
          <w:rPrChange w:id="288" w:author="mdavis47" w:date="2011-04-07T08:45:00Z">
            <w:rPr>
              <w:rFonts w:ascii="Times New Roman" w:hAnsi="Times New Roman"/>
              <w:color w:val="000000"/>
              <w:sz w:val="19"/>
              <w:szCs w:val="19"/>
            </w:rPr>
          </w:rPrChange>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289" w:name="_Toc294266421"/>
      <w:bookmarkStart w:id="290" w:name="_Toc295316593"/>
      <w:r>
        <w:rPr>
          <w:rFonts w:ascii="Times New Roman" w:hAnsi="Times New Roman"/>
          <w:b w:val="0"/>
          <w:bCs w:val="0"/>
          <w:color w:val="191919"/>
          <w:spacing w:val="-2"/>
          <w:sz w:val="24"/>
          <w:szCs w:val="24"/>
        </w:rPr>
        <w:t>E</w:t>
      </w:r>
      <w:r>
        <w:rPr>
          <w:rFonts w:ascii="Times New Roman" w:hAnsi="Times New Roman"/>
          <w:b w:val="0"/>
          <w:bCs w:val="0"/>
          <w:color w:val="191919"/>
          <w:spacing w:val="-2"/>
          <w:sz w:val="18"/>
          <w:szCs w:val="18"/>
        </w:rPr>
        <w:t>NGLISH</w:t>
      </w:r>
      <w:bookmarkEnd w:id="289"/>
      <w:bookmarkEnd w:id="290"/>
    </w:p>
    <w:p w:rsidR="00E34DC5" w:rsidRPr="00EF657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pas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Readin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Englis</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portion</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Placemen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Exa</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(CPE</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Developmenta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Studi</w:t>
      </w:r>
      <w:r w:rsidRPr="00EF6577">
        <w:rPr>
          <w:rFonts w:ascii="Times New Roman" w:hAnsi="Times New Roman"/>
          <w:color w:val="191919"/>
          <w:spacing w:val="-2"/>
          <w:sz w:val="18"/>
          <w:szCs w:val="18"/>
        </w:rPr>
        <w:t>e</w:t>
      </w:r>
      <w:r>
        <w:rPr>
          <w:rFonts w:ascii="Times New Roman" w:hAnsi="Times New Roman"/>
          <w:color w:val="191919"/>
          <w:spacing w:val="-2"/>
          <w:sz w:val="18"/>
          <w:szCs w:val="18"/>
        </w:rPr>
        <w:t>s/Learnin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Suppor</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Englis</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Readin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courses.</w:t>
      </w:r>
    </w:p>
    <w:p w:rsidR="00E34DC5"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291" w:name="_Toc294266422"/>
      <w:bookmarkStart w:id="292" w:name="_Toc295316594"/>
      <w:r>
        <w:rPr>
          <w:rFonts w:ascii="Times New Roman" w:hAnsi="Times New Roman"/>
          <w:b w:val="0"/>
          <w:bCs w:val="0"/>
          <w:color w:val="191919"/>
          <w:spacing w:val="-2"/>
          <w:sz w:val="24"/>
          <w:szCs w:val="24"/>
        </w:rPr>
        <w:t>M</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THEM</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TICS</w:t>
      </w:r>
      <w:bookmarkEnd w:id="291"/>
      <w:bookmarkEnd w:id="292"/>
    </w:p>
    <w:p w:rsidR="00000000" w:rsidRDefault="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Change w:id="293" w:author="mdavis47" w:date="2011-03-21T10:51:00Z">
          <w:pPr>
            <w:widowControl w:val="0"/>
            <w:autoSpaceDE w:val="0"/>
            <w:autoSpaceDN w:val="0"/>
            <w:adjustRightInd w:val="0"/>
            <w:spacing w:before="30" w:after="0"/>
            <w:ind w:left="1020" w:right="846"/>
            <w:jc w:val="both"/>
          </w:pPr>
        </w:pPrChange>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pas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Mat</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portio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del w:id="294" w:author="mdavis47" w:date="2011-03-21T10:50:00Z">
        <w:r w:rsidDel="00122233">
          <w:rPr>
            <w:rFonts w:ascii="Times New Roman" w:hAnsi="Times New Roman"/>
            <w:color w:val="191919"/>
            <w:spacing w:val="-2"/>
            <w:sz w:val="18"/>
            <w:szCs w:val="18"/>
          </w:rPr>
          <w:delText>CPE</w:delText>
        </w:r>
        <w:r w:rsidRPr="00EF6577" w:rsidDel="00122233">
          <w:rPr>
            <w:rFonts w:ascii="Times New Roman" w:hAnsi="Times New Roman"/>
            <w:color w:val="191919"/>
            <w:spacing w:val="-2"/>
            <w:sz w:val="18"/>
            <w:szCs w:val="18"/>
          </w:rPr>
          <w:delText xml:space="preserve">, </w:delText>
        </w:r>
      </w:del>
      <w:ins w:id="295" w:author="mdavis47" w:date="2011-03-21T10:51:00Z">
        <w:r w:rsidRPr="00EF6577">
          <w:rPr>
            <w:rFonts w:ascii="Times New Roman" w:hAnsi="Times New Roman"/>
            <w:color w:val="191919"/>
            <w:spacing w:val="-2"/>
            <w:sz w:val="18"/>
            <w:szCs w:val="18"/>
          </w:rPr>
          <w:t xml:space="preserve"> College Placement Exam" </w:t>
        </w:r>
      </w:ins>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Developmenta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Studies/Learnin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Suppor</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Mathematic</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courses.</w:t>
      </w:r>
    </w:p>
    <w:p w:rsidR="00E34DC5" w:rsidRDefault="00E34DC5" w:rsidP="00E34DC5">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296" w:name="_Toc294266423"/>
      <w:bookmarkStart w:id="297" w:name="_Toc295316595"/>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CIENCE</w:t>
      </w:r>
      <w:bookmarkEnd w:id="296"/>
      <w:bookmarkEnd w:id="297"/>
    </w:p>
    <w:p w:rsidR="00E34DC5" w:rsidRPr="00EF657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EF6577">
        <w:rPr>
          <w:rFonts w:ascii="Times New Roman" w:hAnsi="Times New Roman"/>
          <w:color w:val="191919"/>
          <w:spacing w:val="-2"/>
          <w:sz w:val="18"/>
          <w:szCs w:val="18"/>
        </w:rPr>
        <w:t xml:space="preserve">The student must complete one four-hour course, </w:t>
      </w:r>
      <w:proofErr w:type="gramStart"/>
      <w:r w:rsidRPr="00EF6577">
        <w:rPr>
          <w:rFonts w:ascii="Times New Roman" w:hAnsi="Times New Roman"/>
          <w:color w:val="191919"/>
          <w:spacing w:val="-2"/>
          <w:sz w:val="18"/>
          <w:szCs w:val="18"/>
        </w:rPr>
        <w:t>either BIOL</w:t>
      </w:r>
      <w:proofErr w:type="gramEnd"/>
      <w:r w:rsidRPr="00EF6577">
        <w:rPr>
          <w:rFonts w:ascii="Times New Roman" w:hAnsi="Times New Roman"/>
          <w:color w:val="191919"/>
          <w:spacing w:val="-2"/>
          <w:sz w:val="18"/>
          <w:szCs w:val="18"/>
        </w:rPr>
        <w:t xml:space="preserve"> 1111K, PHYS 1001K or CHEM 1151K, with a grade of “C” or better. (Hours earned </w:t>
      </w:r>
      <w:r>
        <w:rPr>
          <w:rFonts w:ascii="Times New Roman" w:hAnsi="Times New Roman"/>
          <w:color w:val="191919"/>
          <w:spacing w:val="-2"/>
          <w:sz w:val="18"/>
          <w:szCs w:val="18"/>
        </w:rPr>
        <w:t>wil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10-hou</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la</w:t>
      </w:r>
      <w:r w:rsidRPr="00EF6577">
        <w:rPr>
          <w:rFonts w:ascii="Times New Roman" w:hAnsi="Times New Roman"/>
          <w:color w:val="191919"/>
          <w:spacing w:val="-2"/>
          <w:sz w:val="18"/>
          <w:szCs w:val="18"/>
        </w:rPr>
        <w:t xml:space="preserve">b </w:t>
      </w:r>
      <w:r>
        <w:rPr>
          <w:rFonts w:ascii="Times New Roman" w:hAnsi="Times New Roman"/>
          <w:color w:val="191919"/>
          <w:spacing w:val="-2"/>
          <w:sz w:val="18"/>
          <w:szCs w:val="18"/>
        </w:rPr>
        <w:t>scienc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cor</w:t>
      </w:r>
      <w:r w:rsidRPr="00EF6577">
        <w:rPr>
          <w:rFonts w:ascii="Times New Roman" w:hAnsi="Times New Roman"/>
          <w:color w:val="191919"/>
          <w:spacing w:val="-2"/>
          <w:sz w:val="18"/>
          <w:szCs w:val="18"/>
        </w:rPr>
        <w:t xml:space="preserve">e D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curriculum</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howeve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cours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take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ca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use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the “sequence</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ear</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equivalen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credi</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throug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CLE</w:t>
      </w:r>
      <w:r w:rsidRPr="00EF6577">
        <w:rPr>
          <w:rFonts w:ascii="Times New Roman" w:hAnsi="Times New Roman"/>
          <w:color w:val="191919"/>
          <w:spacing w:val="-2"/>
          <w:sz w:val="18"/>
          <w:szCs w:val="18"/>
        </w:rPr>
        <w:t xml:space="preserve">P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transfe</w:t>
      </w:r>
      <w:r w:rsidRPr="00EF6577">
        <w:rPr>
          <w:rFonts w:ascii="Times New Roman" w:hAnsi="Times New Roman"/>
          <w:color w:val="191919"/>
          <w:spacing w:val="-2"/>
          <w:sz w:val="18"/>
          <w:szCs w:val="18"/>
        </w:rPr>
        <w:t>r.</w:t>
      </w:r>
    </w:p>
    <w:p w:rsidR="00E34DC5"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298" w:name="_Toc294266424"/>
      <w:bookmarkStart w:id="299" w:name="_Toc295316596"/>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OCIA</w:t>
      </w:r>
      <w:r>
        <w:rPr>
          <w:rFonts w:ascii="Times New Roman" w:hAnsi="Times New Roman"/>
          <w:b w:val="0"/>
          <w:bCs w:val="0"/>
          <w:color w:val="191919"/>
          <w:sz w:val="18"/>
          <w:szCs w:val="18"/>
        </w:rPr>
        <w:t xml:space="preserve">L </w:t>
      </w:r>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CIENCE</w:t>
      </w:r>
      <w:bookmarkEnd w:id="298"/>
      <w:bookmarkEnd w:id="299"/>
    </w:p>
    <w:p w:rsidR="00E34DC5" w:rsidRPr="00EF657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on</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three-hou</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histor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economic</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course</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eithe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T 111</w:t>
      </w:r>
      <w:r>
        <w:rPr>
          <w:rFonts w:ascii="Times New Roman" w:hAnsi="Times New Roman"/>
          <w:color w:val="191919"/>
          <w:spacing w:val="-2"/>
          <w:sz w:val="18"/>
          <w:szCs w:val="18"/>
        </w:rPr>
        <w:t>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T 11</w:t>
      </w:r>
      <w:r>
        <w:rPr>
          <w:rFonts w:ascii="Times New Roman" w:hAnsi="Times New Roman"/>
          <w:color w:val="191919"/>
          <w:spacing w:val="-2"/>
          <w:sz w:val="18"/>
          <w:szCs w:val="18"/>
        </w:rPr>
        <w:t>12</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2</w:t>
      </w:r>
      <w:r w:rsidRPr="00EF6577">
        <w:rPr>
          <w:rFonts w:ascii="Times New Roman" w:hAnsi="Times New Roman"/>
          <w:color w:val="191919"/>
          <w:spacing w:val="-2"/>
          <w:sz w:val="18"/>
          <w:szCs w:val="18"/>
        </w:rPr>
        <w:t>11</w:t>
      </w:r>
      <w:r>
        <w:rPr>
          <w:rFonts w:ascii="Times New Roman" w:hAnsi="Times New Roman"/>
          <w:color w:val="191919"/>
          <w:spacing w:val="-2"/>
          <w:sz w:val="18"/>
          <w:szCs w:val="18"/>
        </w:rPr>
        <w:t>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2</w:t>
      </w:r>
      <w:r w:rsidRPr="00EF6577">
        <w:rPr>
          <w:rFonts w:ascii="Times New Roman" w:hAnsi="Times New Roman"/>
          <w:color w:val="191919"/>
          <w:spacing w:val="-2"/>
          <w:sz w:val="18"/>
          <w:szCs w:val="18"/>
        </w:rPr>
        <w:t>1</w:t>
      </w:r>
      <w:r>
        <w:rPr>
          <w:rFonts w:ascii="Times New Roman" w:hAnsi="Times New Roman"/>
          <w:color w:val="191919"/>
          <w:spacing w:val="-2"/>
          <w:sz w:val="18"/>
          <w:szCs w:val="18"/>
        </w:rPr>
        <w:t>1</w:t>
      </w:r>
      <w:r w:rsidRPr="00EF6577">
        <w:rPr>
          <w:rFonts w:ascii="Times New Roman" w:hAnsi="Times New Roman"/>
          <w:color w:val="191919"/>
          <w:spacing w:val="-2"/>
          <w:sz w:val="18"/>
          <w:szCs w:val="18"/>
        </w:rPr>
        <w:t xml:space="preserve">2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histor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majors</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ECO</w:t>
      </w:r>
      <w:r w:rsidRPr="00EF6577">
        <w:rPr>
          <w:rFonts w:ascii="Times New Roman" w:hAnsi="Times New Roman"/>
          <w:color w:val="191919"/>
          <w:spacing w:val="-2"/>
          <w:sz w:val="18"/>
          <w:szCs w:val="18"/>
        </w:rPr>
        <w:t xml:space="preserve">N </w:t>
      </w:r>
      <w:proofErr w:type="gramStart"/>
      <w:r>
        <w:rPr>
          <w:rFonts w:ascii="Times New Roman" w:hAnsi="Times New Roman"/>
          <w:color w:val="191919"/>
          <w:spacing w:val="-2"/>
          <w:sz w:val="18"/>
          <w:szCs w:val="18"/>
        </w:rPr>
        <w:t>210</w:t>
      </w:r>
      <w:r w:rsidRPr="00EF6577">
        <w:rPr>
          <w:rFonts w:ascii="Times New Roman" w:hAnsi="Times New Roman"/>
          <w:color w:val="191919"/>
          <w:spacing w:val="-2"/>
          <w:sz w:val="18"/>
          <w:szCs w:val="18"/>
        </w:rPr>
        <w:t>5 ,</w:t>
      </w:r>
      <w:proofErr w:type="gramEnd"/>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ECO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210</w:t>
      </w:r>
      <w:r w:rsidRPr="00EF6577">
        <w:rPr>
          <w:rFonts w:ascii="Times New Roman" w:hAnsi="Times New Roman"/>
          <w:color w:val="191919"/>
          <w:spacing w:val="-2"/>
          <w:sz w:val="18"/>
          <w:szCs w:val="18"/>
        </w:rPr>
        <w:t xml:space="preserve">6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busines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majors</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sidRPr="00EF6577">
        <w:rPr>
          <w:rFonts w:ascii="Times New Roman" w:hAnsi="Times New Roman"/>
          <w:color w:val="191919"/>
          <w:spacing w:val="-2"/>
          <w:sz w:val="18"/>
          <w:szCs w:val="18"/>
        </w:rPr>
        <w:t xml:space="preserve">h a </w:t>
      </w:r>
      <w:r>
        <w:rPr>
          <w:rFonts w:ascii="Times New Roman" w:hAnsi="Times New Roman"/>
          <w:color w:val="191919"/>
          <w:spacing w:val="-2"/>
          <w:sz w:val="18"/>
          <w:szCs w:val="18"/>
        </w:rPr>
        <w:t>grad</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ear</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equivalen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credi</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throug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CLE</w:t>
      </w:r>
      <w:r w:rsidRPr="00EF6577">
        <w:rPr>
          <w:rFonts w:ascii="Times New Roman" w:hAnsi="Times New Roman"/>
          <w:color w:val="191919"/>
          <w:spacing w:val="-2"/>
          <w:sz w:val="18"/>
          <w:szCs w:val="18"/>
        </w:rPr>
        <w:t xml:space="preserve">P,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transfe</w:t>
      </w:r>
      <w:r w:rsidRPr="00EF6577">
        <w:rPr>
          <w:rFonts w:ascii="Times New Roman" w:hAnsi="Times New Roman"/>
          <w:color w:val="191919"/>
          <w:spacing w:val="-2"/>
          <w:sz w:val="18"/>
          <w:szCs w:val="18"/>
        </w:rPr>
        <w:t>r.</w:t>
      </w:r>
    </w:p>
    <w:p w:rsidR="00E34DC5"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300" w:name="_Toc294266425"/>
      <w:bookmarkStart w:id="301" w:name="_Toc295316597"/>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OREIG</w:t>
      </w:r>
      <w:r>
        <w:rPr>
          <w:rFonts w:ascii="Times New Roman" w:hAnsi="Times New Roman"/>
          <w:b w:val="0"/>
          <w:bCs w:val="0"/>
          <w:color w:val="191919"/>
          <w:sz w:val="18"/>
          <w:szCs w:val="18"/>
        </w:rPr>
        <w:t>N</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L</w:t>
      </w:r>
      <w:r>
        <w:rPr>
          <w:rFonts w:ascii="Times New Roman" w:hAnsi="Times New Roman"/>
          <w:b w:val="0"/>
          <w:bCs w:val="0"/>
          <w:color w:val="191919"/>
          <w:spacing w:val="-2"/>
          <w:sz w:val="18"/>
          <w:szCs w:val="18"/>
        </w:rPr>
        <w:t>ANGUAGE</w:t>
      </w:r>
      <w:bookmarkEnd w:id="300"/>
      <w:bookmarkEnd w:id="301"/>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on</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three-hou</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introductory/elementar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foreig</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languag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cours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(FRE</w:t>
      </w:r>
      <w:r w:rsidRPr="00EF6577">
        <w:rPr>
          <w:rFonts w:ascii="Times New Roman" w:hAnsi="Times New Roman"/>
          <w:color w:val="191919"/>
          <w:spacing w:val="-2"/>
          <w:sz w:val="18"/>
          <w:szCs w:val="18"/>
        </w:rPr>
        <w:t>N 1</w:t>
      </w:r>
      <w:r>
        <w:rPr>
          <w:rFonts w:ascii="Times New Roman" w:hAnsi="Times New Roman"/>
          <w:color w:val="191919"/>
          <w:spacing w:val="-2"/>
          <w:sz w:val="18"/>
          <w:szCs w:val="18"/>
        </w:rPr>
        <w:t>101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GER</w:t>
      </w:r>
      <w:r w:rsidRPr="00EF6577">
        <w:rPr>
          <w:rFonts w:ascii="Times New Roman" w:hAnsi="Times New Roman"/>
          <w:color w:val="191919"/>
          <w:spacing w:val="-2"/>
          <w:sz w:val="18"/>
          <w:szCs w:val="18"/>
        </w:rPr>
        <w:t>M 1</w:t>
      </w:r>
      <w:r>
        <w:rPr>
          <w:rFonts w:ascii="Times New Roman" w:hAnsi="Times New Roman"/>
          <w:color w:val="191919"/>
          <w:spacing w:val="-2"/>
          <w:sz w:val="18"/>
          <w:szCs w:val="18"/>
        </w:rPr>
        <w:t>12</w:t>
      </w:r>
      <w:r w:rsidRPr="00EF6577">
        <w:rPr>
          <w:rFonts w:ascii="Times New Roman" w:hAnsi="Times New Roman"/>
          <w:color w:val="191919"/>
          <w:spacing w:val="-2"/>
          <w:sz w:val="18"/>
          <w:szCs w:val="18"/>
        </w:rPr>
        <w:t xml:space="preserve">1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w:t>
      </w:r>
      <w:r w:rsidRPr="00EF6577">
        <w:rPr>
          <w:rFonts w:ascii="Times New Roman" w:hAnsi="Times New Roman"/>
          <w:color w:val="191919"/>
          <w:spacing w:val="-2"/>
          <w:sz w:val="18"/>
          <w:szCs w:val="18"/>
        </w:rPr>
        <w:t>P</w:t>
      </w:r>
      <w:r>
        <w:rPr>
          <w:rFonts w:ascii="Times New Roman" w:hAnsi="Times New Roman"/>
          <w:color w:val="191919"/>
          <w:spacing w:val="-2"/>
          <w:sz w:val="18"/>
          <w:szCs w:val="18"/>
        </w:rPr>
        <w:t>A</w:t>
      </w:r>
      <w:r w:rsidRPr="00EF6577">
        <w:rPr>
          <w:rFonts w:ascii="Times New Roman" w:hAnsi="Times New Roman"/>
          <w:color w:val="191919"/>
          <w:spacing w:val="-2"/>
          <w:sz w:val="18"/>
          <w:szCs w:val="18"/>
        </w:rPr>
        <w:t>N 1</w:t>
      </w:r>
      <w:r>
        <w:rPr>
          <w:rFonts w:ascii="Times New Roman" w:hAnsi="Times New Roman"/>
          <w:color w:val="191919"/>
          <w:spacing w:val="-2"/>
          <w:sz w:val="18"/>
          <w:szCs w:val="18"/>
        </w:rPr>
        <w:t>131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sidRPr="00EF6577">
        <w:rPr>
          <w:rFonts w:ascii="Times New Roman" w:hAnsi="Times New Roman"/>
          <w:color w:val="191919"/>
          <w:spacing w:val="-2"/>
          <w:sz w:val="18"/>
          <w:szCs w:val="18"/>
        </w:rPr>
        <w:t xml:space="preserve">h a </w:t>
      </w:r>
      <w:r>
        <w:rPr>
          <w:rFonts w:ascii="Times New Roman" w:hAnsi="Times New Roman"/>
          <w:color w:val="191919"/>
          <w:spacing w:val="-2"/>
          <w:sz w:val="18"/>
          <w:szCs w:val="18"/>
        </w:rPr>
        <w:t>grad</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del w:id="302" w:author="mdavis47" w:date="2011-03-21T09:38:00Z">
        <w:r w:rsidDel="005D3B83">
          <w:rPr>
            <w:rFonts w:ascii="Times New Roman" w:hAnsi="Times New Roman"/>
            <w:color w:val="191919"/>
            <w:spacing w:val="-2"/>
            <w:sz w:val="18"/>
            <w:szCs w:val="18"/>
          </w:rPr>
          <w:delText>CP</w:delText>
        </w:r>
        <w:r w:rsidRPr="00EF6577" w:rsidDel="005D3B83">
          <w:rPr>
            <w:rFonts w:ascii="Times New Roman" w:hAnsi="Times New Roman"/>
            <w:color w:val="191919"/>
            <w:spacing w:val="-2"/>
            <w:sz w:val="18"/>
            <w:szCs w:val="18"/>
          </w:rPr>
          <w:delText xml:space="preserve">C </w:delText>
        </w:r>
      </w:del>
      <w:ins w:id="303" w:author="mdavis47" w:date="2011-03-21T09:38:00Z">
        <w:r w:rsidRPr="00EF6577">
          <w:rPr>
            <w:rFonts w:ascii="Times New Roman" w:hAnsi="Times New Roman"/>
            <w:color w:val="191919"/>
            <w:spacing w:val="-2"/>
            <w:sz w:val="18"/>
            <w:szCs w:val="18"/>
          </w:rPr>
          <w:t xml:space="preserve"> College </w:t>
        </w:r>
        <w:proofErr w:type="spellStart"/>
        <w:r w:rsidRPr="00EF6577">
          <w:rPr>
            <w:rFonts w:ascii="Times New Roman" w:hAnsi="Times New Roman"/>
            <w:color w:val="191919"/>
            <w:spacing w:val="-2"/>
            <w:sz w:val="18"/>
            <w:szCs w:val="18"/>
          </w:rPr>
          <w:t>Prepatory</w:t>
        </w:r>
        <w:proofErr w:type="spellEnd"/>
        <w:r w:rsidRPr="00EF6577">
          <w:rPr>
            <w:rFonts w:ascii="Times New Roman" w:hAnsi="Times New Roman"/>
            <w:color w:val="191919"/>
            <w:spacing w:val="-2"/>
            <w:sz w:val="18"/>
            <w:szCs w:val="18"/>
          </w:rPr>
          <w:t xml:space="preserve"> Curriculum </w:t>
        </w:r>
      </w:ins>
      <w:r>
        <w:rPr>
          <w:rFonts w:ascii="Times New Roman" w:hAnsi="Times New Roman"/>
          <w:color w:val="191919"/>
          <w:spacing w:val="-2"/>
          <w:sz w:val="18"/>
          <w:szCs w:val="18"/>
        </w:rPr>
        <w:t>deficiencie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mad</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w:t>
      </w:r>
      <w:r w:rsidRPr="00EF6577">
        <w:rPr>
          <w:rFonts w:ascii="Times New Roman" w:hAnsi="Times New Roman"/>
          <w:color w:val="191919"/>
          <w:spacing w:val="-2"/>
          <w:sz w:val="18"/>
          <w:szCs w:val="18"/>
        </w:rPr>
        <w:t xml:space="preserve">p </w:t>
      </w:r>
      <w:r>
        <w:rPr>
          <w:rFonts w:ascii="Times New Roman" w:hAnsi="Times New Roman"/>
          <w:color w:val="191919"/>
          <w:spacing w:val="-2"/>
          <w:sz w:val="18"/>
          <w:szCs w:val="18"/>
        </w:rPr>
        <w:t>befor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ha</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earne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3</w:t>
      </w:r>
      <w:r w:rsidRPr="00EF6577">
        <w:rPr>
          <w:rFonts w:ascii="Times New Roman" w:hAnsi="Times New Roman"/>
          <w:color w:val="191919"/>
          <w:spacing w:val="-2"/>
          <w:sz w:val="18"/>
          <w:szCs w:val="18"/>
        </w:rPr>
        <w:t xml:space="preserve">0 </w:t>
      </w:r>
      <w:r>
        <w:rPr>
          <w:rFonts w:ascii="Times New Roman" w:hAnsi="Times New Roman"/>
          <w:color w:val="191919"/>
          <w:spacing w:val="-2"/>
          <w:sz w:val="18"/>
          <w:szCs w:val="18"/>
        </w:rPr>
        <w:t>semeste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hour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leve</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credit</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earned hour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use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deficiencie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canno</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use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degre</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requirements</w:t>
      </w:r>
      <w:r w:rsidRPr="00EF6577">
        <w:rPr>
          <w:rFonts w:ascii="Times New Roman" w:hAnsi="Times New Roman"/>
          <w:color w:val="191919"/>
          <w:spacing w:val="-2"/>
          <w:sz w:val="18"/>
          <w:szCs w:val="18"/>
        </w:rPr>
        <w:t>. T</w:t>
      </w:r>
      <w:r>
        <w:rPr>
          <w:rFonts w:ascii="Times New Roman" w:hAnsi="Times New Roman"/>
          <w:color w:val="191919"/>
          <w:spacing w:val="-2"/>
          <w:sz w:val="18"/>
          <w:szCs w:val="18"/>
        </w:rPr>
        <w:t>ransfe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satisfyin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CP</w:t>
      </w:r>
      <w:r w:rsidRPr="00EF6577">
        <w:rPr>
          <w:rFonts w:ascii="Times New Roman" w:hAnsi="Times New Roman"/>
          <w:color w:val="191919"/>
          <w:spacing w:val="-2"/>
          <w:sz w:val="18"/>
          <w:szCs w:val="18"/>
        </w:rPr>
        <w:t xml:space="preserve">C </w:t>
      </w:r>
      <w:r>
        <w:rPr>
          <w:rFonts w:ascii="Times New Roman" w:hAnsi="Times New Roman"/>
          <w:color w:val="191919"/>
          <w:spacing w:val="-2"/>
          <w:sz w:val="18"/>
          <w:szCs w:val="18"/>
        </w:rPr>
        <w:t>requir</w:t>
      </w:r>
      <w:r w:rsidRPr="00EF6577">
        <w:rPr>
          <w:rFonts w:ascii="Times New Roman" w:hAnsi="Times New Roman"/>
          <w:color w:val="191919"/>
          <w:spacing w:val="-2"/>
          <w:sz w:val="18"/>
          <w:szCs w:val="18"/>
        </w:rPr>
        <w:t>e</w:t>
      </w:r>
      <w:r>
        <w:rPr>
          <w:rFonts w:ascii="Times New Roman" w:hAnsi="Times New Roman"/>
          <w:color w:val="191919"/>
          <w:spacing w:val="-2"/>
          <w:sz w:val="18"/>
          <w:szCs w:val="18"/>
        </w:rPr>
        <w:t>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elsewher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in 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Syste</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wil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recognize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havin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me</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thos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Alban</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upo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evaluatio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tra</w:t>
      </w:r>
      <w:r w:rsidRPr="00EF6577">
        <w:rPr>
          <w:rFonts w:ascii="Times New Roman" w:hAnsi="Times New Roman"/>
          <w:color w:val="191919"/>
          <w:spacing w:val="-2"/>
          <w:sz w:val="18"/>
          <w:szCs w:val="18"/>
        </w:rPr>
        <w:t>n</w:t>
      </w:r>
      <w:r>
        <w:rPr>
          <w:rFonts w:ascii="Times New Roman" w:hAnsi="Times New Roman"/>
          <w:color w:val="191919"/>
          <w:spacing w:val="-2"/>
          <w:sz w:val="18"/>
          <w:szCs w:val="18"/>
        </w:rPr>
        <w:t>scripts</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6A495C" w:rsidP="00E34DC5">
      <w:pPr>
        <w:pStyle w:val="Heading2"/>
        <w:spacing w:before="0"/>
        <w:ind w:left="180" w:right="130" w:firstLine="0"/>
        <w:rPr>
          <w:ins w:id="304" w:author="mdavis47" w:date="2011-04-07T09:24:00Z"/>
          <w:rFonts w:ascii="Times New Roman" w:hAnsi="Times New Roman"/>
          <w:smallCaps/>
          <w:color w:val="000000"/>
          <w:sz w:val="24"/>
          <w:szCs w:val="24"/>
          <w:rPrChange w:id="305" w:author="mdavis47" w:date="2011-04-07T11:50:00Z">
            <w:rPr>
              <w:ins w:id="306" w:author="mdavis47" w:date="2011-04-07T09:24:00Z"/>
              <w:rFonts w:ascii="Times New Roman" w:hAnsi="Times New Roman"/>
              <w:smallCaps/>
              <w:color w:val="000000"/>
              <w:sz w:val="18"/>
              <w:szCs w:val="18"/>
            </w:rPr>
          </w:rPrChange>
        </w:rPr>
      </w:pPr>
      <w:bookmarkStart w:id="307" w:name="_Toc295316598"/>
      <w:ins w:id="308" w:author="mdavis47" w:date="2011-04-07T09:23:00Z">
        <w:r w:rsidRPr="006A495C">
          <w:rPr>
            <w:rFonts w:ascii="Times New Roman" w:hAnsi="Times New Roman"/>
            <w:smallCaps/>
            <w:color w:val="000000"/>
            <w:sz w:val="24"/>
            <w:szCs w:val="24"/>
            <w:rPrChange w:id="309" w:author="mdavis47" w:date="2011-04-07T11:50:00Z">
              <w:rPr>
                <w:rFonts w:ascii="Times New Roman" w:hAnsi="Times New Roman"/>
                <w:color w:val="000000"/>
                <w:sz w:val="18"/>
                <w:szCs w:val="18"/>
                <w:u w:val="single"/>
              </w:rPr>
            </w:rPrChange>
          </w:rPr>
          <w:lastRenderedPageBreak/>
          <w:t>Home School Graduates</w:t>
        </w:r>
      </w:ins>
      <w:ins w:id="310" w:author="mdavis47" w:date="2011-04-07T09:24:00Z">
        <w:r w:rsidRPr="006A495C">
          <w:rPr>
            <w:rFonts w:ascii="Times New Roman" w:hAnsi="Times New Roman"/>
            <w:smallCaps/>
            <w:color w:val="000000"/>
            <w:sz w:val="24"/>
            <w:szCs w:val="24"/>
            <w:rPrChange w:id="311" w:author="mdavis47" w:date="2011-04-07T11:50:00Z">
              <w:rPr>
                <w:rFonts w:ascii="Times New Roman" w:hAnsi="Times New Roman"/>
                <w:smallCaps/>
                <w:color w:val="000000"/>
                <w:sz w:val="18"/>
                <w:szCs w:val="18"/>
                <w:u w:val="single"/>
              </w:rPr>
            </w:rPrChange>
          </w:rPr>
          <w:t xml:space="preserve"> </w:t>
        </w:r>
      </w:ins>
      <w:ins w:id="312" w:author="mdavis47" w:date="2011-04-07T09:25:00Z">
        <w:r w:rsidRPr="006A495C">
          <w:rPr>
            <w:rFonts w:ascii="Times New Roman" w:hAnsi="Times New Roman"/>
            <w:smallCaps/>
            <w:color w:val="000000"/>
            <w:sz w:val="24"/>
            <w:szCs w:val="24"/>
            <w:rPrChange w:id="313" w:author="mdavis47" w:date="2011-04-07T11:50:00Z">
              <w:rPr>
                <w:rFonts w:ascii="Times New Roman" w:hAnsi="Times New Roman"/>
                <w:smallCaps/>
                <w:color w:val="000000"/>
                <w:sz w:val="18"/>
                <w:szCs w:val="18"/>
                <w:u w:val="single"/>
              </w:rPr>
            </w:rPrChange>
          </w:rPr>
          <w:t>or Graduates of Non-Accredited high Schools</w:t>
        </w:r>
      </w:ins>
      <w:bookmarkEnd w:id="307"/>
    </w:p>
    <w:p w:rsidR="00E34DC5" w:rsidRPr="00547766" w:rsidRDefault="006A495C" w:rsidP="00E34DC5">
      <w:pPr>
        <w:widowControl w:val="0"/>
        <w:autoSpaceDE w:val="0"/>
        <w:autoSpaceDN w:val="0"/>
        <w:adjustRightInd w:val="0"/>
        <w:spacing w:before="30" w:after="0" w:line="250" w:lineRule="auto"/>
        <w:ind w:left="180" w:right="130" w:firstLine="0"/>
        <w:jc w:val="both"/>
        <w:rPr>
          <w:ins w:id="314" w:author="mdavis47" w:date="2011-04-07T10:51:00Z"/>
          <w:rFonts w:ascii="Times New Roman" w:hAnsi="Times New Roman"/>
          <w:color w:val="000000"/>
          <w:sz w:val="18"/>
          <w:szCs w:val="18"/>
          <w:rPrChange w:id="315" w:author="mdavis47" w:date="2011-04-07T10:51:00Z">
            <w:rPr>
              <w:ins w:id="316" w:author="mdavis47" w:date="2011-04-07T10:51:00Z"/>
              <w:color w:val="000000"/>
              <w:sz w:val="19"/>
              <w:szCs w:val="19"/>
            </w:rPr>
          </w:rPrChange>
        </w:rPr>
      </w:pPr>
      <w:ins w:id="317" w:author="mdavis47" w:date="2011-04-07T09:25:00Z">
        <w:r w:rsidRPr="006A495C">
          <w:rPr>
            <w:rFonts w:ascii="Times New Roman" w:hAnsi="Times New Roman"/>
            <w:color w:val="000000"/>
            <w:sz w:val="18"/>
            <w:szCs w:val="18"/>
            <w:rPrChange w:id="318" w:author="mdavis47" w:date="2011-04-07T10:51:00Z">
              <w:rPr>
                <w:rFonts w:ascii="Times New Roman" w:hAnsi="Times New Roman"/>
                <w:b/>
                <w:color w:val="000000"/>
                <w:sz w:val="18"/>
                <w:szCs w:val="18"/>
                <w:u w:val="single"/>
              </w:rPr>
            </w:rPrChange>
          </w:rPr>
          <w:t>Graduates of Home School programs or Non-accredited high schools</w:t>
        </w:r>
      </w:ins>
      <w:ins w:id="319" w:author="mdavis47" w:date="2011-04-07T10:47:00Z">
        <w:r w:rsidRPr="006A495C">
          <w:rPr>
            <w:rFonts w:ascii="Times New Roman" w:hAnsi="Times New Roman"/>
            <w:color w:val="000000"/>
            <w:sz w:val="18"/>
            <w:szCs w:val="18"/>
            <w:rPrChange w:id="320" w:author="mdavis47" w:date="2011-04-07T10:51:00Z">
              <w:rPr>
                <w:rFonts w:ascii="Times New Roman" w:hAnsi="Times New Roman"/>
                <w:color w:val="000000"/>
                <w:sz w:val="18"/>
                <w:szCs w:val="18"/>
                <w:u w:val="single"/>
              </w:rPr>
            </w:rPrChange>
          </w:rPr>
          <w:t xml:space="preserve"> may satisfy admissions requirements using SAT scores and satisfactory documentation of equivalent competence in each of the areas at the college-preparatory level</w:t>
        </w:r>
      </w:ins>
      <w:ins w:id="321" w:author="mdavis47" w:date="2011-04-07T10:48:00Z">
        <w:r w:rsidRPr="006A495C">
          <w:rPr>
            <w:rFonts w:ascii="Times New Roman" w:hAnsi="Times New Roman"/>
            <w:color w:val="000000"/>
            <w:sz w:val="18"/>
            <w:szCs w:val="18"/>
            <w:rPrChange w:id="322" w:author="mdavis47" w:date="2011-04-07T10:51:00Z">
              <w:rPr>
                <w:rFonts w:ascii="Times New Roman" w:hAnsi="Times New Roman"/>
                <w:color w:val="000000"/>
                <w:sz w:val="19"/>
                <w:szCs w:val="19"/>
                <w:u w:val="single"/>
              </w:rPr>
            </w:rPrChange>
          </w:rPr>
          <w:t xml:space="preserve">. </w:t>
        </w:r>
      </w:ins>
      <w:ins w:id="323" w:author="mdavis47" w:date="2011-04-07T10:51:00Z">
        <w:r w:rsidRPr="006A495C">
          <w:rPr>
            <w:rFonts w:ascii="Times New Roman" w:hAnsi="Times New Roman"/>
            <w:color w:val="000000"/>
            <w:sz w:val="18"/>
            <w:szCs w:val="18"/>
            <w:rPrChange w:id="324" w:author="mdavis47" w:date="2011-04-07T10:51:00Z">
              <w:rPr>
                <w:color w:val="000000"/>
                <w:sz w:val="19"/>
                <w:szCs w:val="19"/>
                <w:u w:val="single"/>
              </w:rPr>
            </w:rPrChange>
          </w:rPr>
          <w:t>Applicants who achieve designated scores on each of the following SAT II Subject Tests in an area will be considered to have demonstrated equivalent competence and do not need to submit additional documentation in that area: English Writing, Literature, Math IC or Math IIC, American History &amp; Social Studies, World History, Biology, and one of the following: Chemistry or Physics.</w:t>
        </w:r>
      </w:ins>
    </w:p>
    <w:p w:rsidR="00E34DC5" w:rsidRPr="00547766" w:rsidRDefault="00E34DC5" w:rsidP="00E34DC5">
      <w:pPr>
        <w:widowControl w:val="0"/>
        <w:autoSpaceDE w:val="0"/>
        <w:autoSpaceDN w:val="0"/>
        <w:adjustRightInd w:val="0"/>
        <w:spacing w:before="30" w:after="0" w:line="250" w:lineRule="auto"/>
        <w:ind w:left="180" w:right="130" w:firstLine="0"/>
        <w:jc w:val="both"/>
        <w:rPr>
          <w:ins w:id="325" w:author="mdavis47" w:date="2011-04-07T10:47:00Z"/>
          <w:rFonts w:ascii="Times New Roman" w:hAnsi="Times New Roman"/>
          <w:color w:val="000000"/>
          <w:sz w:val="19"/>
          <w:szCs w:val="19"/>
        </w:rPr>
      </w:pPr>
    </w:p>
    <w:p w:rsidR="00E34DC5" w:rsidRPr="007E326C" w:rsidRDefault="00E34DC5" w:rsidP="00E34DC5">
      <w:pPr>
        <w:widowControl w:val="0"/>
        <w:autoSpaceDE w:val="0"/>
        <w:autoSpaceDN w:val="0"/>
        <w:adjustRightInd w:val="0"/>
        <w:spacing w:before="30" w:after="0" w:line="250" w:lineRule="auto"/>
        <w:ind w:left="180" w:right="130" w:firstLine="0"/>
        <w:jc w:val="both"/>
        <w:rPr>
          <w:del w:id="326" w:author="mdavis47" w:date="2011-04-07T10:47:00Z"/>
          <w:rFonts w:ascii="Times New Roman" w:hAnsi="Times New Roman"/>
          <w:color w:val="000000"/>
          <w:sz w:val="18"/>
          <w:szCs w:val="18"/>
        </w:rPr>
      </w:pPr>
    </w:p>
    <w:p w:rsidR="00E34DC5" w:rsidRPr="007E326C" w:rsidDel="002218F7" w:rsidRDefault="00E34DC5" w:rsidP="00E34DC5">
      <w:pPr>
        <w:widowControl w:val="0"/>
        <w:autoSpaceDE w:val="0"/>
        <w:autoSpaceDN w:val="0"/>
        <w:adjustRightInd w:val="0"/>
        <w:spacing w:before="8" w:after="0" w:line="190" w:lineRule="exact"/>
        <w:ind w:left="180" w:right="130" w:firstLine="0"/>
        <w:rPr>
          <w:del w:id="327" w:author="mdavis47" w:date="2011-04-07T11:49:00Z"/>
          <w:rFonts w:ascii="Times New Roman" w:hAnsi="Times New Roman"/>
          <w:color w:val="000000"/>
          <w:sz w:val="19"/>
          <w:szCs w:val="19"/>
        </w:rPr>
      </w:pPr>
    </w:p>
    <w:p w:rsidR="00E34DC5" w:rsidRPr="007E326C" w:rsidRDefault="00E34DC5" w:rsidP="00E34DC5">
      <w:pPr>
        <w:pStyle w:val="Heading2"/>
        <w:spacing w:before="0"/>
        <w:ind w:left="180" w:right="130" w:firstLine="0"/>
        <w:rPr>
          <w:rFonts w:ascii="Times New Roman" w:hAnsi="Times New Roman"/>
          <w:color w:val="000000"/>
          <w:sz w:val="18"/>
          <w:szCs w:val="18"/>
        </w:rPr>
      </w:pPr>
      <w:bookmarkStart w:id="328" w:name="_Toc295316599"/>
      <w:r w:rsidRPr="007E326C">
        <w:rPr>
          <w:rFonts w:ascii="Times New Roman" w:hAnsi="Times New Roman"/>
          <w:bCs w:val="0"/>
          <w:color w:val="191919"/>
          <w:spacing w:val="-2"/>
          <w:sz w:val="24"/>
          <w:szCs w:val="24"/>
        </w:rPr>
        <w:t>T</w:t>
      </w:r>
      <w:r w:rsidRPr="007E326C">
        <w:rPr>
          <w:rFonts w:ascii="Times New Roman" w:hAnsi="Times New Roman"/>
          <w:bCs w:val="0"/>
          <w:color w:val="191919"/>
          <w:spacing w:val="-2"/>
          <w:sz w:val="18"/>
          <w:szCs w:val="18"/>
        </w:rPr>
        <w:t>RANSFE</w:t>
      </w:r>
      <w:r w:rsidRPr="007E326C">
        <w:rPr>
          <w:rFonts w:ascii="Times New Roman" w:hAnsi="Times New Roman"/>
          <w:bCs w:val="0"/>
          <w:color w:val="191919"/>
          <w:sz w:val="18"/>
          <w:szCs w:val="18"/>
        </w:rPr>
        <w:t>R</w:t>
      </w:r>
      <w:r w:rsidRPr="007E326C">
        <w:rPr>
          <w:rFonts w:ascii="Times New Roman" w:hAnsi="Times New Roman"/>
          <w:bCs w:val="0"/>
          <w:color w:val="191919"/>
          <w:spacing w:val="10"/>
          <w:sz w:val="18"/>
          <w:szCs w:val="18"/>
        </w:rPr>
        <w:t xml:space="preserve"> </w:t>
      </w:r>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
          <w:sz w:val="18"/>
          <w:szCs w:val="18"/>
        </w:rPr>
        <w:t>TUDENTS</w:t>
      </w:r>
      <w:bookmarkEnd w:id="328"/>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Applicants who have attended other institutions can apply for admission with advanced standing, provided they are academically eligible to re- turn to the college or university last attended</w:t>
      </w:r>
      <w:ins w:id="329" w:author="mdavis47" w:date="2011-04-07T09:11:00Z">
        <w:r w:rsidRPr="00CD21B7">
          <w:rPr>
            <w:rFonts w:ascii="Times New Roman" w:hAnsi="Times New Roman"/>
            <w:color w:val="000000"/>
            <w:sz w:val="18"/>
            <w:szCs w:val="18"/>
          </w:rPr>
          <w:t xml:space="preserve"> and have 30 or more transferable college credits</w:t>
        </w:r>
      </w:ins>
      <w:r w:rsidRPr="00CD21B7">
        <w:rPr>
          <w:rFonts w:ascii="Times New Roman" w:hAnsi="Times New Roman"/>
          <w:color w:val="000000"/>
          <w:sz w:val="18"/>
          <w:szCs w:val="18"/>
        </w:rPr>
        <w:t xml:space="preserve">. Students transferring from other colleges </w:t>
      </w:r>
      <w:del w:id="330" w:author="mdavis47" w:date="2011-03-21T09:40:00Z">
        <w:r w:rsidRPr="00CD21B7" w:rsidDel="00900C48">
          <w:rPr>
            <w:rFonts w:ascii="Times New Roman" w:hAnsi="Times New Roman"/>
            <w:color w:val="000000"/>
            <w:sz w:val="18"/>
            <w:szCs w:val="18"/>
          </w:rPr>
          <w:delText xml:space="preserve">should </w:delText>
        </w:r>
      </w:del>
      <w:ins w:id="331" w:author="mdavis47" w:date="2011-03-21T09:40:00Z">
        <w:r w:rsidRPr="00CD21B7">
          <w:rPr>
            <w:rFonts w:ascii="Times New Roman" w:hAnsi="Times New Roman"/>
            <w:color w:val="000000"/>
            <w:sz w:val="18"/>
            <w:szCs w:val="18"/>
          </w:rPr>
          <w:t xml:space="preserve"> must </w:t>
        </w:r>
      </w:ins>
      <w:r w:rsidRPr="00CD21B7">
        <w:rPr>
          <w:rFonts w:ascii="Times New Roman" w:hAnsi="Times New Roman"/>
          <w:color w:val="000000"/>
          <w:sz w:val="18"/>
          <w:szCs w:val="18"/>
        </w:rPr>
        <w:t xml:space="preserve">send official transcripts of all previous college work to the Office of </w:t>
      </w:r>
      <w:del w:id="332" w:author="mdavis47" w:date="2011-04-07T09:11:00Z">
        <w:r w:rsidRPr="00CD21B7" w:rsidDel="00CA65BC">
          <w:rPr>
            <w:rFonts w:ascii="Times New Roman" w:hAnsi="Times New Roman"/>
            <w:color w:val="000000"/>
            <w:sz w:val="18"/>
            <w:szCs w:val="18"/>
          </w:rPr>
          <w:delText>Recruitment and Admissions</w:delText>
        </w:r>
      </w:del>
      <w:ins w:id="333" w:author="mdavis47" w:date="2011-04-07T09:11:00Z">
        <w:r w:rsidRPr="00CD21B7">
          <w:rPr>
            <w:rFonts w:ascii="Times New Roman" w:hAnsi="Times New Roman"/>
            <w:color w:val="000000"/>
            <w:sz w:val="18"/>
            <w:szCs w:val="18"/>
          </w:rPr>
          <w:t>Enrollment Services</w:t>
        </w:r>
      </w:ins>
      <w:r w:rsidRPr="00CD21B7">
        <w:rPr>
          <w:rFonts w:ascii="Times New Roman" w:hAnsi="Times New Roman"/>
          <w:color w:val="000000"/>
          <w:sz w:val="18"/>
          <w:szCs w:val="18"/>
        </w:rPr>
        <w:t xml:space="preserve"> at Albany State University.</w:t>
      </w:r>
      <w:ins w:id="334" w:author="mdavis47" w:date="2011-04-07T09:12:00Z">
        <w:r w:rsidRPr="00CD21B7">
          <w:rPr>
            <w:rFonts w:ascii="Times New Roman" w:hAnsi="Times New Roman"/>
            <w:color w:val="000000"/>
            <w:sz w:val="18"/>
            <w:szCs w:val="18"/>
          </w:rPr>
          <w:t xml:space="preserve"> Students with fewer than 30 transferable college credits will be required to meet the Freshman Admissions standards for Albany State University.</w:t>
        </w:r>
      </w:ins>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The applicants’ eligibility for admission will be based on previous academic performance. The Institution reserves the right to require high school transcripts and ACT or SAT scores for transfer students; it also reserves the right not to accept the credits of an institution, regardless of its accreditation status, when the University determines that the course content is not equivalent to the course content at Albany State University.</w:t>
      </w: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Students must report all courses completed at other institutions. Failure to report previous college attendance is sufficient cause for cancellation of registration and credits earned at Albany State University. A maximum of 90 academic semester hours from an accredited senior college may be applied to the program in which an applicant desires enrollment, provided that grades earned are “C” or better. Applicants who have completed the core requirements in a transfer program in another unit of the University System will receive full transfer credit for all core courses. A maximum of 30 semester hour</w:t>
      </w:r>
      <w:ins w:id="335" w:author="mdavis47" w:date="2011-04-07T09:13:00Z">
        <w:r w:rsidRPr="00CD21B7">
          <w:rPr>
            <w:rFonts w:ascii="Times New Roman" w:hAnsi="Times New Roman"/>
            <w:color w:val="000000"/>
            <w:sz w:val="18"/>
            <w:szCs w:val="18"/>
          </w:rPr>
          <w:t>s</w:t>
        </w:r>
      </w:ins>
      <w:r w:rsidRPr="00CD21B7">
        <w:rPr>
          <w:rFonts w:ascii="Times New Roman" w:hAnsi="Times New Roman"/>
          <w:color w:val="000000"/>
          <w:sz w:val="18"/>
          <w:szCs w:val="18"/>
        </w:rPr>
        <w:t xml:space="preserve"> in any combination of independent study, extension and/or credit by examination earned at other accredited institutions can be accepted toward graduation.</w:t>
      </w: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 xml:space="preserve">Albany State University will accept as transferred credit “D” grades earned in core curriculum courses; no freshman English courses with grades less than “C” will be accepted as transfer credit. All transfer applicants accepted for admissions will be </w:t>
      </w:r>
      <w:del w:id="336" w:author="mdavis47" w:date="2011-04-07T09:14:00Z">
        <w:r w:rsidRPr="00CD21B7" w:rsidDel="00CA65BC">
          <w:rPr>
            <w:rFonts w:ascii="Times New Roman" w:hAnsi="Times New Roman"/>
            <w:color w:val="000000"/>
            <w:sz w:val="18"/>
            <w:szCs w:val="18"/>
          </w:rPr>
          <w:delText xml:space="preserve">mailed </w:delText>
        </w:r>
      </w:del>
      <w:ins w:id="337" w:author="mdavis47" w:date="2011-04-07T09:14:00Z">
        <w:r w:rsidRPr="00CD21B7">
          <w:rPr>
            <w:rFonts w:ascii="Times New Roman" w:hAnsi="Times New Roman"/>
            <w:color w:val="000000"/>
            <w:sz w:val="18"/>
            <w:szCs w:val="18"/>
          </w:rPr>
          <w:t xml:space="preserve">provided </w:t>
        </w:r>
      </w:ins>
      <w:r w:rsidRPr="00CD21B7">
        <w:rPr>
          <w:rFonts w:ascii="Times New Roman" w:hAnsi="Times New Roman"/>
          <w:color w:val="000000"/>
          <w:sz w:val="18"/>
          <w:szCs w:val="18"/>
        </w:rPr>
        <w:t xml:space="preserve">a copy of their </w:t>
      </w:r>
      <w:ins w:id="338" w:author="mdavis47" w:date="2011-04-07T09:14:00Z">
        <w:r w:rsidRPr="00CD21B7">
          <w:rPr>
            <w:rFonts w:ascii="Times New Roman" w:hAnsi="Times New Roman"/>
            <w:color w:val="000000"/>
            <w:sz w:val="18"/>
            <w:szCs w:val="18"/>
          </w:rPr>
          <w:t xml:space="preserve">transcript </w:t>
        </w:r>
      </w:ins>
      <w:r w:rsidRPr="00CD21B7">
        <w:rPr>
          <w:rFonts w:ascii="Times New Roman" w:hAnsi="Times New Roman"/>
          <w:color w:val="000000"/>
          <w:sz w:val="18"/>
          <w:szCs w:val="18"/>
        </w:rPr>
        <w:t>evalua</w:t>
      </w:r>
      <w:del w:id="339" w:author="mdavis47" w:date="2011-04-07T09:14:00Z">
        <w:r w:rsidRPr="00CD21B7" w:rsidDel="00CA65BC">
          <w:rPr>
            <w:rFonts w:ascii="Times New Roman" w:hAnsi="Times New Roman"/>
            <w:color w:val="000000"/>
            <w:sz w:val="18"/>
            <w:szCs w:val="18"/>
          </w:rPr>
          <w:delText>-</w:delText>
        </w:r>
      </w:del>
      <w:proofErr w:type="gramStart"/>
      <w:r w:rsidRPr="00CD21B7">
        <w:rPr>
          <w:rFonts w:ascii="Times New Roman" w:hAnsi="Times New Roman"/>
          <w:color w:val="000000"/>
          <w:sz w:val="18"/>
          <w:szCs w:val="18"/>
        </w:rPr>
        <w:t xml:space="preserve">tion </w:t>
      </w:r>
      <w:proofErr w:type="gramEnd"/>
      <w:del w:id="340" w:author="mdavis47" w:date="2011-04-07T09:15:00Z">
        <w:r w:rsidRPr="00CD21B7" w:rsidDel="00CA65BC">
          <w:rPr>
            <w:rFonts w:ascii="Times New Roman" w:hAnsi="Times New Roman"/>
            <w:color w:val="000000"/>
            <w:sz w:val="18"/>
            <w:szCs w:val="18"/>
          </w:rPr>
          <w:delText>sheet</w:delText>
        </w:r>
      </w:del>
      <w:r w:rsidRPr="00CD21B7">
        <w:rPr>
          <w:rFonts w:ascii="Times New Roman" w:hAnsi="Times New Roman"/>
          <w:color w:val="000000"/>
          <w:sz w:val="18"/>
          <w:szCs w:val="18"/>
        </w:rPr>
        <w:t>, which includes the work accepted from the college</w:t>
      </w:r>
      <w:ins w:id="341" w:author="mdavis47" w:date="2011-04-07T09:15:00Z">
        <w:r w:rsidRPr="00CD21B7">
          <w:rPr>
            <w:rFonts w:ascii="Times New Roman" w:hAnsi="Times New Roman"/>
            <w:color w:val="000000"/>
            <w:sz w:val="18"/>
            <w:szCs w:val="18"/>
          </w:rPr>
          <w:t>(s)</w:t>
        </w:r>
      </w:ins>
      <w:r w:rsidRPr="00CD21B7">
        <w:rPr>
          <w:rFonts w:ascii="Times New Roman" w:hAnsi="Times New Roman"/>
          <w:color w:val="000000"/>
          <w:sz w:val="18"/>
          <w:szCs w:val="18"/>
        </w:rPr>
        <w:t xml:space="preserve"> previously attended. This evaluation must be presented upon registration to the students’ advisors. Unofficial transcripts cannot be evaluated. Applicants who have </w:t>
      </w:r>
      <w:del w:id="342" w:author="mdavis47" w:date="2011-04-07T09:15:00Z">
        <w:r w:rsidRPr="00CD21B7" w:rsidDel="00CA65BC">
          <w:rPr>
            <w:rFonts w:ascii="Times New Roman" w:hAnsi="Times New Roman"/>
            <w:color w:val="000000"/>
            <w:sz w:val="18"/>
            <w:szCs w:val="18"/>
          </w:rPr>
          <w:delText xml:space="preserve">not </w:delText>
        </w:r>
      </w:del>
      <w:ins w:id="343" w:author="mdavis47" w:date="2011-04-07T09:15:00Z">
        <w:r w:rsidRPr="00CD21B7">
          <w:rPr>
            <w:rFonts w:ascii="Times New Roman" w:hAnsi="Times New Roman"/>
            <w:color w:val="000000"/>
            <w:sz w:val="18"/>
            <w:szCs w:val="18"/>
          </w:rPr>
          <w:t xml:space="preserve">NOT </w:t>
        </w:r>
      </w:ins>
      <w:r w:rsidRPr="00CD21B7">
        <w:rPr>
          <w:rFonts w:ascii="Times New Roman" w:hAnsi="Times New Roman"/>
          <w:color w:val="000000"/>
          <w:sz w:val="18"/>
          <w:szCs w:val="18"/>
        </w:rPr>
        <w:t>completed at least 30 semester hours of</w:t>
      </w:r>
      <w:ins w:id="344" w:author="mdavis47" w:date="2011-04-07T09:15:00Z">
        <w:r w:rsidRPr="00CD21B7">
          <w:rPr>
            <w:rFonts w:ascii="Times New Roman" w:hAnsi="Times New Roman"/>
            <w:color w:val="000000"/>
            <w:sz w:val="18"/>
            <w:szCs w:val="18"/>
          </w:rPr>
          <w:t xml:space="preserve"> transferable college</w:t>
        </w:r>
      </w:ins>
      <w:del w:id="345" w:author="mdavis47" w:date="2011-04-07T09:15:00Z">
        <w:r w:rsidRPr="00CD21B7" w:rsidDel="000E1FA2">
          <w:rPr>
            <w:rFonts w:ascii="Times New Roman" w:hAnsi="Times New Roman"/>
            <w:color w:val="000000"/>
            <w:sz w:val="18"/>
            <w:szCs w:val="18"/>
          </w:rPr>
          <w:delText xml:space="preserve"> accepted transfer</w:delText>
        </w:r>
      </w:del>
      <w:r w:rsidRPr="00CD21B7">
        <w:rPr>
          <w:rFonts w:ascii="Times New Roman" w:hAnsi="Times New Roman"/>
          <w:color w:val="000000"/>
          <w:sz w:val="18"/>
          <w:szCs w:val="18"/>
        </w:rPr>
        <w:t xml:space="preserve"> credits should complete all the requirements for freshman admissions. Students who have not completed Developmental Studies re</w:t>
      </w:r>
      <w:del w:id="346" w:author="mdavis47" w:date="2011-04-07T09:16:00Z">
        <w:r w:rsidRPr="00CD21B7" w:rsidDel="000E1FA2">
          <w:rPr>
            <w:rFonts w:ascii="Times New Roman" w:hAnsi="Times New Roman"/>
            <w:color w:val="000000"/>
            <w:sz w:val="18"/>
            <w:szCs w:val="18"/>
          </w:rPr>
          <w:delText xml:space="preserve"> </w:delText>
        </w:r>
      </w:del>
      <w:r w:rsidRPr="00CD21B7">
        <w:rPr>
          <w:rFonts w:ascii="Times New Roman" w:hAnsi="Times New Roman"/>
          <w:color w:val="000000"/>
          <w:sz w:val="18"/>
          <w:szCs w:val="18"/>
        </w:rPr>
        <w:t xml:space="preserve">quirements at another System institution shall be admitted only in accordance with the </w:t>
      </w:r>
      <w:del w:id="347" w:author="mdavis47" w:date="2011-03-21T10:53:00Z">
        <w:r w:rsidRPr="00CD21B7" w:rsidDel="00334FBB">
          <w:rPr>
            <w:rFonts w:ascii="Times New Roman" w:hAnsi="Times New Roman"/>
            <w:color w:val="000000"/>
            <w:sz w:val="18"/>
            <w:szCs w:val="18"/>
          </w:rPr>
          <w:delText>d</w:delText>
        </w:r>
      </w:del>
      <w:ins w:id="348" w:author="mdavis47" w:date="2011-03-21T10:53:00Z">
        <w:r w:rsidRPr="00CD21B7">
          <w:rPr>
            <w:rFonts w:ascii="Times New Roman" w:hAnsi="Times New Roman"/>
            <w:color w:val="000000"/>
            <w:sz w:val="18"/>
            <w:szCs w:val="18"/>
          </w:rPr>
          <w:t>D</w:t>
        </w:r>
      </w:ins>
      <w:r w:rsidRPr="00CD21B7">
        <w:rPr>
          <w:rFonts w:ascii="Times New Roman" w:hAnsi="Times New Roman"/>
          <w:color w:val="000000"/>
          <w:sz w:val="18"/>
          <w:szCs w:val="18"/>
        </w:rPr>
        <w:t>evelopmental Studies guidelines. Applicants transfer</w:t>
      </w:r>
      <w:del w:id="349" w:author="mdavis47" w:date="2011-03-21T10:53:00Z">
        <w:r w:rsidRPr="00CD21B7" w:rsidDel="00334FBB">
          <w:rPr>
            <w:rFonts w:ascii="Times New Roman" w:hAnsi="Times New Roman"/>
            <w:color w:val="000000"/>
            <w:sz w:val="18"/>
            <w:szCs w:val="18"/>
          </w:rPr>
          <w:delText>-</w:delText>
        </w:r>
      </w:del>
      <w:r w:rsidRPr="00CD21B7">
        <w:rPr>
          <w:rFonts w:ascii="Times New Roman" w:hAnsi="Times New Roman"/>
          <w:color w:val="000000"/>
          <w:sz w:val="18"/>
          <w:szCs w:val="18"/>
        </w:rPr>
        <w:t xml:space="preserve"> ring from an institution or program that did not require the College Preparatory Curriculum may be subject to College Preparatory Curriculum requirements.</w:t>
      </w:r>
    </w:p>
    <w:p w:rsidR="00E34DC5" w:rsidRDefault="00E34DC5" w:rsidP="00E34DC5">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E34DC5" w:rsidRPr="007E326C" w:rsidRDefault="00E34DC5" w:rsidP="00E34DC5">
      <w:pPr>
        <w:pStyle w:val="Heading2"/>
        <w:spacing w:before="0"/>
        <w:ind w:left="180" w:right="130" w:firstLine="0"/>
        <w:rPr>
          <w:rFonts w:ascii="Times New Roman" w:hAnsi="Times New Roman"/>
          <w:color w:val="000000"/>
          <w:sz w:val="18"/>
          <w:szCs w:val="18"/>
        </w:rPr>
      </w:pPr>
      <w:bookmarkStart w:id="350" w:name="_Toc295316600"/>
      <w:r w:rsidRPr="007E326C">
        <w:rPr>
          <w:rFonts w:ascii="Times New Roman" w:hAnsi="Times New Roman"/>
          <w:bCs w:val="0"/>
          <w:color w:val="191919"/>
          <w:spacing w:val="-2"/>
          <w:sz w:val="24"/>
          <w:szCs w:val="24"/>
        </w:rPr>
        <w:t>T</w:t>
      </w:r>
      <w:r w:rsidRPr="007E326C">
        <w:rPr>
          <w:rFonts w:ascii="Times New Roman" w:hAnsi="Times New Roman"/>
          <w:bCs w:val="0"/>
          <w:color w:val="191919"/>
          <w:spacing w:val="-2"/>
          <w:sz w:val="18"/>
          <w:szCs w:val="18"/>
        </w:rPr>
        <w:t>RANSIEN</w:t>
      </w:r>
      <w:r w:rsidRPr="007E326C">
        <w:rPr>
          <w:rFonts w:ascii="Times New Roman" w:hAnsi="Times New Roman"/>
          <w:bCs w:val="0"/>
          <w:color w:val="191919"/>
          <w:sz w:val="18"/>
          <w:szCs w:val="18"/>
        </w:rPr>
        <w:t>T</w:t>
      </w:r>
      <w:r w:rsidRPr="007E326C">
        <w:rPr>
          <w:rFonts w:ascii="Times New Roman" w:hAnsi="Times New Roman"/>
          <w:bCs w:val="0"/>
          <w:color w:val="191919"/>
          <w:spacing w:val="7"/>
          <w:sz w:val="18"/>
          <w:szCs w:val="18"/>
        </w:rPr>
        <w:t xml:space="preserve"> </w:t>
      </w:r>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
          <w:sz w:val="18"/>
          <w:szCs w:val="18"/>
        </w:rPr>
        <w:t>TUDENTS</w:t>
      </w:r>
      <w:bookmarkEnd w:id="350"/>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Students who are regularly enrolled in other institutions may be allowed temporary matriculation at Albany State University. Transient admission is ordinarily limited to one semester. Transient students must submit official applications for admission and letters of approval from the Registrar of the institution in which they are enrolled certifying that they are currently eligible to return to the parent institution, and that they have been granted permission to enroll at Albany State University for a specified period of time. The University requires that the letter of approval from the Registrar include a list of courses that the student should take while enrolled at Albany State University.</w:t>
      </w:r>
    </w:p>
    <w:p w:rsidR="00E34DC5" w:rsidRDefault="00E34DC5" w:rsidP="00E34DC5">
      <w:pPr>
        <w:widowControl w:val="0"/>
        <w:autoSpaceDE w:val="0"/>
        <w:autoSpaceDN w:val="0"/>
        <w:adjustRightInd w:val="0"/>
        <w:spacing w:before="10" w:after="0" w:line="140" w:lineRule="exact"/>
        <w:ind w:left="180" w:right="130" w:firstLine="0"/>
        <w:jc w:val="both"/>
        <w:rPr>
          <w:rFonts w:ascii="Times New Roman" w:hAnsi="Times New Roman"/>
          <w:color w:val="000000"/>
          <w:sz w:val="14"/>
          <w:szCs w:val="14"/>
        </w:rPr>
      </w:pPr>
    </w:p>
    <w:p w:rsidR="00E34DC5" w:rsidRPr="007E326C" w:rsidRDefault="00E34DC5" w:rsidP="00E34DC5">
      <w:pPr>
        <w:pStyle w:val="Heading2"/>
        <w:spacing w:before="0"/>
        <w:ind w:left="180" w:right="130" w:firstLine="0"/>
        <w:rPr>
          <w:rFonts w:ascii="Times New Roman" w:hAnsi="Times New Roman"/>
          <w:color w:val="000000"/>
          <w:sz w:val="18"/>
          <w:szCs w:val="18"/>
        </w:rPr>
      </w:pPr>
      <w:bookmarkStart w:id="351" w:name="_Toc295316601"/>
      <w:r w:rsidRPr="007E326C">
        <w:rPr>
          <w:rFonts w:ascii="Times New Roman" w:hAnsi="Times New Roman"/>
          <w:bCs w:val="0"/>
          <w:color w:val="191919"/>
          <w:spacing w:val="-2"/>
          <w:sz w:val="24"/>
          <w:szCs w:val="24"/>
        </w:rPr>
        <w:t>I</w:t>
      </w:r>
      <w:r w:rsidRPr="007E326C">
        <w:rPr>
          <w:rFonts w:ascii="Times New Roman" w:hAnsi="Times New Roman"/>
          <w:bCs w:val="0"/>
          <w:color w:val="191919"/>
          <w:spacing w:val="-2"/>
          <w:sz w:val="18"/>
          <w:szCs w:val="18"/>
        </w:rPr>
        <w:t>NTERN</w:t>
      </w:r>
      <w:r w:rsidRPr="007E326C">
        <w:rPr>
          <w:rFonts w:ascii="Times New Roman" w:hAnsi="Times New Roman"/>
          <w:bCs w:val="0"/>
          <w:color w:val="191919"/>
          <w:spacing w:val="-16"/>
          <w:sz w:val="18"/>
          <w:szCs w:val="18"/>
        </w:rPr>
        <w:t>A</w:t>
      </w:r>
      <w:r w:rsidRPr="007E326C">
        <w:rPr>
          <w:rFonts w:ascii="Times New Roman" w:hAnsi="Times New Roman"/>
          <w:bCs w:val="0"/>
          <w:color w:val="191919"/>
          <w:spacing w:val="-2"/>
          <w:sz w:val="18"/>
          <w:szCs w:val="18"/>
        </w:rPr>
        <w:t>TIONA</w:t>
      </w:r>
      <w:r w:rsidRPr="007E326C">
        <w:rPr>
          <w:rFonts w:ascii="Times New Roman" w:hAnsi="Times New Roman"/>
          <w:bCs w:val="0"/>
          <w:color w:val="191919"/>
          <w:sz w:val="18"/>
          <w:szCs w:val="18"/>
        </w:rPr>
        <w:t>L</w:t>
      </w:r>
      <w:r w:rsidRPr="007E326C">
        <w:rPr>
          <w:rFonts w:ascii="Times New Roman" w:hAnsi="Times New Roman"/>
          <w:bCs w:val="0"/>
          <w:color w:val="191919"/>
          <w:spacing w:val="1"/>
          <w:sz w:val="18"/>
          <w:szCs w:val="18"/>
        </w:rPr>
        <w:t xml:space="preserve"> </w:t>
      </w:r>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
          <w:sz w:val="18"/>
          <w:szCs w:val="18"/>
        </w:rPr>
        <w:t>TUDENTS</w:t>
      </w:r>
      <w:bookmarkEnd w:id="351"/>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sidRPr="00CD21B7">
        <w:rPr>
          <w:rFonts w:ascii="Times New Roman" w:hAnsi="Times New Roman"/>
          <w:color w:val="000000"/>
          <w:sz w:val="18"/>
          <w:szCs w:val="18"/>
        </w:rPr>
        <w:t>nternational students must meet the following regular admission requirements:</w:t>
      </w:r>
    </w:p>
    <w:p w:rsidR="00E34DC5" w:rsidRDefault="00E34DC5" w:rsidP="00E34DC5">
      <w:pPr>
        <w:widowControl w:val="0"/>
        <w:autoSpaceDE w:val="0"/>
        <w:autoSpaceDN w:val="0"/>
        <w:adjustRightInd w:val="0"/>
        <w:spacing w:before="5" w:after="0" w:line="220" w:lineRule="exact"/>
        <w:rPr>
          <w:rFonts w:ascii="Times New Roman" w:hAnsi="Times New Roman"/>
          <w:color w:val="000000"/>
        </w:rPr>
      </w:pP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Complete an official application for admission.</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Have an official United States evaluation completed for all NON-USA secondary schools attended and for examinations taken. Applicants must have the equivalent of a U.S. high school college preparatory diploma.</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Test scores providing evidence of English language proficiency. If English is not the official language of the applicant’s home country, then the applicant must take the Test of English as a Foreign Language (TOEFL).</w:t>
      </w:r>
      <w:ins w:id="352" w:author="mdavis47" w:date="2011-04-07T11:57:00Z">
        <w:r w:rsidRPr="00CD21B7">
          <w:rPr>
            <w:rFonts w:ascii="Times New Roman" w:hAnsi="Times New Roman"/>
            <w:color w:val="000000"/>
            <w:sz w:val="18"/>
            <w:szCs w:val="18"/>
          </w:rPr>
          <w:t xml:space="preserve"> </w:t>
        </w:r>
      </w:ins>
      <w:ins w:id="353" w:author="mdavis47" w:date="2011-04-07T11:58:00Z">
        <w:r w:rsidRPr="00CD21B7">
          <w:rPr>
            <w:rFonts w:ascii="Times New Roman" w:hAnsi="Times New Roman"/>
            <w:color w:val="000000"/>
            <w:sz w:val="18"/>
            <w:szCs w:val="18"/>
          </w:rPr>
          <w:t xml:space="preserve">Minimum scores for the TOEFL are </w:t>
        </w:r>
        <w:r w:rsidR="006A495C" w:rsidRPr="006A495C">
          <w:rPr>
            <w:rFonts w:ascii="Times New Roman" w:hAnsi="Times New Roman"/>
            <w:color w:val="000000"/>
            <w:sz w:val="18"/>
            <w:szCs w:val="18"/>
            <w:rPrChange w:id="354" w:author="mdavis47" w:date="2011-04-07T11:59:00Z">
              <w:rPr>
                <w:rFonts w:ascii="Verdana" w:hAnsi="Verdana"/>
                <w:color w:val="0000FF" w:themeColor="hyperlink"/>
                <w:sz w:val="19"/>
                <w:szCs w:val="19"/>
                <w:u w:val="single"/>
              </w:rPr>
            </w:rPrChange>
          </w:rPr>
          <w:t>523 on the paper test or 193 on the computer test</w:t>
        </w:r>
      </w:ins>
      <w:ins w:id="355" w:author="mdavis47" w:date="2011-04-07T12:08:00Z">
        <w:r w:rsidRPr="00CD21B7">
          <w:rPr>
            <w:rFonts w:ascii="Times New Roman" w:hAnsi="Times New Roman"/>
            <w:color w:val="000000"/>
            <w:sz w:val="18"/>
            <w:szCs w:val="18"/>
          </w:rPr>
          <w:t xml:space="preserve"> or 69 on the internet based test. The school’s destination code is 5004.</w:t>
        </w:r>
      </w:ins>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 xml:space="preserve">Scores on the SAT </w:t>
      </w:r>
      <w:del w:id="356" w:author="mdavis47" w:date="2011-03-21T10:54:00Z">
        <w:r w:rsidRPr="00CD21B7" w:rsidDel="00334FBB">
          <w:rPr>
            <w:rFonts w:ascii="Times New Roman" w:hAnsi="Times New Roman"/>
            <w:color w:val="000000"/>
            <w:sz w:val="18"/>
            <w:szCs w:val="18"/>
          </w:rPr>
          <w:delText xml:space="preserve">form </w:delText>
        </w:r>
      </w:del>
      <w:ins w:id="357" w:author="mdavis47" w:date="2011-03-21T10:54:00Z">
        <w:r w:rsidRPr="00CD21B7">
          <w:rPr>
            <w:rFonts w:ascii="Times New Roman" w:hAnsi="Times New Roman"/>
            <w:color w:val="000000"/>
            <w:sz w:val="18"/>
            <w:szCs w:val="18"/>
          </w:rPr>
          <w:t xml:space="preserve"> from </w:t>
        </w:r>
      </w:ins>
      <w:r w:rsidRPr="00CD21B7">
        <w:rPr>
          <w:rFonts w:ascii="Times New Roman" w:hAnsi="Times New Roman"/>
          <w:color w:val="000000"/>
          <w:sz w:val="18"/>
          <w:szCs w:val="18"/>
        </w:rPr>
        <w:t xml:space="preserve">the College </w:t>
      </w:r>
      <w:del w:id="358" w:author="mdavis47" w:date="2011-04-07T11:51:00Z">
        <w:r w:rsidRPr="00CD21B7" w:rsidDel="002218F7">
          <w:rPr>
            <w:rFonts w:ascii="Times New Roman" w:hAnsi="Times New Roman"/>
            <w:color w:val="000000"/>
            <w:sz w:val="18"/>
            <w:szCs w:val="18"/>
          </w:rPr>
          <w:delText xml:space="preserve">Entrance Examination </w:delText>
        </w:r>
      </w:del>
      <w:r w:rsidRPr="00CD21B7">
        <w:rPr>
          <w:rFonts w:ascii="Times New Roman" w:hAnsi="Times New Roman"/>
          <w:color w:val="000000"/>
          <w:sz w:val="18"/>
          <w:szCs w:val="18"/>
        </w:rPr>
        <w:t xml:space="preserve">Board or scores on the ACT </w:t>
      </w:r>
      <w:del w:id="359" w:author="mdavis47" w:date="2011-04-07T11:51:00Z">
        <w:r w:rsidRPr="00CD21B7" w:rsidDel="002218F7">
          <w:rPr>
            <w:rFonts w:ascii="Times New Roman" w:hAnsi="Times New Roman"/>
            <w:color w:val="000000"/>
            <w:sz w:val="18"/>
            <w:szCs w:val="18"/>
          </w:rPr>
          <w:delText xml:space="preserve">Assessment Program (ACT) </w:delText>
        </w:r>
      </w:del>
      <w:r w:rsidRPr="00CD21B7">
        <w:rPr>
          <w:rFonts w:ascii="Times New Roman" w:hAnsi="Times New Roman"/>
          <w:color w:val="000000"/>
          <w:sz w:val="18"/>
          <w:szCs w:val="18"/>
        </w:rPr>
        <w:t>from the American College Testing Program.</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Scores from the College Placement Examination of the University System of Georgia.</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Must present evidence of adequate financial resources for the entire period the student will attend Albany State University (complete the Albany State University Certificate of Finances form).</w:t>
      </w:r>
      <w:ins w:id="360" w:author="mdavis47" w:date="2011-04-07T12:15:00Z">
        <w:r w:rsidRPr="00CD21B7">
          <w:rPr>
            <w:rFonts w:ascii="Times New Roman" w:hAnsi="Times New Roman"/>
            <w:color w:val="000000"/>
            <w:sz w:val="18"/>
            <w:szCs w:val="18"/>
          </w:rPr>
          <w:t xml:space="preserve"> </w:t>
        </w:r>
      </w:ins>
    </w:p>
    <w:p w:rsidR="00E34DC5" w:rsidRDefault="00E34DC5" w:rsidP="00E34DC5">
      <w:pPr>
        <w:widowControl w:val="0"/>
        <w:autoSpaceDE w:val="0"/>
        <w:autoSpaceDN w:val="0"/>
        <w:adjustRightInd w:val="0"/>
        <w:spacing w:after="0"/>
        <w:ind w:right="130"/>
        <w:rPr>
          <w:rFonts w:ascii="Times New Roman" w:hAnsi="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361" w:name="_Toc295316602"/>
      <w:r>
        <w:rPr>
          <w:rFonts w:ascii="Times New Roman" w:hAnsi="Times New Roman"/>
          <w:b w:val="0"/>
          <w:bCs w:val="0"/>
          <w:color w:val="191919"/>
          <w:spacing w:val="-2"/>
          <w:sz w:val="24"/>
          <w:szCs w:val="24"/>
        </w:rPr>
        <w:lastRenderedPageBreak/>
        <w:t>A</w:t>
      </w:r>
      <w:r>
        <w:rPr>
          <w:rFonts w:ascii="Times New Roman" w:hAnsi="Times New Roman"/>
          <w:b w:val="0"/>
          <w:bCs w:val="0"/>
          <w:color w:val="191919"/>
          <w:spacing w:val="-2"/>
          <w:sz w:val="18"/>
          <w:szCs w:val="18"/>
        </w:rPr>
        <w:t>D</w:t>
      </w:r>
      <w:r>
        <w:rPr>
          <w:rFonts w:ascii="Times New Roman" w:hAnsi="Times New Roman"/>
          <w:b w:val="0"/>
          <w:bCs w:val="0"/>
          <w:color w:val="191919"/>
          <w:spacing w:val="-26"/>
          <w:sz w:val="18"/>
          <w:szCs w:val="18"/>
        </w:rPr>
        <w:t>V</w:t>
      </w:r>
      <w:r>
        <w:rPr>
          <w:rFonts w:ascii="Times New Roman" w:hAnsi="Times New Roman"/>
          <w:b w:val="0"/>
          <w:bCs w:val="0"/>
          <w:color w:val="191919"/>
          <w:spacing w:val="-2"/>
          <w:sz w:val="18"/>
          <w:szCs w:val="18"/>
        </w:rPr>
        <w:t>ANCE</w:t>
      </w:r>
      <w:r>
        <w:rPr>
          <w:rFonts w:ascii="Times New Roman" w:hAnsi="Times New Roman"/>
          <w:b w:val="0"/>
          <w:bCs w:val="0"/>
          <w:color w:val="191919"/>
          <w:sz w:val="18"/>
          <w:szCs w:val="18"/>
        </w:rPr>
        <w:t>D</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P</w:t>
      </w:r>
      <w:r>
        <w:rPr>
          <w:rFonts w:ascii="Times New Roman" w:hAnsi="Times New Roman"/>
          <w:b w:val="0"/>
          <w:bCs w:val="0"/>
          <w:color w:val="191919"/>
          <w:spacing w:val="-2"/>
          <w:sz w:val="18"/>
          <w:szCs w:val="18"/>
        </w:rPr>
        <w:t>LACEMEN</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18"/>
          <w:szCs w:val="18"/>
        </w:rPr>
        <w:t>FO</w:t>
      </w:r>
      <w:r>
        <w:rPr>
          <w:rFonts w:ascii="Times New Roman" w:hAnsi="Times New Roman"/>
          <w:b w:val="0"/>
          <w:bCs w:val="0"/>
          <w:color w:val="191919"/>
          <w:sz w:val="18"/>
          <w:szCs w:val="18"/>
        </w:rPr>
        <w:t>R</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RESHMEN</w:t>
      </w:r>
      <w:bookmarkEnd w:id="361"/>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grant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advance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placemen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wit</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beginnin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freshme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achieve</w:t>
      </w:r>
      <w:r w:rsidRPr="00CD21B7">
        <w:rPr>
          <w:rFonts w:ascii="Times New Roman" w:hAnsi="Times New Roman"/>
          <w:color w:val="191919"/>
          <w:spacing w:val="-2"/>
          <w:sz w:val="18"/>
          <w:szCs w:val="18"/>
        </w:rPr>
        <w:t xml:space="preserve">d a </w:t>
      </w:r>
      <w:r>
        <w:rPr>
          <w:rFonts w:ascii="Times New Roman" w:hAnsi="Times New Roman"/>
          <w:color w:val="191919"/>
          <w:spacing w:val="-2"/>
          <w:sz w:val="18"/>
          <w:szCs w:val="18"/>
        </w:rPr>
        <w:t>scor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thre</w:t>
      </w:r>
      <w:r w:rsidRPr="00CD21B7">
        <w:rPr>
          <w:rFonts w:ascii="Times New Roman" w:hAnsi="Times New Roman"/>
          <w:color w:val="191919"/>
          <w:spacing w:val="-2"/>
          <w:sz w:val="18"/>
          <w:szCs w:val="18"/>
        </w:rPr>
        <w:t>e</w:t>
      </w:r>
      <w:ins w:id="362" w:author="mdavis47" w:date="2011-03-21T10:55:00Z">
        <w:r w:rsidRPr="00CD21B7">
          <w:rPr>
            <w:rFonts w:ascii="Times New Roman" w:hAnsi="Times New Roman"/>
            <w:color w:val="191919"/>
            <w:spacing w:val="-2"/>
            <w:sz w:val="18"/>
            <w:szCs w:val="18"/>
          </w:rPr>
          <w:t xml:space="preserve"> (3) </w:t>
        </w:r>
      </w:ins>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hig</w:t>
      </w:r>
      <w:r w:rsidRPr="00CD21B7">
        <w:rPr>
          <w:rFonts w:ascii="Times New Roman" w:hAnsi="Times New Roman"/>
          <w:color w:val="191919"/>
          <w:spacing w:val="-2"/>
          <w:sz w:val="18"/>
          <w:szCs w:val="18"/>
        </w:rPr>
        <w:t>h</w:t>
      </w:r>
      <w:r>
        <w:rPr>
          <w:rFonts w:ascii="Times New Roman" w:hAnsi="Times New Roman"/>
          <w:color w:val="191919"/>
          <w:spacing w:val="-2"/>
          <w:sz w:val="18"/>
          <w:szCs w:val="18"/>
        </w:rPr>
        <w: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Advanced Placemen</w:t>
      </w:r>
      <w:r w:rsidRPr="00CD21B7">
        <w:rPr>
          <w:rFonts w:ascii="Times New Roman" w:hAnsi="Times New Roman"/>
          <w:color w:val="191919"/>
          <w:spacing w:val="-2"/>
          <w:sz w:val="18"/>
          <w:szCs w:val="18"/>
        </w:rPr>
        <w:t>t T</w:t>
      </w:r>
      <w:r>
        <w:rPr>
          <w:rFonts w:ascii="Times New Roman" w:hAnsi="Times New Roman"/>
          <w:color w:val="191919"/>
          <w:spacing w:val="-2"/>
          <w:sz w:val="18"/>
          <w:szCs w:val="18"/>
        </w:rPr>
        <w:t>ests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Thre</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semeste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hour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ma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give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on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area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whic</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test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administered</w:t>
      </w:r>
    </w:p>
    <w:p w:rsidR="00E34DC5" w:rsidRDefault="00E34DC5" w:rsidP="00E34DC5">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E34DC5" w:rsidRDefault="00E34DC5" w:rsidP="00E34DC5">
      <w:pPr>
        <w:pStyle w:val="Heading2"/>
        <w:spacing w:before="0"/>
        <w:ind w:left="180" w:right="130" w:firstLine="0"/>
        <w:jc w:val="both"/>
        <w:rPr>
          <w:rFonts w:ascii="Times New Roman" w:hAnsi="Times New Roman"/>
          <w:color w:val="000000"/>
          <w:sz w:val="24"/>
          <w:szCs w:val="24"/>
        </w:rPr>
      </w:pPr>
      <w:bookmarkStart w:id="363" w:name="_Toc295316603"/>
      <w:r>
        <w:rPr>
          <w:rFonts w:ascii="Times New Roman" w:hAnsi="Times New Roman"/>
          <w:b w:val="0"/>
          <w:bCs w:val="0"/>
          <w:color w:val="191919"/>
          <w:spacing w:val="-2"/>
          <w:sz w:val="24"/>
          <w:szCs w:val="24"/>
        </w:rPr>
        <w:t>J</w:t>
      </w:r>
      <w:r>
        <w:rPr>
          <w:rFonts w:ascii="Times New Roman" w:hAnsi="Times New Roman"/>
          <w:b w:val="0"/>
          <w:bCs w:val="0"/>
          <w:color w:val="191919"/>
          <w:spacing w:val="-2"/>
          <w:sz w:val="18"/>
          <w:szCs w:val="18"/>
        </w:rPr>
        <w:t>OIN</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E</w:t>
      </w:r>
      <w:r>
        <w:rPr>
          <w:rFonts w:ascii="Times New Roman" w:hAnsi="Times New Roman"/>
          <w:b w:val="0"/>
          <w:bCs w:val="0"/>
          <w:color w:val="191919"/>
          <w:spacing w:val="-2"/>
          <w:sz w:val="18"/>
          <w:szCs w:val="18"/>
        </w:rPr>
        <w:t>NROLLMEN</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P</w:t>
      </w:r>
      <w:r>
        <w:rPr>
          <w:rFonts w:ascii="Times New Roman" w:hAnsi="Times New Roman"/>
          <w:b w:val="0"/>
          <w:bCs w:val="0"/>
          <w:color w:val="191919"/>
          <w:spacing w:val="-2"/>
          <w:sz w:val="18"/>
          <w:szCs w:val="18"/>
        </w:rPr>
        <w:t>ROGRAM</w:t>
      </w:r>
      <w:r>
        <w:rPr>
          <w:rFonts w:ascii="Times New Roman" w:hAnsi="Times New Roman"/>
          <w:b w:val="0"/>
          <w:bCs w:val="0"/>
          <w:color w:val="191919"/>
          <w:spacing w:val="-2"/>
          <w:sz w:val="24"/>
          <w:szCs w:val="24"/>
        </w:rPr>
        <w:t>/ACCEL</w:t>
      </w:r>
      <w:bookmarkEnd w:id="363"/>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superio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junior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senior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opportu</w:t>
      </w:r>
      <w:r>
        <w:rPr>
          <w:rFonts w:ascii="Times New Roman" w:hAnsi="Times New Roman"/>
          <w:color w:val="191919"/>
          <w:spacing w:val="-3"/>
          <w:sz w:val="18"/>
          <w:szCs w:val="18"/>
        </w:rPr>
        <w:t>n</w:t>
      </w:r>
      <w:r>
        <w:rPr>
          <w:rFonts w:ascii="Times New Roman" w:hAnsi="Times New Roman"/>
          <w:color w:val="191919"/>
          <w:spacing w:val="-2"/>
          <w:sz w:val="18"/>
          <w:szCs w:val="18"/>
        </w:rPr>
        <w:t>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 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proximit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time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3"/>
          <w:sz w:val="18"/>
          <w:szCs w:val="18"/>
        </w:rPr>
        <w:t>m</w:t>
      </w:r>
      <w:r>
        <w:rPr>
          <w:rFonts w:ascii="Times New Roman" w:hAnsi="Times New Roman"/>
          <w:color w:val="191919"/>
          <w:spacing w:val="-2"/>
          <w:sz w:val="18"/>
          <w:szCs w:val="18"/>
        </w:rPr>
        <w:t>us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Syste</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Colleg</w:t>
      </w:r>
      <w:r>
        <w:rPr>
          <w:rFonts w:ascii="Times New Roman" w:hAnsi="Times New Roman"/>
          <w:color w:val="191919"/>
          <w:sz w:val="18"/>
          <w:szCs w:val="18"/>
        </w:rPr>
        <w:t xml:space="preserve">e </w:t>
      </w:r>
      <w:r>
        <w:rPr>
          <w:rFonts w:ascii="Times New Roman" w:hAnsi="Times New Roman"/>
          <w:color w:val="191919"/>
          <w:spacing w:val="-2"/>
          <w:sz w:val="18"/>
          <w:szCs w:val="18"/>
        </w:rPr>
        <w:t>Preparator</w:t>
      </w:r>
      <w:r>
        <w:rPr>
          <w:rFonts w:ascii="Times New Roman" w:hAnsi="Times New Roman"/>
          <w:color w:val="191919"/>
          <w:sz w:val="18"/>
          <w:szCs w:val="18"/>
        </w:rPr>
        <w:t xml:space="preserve">y </w:t>
      </w:r>
      <w:r>
        <w:rPr>
          <w:rFonts w:ascii="Times New Roman" w:hAnsi="Times New Roman"/>
          <w:color w:val="191919"/>
          <w:spacing w:val="-2"/>
          <w:sz w:val="18"/>
          <w:szCs w:val="18"/>
        </w:rPr>
        <w:t>Curriculu</w:t>
      </w:r>
      <w:r>
        <w:rPr>
          <w:rFonts w:ascii="Times New Roman" w:hAnsi="Times New Roman"/>
          <w:color w:val="191919"/>
          <w:sz w:val="18"/>
          <w:szCs w:val="18"/>
        </w:rPr>
        <w:t xml:space="preserve">m </w:t>
      </w:r>
      <w:r>
        <w:rPr>
          <w:rFonts w:ascii="Times New Roman" w:hAnsi="Times New Roman"/>
          <w:color w:val="191919"/>
          <w:spacing w:val="-2"/>
          <w:sz w:val="18"/>
          <w:szCs w:val="18"/>
        </w:rPr>
        <w:t>requirement</w:t>
      </w:r>
      <w:r>
        <w:rPr>
          <w:rFonts w:ascii="Times New Roman" w:hAnsi="Times New Roman"/>
          <w:color w:val="191919"/>
          <w:sz w:val="18"/>
          <w:szCs w:val="18"/>
        </w:rPr>
        <w:t xml:space="preserve">s </w:t>
      </w:r>
      <w:r>
        <w:rPr>
          <w:rFonts w:ascii="Times New Roman" w:hAnsi="Times New Roman"/>
          <w:color w:val="191919"/>
          <w:spacing w:val="-2"/>
          <w:sz w:val="18"/>
          <w:szCs w:val="18"/>
        </w:rPr>
        <w:t>wit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followin</w:t>
      </w:r>
      <w:r>
        <w:rPr>
          <w:rFonts w:ascii="Times New Roman" w:hAnsi="Times New Roman"/>
          <w:color w:val="191919"/>
          <w:sz w:val="18"/>
          <w:szCs w:val="18"/>
        </w:rPr>
        <w:t xml:space="preserve">g </w:t>
      </w:r>
      <w:r>
        <w:rPr>
          <w:rFonts w:ascii="Times New Roman" w:hAnsi="Times New Roman"/>
          <w:color w:val="191919"/>
          <w:spacing w:val="-2"/>
          <w:sz w:val="18"/>
          <w:szCs w:val="18"/>
        </w:rPr>
        <w:t>exceptions</w:t>
      </w:r>
      <w:r>
        <w:rPr>
          <w:rFonts w:ascii="Times New Roman" w:hAnsi="Times New Roman"/>
          <w:color w:val="19191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wi</w:t>
      </w:r>
      <w:r>
        <w:rPr>
          <w:rFonts w:ascii="Times New Roman" w:hAnsi="Times New Roman"/>
          <w:color w:val="191919"/>
          <w:spacing w:val="-3"/>
          <w:sz w:val="18"/>
          <w:szCs w:val="18"/>
        </w:rPr>
        <w:t>t</w:t>
      </w:r>
      <w:r>
        <w:rPr>
          <w:rFonts w:ascii="Times New Roman" w:hAnsi="Times New Roman"/>
          <w:color w:val="191919"/>
          <w:sz w:val="18"/>
          <w:szCs w:val="18"/>
        </w:rPr>
        <w:t xml:space="preserve">h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ve</w:t>
      </w:r>
      <w:r>
        <w:rPr>
          <w:rFonts w:ascii="Times New Roman" w:hAnsi="Times New Roman"/>
          <w:color w:val="191919"/>
          <w:spacing w:val="-5"/>
          <w:sz w:val="18"/>
          <w:szCs w:val="18"/>
        </w:rPr>
        <w:t>r</w:t>
      </w:r>
      <w:r>
        <w:rPr>
          <w:rFonts w:ascii="Times New Roman" w:hAnsi="Times New Roman"/>
          <w:color w:val="191919"/>
          <w:spacing w:val="-2"/>
          <w:sz w:val="18"/>
          <w:szCs w:val="18"/>
        </w:rPr>
        <w:t>ba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53</w:t>
      </w:r>
      <w:r>
        <w:rPr>
          <w:rFonts w:ascii="Times New Roman" w:hAnsi="Times New Roman"/>
          <w:color w:val="191919"/>
          <w:sz w:val="18"/>
          <w:szCs w:val="18"/>
        </w:rPr>
        <w:t>0</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4</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science 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permitte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enroll</w:t>
      </w:r>
      <w:r>
        <w:rPr>
          <w:rFonts w:ascii="Times New Roman" w:hAnsi="Times New Roman"/>
          <w:color w:val="191919"/>
          <w:spacing w:val="-3"/>
          <w:sz w:val="18"/>
          <w:szCs w:val="18"/>
        </w:rPr>
        <w:t>m</w:t>
      </w:r>
      <w:r>
        <w:rPr>
          <w:rFonts w:ascii="Times New Roman" w:hAnsi="Times New Roman"/>
          <w:color w:val="191919"/>
          <w:spacing w:val="-2"/>
          <w:sz w:val="18"/>
          <w:szCs w:val="18"/>
        </w:rPr>
        <w:t>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w:t>
      </w:r>
      <w:r>
        <w:rPr>
          <w:rFonts w:ascii="Times New Roman" w:hAnsi="Times New Roman"/>
          <w:color w:val="191919"/>
          <w:spacing w:val="-3"/>
          <w:sz w:val="18"/>
          <w:szCs w:val="18"/>
        </w:rPr>
        <w:t>r</w:t>
      </w:r>
      <w:r>
        <w:rPr>
          <w:rFonts w:ascii="Times New Roman" w:hAnsi="Times New Roman"/>
          <w:color w:val="191919"/>
          <w:spacing w:val="-2"/>
          <w:sz w:val="18"/>
          <w:szCs w:val="18"/>
        </w:rPr>
        <w:t>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they ar</w:t>
      </w:r>
      <w:r>
        <w:rPr>
          <w:rFonts w:ascii="Times New Roman" w:hAnsi="Times New Roman"/>
          <w:color w:val="191919"/>
          <w:sz w:val="18"/>
          <w:szCs w:val="18"/>
        </w:rPr>
        <w:t xml:space="preserve">e </w:t>
      </w:r>
      <w:r>
        <w:rPr>
          <w:rFonts w:ascii="Times New Roman" w:hAnsi="Times New Roman"/>
          <w:color w:val="191919"/>
          <w:spacing w:val="-2"/>
          <w:sz w:val="18"/>
          <w:szCs w:val="18"/>
        </w:rPr>
        <w:t>enrolle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necessar</w:t>
      </w:r>
      <w:r>
        <w:rPr>
          <w:rFonts w:ascii="Times New Roman" w:hAnsi="Times New Roman"/>
          <w:color w:val="191919"/>
          <w:sz w:val="18"/>
          <w:szCs w:val="18"/>
        </w:rPr>
        <w:t xml:space="preserve">y </w:t>
      </w:r>
      <w:r>
        <w:rPr>
          <w:rFonts w:ascii="Times New Roman" w:hAnsi="Times New Roman"/>
          <w:color w:val="191919"/>
          <w:spacing w:val="-2"/>
          <w:sz w:val="18"/>
          <w:szCs w:val="18"/>
        </w:rPr>
        <w:t>hig</w:t>
      </w:r>
      <w:r>
        <w:rPr>
          <w:rFonts w:ascii="Times New Roman" w:hAnsi="Times New Roman"/>
          <w:color w:val="191919"/>
          <w:sz w:val="18"/>
          <w:szCs w:val="18"/>
        </w:rPr>
        <w:t xml:space="preserve">h </w:t>
      </w:r>
      <w:r>
        <w:rPr>
          <w:rFonts w:ascii="Times New Roman" w:hAnsi="Times New Roman"/>
          <w:color w:val="191919"/>
          <w:spacing w:val="-2"/>
          <w:sz w:val="18"/>
          <w:szCs w:val="18"/>
        </w:rPr>
        <w:t>schoo</w:t>
      </w:r>
      <w:r>
        <w:rPr>
          <w:rFonts w:ascii="Times New Roman" w:hAnsi="Times New Roman"/>
          <w:color w:val="191919"/>
          <w:sz w:val="18"/>
          <w:szCs w:val="18"/>
        </w:rPr>
        <w:t xml:space="preserve">l </w:t>
      </w:r>
      <w:r>
        <w:rPr>
          <w:rFonts w:ascii="Times New Roman" w:hAnsi="Times New Roman"/>
          <w:color w:val="191919"/>
          <w:spacing w:val="-2"/>
          <w:sz w:val="18"/>
          <w:szCs w:val="18"/>
        </w:rPr>
        <w:t>course</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schedule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complet</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requirement</w:t>
      </w:r>
      <w:r>
        <w:rPr>
          <w:rFonts w:ascii="Times New Roman" w:hAnsi="Times New Roman"/>
          <w:color w:val="191919"/>
          <w:sz w:val="18"/>
          <w:szCs w:val="18"/>
        </w:rPr>
        <w:t xml:space="preserve">s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en</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thei</w:t>
      </w:r>
      <w:r>
        <w:rPr>
          <w:rFonts w:ascii="Times New Roman" w:hAnsi="Times New Roman"/>
          <w:color w:val="191919"/>
          <w:sz w:val="18"/>
          <w:szCs w:val="18"/>
        </w:rPr>
        <w:t xml:space="preserve">r </w:t>
      </w:r>
      <w:r>
        <w:rPr>
          <w:rFonts w:ascii="Times New Roman" w:hAnsi="Times New Roman"/>
          <w:color w:val="191919"/>
          <w:spacing w:val="-2"/>
          <w:sz w:val="18"/>
          <w:szCs w:val="18"/>
        </w:rPr>
        <w:t>senio</w:t>
      </w:r>
      <w:r>
        <w:rPr>
          <w:rFonts w:ascii="Times New Roman" w:hAnsi="Times New Roman"/>
          <w:color w:val="191919"/>
          <w:sz w:val="18"/>
          <w:szCs w:val="18"/>
        </w:rPr>
        <w:t xml:space="preserve">r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3"/>
          <w:sz w:val="18"/>
          <w:szCs w:val="18"/>
        </w:rPr>
        <w:t>S</w:t>
      </w:r>
      <w:r>
        <w:rPr>
          <w:rFonts w:ascii="Times New Roman" w:hAnsi="Times New Roman"/>
          <w:color w:val="191919"/>
          <w:spacing w:val="-2"/>
          <w:sz w:val="18"/>
          <w:szCs w:val="18"/>
        </w:rPr>
        <w:t>tudent</w:t>
      </w:r>
      <w:r>
        <w:rPr>
          <w:rFonts w:ascii="Times New Roman" w:hAnsi="Times New Roman"/>
          <w:color w:val="191919"/>
          <w:sz w:val="18"/>
          <w:szCs w:val="18"/>
        </w:rPr>
        <w:t xml:space="preserve">s </w:t>
      </w:r>
      <w:r>
        <w:rPr>
          <w:rFonts w:ascii="Times New Roman" w:hAnsi="Times New Roman"/>
          <w:color w:val="191919"/>
          <w:spacing w:val="-2"/>
          <w:sz w:val="18"/>
          <w:szCs w:val="18"/>
        </w:rPr>
        <w:t>enrolled 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secondar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reimbursemen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Pos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Secondar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Optio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(PSO</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h</w:t>
      </w:r>
      <w:r>
        <w:rPr>
          <w:rFonts w:ascii="Times New Roman" w:hAnsi="Times New Roman"/>
          <w:color w:val="191919"/>
          <w:spacing w:val="-2"/>
          <w:sz w:val="18"/>
          <w:szCs w:val="18"/>
        </w:rPr>
        <w:t>oul</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contact 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counselo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information.</w:t>
      </w: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Procedure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applyin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enrollmen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Join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Enrollmen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Progra</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liste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below:</w:t>
      </w:r>
    </w:p>
    <w:p w:rsidR="00E34DC5" w:rsidRPr="00CD21B7" w:rsidRDefault="00E34DC5" w:rsidP="00E34DC5">
      <w:pPr>
        <w:pStyle w:val="ListParagraph"/>
        <w:widowControl w:val="0"/>
        <w:numPr>
          <w:ilvl w:val="0"/>
          <w:numId w:val="5"/>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Complete an official application form.</w:t>
      </w:r>
    </w:p>
    <w:p w:rsidR="00E34DC5" w:rsidRPr="00CD21B7" w:rsidRDefault="00E34DC5" w:rsidP="00E34DC5">
      <w:pPr>
        <w:pStyle w:val="ListParagraph"/>
        <w:widowControl w:val="0"/>
        <w:numPr>
          <w:ilvl w:val="0"/>
          <w:numId w:val="5"/>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 xml:space="preserve">Have SAT scores or </w:t>
      </w:r>
      <w:del w:id="364" w:author="mdavis47" w:date="2011-03-21T10:56:00Z">
        <w:r w:rsidRPr="00CD21B7" w:rsidDel="00334FBB">
          <w:rPr>
            <w:rFonts w:ascii="Times New Roman" w:hAnsi="Times New Roman"/>
            <w:color w:val="191919"/>
            <w:spacing w:val="-2"/>
            <w:sz w:val="18"/>
            <w:szCs w:val="18"/>
          </w:rPr>
          <w:delText xml:space="preserve">the comparable </w:delText>
        </w:r>
      </w:del>
      <w:r w:rsidRPr="00CD21B7">
        <w:rPr>
          <w:rFonts w:ascii="Times New Roman" w:hAnsi="Times New Roman"/>
          <w:color w:val="191919"/>
          <w:spacing w:val="-2"/>
          <w:sz w:val="18"/>
          <w:szCs w:val="18"/>
        </w:rPr>
        <w:t xml:space="preserve">ACT </w:t>
      </w:r>
      <w:del w:id="365" w:author="mdavis47" w:date="2011-03-21T10:57:00Z">
        <w:r w:rsidRPr="00CD21B7" w:rsidDel="00334FBB">
          <w:rPr>
            <w:rFonts w:ascii="Times New Roman" w:hAnsi="Times New Roman"/>
            <w:color w:val="191919"/>
            <w:spacing w:val="-2"/>
            <w:sz w:val="18"/>
            <w:szCs w:val="18"/>
          </w:rPr>
          <w:delText xml:space="preserve">Assessment Program </w:delText>
        </w:r>
      </w:del>
      <w:r w:rsidRPr="00CD21B7">
        <w:rPr>
          <w:rFonts w:ascii="Times New Roman" w:hAnsi="Times New Roman"/>
          <w:color w:val="191919"/>
          <w:spacing w:val="-2"/>
          <w:sz w:val="18"/>
          <w:szCs w:val="18"/>
        </w:rPr>
        <w:t>scores mailed to the Office of Admissions. A minimum SAT composite score of 970, with at least 430 minimum on verbal and at least 400 minimum on math, or a minimum ACT composite score of 21, with at least 18 minimum on verbal and at least 16 minimum on math.</w:t>
      </w:r>
    </w:p>
    <w:p w:rsidR="00E34DC5" w:rsidRPr="00CD21B7" w:rsidRDefault="00E34DC5" w:rsidP="00E34DC5">
      <w:pPr>
        <w:pStyle w:val="ListParagraph"/>
        <w:widowControl w:val="0"/>
        <w:numPr>
          <w:ilvl w:val="0"/>
          <w:numId w:val="5"/>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Submit a completed joint enrollment application and advisement form.</w:t>
      </w:r>
    </w:p>
    <w:p w:rsidR="00E34DC5" w:rsidRDefault="00E34DC5" w:rsidP="00E34DC5">
      <w:pPr>
        <w:widowControl w:val="0"/>
        <w:autoSpaceDE w:val="0"/>
        <w:autoSpaceDN w:val="0"/>
        <w:adjustRightInd w:val="0"/>
        <w:spacing w:after="0"/>
        <w:ind w:left="300"/>
        <w:rPr>
          <w:rFonts w:ascii="Times New Roman" w:hAnsi="Times New Roman"/>
          <w:color w:val="191919"/>
          <w:spacing w:val="-2"/>
          <w:sz w:val="18"/>
          <w:szCs w:val="18"/>
        </w:rPr>
      </w:pPr>
    </w:p>
    <w:p w:rsidR="00E34DC5" w:rsidRPr="00030AE4" w:rsidRDefault="006A495C" w:rsidP="00E34DC5">
      <w:pPr>
        <w:pStyle w:val="Heading2"/>
        <w:spacing w:before="0"/>
        <w:ind w:left="180" w:firstLine="0"/>
        <w:rPr>
          <w:rFonts w:ascii="Times New Roman" w:hAnsi="Times New Roman" w:cs="Times New Roman"/>
          <w:color w:val="000000"/>
          <w:sz w:val="32"/>
          <w:szCs w:val="32"/>
        </w:rPr>
      </w:pPr>
      <w:r w:rsidRPr="006A495C">
        <w:rPr>
          <w:rFonts w:ascii="Times New Roman" w:hAnsi="Times New Roman" w:cs="Times New Roman"/>
          <w:noProof/>
          <w:sz w:val="36"/>
          <w:szCs w:val="36"/>
          <w:lang w:eastAsia="en-US"/>
        </w:rPr>
        <w:pict>
          <v:shape id="Text Box 734" o:spid="_x0000_s1058" type="#_x0000_t202" style="position:absolute;left:0;text-align:left;margin-left:20.85pt;margin-top:48.9pt;width:12pt;height:63.8pt;z-index:-251628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" o:allowincell="f" filled="f" stroked="f">
            <v:textbox style="layout-flow:vertical;mso-layout-flow-alt:bottom-to-top;mso-next-textbox:#Text Box 734" inset="0,0,0,0">
              <w:txbxContent>
                <w:p w:rsidR="00E34DC5" w:rsidRDefault="00E34DC5" w:rsidP="00E34DC5">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bookmarkStart w:id="366" w:name="_Toc295316604"/>
      <w:r w:rsidR="00E34DC5" w:rsidRPr="00030AE4">
        <w:rPr>
          <w:rFonts w:ascii="Times New Roman" w:hAnsi="Times New Roman" w:cs="Times New Roman"/>
          <w:bCs w:val="0"/>
          <w:color w:val="191919"/>
          <w:sz w:val="36"/>
          <w:szCs w:val="36"/>
        </w:rPr>
        <w:t>A</w:t>
      </w:r>
      <w:r w:rsidR="00E34DC5" w:rsidRPr="00030AE4">
        <w:rPr>
          <w:rFonts w:ascii="Times New Roman" w:hAnsi="Times New Roman" w:cs="Times New Roman"/>
          <w:bCs w:val="0"/>
          <w:color w:val="191919"/>
          <w:sz w:val="28"/>
          <w:szCs w:val="28"/>
        </w:rPr>
        <w:t>DMISSIONS</w:t>
      </w:r>
      <w:bookmarkEnd w:id="366"/>
    </w:p>
    <w:p w:rsidR="00E34DC5" w:rsidRPr="00DC4EEA" w:rsidRDefault="00E34DC5" w:rsidP="00E34DC5">
      <w:pPr>
        <w:pStyle w:val="Heading2"/>
        <w:spacing w:before="0"/>
        <w:ind w:left="180" w:firstLine="0"/>
        <w:rPr>
          <w:rFonts w:ascii="Century Gothic" w:hAnsi="Century Gothic" w:cs="Century Gothic"/>
          <w:color w:val="000000"/>
          <w:sz w:val="16"/>
          <w:szCs w:val="16"/>
        </w:rPr>
      </w:pPr>
      <w:bookmarkStart w:id="367" w:name="_Toc295316605"/>
      <w:r w:rsidRPr="00DC4EEA">
        <w:rPr>
          <w:rFonts w:ascii="Times New Roman" w:hAnsi="Times New Roman"/>
          <w:bCs w:val="0"/>
          <w:color w:val="191919"/>
          <w:spacing w:val="-2"/>
          <w:sz w:val="24"/>
          <w:szCs w:val="24"/>
        </w:rPr>
        <w:t>S</w:t>
      </w:r>
      <w:r w:rsidRPr="00DC4EEA">
        <w:rPr>
          <w:rFonts w:ascii="Times New Roman" w:hAnsi="Times New Roman"/>
          <w:bCs w:val="0"/>
          <w:color w:val="191919"/>
          <w:spacing w:val="-2"/>
          <w:sz w:val="18"/>
          <w:szCs w:val="18"/>
        </w:rPr>
        <w:t>ENIO</w:t>
      </w:r>
      <w:r w:rsidRPr="00DC4EEA">
        <w:rPr>
          <w:rFonts w:ascii="Times New Roman" w:hAnsi="Times New Roman"/>
          <w:bCs w:val="0"/>
          <w:color w:val="191919"/>
          <w:sz w:val="18"/>
          <w:szCs w:val="18"/>
        </w:rPr>
        <w:t>R</w:t>
      </w:r>
      <w:r w:rsidRPr="00DC4EEA">
        <w:rPr>
          <w:rFonts w:ascii="Times New Roman" w:hAnsi="Times New Roman"/>
          <w:bCs w:val="0"/>
          <w:color w:val="191919"/>
          <w:spacing w:val="10"/>
          <w:sz w:val="18"/>
          <w:szCs w:val="18"/>
        </w:rPr>
        <w:t xml:space="preserve"> </w:t>
      </w:r>
      <w:r w:rsidRPr="00DC4EEA">
        <w:rPr>
          <w:rFonts w:ascii="Times New Roman" w:hAnsi="Times New Roman"/>
          <w:bCs w:val="0"/>
          <w:color w:val="191919"/>
          <w:spacing w:val="-2"/>
          <w:sz w:val="24"/>
          <w:szCs w:val="24"/>
        </w:rPr>
        <w:t>C</w:t>
      </w:r>
      <w:r w:rsidRPr="00DC4EEA">
        <w:rPr>
          <w:rFonts w:ascii="Times New Roman" w:hAnsi="Times New Roman"/>
          <w:bCs w:val="0"/>
          <w:color w:val="191919"/>
          <w:spacing w:val="-2"/>
          <w:sz w:val="18"/>
          <w:szCs w:val="18"/>
        </w:rPr>
        <w:t xml:space="preserve">ITIZENS </w:t>
      </w:r>
      <w:r w:rsidRPr="00DC4EEA">
        <w:rPr>
          <w:rFonts w:ascii="Times New Roman" w:hAnsi="Times New Roman"/>
          <w:bCs w:val="0"/>
          <w:color w:val="191919"/>
          <w:spacing w:val="-2"/>
          <w:sz w:val="24"/>
          <w:szCs w:val="24"/>
        </w:rPr>
        <w:t>A</w:t>
      </w:r>
      <w:r w:rsidRPr="00DC4EEA">
        <w:rPr>
          <w:rFonts w:ascii="Times New Roman" w:hAnsi="Times New Roman"/>
          <w:bCs w:val="0"/>
          <w:color w:val="191919"/>
          <w:spacing w:val="-2"/>
          <w:sz w:val="18"/>
          <w:szCs w:val="18"/>
        </w:rPr>
        <w:t>MENDMEN</w:t>
      </w:r>
      <w:r w:rsidRPr="00DC4EEA">
        <w:rPr>
          <w:rFonts w:ascii="Times New Roman" w:hAnsi="Times New Roman"/>
          <w:bCs w:val="0"/>
          <w:color w:val="191919"/>
          <w:sz w:val="18"/>
          <w:szCs w:val="18"/>
        </w:rPr>
        <w:t>T</w:t>
      </w:r>
      <w:r w:rsidRPr="00DC4EEA">
        <w:rPr>
          <w:rFonts w:ascii="Times New Roman" w:hAnsi="Times New Roman"/>
          <w:bCs w:val="0"/>
          <w:color w:val="191919"/>
          <w:spacing w:val="-4"/>
          <w:sz w:val="18"/>
          <w:szCs w:val="18"/>
        </w:rPr>
        <w:t xml:space="preserve"> </w:t>
      </w:r>
      <w:r w:rsidRPr="00DC4EEA">
        <w:rPr>
          <w:rFonts w:ascii="Times New Roman" w:hAnsi="Times New Roman"/>
          <w:bCs w:val="0"/>
          <w:color w:val="191919"/>
          <w:spacing w:val="-2"/>
          <w:sz w:val="18"/>
          <w:szCs w:val="18"/>
        </w:rPr>
        <w:t>23</w:t>
      </w:r>
      <w:bookmarkEnd w:id="367"/>
    </w:p>
    <w:p w:rsidR="00E34DC5" w:rsidRPr="00CD21B7" w:rsidRDefault="00E34DC5" w:rsidP="00E34DC5">
      <w:pPr>
        <w:widowControl w:val="0"/>
        <w:autoSpaceDE w:val="0"/>
        <w:autoSpaceDN w:val="0"/>
        <w:adjustRightInd w:val="0"/>
        <w:spacing w:before="30" w:after="0" w:line="250" w:lineRule="auto"/>
        <w:ind w:left="180" w:right="240" w:firstLine="0"/>
        <w:jc w:val="both"/>
        <w:rPr>
          <w:rFonts w:ascii="Times New Roman" w:hAnsi="Times New Roman"/>
          <w:color w:val="191919"/>
          <w:spacing w:val="-2"/>
          <w:sz w:val="18"/>
          <w:szCs w:val="18"/>
        </w:rPr>
      </w:pPr>
      <w:r>
        <w:rPr>
          <w:rFonts w:ascii="Times New Roman" w:hAnsi="Times New Roman"/>
          <w:color w:val="191919"/>
          <w:spacing w:val="-2"/>
          <w:sz w:val="18"/>
          <w:szCs w:val="18"/>
        </w:rPr>
        <w:t>Citizen</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Geo</w:t>
      </w:r>
      <w:r w:rsidRPr="00CD21B7">
        <w:rPr>
          <w:rFonts w:ascii="Times New Roman" w:hAnsi="Times New Roman"/>
          <w:color w:val="191919"/>
          <w:spacing w:val="-2"/>
          <w:sz w:val="18"/>
          <w:szCs w:val="18"/>
        </w:rPr>
        <w:t>r</w:t>
      </w:r>
      <w:r>
        <w:rPr>
          <w:rFonts w:ascii="Times New Roman" w:hAnsi="Times New Roman"/>
          <w:color w:val="191919"/>
          <w:spacing w:val="-2"/>
          <w:sz w:val="18"/>
          <w:szCs w:val="18"/>
        </w:rPr>
        <w:t>gi</w:t>
      </w:r>
      <w:r w:rsidRPr="00CD21B7">
        <w:rPr>
          <w:rFonts w:ascii="Times New Roman" w:hAnsi="Times New Roman"/>
          <w:color w:val="191919"/>
          <w:spacing w:val="-2"/>
          <w:sz w:val="18"/>
          <w:szCs w:val="18"/>
        </w:rPr>
        <w:t xml:space="preserve">a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6</w:t>
      </w:r>
      <w:r w:rsidRPr="00CD21B7">
        <w:rPr>
          <w:rFonts w:ascii="Times New Roman" w:hAnsi="Times New Roman"/>
          <w:color w:val="191919"/>
          <w:spacing w:val="-2"/>
          <w:sz w:val="18"/>
          <w:szCs w:val="18"/>
        </w:rPr>
        <w:t xml:space="preserve">2 </w:t>
      </w:r>
      <w:r>
        <w:rPr>
          <w:rFonts w:ascii="Times New Roman" w:hAnsi="Times New Roman"/>
          <w:color w:val="191919"/>
          <w:spacing w:val="-2"/>
          <w:sz w:val="18"/>
          <w:szCs w:val="18"/>
        </w:rPr>
        <w:t>year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ag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olde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enrol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n a </w:t>
      </w:r>
      <w:r>
        <w:rPr>
          <w:rFonts w:ascii="Times New Roman" w:hAnsi="Times New Roman"/>
          <w:color w:val="191919"/>
          <w:spacing w:val="-2"/>
          <w:sz w:val="18"/>
          <w:szCs w:val="18"/>
        </w:rPr>
        <w:t>“spac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available</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basi</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withou</w:t>
      </w:r>
      <w:r w:rsidRPr="00CD21B7">
        <w:rPr>
          <w:rFonts w:ascii="Times New Roman" w:hAnsi="Times New Roman"/>
          <w:color w:val="191919"/>
          <w:spacing w:val="-2"/>
          <w:sz w:val="18"/>
          <w:szCs w:val="18"/>
        </w:rPr>
        <w:t>t p</w:t>
      </w:r>
      <w:r>
        <w:rPr>
          <w:rFonts w:ascii="Times New Roman" w:hAnsi="Times New Roman"/>
          <w:color w:val="191919"/>
          <w:spacing w:val="-2"/>
          <w:sz w:val="18"/>
          <w:szCs w:val="18"/>
        </w:rPr>
        <w:t>aymen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tuitio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and fees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excep</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supplies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laborator</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sho</w:t>
      </w:r>
      <w:r w:rsidRPr="00CD21B7">
        <w:rPr>
          <w:rFonts w:ascii="Times New Roman" w:hAnsi="Times New Roman"/>
          <w:color w:val="191919"/>
          <w:spacing w:val="-2"/>
          <w:sz w:val="18"/>
          <w:szCs w:val="18"/>
        </w:rPr>
        <w:t xml:space="preserve">p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specia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fees</w:t>
      </w:r>
      <w:r w:rsidRPr="00CD21B7">
        <w:rPr>
          <w:rFonts w:ascii="Times New Roman" w:hAnsi="Times New Roman"/>
          <w:color w:val="191919"/>
          <w:spacing w:val="-2"/>
          <w:sz w:val="18"/>
          <w:szCs w:val="18"/>
        </w:rPr>
        <w:t xml:space="preserve">. To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senio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citizen</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should:</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Meet all requirements for admission, including high school transcript.</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Satisfy all Developmental Studies requirements, where applicable.</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Present a birth certificate at the time of admission to prove age at the time of registration.</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Meet all system and institutional requirements such as Regents’ Test, GRE, etc., if seeking a degree.</w:t>
      </w:r>
    </w:p>
    <w:p w:rsidR="00E34DC5" w:rsidRPr="00CD21B7" w:rsidRDefault="00E34DC5" w:rsidP="00E34DC5">
      <w:pPr>
        <w:widowControl w:val="0"/>
        <w:autoSpaceDE w:val="0"/>
        <w:autoSpaceDN w:val="0"/>
        <w:adjustRightInd w:val="0"/>
        <w:spacing w:before="30" w:after="0" w:line="250" w:lineRule="auto"/>
        <w:ind w:left="720" w:right="240" w:firstLine="0"/>
        <w:jc w:val="both"/>
        <w:rPr>
          <w:rFonts w:ascii="Times New Roman" w:hAnsi="Times New Roman"/>
          <w:color w:val="191919"/>
          <w:spacing w:val="-2"/>
          <w:sz w:val="18"/>
          <w:szCs w:val="18"/>
        </w:rPr>
      </w:pPr>
    </w:p>
    <w:p w:rsidR="00E34DC5" w:rsidRDefault="00E34DC5" w:rsidP="00E34DC5">
      <w:pPr>
        <w:widowControl w:val="0"/>
        <w:autoSpaceDE w:val="0"/>
        <w:autoSpaceDN w:val="0"/>
        <w:adjustRightInd w:val="0"/>
        <w:spacing w:after="0"/>
        <w:ind w:left="180" w:right="3120" w:firstLine="0"/>
        <w:jc w:val="both"/>
        <w:rPr>
          <w:rFonts w:ascii="Times New Roman" w:hAnsi="Times New Roman"/>
          <w:color w:val="000000"/>
          <w:sz w:val="18"/>
          <w:szCs w:val="18"/>
        </w:rPr>
      </w:pP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maintaine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citizens.</w:t>
      </w:r>
    </w:p>
    <w:p w:rsidR="00E34DC5" w:rsidRDefault="00E34DC5" w:rsidP="00E34DC5">
      <w:pPr>
        <w:widowControl w:val="0"/>
        <w:autoSpaceDE w:val="0"/>
        <w:autoSpaceDN w:val="0"/>
        <w:adjustRightInd w:val="0"/>
        <w:spacing w:after="0"/>
        <w:ind w:left="720" w:right="4048" w:firstLine="0"/>
        <w:jc w:val="both"/>
        <w:rPr>
          <w:rFonts w:ascii="Times New Roman" w:hAnsi="Times New Roman"/>
          <w:b/>
          <w:bCs/>
          <w:color w:val="191919"/>
          <w:spacing w:val="-2"/>
          <w:sz w:val="24"/>
          <w:szCs w:val="24"/>
        </w:rPr>
      </w:pPr>
    </w:p>
    <w:p w:rsidR="00E34DC5" w:rsidRDefault="00E34DC5" w:rsidP="00E34DC5">
      <w:pPr>
        <w:pStyle w:val="Heading2"/>
        <w:spacing w:before="0"/>
        <w:ind w:left="180" w:firstLine="0"/>
        <w:rPr>
          <w:rFonts w:ascii="Times New Roman" w:hAnsi="Times New Roman"/>
          <w:color w:val="000000"/>
          <w:sz w:val="18"/>
          <w:szCs w:val="18"/>
        </w:rPr>
      </w:pPr>
      <w:bookmarkStart w:id="368" w:name="_Toc295316606"/>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PECIA</w:t>
      </w:r>
      <w:r>
        <w:rPr>
          <w:rFonts w:ascii="Times New Roman" w:hAnsi="Times New Roman"/>
          <w:b w:val="0"/>
          <w:bCs w:val="0"/>
          <w:color w:val="191919"/>
          <w:sz w:val="18"/>
          <w:szCs w:val="18"/>
        </w:rPr>
        <w:t xml:space="preserve">L </w:t>
      </w:r>
      <w:r w:rsidRPr="00DC4EEA">
        <w:rPr>
          <w:rFonts w:ascii="Times New Roman" w:hAnsi="Times New Roman"/>
          <w:bCs w:val="0"/>
          <w:color w:val="191919"/>
          <w:spacing w:val="-2"/>
          <w:sz w:val="24"/>
          <w:szCs w:val="24"/>
        </w:rPr>
        <w:t>S</w:t>
      </w:r>
      <w:r w:rsidRPr="00DC4EEA">
        <w:rPr>
          <w:rFonts w:ascii="Times New Roman" w:hAnsi="Times New Roman"/>
          <w:bCs w:val="0"/>
          <w:color w:val="191919"/>
          <w:spacing w:val="-2"/>
          <w:sz w:val="18"/>
          <w:szCs w:val="18"/>
        </w:rPr>
        <w:t>TUDENTS</w:t>
      </w:r>
      <w:bookmarkEnd w:id="368"/>
    </w:p>
    <w:p w:rsidR="00E34DC5" w:rsidRPr="00CD21B7" w:rsidRDefault="00E34DC5" w:rsidP="00E34DC5">
      <w:pPr>
        <w:widowControl w:val="0"/>
        <w:autoSpaceDE w:val="0"/>
        <w:autoSpaceDN w:val="0"/>
        <w:adjustRightInd w:val="0"/>
        <w:spacing w:before="30" w:after="0" w:line="250" w:lineRule="auto"/>
        <w:ind w:left="180" w:right="240" w:firstLine="0"/>
        <w:jc w:val="both"/>
        <w:rPr>
          <w:rFonts w:ascii="Times New Roman" w:hAnsi="Times New Roman"/>
          <w:color w:val="191919"/>
          <w:spacing w:val="-2"/>
          <w:sz w:val="18"/>
          <w:szCs w:val="18"/>
        </w:rPr>
      </w:pP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desir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unde</w:t>
      </w:r>
      <w:r w:rsidRPr="00CD21B7">
        <w:rPr>
          <w:rFonts w:ascii="Times New Roman" w:hAnsi="Times New Roman"/>
          <w:color w:val="191919"/>
          <w:spacing w:val="-2"/>
          <w:sz w:val="18"/>
          <w:szCs w:val="18"/>
        </w:rPr>
        <w:t>r</w:t>
      </w:r>
      <w:r>
        <w:rPr>
          <w:rFonts w:ascii="Times New Roman" w:hAnsi="Times New Roman"/>
          <w:color w:val="191919"/>
          <w:spacing w:val="-2"/>
          <w:sz w:val="18"/>
          <w:szCs w:val="18"/>
        </w:rPr>
        <w:t>graduat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course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caree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purpose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classifie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specia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students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Thes</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complet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procedures:</w:t>
      </w:r>
    </w:p>
    <w:p w:rsidR="00E34DC5" w:rsidRDefault="00E34DC5" w:rsidP="00E34DC5">
      <w:pPr>
        <w:widowControl w:val="0"/>
        <w:autoSpaceDE w:val="0"/>
        <w:autoSpaceDN w:val="0"/>
        <w:adjustRightInd w:val="0"/>
        <w:spacing w:before="16" w:after="0" w:line="200" w:lineRule="exact"/>
        <w:ind w:left="720"/>
        <w:rPr>
          <w:rFonts w:ascii="Times New Roman" w:hAnsi="Times New Roman"/>
          <w:color w:val="000000"/>
          <w:sz w:val="20"/>
          <w:szCs w:val="20"/>
        </w:rPr>
      </w:pP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Pr>
          <w:rFonts w:ascii="Times New Roman" w:hAnsi="Times New Roman"/>
          <w:color w:val="191919"/>
          <w:spacing w:val="-2"/>
          <w:sz w:val="18"/>
          <w:szCs w:val="18"/>
        </w:rPr>
        <w:t>Submi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applicatio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wit</w:t>
      </w:r>
      <w:r w:rsidRPr="00CD21B7">
        <w:rPr>
          <w:rFonts w:ascii="Times New Roman" w:hAnsi="Times New Roman"/>
          <w:color w:val="191919"/>
          <w:spacing w:val="-2"/>
          <w:sz w:val="18"/>
          <w:szCs w:val="18"/>
        </w:rPr>
        <w:t xml:space="preserve">h a </w:t>
      </w:r>
      <w:r>
        <w:rPr>
          <w:rFonts w:ascii="Times New Roman" w:hAnsi="Times New Roman"/>
          <w:color w:val="191919"/>
          <w:spacing w:val="-2"/>
          <w:sz w:val="18"/>
          <w:szCs w:val="18"/>
        </w:rPr>
        <w:t>$2</w:t>
      </w:r>
      <w:r w:rsidRPr="00CD21B7">
        <w:rPr>
          <w:rFonts w:ascii="Times New Roman" w:hAnsi="Times New Roman"/>
          <w:color w:val="191919"/>
          <w:spacing w:val="-2"/>
          <w:sz w:val="18"/>
          <w:szCs w:val="18"/>
        </w:rPr>
        <w:t xml:space="preserve">0 </w:t>
      </w:r>
      <w:r>
        <w:rPr>
          <w:rFonts w:ascii="Times New Roman" w:hAnsi="Times New Roman"/>
          <w:color w:val="191919"/>
          <w:spacing w:val="-2"/>
          <w:sz w:val="18"/>
          <w:szCs w:val="18"/>
        </w:rPr>
        <w:t>applicatio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fee.</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Pr>
          <w:rFonts w:ascii="Times New Roman" w:hAnsi="Times New Roman"/>
          <w:color w:val="191919"/>
          <w:spacing w:val="-2"/>
          <w:sz w:val="18"/>
          <w:szCs w:val="18"/>
        </w:rPr>
        <w:t>Submi</w:t>
      </w:r>
      <w:r w:rsidRPr="00CD21B7">
        <w:rPr>
          <w:rFonts w:ascii="Times New Roman" w:hAnsi="Times New Roman"/>
          <w:color w:val="191919"/>
          <w:spacing w:val="-2"/>
          <w:sz w:val="18"/>
          <w:szCs w:val="18"/>
        </w:rPr>
        <w:t xml:space="preserve">t a </w:t>
      </w:r>
      <w:r>
        <w:rPr>
          <w:rFonts w:ascii="Times New Roman" w:hAnsi="Times New Roman"/>
          <w:color w:val="191919"/>
          <w:spacing w:val="-2"/>
          <w:sz w:val="18"/>
          <w:szCs w:val="18"/>
        </w:rPr>
        <w:t>cop</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degre</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colleg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transcript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certifyin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graduatio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fro</w:t>
      </w:r>
      <w:r w:rsidRPr="00CD21B7">
        <w:rPr>
          <w:rFonts w:ascii="Times New Roman" w:hAnsi="Times New Roman"/>
          <w:color w:val="191919"/>
          <w:spacing w:val="-2"/>
          <w:sz w:val="18"/>
          <w:szCs w:val="18"/>
        </w:rPr>
        <w:t xml:space="preserve">m a </w:t>
      </w:r>
      <w:r>
        <w:rPr>
          <w:rFonts w:ascii="Times New Roman" w:hAnsi="Times New Roman"/>
          <w:color w:val="191919"/>
          <w:spacing w:val="-2"/>
          <w:sz w:val="18"/>
          <w:szCs w:val="18"/>
        </w:rPr>
        <w:t>progra</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a </w:t>
      </w:r>
      <w:r>
        <w:rPr>
          <w:rFonts w:ascii="Times New Roman" w:hAnsi="Times New Roman"/>
          <w:color w:val="191919"/>
          <w:spacing w:val="-2"/>
          <w:sz w:val="18"/>
          <w:szCs w:val="18"/>
        </w:rPr>
        <w:t>senio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leve</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institution.</w:t>
      </w:r>
    </w:p>
    <w:p w:rsidR="00E34DC5" w:rsidRDefault="00E34DC5" w:rsidP="00E34DC5">
      <w:pPr>
        <w:widowControl w:val="0"/>
        <w:autoSpaceDE w:val="0"/>
        <w:autoSpaceDN w:val="0"/>
        <w:adjustRightInd w:val="0"/>
        <w:spacing w:before="7" w:after="0" w:line="200" w:lineRule="exact"/>
        <w:ind w:left="720"/>
        <w:rPr>
          <w:rFonts w:ascii="Times New Roman" w:hAnsi="Times New Roman"/>
          <w:color w:val="000000"/>
          <w:sz w:val="20"/>
          <w:szCs w:val="20"/>
        </w:rPr>
      </w:pPr>
    </w:p>
    <w:p w:rsidR="00000000" w:rsidRDefault="00E34DC5">
      <w:pPr>
        <w:pStyle w:val="Heading2"/>
        <w:spacing w:before="0"/>
        <w:ind w:left="180" w:right="130" w:firstLine="0"/>
        <w:rPr>
          <w:rFonts w:ascii="Times New Roman" w:hAnsi="Times New Roman"/>
          <w:color w:val="000000"/>
          <w:sz w:val="18"/>
          <w:szCs w:val="18"/>
        </w:rPr>
        <w:pPrChange w:id="369" w:author="mdavis47" w:date="2011-03-21T10:58:00Z">
          <w:pPr>
            <w:widowControl w:val="0"/>
            <w:autoSpaceDE w:val="0"/>
            <w:autoSpaceDN w:val="0"/>
            <w:adjustRightInd w:val="0"/>
            <w:spacing w:after="0"/>
            <w:ind w:left="720" w:right="5480"/>
            <w:jc w:val="both"/>
          </w:pPr>
        </w:pPrChange>
      </w:pPr>
      <w:bookmarkStart w:id="370" w:name="_Toc295316607"/>
      <w:r w:rsidRPr="00DC4EEA">
        <w:rPr>
          <w:rFonts w:ascii="Times New Roman" w:hAnsi="Times New Roman"/>
          <w:bCs w:val="0"/>
          <w:color w:val="191919"/>
          <w:spacing w:val="-2"/>
          <w:sz w:val="24"/>
          <w:szCs w:val="24"/>
        </w:rPr>
        <w:t>A</w:t>
      </w:r>
      <w:r w:rsidRPr="00DC4EEA">
        <w:rPr>
          <w:rFonts w:ascii="Times New Roman" w:hAnsi="Times New Roman"/>
          <w:bCs w:val="0"/>
          <w:color w:val="191919"/>
          <w:spacing w:val="-2"/>
          <w:sz w:val="18"/>
          <w:szCs w:val="18"/>
        </w:rPr>
        <w:t>PPLICANT</w:t>
      </w:r>
      <w:r w:rsidRPr="00DC4EEA">
        <w:rPr>
          <w:rFonts w:ascii="Times New Roman" w:hAnsi="Times New Roman"/>
          <w:bCs w:val="0"/>
          <w:color w:val="191919"/>
          <w:sz w:val="18"/>
          <w:szCs w:val="18"/>
        </w:rPr>
        <w:t>S</w:t>
      </w:r>
      <w:r w:rsidRPr="00DC4EEA">
        <w:rPr>
          <w:rFonts w:ascii="Times New Roman" w:hAnsi="Times New Roman"/>
          <w:bCs w:val="0"/>
          <w:color w:val="191919"/>
          <w:spacing w:val="10"/>
          <w:sz w:val="18"/>
          <w:szCs w:val="18"/>
        </w:rPr>
        <w:t xml:space="preserve"> </w:t>
      </w:r>
      <w:r w:rsidRPr="00DC4EEA">
        <w:rPr>
          <w:rFonts w:ascii="Times New Roman" w:hAnsi="Times New Roman"/>
          <w:bCs w:val="0"/>
          <w:color w:val="191919"/>
          <w:spacing w:val="-2"/>
          <w:sz w:val="18"/>
          <w:szCs w:val="18"/>
        </w:rPr>
        <w:t>FRO</w:t>
      </w:r>
      <w:r w:rsidRPr="00DC4EEA">
        <w:rPr>
          <w:rFonts w:ascii="Times New Roman" w:hAnsi="Times New Roman"/>
          <w:bCs w:val="0"/>
          <w:color w:val="191919"/>
          <w:sz w:val="18"/>
          <w:szCs w:val="18"/>
        </w:rPr>
        <w:t xml:space="preserve">M A </w:t>
      </w:r>
      <w:r w:rsidRPr="00DC4EEA">
        <w:rPr>
          <w:rFonts w:ascii="Times New Roman" w:hAnsi="Times New Roman"/>
          <w:bCs w:val="0"/>
          <w:color w:val="191919"/>
          <w:spacing w:val="-2"/>
          <w:sz w:val="24"/>
          <w:szCs w:val="24"/>
        </w:rPr>
        <w:t>N</w:t>
      </w:r>
      <w:r w:rsidRPr="00DC4EEA">
        <w:rPr>
          <w:rFonts w:ascii="Times New Roman" w:hAnsi="Times New Roman"/>
          <w:bCs w:val="0"/>
          <w:color w:val="191919"/>
          <w:spacing w:val="-2"/>
          <w:sz w:val="18"/>
          <w:szCs w:val="18"/>
        </w:rPr>
        <w:t>ON</w:t>
      </w:r>
      <w:r w:rsidRPr="00DC4EEA">
        <w:rPr>
          <w:rFonts w:ascii="Times New Roman" w:hAnsi="Times New Roman"/>
          <w:bCs w:val="0"/>
          <w:color w:val="191919"/>
          <w:spacing w:val="-2"/>
          <w:sz w:val="24"/>
          <w:szCs w:val="24"/>
        </w:rPr>
        <w:t>-</w:t>
      </w:r>
      <w:r w:rsidRPr="00DC4EEA">
        <w:rPr>
          <w:rFonts w:ascii="Times New Roman" w:hAnsi="Times New Roman"/>
          <w:bCs w:val="0"/>
          <w:color w:val="191919"/>
          <w:spacing w:val="-2"/>
          <w:sz w:val="18"/>
          <w:szCs w:val="18"/>
        </w:rPr>
        <w:t>ACCREDITE</w:t>
      </w:r>
      <w:r w:rsidRPr="00DC4EEA">
        <w:rPr>
          <w:rFonts w:ascii="Times New Roman" w:hAnsi="Times New Roman"/>
          <w:bCs w:val="0"/>
          <w:color w:val="191919"/>
          <w:sz w:val="18"/>
          <w:szCs w:val="18"/>
        </w:rPr>
        <w:t>D</w:t>
      </w:r>
      <w:r w:rsidRPr="00DC4EEA">
        <w:rPr>
          <w:rFonts w:ascii="Times New Roman" w:hAnsi="Times New Roman"/>
          <w:bCs w:val="0"/>
          <w:color w:val="191919"/>
          <w:spacing w:val="10"/>
          <w:sz w:val="18"/>
          <w:szCs w:val="18"/>
        </w:rPr>
        <w:t xml:space="preserve"> </w:t>
      </w:r>
      <w:r w:rsidRPr="00DC4EEA">
        <w:rPr>
          <w:rFonts w:ascii="Times New Roman" w:hAnsi="Times New Roman"/>
          <w:bCs w:val="0"/>
          <w:color w:val="191919"/>
          <w:spacing w:val="-2"/>
          <w:sz w:val="24"/>
          <w:szCs w:val="24"/>
        </w:rPr>
        <w:t>C</w:t>
      </w:r>
      <w:r w:rsidRPr="00DC4EEA">
        <w:rPr>
          <w:rFonts w:ascii="Times New Roman" w:hAnsi="Times New Roman"/>
          <w:bCs w:val="0"/>
          <w:color w:val="191919"/>
          <w:spacing w:val="-2"/>
          <w:sz w:val="18"/>
          <w:szCs w:val="18"/>
        </w:rPr>
        <w:t>OLLEGE</w:t>
      </w:r>
      <w:bookmarkEnd w:id="370"/>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admitte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conditionall</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fro</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college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tha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bee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approve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correspondin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Boar</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Educatio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bu</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w:t>
      </w:r>
      <w:del w:id="371" w:author="mdavis47" w:date="2011-03-21T10:58:00Z">
        <w:r w:rsidDel="00334FBB">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giona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accreditin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association</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complete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non-accredite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colleg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validate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befor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class</w:t>
      </w:r>
      <w:r w:rsidRPr="00CD21B7">
        <w:rPr>
          <w:rFonts w:ascii="Times New Roman" w:hAnsi="Times New Roman"/>
          <w:color w:val="191919"/>
          <w:spacing w:val="-2"/>
          <w:sz w:val="18"/>
          <w:szCs w:val="18"/>
        </w:rPr>
        <w:t>i</w:t>
      </w:r>
      <w:r>
        <w:rPr>
          <w:rFonts w:ascii="Times New Roman" w:hAnsi="Times New Roman"/>
          <w:color w:val="191919"/>
          <w:spacing w:val="-2"/>
          <w:sz w:val="18"/>
          <w:szCs w:val="18"/>
        </w:rPr>
        <w:t>fie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credits 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full</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accepted.</w:t>
      </w: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 xml:space="preserve">To </w:t>
      </w:r>
      <w:r>
        <w:rPr>
          <w:rFonts w:ascii="Times New Roman" w:hAnsi="Times New Roman"/>
          <w:color w:val="191919"/>
          <w:spacing w:val="-2"/>
          <w:sz w:val="18"/>
          <w:szCs w:val="18"/>
        </w:rPr>
        <w:t>validat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don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non-accredite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institution</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complet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yea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satisfactor</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residenc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proofErr w:type="spellStart"/>
      <w:r>
        <w:rPr>
          <w:rFonts w:ascii="Times New Roman" w:hAnsi="Times New Roman"/>
          <w:color w:val="191919"/>
          <w:spacing w:val="-2"/>
          <w:sz w:val="18"/>
          <w:szCs w:val="18"/>
        </w:rPr>
        <w:t>Uni</w:t>
      </w:r>
      <w:proofErr w:type="spellEnd"/>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versit</w:t>
      </w:r>
      <w:r w:rsidRPr="00CD21B7">
        <w:rPr>
          <w:rFonts w:ascii="Times New Roman" w:hAnsi="Times New Roman"/>
          <w:color w:val="191919"/>
          <w:spacing w:val="-2"/>
          <w:sz w:val="18"/>
          <w:szCs w:val="18"/>
        </w:rPr>
        <w:t>y</w:t>
      </w:r>
      <w:proofErr w:type="spellEnd"/>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mos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cases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complet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English</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scienc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professiona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course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residence</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Shou</w:t>
      </w:r>
      <w:r w:rsidRPr="00CD21B7">
        <w:rPr>
          <w:rFonts w:ascii="Times New Roman" w:hAnsi="Times New Roman"/>
          <w:color w:val="191919"/>
          <w:spacing w:val="-2"/>
          <w:sz w:val="18"/>
          <w:szCs w:val="18"/>
        </w:rPr>
        <w:t xml:space="preserve">ld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fai</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to maintai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averag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whil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residence</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wil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accep</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complete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non-accredit</w:t>
      </w:r>
      <w:r w:rsidRPr="00CD21B7">
        <w:rPr>
          <w:rFonts w:ascii="Times New Roman" w:hAnsi="Times New Roman"/>
          <w:color w:val="191919"/>
          <w:spacing w:val="-2"/>
          <w:sz w:val="18"/>
          <w:szCs w:val="18"/>
        </w:rPr>
        <w:t xml:space="preserve">ed </w:t>
      </w:r>
      <w:r>
        <w:rPr>
          <w:rFonts w:ascii="Times New Roman" w:hAnsi="Times New Roman"/>
          <w:color w:val="191919"/>
          <w:spacing w:val="-2"/>
          <w:sz w:val="18"/>
          <w:szCs w:val="18"/>
        </w:rPr>
        <w:t>institution</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If 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maintai</w:t>
      </w:r>
      <w:r w:rsidRPr="00CD21B7">
        <w:rPr>
          <w:rFonts w:ascii="Times New Roman" w:hAnsi="Times New Roman"/>
          <w:color w:val="191919"/>
          <w:spacing w:val="-2"/>
          <w:sz w:val="18"/>
          <w:szCs w:val="18"/>
        </w:rPr>
        <w:t xml:space="preserve">n a </w:t>
      </w:r>
      <w:r>
        <w:rPr>
          <w:rFonts w:ascii="Times New Roman" w:hAnsi="Times New Roman"/>
          <w:color w:val="191919"/>
          <w:spacing w:val="-2"/>
          <w:sz w:val="18"/>
          <w:szCs w:val="18"/>
        </w:rPr>
        <w:t>“C</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averag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durin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firs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yea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enrollment</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the</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shoul</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contac</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Record</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f</w:t>
      </w:r>
      <w:r>
        <w:rPr>
          <w:rFonts w:ascii="Times New Roman" w:hAnsi="Times New Roman"/>
          <w:color w:val="191919"/>
          <w:spacing w:val="-2"/>
          <w:sz w:val="18"/>
          <w:szCs w:val="18"/>
        </w:rPr>
        <w:t>fic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insur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validation.</w:t>
      </w:r>
    </w:p>
    <w:p w:rsidR="00E34DC5" w:rsidRDefault="00E34DC5" w:rsidP="00E34DC5">
      <w:pPr>
        <w:widowControl w:val="0"/>
        <w:autoSpaceDE w:val="0"/>
        <w:autoSpaceDN w:val="0"/>
        <w:adjustRightInd w:val="0"/>
        <w:spacing w:after="0" w:line="250" w:lineRule="auto"/>
        <w:ind w:left="180" w:right="130" w:firstLine="0"/>
        <w:jc w:val="both"/>
        <w:rPr>
          <w:ins w:id="372" w:author="mdavis47" w:date="2011-03-21T10:58:00Z"/>
          <w:rFonts w:ascii="Times New Roman" w:hAnsi="Times New Roman"/>
          <w:b/>
          <w:bCs/>
          <w:color w:val="191919"/>
          <w:spacing w:val="-3"/>
          <w:sz w:val="26"/>
          <w:szCs w:val="26"/>
        </w:rPr>
      </w:pPr>
    </w:p>
    <w:p w:rsidR="00E34DC5" w:rsidRPr="00DC4EEA" w:rsidRDefault="00E34DC5" w:rsidP="00E34DC5">
      <w:pPr>
        <w:pStyle w:val="Heading2"/>
        <w:spacing w:before="0"/>
        <w:ind w:left="180" w:right="130" w:firstLine="0"/>
        <w:rPr>
          <w:rFonts w:ascii="Times New Roman" w:hAnsi="Times New Roman"/>
          <w:color w:val="000000"/>
          <w:sz w:val="18"/>
          <w:szCs w:val="18"/>
        </w:rPr>
      </w:pPr>
      <w:bookmarkStart w:id="373" w:name="_Toc295316608"/>
      <w:r w:rsidRPr="00DC4EEA">
        <w:rPr>
          <w:rFonts w:ascii="Times New Roman" w:hAnsi="Times New Roman"/>
          <w:bCs w:val="0"/>
          <w:color w:val="191919"/>
          <w:spacing w:val="-3"/>
        </w:rPr>
        <w:t>R</w:t>
      </w:r>
      <w:r w:rsidRPr="00DC4EEA">
        <w:rPr>
          <w:rFonts w:ascii="Times New Roman" w:hAnsi="Times New Roman"/>
          <w:bCs w:val="0"/>
          <w:color w:val="191919"/>
          <w:spacing w:val="-3"/>
          <w:w w:val="102"/>
          <w:sz w:val="19"/>
          <w:szCs w:val="19"/>
        </w:rPr>
        <w:t>EADMITS</w:t>
      </w:r>
      <w:bookmarkEnd w:id="373"/>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previousl</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attende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bee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attendanc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a </w:t>
      </w:r>
      <w:r>
        <w:rPr>
          <w:rFonts w:ascii="Times New Roman" w:hAnsi="Times New Roman"/>
          <w:color w:val="191919"/>
          <w:spacing w:val="-2"/>
          <w:sz w:val="18"/>
          <w:szCs w:val="18"/>
        </w:rPr>
        <w:t>semeste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requi</w:t>
      </w:r>
      <w:r w:rsidRPr="00CD21B7">
        <w:rPr>
          <w:rFonts w:ascii="Times New Roman" w:hAnsi="Times New Roman"/>
          <w:color w:val="191919"/>
          <w:spacing w:val="-2"/>
          <w:sz w:val="18"/>
          <w:szCs w:val="18"/>
        </w:rPr>
        <w:t>r</w:t>
      </w:r>
      <w:r>
        <w:rPr>
          <w:rFonts w:ascii="Times New Roman" w:hAnsi="Times New Roman"/>
          <w:color w:val="191919"/>
          <w:spacing w:val="-2"/>
          <w:sz w:val="18"/>
          <w:szCs w:val="18"/>
        </w:rPr>
        <w: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fil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an applicatio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readmissio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f</w:t>
      </w:r>
      <w:r>
        <w:rPr>
          <w:rFonts w:ascii="Times New Roman" w:hAnsi="Times New Roman"/>
          <w:color w:val="191919"/>
          <w:spacing w:val="-2"/>
          <w:sz w:val="18"/>
          <w:szCs w:val="18"/>
        </w:rPr>
        <w:t>fic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Registra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deadlin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date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liste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academi</w:t>
      </w:r>
      <w:r w:rsidRPr="00CD21B7">
        <w:rPr>
          <w:rFonts w:ascii="Times New Roman" w:hAnsi="Times New Roman"/>
          <w:color w:val="191919"/>
          <w:spacing w:val="-2"/>
          <w:sz w:val="18"/>
          <w:szCs w:val="18"/>
        </w:rPr>
        <w:t xml:space="preserve">c </w:t>
      </w:r>
      <w:r>
        <w:rPr>
          <w:rFonts w:ascii="Times New Roman" w:hAnsi="Times New Roman"/>
          <w:color w:val="191919"/>
          <w:spacing w:val="-2"/>
          <w:sz w:val="18"/>
          <w:szCs w:val="18"/>
        </w:rPr>
        <w:t>calenda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reen</w:t>
      </w:r>
      <w:del w:id="374" w:author="mdavis47" w:date="2011-03-21T10:59:00Z">
        <w:r w:rsidDel="00334FBB">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sam</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academi</w:t>
      </w:r>
      <w:r w:rsidRPr="00CD21B7">
        <w:rPr>
          <w:rFonts w:ascii="Times New Roman" w:hAnsi="Times New Roman"/>
          <w:color w:val="191919"/>
          <w:spacing w:val="-2"/>
          <w:sz w:val="18"/>
          <w:szCs w:val="18"/>
        </w:rPr>
        <w:t xml:space="preserve">c </w:t>
      </w:r>
      <w:r>
        <w:rPr>
          <w:rFonts w:ascii="Times New Roman" w:hAnsi="Times New Roman"/>
          <w:color w:val="191919"/>
          <w:spacing w:val="-2"/>
          <w:sz w:val="18"/>
          <w:szCs w:val="18"/>
        </w:rPr>
        <w:t>departmen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whic</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the</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wer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las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enrolle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unti</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chang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majo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approved.</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Pr="00DC4EEA" w:rsidRDefault="00E34DC5" w:rsidP="00E34DC5">
      <w:pPr>
        <w:pStyle w:val="Heading2"/>
        <w:spacing w:before="0"/>
        <w:ind w:left="180" w:right="130" w:firstLine="0"/>
        <w:rPr>
          <w:rFonts w:ascii="Times New Roman" w:hAnsi="Times New Roman"/>
          <w:color w:val="000000"/>
          <w:sz w:val="18"/>
          <w:szCs w:val="18"/>
        </w:rPr>
      </w:pPr>
      <w:bookmarkStart w:id="375" w:name="_Toc295316609"/>
      <w:r w:rsidRPr="00DC4EEA">
        <w:rPr>
          <w:rFonts w:ascii="Times New Roman" w:hAnsi="Times New Roman"/>
          <w:bCs w:val="0"/>
          <w:color w:val="191919"/>
          <w:spacing w:val="-2"/>
          <w:sz w:val="24"/>
          <w:szCs w:val="24"/>
        </w:rPr>
        <w:lastRenderedPageBreak/>
        <w:t>A</w:t>
      </w:r>
      <w:r w:rsidRPr="00DC4EEA">
        <w:rPr>
          <w:rFonts w:ascii="Times New Roman" w:hAnsi="Times New Roman"/>
          <w:bCs w:val="0"/>
          <w:color w:val="191919"/>
          <w:spacing w:val="-2"/>
          <w:sz w:val="18"/>
          <w:szCs w:val="18"/>
        </w:rPr>
        <w:t>UDI</w:t>
      </w:r>
      <w:r w:rsidRPr="00DC4EEA">
        <w:rPr>
          <w:rFonts w:ascii="Times New Roman" w:hAnsi="Times New Roman"/>
          <w:bCs w:val="0"/>
          <w:color w:val="191919"/>
          <w:spacing w:val="-6"/>
          <w:sz w:val="18"/>
          <w:szCs w:val="18"/>
        </w:rPr>
        <w:t>T</w:t>
      </w:r>
      <w:r w:rsidRPr="00DC4EEA">
        <w:rPr>
          <w:rFonts w:ascii="Times New Roman" w:hAnsi="Times New Roman"/>
          <w:bCs w:val="0"/>
          <w:color w:val="191919"/>
          <w:spacing w:val="-2"/>
          <w:sz w:val="18"/>
          <w:szCs w:val="18"/>
        </w:rPr>
        <w:t>ORS</w:t>
      </w:r>
      <w:bookmarkEnd w:id="375"/>
    </w:p>
    <w:p w:rsidR="00E34DC5" w:rsidRDefault="00E34DC5" w:rsidP="00E34DC5">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“auditors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items:</w:t>
      </w:r>
    </w:p>
    <w:p w:rsidR="00E34DC5" w:rsidRPr="00CD21B7" w:rsidRDefault="00E34DC5" w:rsidP="00E34DC5">
      <w:pPr>
        <w:pStyle w:val="ListParagraph"/>
        <w:widowControl w:val="0"/>
        <w:numPr>
          <w:ilvl w:val="0"/>
          <w:numId w:val="7"/>
        </w:numPr>
        <w:autoSpaceDE w:val="0"/>
        <w:autoSpaceDN w:val="0"/>
        <w:adjustRightInd w:val="0"/>
        <w:spacing w:before="30" w:after="0"/>
        <w:ind w:left="450" w:right="130" w:firstLine="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An application for admission with a nonrefundable $20 application fee.</w:t>
      </w:r>
    </w:p>
    <w:p w:rsidR="00E34DC5" w:rsidRPr="00CD21B7" w:rsidRDefault="00E34DC5" w:rsidP="00E34DC5">
      <w:pPr>
        <w:pStyle w:val="ListParagraph"/>
        <w:widowControl w:val="0"/>
        <w:numPr>
          <w:ilvl w:val="0"/>
          <w:numId w:val="7"/>
        </w:numPr>
        <w:autoSpaceDE w:val="0"/>
        <w:autoSpaceDN w:val="0"/>
        <w:adjustRightInd w:val="0"/>
        <w:spacing w:before="30" w:after="0"/>
        <w:ind w:left="450" w:right="130" w:firstLine="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An official high school transcript showing date of graduation or the General Education Development (GED) Examination.</w:t>
      </w:r>
    </w:p>
    <w:p w:rsidR="00E34DC5" w:rsidRDefault="00E34DC5" w:rsidP="00E34DC5">
      <w:pPr>
        <w:widowControl w:val="0"/>
        <w:autoSpaceDE w:val="0"/>
        <w:autoSpaceDN w:val="0"/>
        <w:adjustRightInd w:val="0"/>
        <w:spacing w:before="5" w:after="0" w:line="220" w:lineRule="exact"/>
        <w:ind w:left="180" w:right="130" w:firstLine="0"/>
        <w:rPr>
          <w:rFonts w:ascii="Times New Roman" w:hAnsi="Times New Roman"/>
          <w:color w:val="000000"/>
        </w:rPr>
      </w:pPr>
    </w:p>
    <w:p w:rsidR="00E34DC5" w:rsidRPr="00CD21B7" w:rsidRDefault="00E34DC5" w:rsidP="00E34DC5">
      <w:pPr>
        <w:widowControl w:val="0"/>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“Auditors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pa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regula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fee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enrollmen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shal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prohibite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receivin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a </w:t>
      </w:r>
      <w:r>
        <w:rPr>
          <w:rFonts w:ascii="Times New Roman" w:hAnsi="Times New Roman"/>
          <w:color w:val="191919"/>
          <w:spacing w:val="-2"/>
          <w:sz w:val="18"/>
          <w:szCs w:val="18"/>
        </w:rPr>
        <w:t>late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tim</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course</w:t>
      </w:r>
      <w:r w:rsidRPr="00CD21B7">
        <w:rPr>
          <w:rFonts w:ascii="Times New Roman" w:hAnsi="Times New Roman"/>
          <w:color w:val="191919"/>
          <w:spacing w:val="-2"/>
          <w:sz w:val="18"/>
          <w:szCs w:val="18"/>
        </w:rPr>
        <w:t>s f</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whic</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the</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were registere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“auditors.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Facult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member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atten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classe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f</w:t>
      </w:r>
      <w:r>
        <w:rPr>
          <w:rFonts w:ascii="Times New Roman" w:hAnsi="Times New Roman"/>
          <w:color w:val="191919"/>
          <w:spacing w:val="-2"/>
          <w:sz w:val="18"/>
          <w:szCs w:val="18"/>
        </w:rPr>
        <w:t>fere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othe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facult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member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with</w:t>
      </w:r>
      <w:r w:rsidRPr="00CD21B7">
        <w:rPr>
          <w:rFonts w:ascii="Times New Roman" w:hAnsi="Times New Roman"/>
          <w:color w:val="191919"/>
          <w:spacing w:val="-2"/>
          <w:sz w:val="18"/>
          <w:szCs w:val="18"/>
        </w:rPr>
        <w:t>o</w:t>
      </w:r>
      <w:r>
        <w:rPr>
          <w:rFonts w:ascii="Times New Roman" w:hAnsi="Times New Roman"/>
          <w:color w:val="191919"/>
          <w:spacing w:val="-2"/>
          <w:sz w:val="18"/>
          <w:szCs w:val="18"/>
        </w:rPr>
        <w:t>u</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registering 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auditors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Auditor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d</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receiv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credit</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bu</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receiv</w:t>
      </w:r>
      <w:r w:rsidRPr="00CD21B7">
        <w:rPr>
          <w:rFonts w:ascii="Times New Roman" w:hAnsi="Times New Roman"/>
          <w:color w:val="191919"/>
          <w:spacing w:val="-2"/>
          <w:sz w:val="18"/>
          <w:szCs w:val="18"/>
        </w:rPr>
        <w:t xml:space="preserve">e a </w:t>
      </w:r>
      <w:r>
        <w:rPr>
          <w:rFonts w:ascii="Times New Roman" w:hAnsi="Times New Roman"/>
          <w:color w:val="191919"/>
          <w:spacing w:val="-2"/>
          <w:sz w:val="18"/>
          <w:szCs w:val="18"/>
        </w:rPr>
        <w:t>grad</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V </w:t>
      </w:r>
      <w:r>
        <w:rPr>
          <w:rFonts w:ascii="Times New Roman" w:hAnsi="Times New Roman"/>
          <w:color w:val="191919"/>
          <w:spacing w:val="-2"/>
          <w:sz w:val="18"/>
          <w:szCs w:val="18"/>
        </w:rPr>
        <w:t>(se</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gradin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system).</w:t>
      </w:r>
    </w:p>
    <w:p w:rsidR="00E34DC5" w:rsidRDefault="00E34DC5" w:rsidP="00E34DC5">
      <w:pPr>
        <w:widowControl w:val="0"/>
        <w:autoSpaceDE w:val="0"/>
        <w:autoSpaceDN w:val="0"/>
        <w:adjustRightInd w:val="0"/>
        <w:spacing w:before="12" w:after="0" w:line="280" w:lineRule="exact"/>
        <w:ind w:left="180" w:right="130" w:firstLine="0"/>
        <w:rPr>
          <w:rFonts w:ascii="Times New Roman" w:hAnsi="Times New Roman"/>
          <w:color w:val="000000"/>
          <w:sz w:val="28"/>
          <w:szCs w:val="28"/>
        </w:rPr>
      </w:pPr>
    </w:p>
    <w:p w:rsidR="00E34DC5" w:rsidRDefault="006A495C" w:rsidP="00E34DC5">
      <w:pPr>
        <w:pStyle w:val="Heading2"/>
        <w:spacing w:before="0"/>
        <w:ind w:left="180" w:right="130" w:firstLine="0"/>
        <w:rPr>
          <w:rFonts w:ascii="Times New Roman" w:hAnsi="Times New Roman"/>
          <w:color w:val="000000" w:themeColor="text1"/>
          <w:sz w:val="18"/>
          <w:szCs w:val="18"/>
        </w:rPr>
      </w:pPr>
      <w:bookmarkStart w:id="376" w:name="_Toc295316610"/>
      <w:ins w:id="377" w:author="mdavis47" w:date="2011-03-21T11:00:00Z">
        <w:r w:rsidRPr="006A495C">
          <w:rPr>
            <w:rFonts w:ascii="Times New Roman" w:hAnsi="Times New Roman"/>
            <w:color w:val="000000" w:themeColor="text1"/>
            <w:sz w:val="24"/>
            <w:szCs w:val="24"/>
            <w:rPrChange w:id="378" w:author="mdavis47" w:date="2011-04-07T12:18:00Z">
              <w:rPr>
                <w:rFonts w:ascii="Times New Roman" w:hAnsi="Times New Roman"/>
                <w:color w:val="000000" w:themeColor="text1"/>
                <w:sz w:val="24"/>
                <w:szCs w:val="24"/>
                <w:u w:val="single"/>
              </w:rPr>
            </w:rPrChange>
          </w:rPr>
          <w:t>M</w:t>
        </w:r>
        <w:r w:rsidRPr="006A495C">
          <w:rPr>
            <w:rFonts w:ascii="Times New Roman" w:hAnsi="Times New Roman"/>
            <w:color w:val="000000" w:themeColor="text1"/>
            <w:sz w:val="18"/>
            <w:szCs w:val="18"/>
            <w:rPrChange w:id="379" w:author="mdavis47" w:date="2011-04-07T12:18:00Z">
              <w:rPr>
                <w:rFonts w:ascii="Times New Roman" w:hAnsi="Times New Roman"/>
                <w:color w:val="000000" w:themeColor="text1"/>
                <w:sz w:val="18"/>
                <w:szCs w:val="18"/>
                <w:u w:val="single"/>
              </w:rPr>
            </w:rPrChange>
          </w:rPr>
          <w:t xml:space="preserve">OVE </w:t>
        </w:r>
        <w:r w:rsidRPr="006A495C">
          <w:rPr>
            <w:rFonts w:ascii="Times New Roman" w:hAnsi="Times New Roman"/>
            <w:color w:val="000000" w:themeColor="text1"/>
            <w:sz w:val="24"/>
            <w:szCs w:val="24"/>
            <w:rPrChange w:id="380" w:author="mdavis47" w:date="2011-04-07T12:18:00Z">
              <w:rPr>
                <w:rFonts w:ascii="Times New Roman" w:hAnsi="Times New Roman"/>
                <w:color w:val="000000" w:themeColor="text1"/>
                <w:sz w:val="24"/>
                <w:szCs w:val="24"/>
                <w:u w:val="single"/>
              </w:rPr>
            </w:rPrChange>
          </w:rPr>
          <w:t>O</w:t>
        </w:r>
        <w:r w:rsidRPr="006A495C">
          <w:rPr>
            <w:rFonts w:ascii="Times New Roman" w:hAnsi="Times New Roman"/>
            <w:color w:val="000000" w:themeColor="text1"/>
            <w:sz w:val="18"/>
            <w:szCs w:val="18"/>
            <w:rPrChange w:id="381" w:author="mdavis47" w:date="2011-04-07T12:18:00Z">
              <w:rPr>
                <w:rFonts w:ascii="Times New Roman" w:hAnsi="Times New Roman"/>
                <w:color w:val="000000" w:themeColor="text1"/>
                <w:sz w:val="18"/>
                <w:szCs w:val="18"/>
                <w:u w:val="single"/>
              </w:rPr>
            </w:rPrChange>
          </w:rPr>
          <w:t xml:space="preserve">N </w:t>
        </w:r>
        <w:r w:rsidRPr="006A495C">
          <w:rPr>
            <w:rFonts w:ascii="Times New Roman" w:hAnsi="Times New Roman"/>
            <w:color w:val="000000" w:themeColor="text1"/>
            <w:sz w:val="24"/>
            <w:szCs w:val="24"/>
            <w:rPrChange w:id="382" w:author="mdavis47" w:date="2011-04-07T12:18:00Z">
              <w:rPr>
                <w:rFonts w:ascii="Times New Roman" w:hAnsi="Times New Roman"/>
                <w:color w:val="000000" w:themeColor="text1"/>
                <w:sz w:val="24"/>
                <w:szCs w:val="24"/>
                <w:u w:val="single"/>
              </w:rPr>
            </w:rPrChange>
          </w:rPr>
          <w:t>W</w:t>
        </w:r>
        <w:r w:rsidRPr="006A495C">
          <w:rPr>
            <w:rFonts w:ascii="Times New Roman" w:hAnsi="Times New Roman"/>
            <w:color w:val="000000" w:themeColor="text1"/>
            <w:sz w:val="18"/>
            <w:szCs w:val="18"/>
            <w:rPrChange w:id="383" w:author="mdavis47" w:date="2011-04-07T12:18:00Z">
              <w:rPr>
                <w:rFonts w:ascii="Times New Roman" w:hAnsi="Times New Roman"/>
                <w:color w:val="000000" w:themeColor="text1"/>
                <w:sz w:val="18"/>
                <w:szCs w:val="18"/>
                <w:u w:val="single"/>
              </w:rPr>
            </w:rPrChange>
          </w:rPr>
          <w:t xml:space="preserve">HEN </w:t>
        </w:r>
        <w:r w:rsidRPr="006A495C">
          <w:rPr>
            <w:rFonts w:ascii="Times New Roman" w:hAnsi="Times New Roman"/>
            <w:color w:val="000000" w:themeColor="text1"/>
            <w:sz w:val="24"/>
            <w:szCs w:val="24"/>
            <w:rPrChange w:id="384" w:author="mdavis47" w:date="2011-04-07T12:18:00Z">
              <w:rPr>
                <w:rFonts w:ascii="Times New Roman" w:hAnsi="Times New Roman"/>
                <w:color w:val="000000" w:themeColor="text1"/>
                <w:sz w:val="24"/>
                <w:szCs w:val="24"/>
                <w:u w:val="single"/>
              </w:rPr>
            </w:rPrChange>
          </w:rPr>
          <w:t>R</w:t>
        </w:r>
        <w:r w:rsidRPr="006A495C">
          <w:rPr>
            <w:rFonts w:ascii="Times New Roman" w:hAnsi="Times New Roman"/>
            <w:color w:val="000000" w:themeColor="text1"/>
            <w:sz w:val="18"/>
            <w:szCs w:val="18"/>
            <w:rPrChange w:id="385" w:author="mdavis47" w:date="2011-04-07T12:18:00Z">
              <w:rPr>
                <w:rFonts w:ascii="Times New Roman" w:hAnsi="Times New Roman"/>
                <w:color w:val="000000" w:themeColor="text1"/>
                <w:sz w:val="18"/>
                <w:szCs w:val="18"/>
                <w:u w:val="single"/>
              </w:rPr>
            </w:rPrChange>
          </w:rPr>
          <w:t>EADY</w:t>
        </w:r>
      </w:ins>
      <w:bookmarkEnd w:id="376"/>
      <w:r w:rsidRPr="006A495C">
        <w:rPr>
          <w:rFonts w:ascii="Times New Roman" w:hAnsi="Times New Roman"/>
          <w:color w:val="000000" w:themeColor="text1"/>
          <w:sz w:val="18"/>
          <w:szCs w:val="18"/>
          <w:rPrChange w:id="386" w:author="mdavis47" w:date="2011-04-07T12:18:00Z">
            <w:rPr>
              <w:rFonts w:ascii="Times New Roman" w:hAnsi="Times New Roman"/>
              <w:color w:val="000000" w:themeColor="text1"/>
              <w:sz w:val="18"/>
              <w:szCs w:val="18"/>
              <w:u w:val="single"/>
            </w:rPr>
          </w:rPrChange>
        </w:rPr>
        <w:t xml:space="preserve">    </w:t>
      </w:r>
    </w:p>
    <w:p w:rsidR="00E34DC5" w:rsidRDefault="00E34DC5" w:rsidP="00E34DC5">
      <w:pPr>
        <w:ind w:left="180" w:right="130" w:firstLine="0"/>
        <w:jc w:val="both"/>
        <w:rPr>
          <w:rFonts w:ascii="Times New Roman" w:hAnsi="Times New Roman"/>
          <w:sz w:val="18"/>
          <w:szCs w:val="18"/>
        </w:rPr>
      </w:pPr>
    </w:p>
    <w:p w:rsidR="00E34DC5" w:rsidRDefault="006A495C" w:rsidP="00E34DC5">
      <w:pPr>
        <w:widowControl w:val="0"/>
        <w:autoSpaceDE w:val="0"/>
        <w:autoSpaceDN w:val="0"/>
        <w:adjustRightInd w:val="0"/>
        <w:spacing w:before="30" w:after="0"/>
        <w:ind w:left="180" w:right="130" w:firstLine="0"/>
        <w:jc w:val="both"/>
        <w:rPr>
          <w:rFonts w:ascii="Times New Roman" w:hAnsi="Times New Roman"/>
          <w:color w:val="191919"/>
          <w:spacing w:val="-4"/>
          <w:sz w:val="18"/>
          <w:szCs w:val="18"/>
        </w:rPr>
      </w:pPr>
      <w:ins w:id="387" w:author="mdavis47" w:date="2011-03-21T11:03:00Z">
        <w:r w:rsidRPr="006A495C">
          <w:rPr>
            <w:rFonts w:ascii="Times New Roman" w:hAnsi="Times New Roman"/>
            <w:color w:val="191919"/>
            <w:spacing w:val="-4"/>
            <w:sz w:val="18"/>
            <w:szCs w:val="18"/>
            <w:rPrChange w:id="388" w:author="mdavis47" w:date="2011-04-07T12:18:00Z">
              <w:rPr>
                <w:color w:val="0000FF" w:themeColor="hyperlink"/>
                <w:u w:val="single"/>
              </w:rPr>
            </w:rPrChange>
          </w:rPr>
          <w:t xml:space="preserve">Move </w:t>
        </w:r>
        <w:proofErr w:type="gramStart"/>
        <w:r w:rsidRPr="006A495C">
          <w:rPr>
            <w:rFonts w:ascii="Times New Roman" w:hAnsi="Times New Roman"/>
            <w:color w:val="191919"/>
            <w:spacing w:val="-4"/>
            <w:sz w:val="18"/>
            <w:szCs w:val="18"/>
            <w:rPrChange w:id="389" w:author="mdavis47" w:date="2011-04-07T12:18:00Z">
              <w:rPr>
                <w:color w:val="0000FF" w:themeColor="hyperlink"/>
                <w:u w:val="single"/>
              </w:rPr>
            </w:rPrChange>
          </w:rPr>
          <w:t>On</w:t>
        </w:r>
        <w:proofErr w:type="gramEnd"/>
        <w:r w:rsidRPr="006A495C">
          <w:rPr>
            <w:rFonts w:ascii="Times New Roman" w:hAnsi="Times New Roman"/>
            <w:color w:val="191919"/>
            <w:spacing w:val="-4"/>
            <w:sz w:val="18"/>
            <w:szCs w:val="18"/>
            <w:rPrChange w:id="390" w:author="mdavis47" w:date="2011-04-07T12:18:00Z">
              <w:rPr>
                <w:color w:val="0000FF" w:themeColor="hyperlink"/>
                <w:u w:val="single"/>
              </w:rPr>
            </w:rPrChange>
          </w:rPr>
          <w:t xml:space="preserve"> When Ready is a dual enrollm</w:t>
        </w:r>
      </w:ins>
      <w:ins w:id="391" w:author="mdavis47" w:date="2011-03-21T11:04:00Z">
        <w:r w:rsidRPr="006A495C">
          <w:rPr>
            <w:rFonts w:ascii="Times New Roman" w:hAnsi="Times New Roman"/>
            <w:color w:val="191919"/>
            <w:spacing w:val="-4"/>
            <w:sz w:val="18"/>
            <w:szCs w:val="18"/>
            <w:rPrChange w:id="392" w:author="mdavis47" w:date="2011-04-07T12:18:00Z">
              <w:rPr>
                <w:color w:val="0000FF" w:themeColor="hyperlink"/>
                <w:u w:val="single"/>
              </w:rPr>
            </w:rPrChange>
          </w:rPr>
          <w:t xml:space="preserve">ent program for students who want to attend Albany State University to complete the graduation requirements for high school and earn college credit simultaneously. </w:t>
        </w:r>
      </w:ins>
      <w:ins w:id="393" w:author="mdavis47" w:date="2011-03-21T11:05:00Z">
        <w:r w:rsidRPr="006A495C">
          <w:rPr>
            <w:rFonts w:ascii="Times New Roman" w:hAnsi="Times New Roman"/>
            <w:color w:val="191919"/>
            <w:spacing w:val="-4"/>
            <w:sz w:val="18"/>
            <w:szCs w:val="18"/>
            <w:rPrChange w:id="394" w:author="mdavis47" w:date="2011-04-07T12:18:00Z">
              <w:rPr>
                <w:color w:val="0000FF" w:themeColor="hyperlink"/>
                <w:u w:val="single"/>
              </w:rPr>
            </w:rPrChange>
          </w:rPr>
          <w:t>Students may complete their junior and/or senior year of high school in MOWR program.</w:t>
        </w:r>
      </w:ins>
      <w:ins w:id="395" w:author="mdavis47" w:date="2011-03-21T11:06:00Z">
        <w:r w:rsidRPr="006A495C">
          <w:rPr>
            <w:rFonts w:ascii="Times New Roman" w:hAnsi="Times New Roman"/>
            <w:color w:val="191919"/>
            <w:spacing w:val="-4"/>
            <w:sz w:val="18"/>
            <w:szCs w:val="18"/>
            <w:rPrChange w:id="396" w:author="mdavis47" w:date="2011-04-07T12:18:00Z">
              <w:rPr>
                <w:color w:val="0000FF" w:themeColor="hyperlink"/>
                <w:u w:val="single"/>
              </w:rPr>
            </w:rPrChange>
          </w:rPr>
          <w:t xml:space="preserve"> </w:t>
        </w:r>
      </w:ins>
      <w:ins w:id="397" w:author="mdavis47" w:date="2011-03-21T11:07:00Z">
        <w:r w:rsidRPr="006A495C">
          <w:rPr>
            <w:rFonts w:ascii="Times New Roman" w:hAnsi="Times New Roman"/>
            <w:color w:val="191919"/>
            <w:spacing w:val="-4"/>
            <w:sz w:val="18"/>
            <w:szCs w:val="18"/>
            <w:rPrChange w:id="398" w:author="mdavis47" w:date="2011-04-07T12:18:00Z">
              <w:rPr>
                <w:color w:val="0000FF" w:themeColor="hyperlink"/>
                <w:u w:val="single"/>
              </w:rPr>
            </w:rPrChange>
          </w:rPr>
          <w:t xml:space="preserve">Students must meet the </w:t>
        </w:r>
      </w:ins>
      <w:ins w:id="399" w:author="mdavis47" w:date="2011-03-21T11:08:00Z">
        <w:r w:rsidRPr="006A495C">
          <w:rPr>
            <w:rFonts w:ascii="Times New Roman" w:hAnsi="Times New Roman"/>
            <w:color w:val="191919"/>
            <w:spacing w:val="-4"/>
            <w:sz w:val="18"/>
            <w:szCs w:val="18"/>
            <w:rPrChange w:id="400" w:author="mdavis47" w:date="2011-04-07T12:18:00Z">
              <w:rPr>
                <w:color w:val="0000FF" w:themeColor="hyperlink"/>
                <w:u w:val="single"/>
              </w:rPr>
            </w:rPrChange>
          </w:rPr>
          <w:t>following criteria: Have a minimum SAT Score of 970</w:t>
        </w:r>
      </w:ins>
      <w:ins w:id="401" w:author="mdavis47" w:date="2011-03-21T11:09:00Z">
        <w:r w:rsidRPr="006A495C">
          <w:rPr>
            <w:rFonts w:ascii="Times New Roman" w:hAnsi="Times New Roman"/>
            <w:color w:val="191919"/>
            <w:spacing w:val="-4"/>
            <w:sz w:val="18"/>
            <w:szCs w:val="18"/>
            <w:rPrChange w:id="402" w:author="mdavis47" w:date="2011-04-07T12:18:00Z">
              <w:rPr>
                <w:color w:val="0000FF" w:themeColor="hyperlink"/>
                <w:u w:val="single"/>
              </w:rPr>
            </w:rPrChange>
          </w:rPr>
          <w:t xml:space="preserve"> with at least a 430 minimum on the</w:t>
        </w:r>
      </w:ins>
      <w:ins w:id="403" w:author="mdavis47" w:date="2011-03-21T11:16:00Z">
        <w:r w:rsidRPr="006A495C">
          <w:rPr>
            <w:rFonts w:ascii="Times New Roman" w:hAnsi="Times New Roman"/>
            <w:color w:val="191919"/>
            <w:spacing w:val="-4"/>
            <w:sz w:val="18"/>
            <w:szCs w:val="18"/>
            <w:rPrChange w:id="404" w:author="mdavis47" w:date="2011-04-07T12:18:00Z">
              <w:rPr>
                <w:color w:val="0000FF" w:themeColor="hyperlink"/>
                <w:u w:val="single"/>
              </w:rPr>
            </w:rPrChange>
          </w:rPr>
          <w:t xml:space="preserve"> Critical Reading section</w:t>
        </w:r>
      </w:ins>
      <w:ins w:id="405" w:author="mdavis47" w:date="2011-03-21T11:09:00Z">
        <w:r w:rsidRPr="006A495C">
          <w:rPr>
            <w:rFonts w:ascii="Times New Roman" w:hAnsi="Times New Roman"/>
            <w:color w:val="191919"/>
            <w:spacing w:val="-4"/>
            <w:sz w:val="18"/>
            <w:szCs w:val="18"/>
            <w:rPrChange w:id="406" w:author="mdavis47" w:date="2011-04-07T12:18:00Z">
              <w:rPr>
                <w:color w:val="0000FF" w:themeColor="hyperlink"/>
                <w:u w:val="single"/>
              </w:rPr>
            </w:rPrChange>
          </w:rPr>
          <w:t xml:space="preserve"> and at least a 400 minimum on the Math section</w:t>
        </w:r>
      </w:ins>
      <w:ins w:id="407" w:author="mdavis47" w:date="2011-03-21T11:16:00Z">
        <w:r w:rsidRPr="006A495C">
          <w:rPr>
            <w:rFonts w:ascii="Times New Roman" w:hAnsi="Times New Roman"/>
            <w:color w:val="191919"/>
            <w:spacing w:val="-4"/>
            <w:sz w:val="18"/>
            <w:szCs w:val="18"/>
            <w:rPrChange w:id="408" w:author="mdavis47" w:date="2011-04-07T12:18:00Z">
              <w:rPr>
                <w:color w:val="0000FF" w:themeColor="hyperlink"/>
                <w:u w:val="single"/>
              </w:rPr>
            </w:rPrChange>
          </w:rPr>
          <w:t xml:space="preserve"> or</w:t>
        </w:r>
      </w:ins>
      <w:ins w:id="409" w:author="mdavis47" w:date="2011-03-21T11:17:00Z">
        <w:r w:rsidRPr="006A495C">
          <w:rPr>
            <w:rFonts w:ascii="Times New Roman" w:hAnsi="Times New Roman"/>
            <w:color w:val="191919"/>
            <w:spacing w:val="-4"/>
            <w:sz w:val="18"/>
            <w:szCs w:val="18"/>
            <w:rPrChange w:id="410" w:author="mdavis47" w:date="2011-04-07T12:18:00Z">
              <w:rPr>
                <w:color w:val="0000FF" w:themeColor="hyperlink"/>
                <w:u w:val="single"/>
              </w:rPr>
            </w:rPrChange>
          </w:rPr>
          <w:t xml:space="preserve"> have an ACT composite score of 21 with at least an 18 on the English section and at least a 16 on the Math secti</w:t>
        </w:r>
      </w:ins>
      <w:ins w:id="411" w:author="mdavis47" w:date="2011-03-21T11:18:00Z">
        <w:r w:rsidRPr="006A495C">
          <w:rPr>
            <w:rFonts w:ascii="Times New Roman" w:hAnsi="Times New Roman"/>
            <w:color w:val="191919"/>
            <w:spacing w:val="-4"/>
            <w:sz w:val="18"/>
            <w:szCs w:val="18"/>
            <w:rPrChange w:id="412" w:author="mdavis47" w:date="2011-04-07T12:18:00Z">
              <w:rPr>
                <w:color w:val="0000FF" w:themeColor="hyperlink"/>
                <w:u w:val="single"/>
              </w:rPr>
            </w:rPrChange>
          </w:rPr>
          <w:t>on</w:t>
        </w:r>
      </w:ins>
      <w:ins w:id="413" w:author="mdavis47" w:date="2011-03-21T11:22:00Z">
        <w:r w:rsidRPr="006A495C">
          <w:rPr>
            <w:rFonts w:ascii="Times New Roman" w:hAnsi="Times New Roman"/>
            <w:color w:val="191919"/>
            <w:spacing w:val="-4"/>
            <w:sz w:val="18"/>
            <w:szCs w:val="18"/>
            <w:rPrChange w:id="414" w:author="mdavis47" w:date="2011-04-07T12:18:00Z">
              <w:rPr>
                <w:color w:val="0000FF" w:themeColor="hyperlink"/>
                <w:u w:val="single"/>
              </w:rPr>
            </w:rPrChange>
          </w:rPr>
          <w:t>; have been a Georgia resident since the October FTE cou</w:t>
        </w:r>
      </w:ins>
      <w:ins w:id="415" w:author="mdavis47" w:date="2011-03-21T11:23:00Z">
        <w:r w:rsidRPr="006A495C">
          <w:rPr>
            <w:rFonts w:ascii="Times New Roman" w:hAnsi="Times New Roman"/>
            <w:color w:val="191919"/>
            <w:spacing w:val="-4"/>
            <w:sz w:val="18"/>
            <w:szCs w:val="18"/>
            <w:rPrChange w:id="416" w:author="mdavis47" w:date="2011-04-07T12:18:00Z">
              <w:rPr>
                <w:color w:val="0000FF" w:themeColor="hyperlink"/>
                <w:u w:val="single"/>
              </w:rPr>
            </w:rPrChange>
          </w:rPr>
          <w:t>nt of the prior school year</w:t>
        </w:r>
      </w:ins>
      <w:ins w:id="417" w:author="mdavis47" w:date="2011-03-21T11:24:00Z">
        <w:r w:rsidRPr="006A495C">
          <w:rPr>
            <w:rFonts w:ascii="Times New Roman" w:hAnsi="Times New Roman"/>
            <w:color w:val="191919"/>
            <w:spacing w:val="-4"/>
            <w:sz w:val="18"/>
            <w:szCs w:val="18"/>
            <w:rPrChange w:id="418" w:author="mdavis47" w:date="2011-04-07T12:18:00Z">
              <w:rPr>
                <w:color w:val="0000FF" w:themeColor="hyperlink"/>
                <w:u w:val="single"/>
              </w:rPr>
            </w:rPrChange>
          </w:rPr>
          <w:t xml:space="preserve">. </w:t>
        </w:r>
      </w:ins>
      <w:ins w:id="419" w:author="mdavis47" w:date="2011-03-21T11:19:00Z">
        <w:r w:rsidRPr="006A495C">
          <w:rPr>
            <w:rFonts w:ascii="Times New Roman" w:hAnsi="Times New Roman"/>
            <w:color w:val="191919"/>
            <w:spacing w:val="-4"/>
            <w:sz w:val="18"/>
            <w:szCs w:val="18"/>
            <w:rPrChange w:id="420" w:author="mdavis47" w:date="2011-04-07T12:18:00Z">
              <w:rPr>
                <w:color w:val="0000FF" w:themeColor="hyperlink"/>
                <w:u w:val="single"/>
              </w:rPr>
            </w:rPrChange>
          </w:rPr>
          <w:t xml:space="preserve"> Students wanting to enroll in Albany State University through the Move on When Ready program must meet with their high school counselor to ensure that</w:t>
        </w:r>
      </w:ins>
      <w:ins w:id="421" w:author="mdavis47" w:date="2011-03-21T11:20:00Z">
        <w:r w:rsidRPr="006A495C">
          <w:rPr>
            <w:rFonts w:ascii="Times New Roman" w:hAnsi="Times New Roman"/>
            <w:color w:val="191919"/>
            <w:spacing w:val="-4"/>
            <w:sz w:val="18"/>
            <w:szCs w:val="18"/>
            <w:rPrChange w:id="422" w:author="mdavis47" w:date="2011-04-07T12:18:00Z">
              <w:rPr>
                <w:color w:val="0000FF" w:themeColor="hyperlink"/>
                <w:u w:val="single"/>
              </w:rPr>
            </w:rPrChange>
          </w:rPr>
          <w:t xml:space="preserve"> completed ASU courses will satisfy high school graduation requirements.</w:t>
        </w:r>
      </w:ins>
    </w:p>
    <w:p w:rsidR="00E34DC5" w:rsidRPr="00CD21B7" w:rsidRDefault="00E34DC5" w:rsidP="00E34DC5">
      <w:pPr>
        <w:widowControl w:val="0"/>
        <w:autoSpaceDE w:val="0"/>
        <w:autoSpaceDN w:val="0"/>
        <w:adjustRightInd w:val="0"/>
        <w:spacing w:before="30" w:after="0"/>
        <w:ind w:left="180" w:right="130" w:firstLine="0"/>
        <w:jc w:val="both"/>
        <w:rPr>
          <w:ins w:id="423" w:author="mdavis47" w:date="2011-03-21T11:08:00Z"/>
          <w:rFonts w:ascii="Times New Roman" w:hAnsi="Times New Roman"/>
          <w:color w:val="191919"/>
          <w:spacing w:val="-4"/>
          <w:sz w:val="18"/>
          <w:szCs w:val="18"/>
          <w:rPrChange w:id="424" w:author="mdavis47" w:date="2011-04-07T12:18:00Z">
            <w:rPr>
              <w:ins w:id="425" w:author="mdavis47" w:date="2011-03-21T11:08:00Z"/>
            </w:rPr>
          </w:rPrChange>
        </w:rPr>
      </w:pPr>
    </w:p>
    <w:p w:rsidR="00000000" w:rsidRDefault="00E34DC5">
      <w:pPr>
        <w:widowControl w:val="0"/>
        <w:autoSpaceDE w:val="0"/>
        <w:autoSpaceDN w:val="0"/>
        <w:adjustRightInd w:val="0"/>
        <w:spacing w:before="30" w:after="0"/>
        <w:ind w:left="180" w:right="130" w:firstLine="0"/>
        <w:jc w:val="both"/>
        <w:rPr>
          <w:ins w:id="426" w:author="mdavis47" w:date="2011-03-21T11:08:00Z"/>
          <w:rFonts w:ascii="Times New Roman" w:hAnsi="Times New Roman"/>
          <w:color w:val="191919"/>
          <w:spacing w:val="-4"/>
          <w:sz w:val="18"/>
          <w:szCs w:val="18"/>
        </w:rPr>
        <w:pPrChange w:id="427" w:author="mdavis47" w:date="2011-03-21T11:18:00Z">
          <w:pPr>
            <w:widowControl w:val="0"/>
            <w:autoSpaceDE w:val="0"/>
            <w:autoSpaceDN w:val="0"/>
            <w:adjustRightInd w:val="0"/>
            <w:spacing w:before="30" w:after="0"/>
            <w:ind w:left="120"/>
          </w:pPr>
        </w:pPrChange>
      </w:pPr>
      <w:ins w:id="428" w:author="mdavis47" w:date="2011-03-21T11:08:00Z">
        <w:r w:rsidRPr="00CD21B7">
          <w:rPr>
            <w:rFonts w:ascii="Times New Roman" w:hAnsi="Times New Roman"/>
            <w:color w:val="191919"/>
            <w:spacing w:val="-4"/>
            <w:sz w:val="18"/>
            <w:szCs w:val="18"/>
          </w:rPr>
          <w:t>Procedures</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for</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applying</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for</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enrollment in</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the</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Joint</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Enrollment Program</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are</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listed</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below:</w:t>
        </w:r>
      </w:ins>
    </w:p>
    <w:p w:rsidR="00000000" w:rsidRDefault="00E34DC5">
      <w:pPr>
        <w:pStyle w:val="ListParagraph"/>
        <w:widowControl w:val="0"/>
        <w:numPr>
          <w:ilvl w:val="0"/>
          <w:numId w:val="8"/>
        </w:numPr>
        <w:tabs>
          <w:tab w:val="left" w:pos="450"/>
        </w:tabs>
        <w:autoSpaceDE w:val="0"/>
        <w:autoSpaceDN w:val="0"/>
        <w:adjustRightInd w:val="0"/>
        <w:spacing w:before="30" w:after="0"/>
        <w:ind w:left="450" w:right="130" w:firstLine="0"/>
        <w:jc w:val="both"/>
        <w:rPr>
          <w:ins w:id="429" w:author="mdavis47" w:date="2011-03-21T11:08:00Z"/>
          <w:rFonts w:ascii="Times New Roman" w:hAnsi="Times New Roman"/>
          <w:color w:val="191919"/>
          <w:spacing w:val="-4"/>
          <w:sz w:val="18"/>
          <w:szCs w:val="18"/>
        </w:rPr>
        <w:pPrChange w:id="430" w:author="mdavis47" w:date="2011-03-21T11:18:00Z">
          <w:pPr>
            <w:widowControl w:val="0"/>
            <w:autoSpaceDE w:val="0"/>
            <w:autoSpaceDN w:val="0"/>
            <w:adjustRightInd w:val="0"/>
            <w:spacing w:before="9" w:after="0"/>
            <w:ind w:left="300"/>
          </w:pPr>
        </w:pPrChange>
      </w:pPr>
      <w:ins w:id="431" w:author="mdavis47" w:date="2011-03-21T11:08:00Z">
        <w:r w:rsidRPr="00CD21B7">
          <w:rPr>
            <w:rFonts w:ascii="Times New Roman" w:hAnsi="Times New Roman"/>
            <w:color w:val="191919"/>
            <w:spacing w:val="-4"/>
            <w:sz w:val="18"/>
            <w:szCs w:val="18"/>
          </w:rPr>
          <w:t xml:space="preserve">Complete an official </w:t>
        </w:r>
      </w:ins>
      <w:ins w:id="432" w:author="mdavis47" w:date="2011-03-21T11:16:00Z">
        <w:r w:rsidRPr="00CD21B7">
          <w:rPr>
            <w:rFonts w:ascii="Times New Roman" w:hAnsi="Times New Roman"/>
            <w:color w:val="191919"/>
            <w:spacing w:val="-4"/>
            <w:sz w:val="18"/>
            <w:szCs w:val="18"/>
          </w:rPr>
          <w:t xml:space="preserve">ASU </w:t>
        </w:r>
      </w:ins>
      <w:ins w:id="433" w:author="mdavis47" w:date="2011-03-21T11:08:00Z">
        <w:r w:rsidRPr="00CD21B7">
          <w:rPr>
            <w:rFonts w:ascii="Times New Roman" w:hAnsi="Times New Roman"/>
            <w:color w:val="191919"/>
            <w:spacing w:val="-4"/>
            <w:sz w:val="18"/>
            <w:szCs w:val="18"/>
          </w:rPr>
          <w:t>application form</w:t>
        </w:r>
      </w:ins>
      <w:ins w:id="434" w:author="mdavis47" w:date="2011-03-21T11:16:00Z">
        <w:r w:rsidRPr="00CD21B7">
          <w:rPr>
            <w:rFonts w:ascii="Times New Roman" w:hAnsi="Times New Roman"/>
            <w:color w:val="191919"/>
            <w:spacing w:val="-4"/>
            <w:sz w:val="18"/>
            <w:szCs w:val="18"/>
          </w:rPr>
          <w:t xml:space="preserve"> with the non-refundable application fee of $20.</w:t>
        </w:r>
      </w:ins>
    </w:p>
    <w:p w:rsidR="00000000" w:rsidRDefault="006A495C">
      <w:pPr>
        <w:pStyle w:val="ListParagraph"/>
        <w:widowControl w:val="0"/>
        <w:numPr>
          <w:ilvl w:val="0"/>
          <w:numId w:val="8"/>
        </w:numPr>
        <w:tabs>
          <w:tab w:val="left" w:pos="450"/>
        </w:tabs>
        <w:autoSpaceDE w:val="0"/>
        <w:autoSpaceDN w:val="0"/>
        <w:adjustRightInd w:val="0"/>
        <w:spacing w:before="30" w:after="0"/>
        <w:ind w:left="450" w:right="130" w:firstLine="0"/>
        <w:jc w:val="both"/>
        <w:rPr>
          <w:rFonts w:ascii="Times New Roman" w:hAnsi="Times New Roman"/>
          <w:color w:val="191919"/>
          <w:spacing w:val="-4"/>
          <w:sz w:val="18"/>
          <w:szCs w:val="18"/>
        </w:rPr>
        <w:pPrChange w:id="435" w:author="mdavis47" w:date="2011-03-21T11:20:00Z">
          <w:pPr>
            <w:widowControl w:val="0"/>
            <w:autoSpaceDE w:val="0"/>
            <w:autoSpaceDN w:val="0"/>
            <w:adjustRightInd w:val="0"/>
            <w:spacing w:after="0"/>
            <w:ind w:left="300"/>
          </w:pPr>
        </w:pPrChange>
      </w:pPr>
      <w:ins w:id="436" w:author="mdavis47" w:date="2011-03-21T11:18:00Z">
        <w:r w:rsidRPr="006A495C">
          <w:rPr>
            <w:rFonts w:ascii="Times New Roman" w:hAnsi="Times New Roman"/>
            <w:color w:val="191919"/>
            <w:spacing w:val="-4"/>
            <w:sz w:val="18"/>
            <w:szCs w:val="18"/>
            <w:rPrChange w:id="437" w:author="mdavis47" w:date="2011-03-21T11:21:00Z">
              <w:rPr>
                <w:rFonts w:ascii="Times New Roman" w:hAnsi="Times New Roman"/>
                <w:color w:val="191919"/>
                <w:spacing w:val="27"/>
                <w:sz w:val="18"/>
                <w:szCs w:val="18"/>
                <w:u w:val="single"/>
              </w:rPr>
            </w:rPrChange>
          </w:rPr>
          <w:t>Submit official test scores to the Office of Enrollment services.</w:t>
        </w:r>
      </w:ins>
    </w:p>
    <w:p w:rsidR="00E34DC5" w:rsidRPr="00CD21B7" w:rsidRDefault="00E34DC5" w:rsidP="00E34DC5">
      <w:pPr>
        <w:widowControl w:val="0"/>
        <w:autoSpaceDE w:val="0"/>
        <w:autoSpaceDN w:val="0"/>
        <w:adjustRightInd w:val="0"/>
        <w:spacing w:before="30" w:after="0"/>
        <w:ind w:left="180" w:right="130" w:firstLine="0"/>
        <w:jc w:val="both"/>
        <w:rPr>
          <w:ins w:id="438" w:author="mdavis47" w:date="2011-03-21T11:24:00Z"/>
          <w:rFonts w:ascii="Times New Roman" w:hAnsi="Times New Roman"/>
          <w:color w:val="191919"/>
          <w:spacing w:val="-4"/>
          <w:sz w:val="18"/>
          <w:szCs w:val="18"/>
        </w:rPr>
      </w:pPr>
    </w:p>
    <w:p w:rsidR="00E34DC5" w:rsidRPr="00EE09B2" w:rsidRDefault="006A495C" w:rsidP="00E34DC5">
      <w:pPr>
        <w:ind w:left="180" w:right="130" w:firstLine="0"/>
        <w:jc w:val="both"/>
        <w:rPr>
          <w:rFonts w:ascii="Times New Roman" w:hAnsi="Times New Roman"/>
          <w:sz w:val="18"/>
          <w:szCs w:val="18"/>
        </w:rPr>
      </w:pPr>
      <w:ins w:id="439" w:author="mdavis47" w:date="2011-03-21T11:24:00Z">
        <w:r w:rsidRPr="006A495C">
          <w:rPr>
            <w:rFonts w:ascii="Times New Roman" w:hAnsi="Times New Roman"/>
            <w:sz w:val="18"/>
            <w:szCs w:val="18"/>
            <w:rPrChange w:id="440" w:author="mdavis47" w:date="2011-03-21T11:26:00Z">
              <w:rPr>
                <w:color w:val="0000FF" w:themeColor="hyperlink"/>
                <w:u w:val="single"/>
              </w:rPr>
            </w:rPrChange>
          </w:rPr>
          <w:t xml:space="preserve">Students must </w:t>
        </w:r>
      </w:ins>
      <w:ins w:id="441" w:author="mdavis47" w:date="2011-03-21T11:25:00Z">
        <w:r w:rsidRPr="006A495C">
          <w:rPr>
            <w:rFonts w:ascii="Times New Roman" w:hAnsi="Times New Roman"/>
            <w:sz w:val="18"/>
            <w:szCs w:val="18"/>
            <w:rPrChange w:id="442" w:author="mdavis47" w:date="2011-03-21T11:26:00Z">
              <w:rPr>
                <w:color w:val="0000FF" w:themeColor="hyperlink"/>
                <w:u w:val="single"/>
              </w:rPr>
            </w:rPrChange>
          </w:rPr>
          <w:t>self-identify as a MOWR applicant when applying</w:t>
        </w:r>
        <w:r w:rsidRPr="006A495C">
          <w:rPr>
            <w:rFonts w:ascii="Times New Roman" w:hAnsi="Times New Roman"/>
            <w:sz w:val="18"/>
            <w:szCs w:val="18"/>
            <w:rPrChange w:id="443" w:author="mdavis47" w:date="2011-03-21T11:25:00Z">
              <w:rPr>
                <w:color w:val="0000FF" w:themeColor="hyperlink"/>
                <w:u w:val="single"/>
              </w:rPr>
            </w:rPrChange>
          </w:rPr>
          <w:t>.</w:t>
        </w:r>
      </w:ins>
    </w:p>
    <w:p w:rsidR="00E34DC5" w:rsidRDefault="00E34DC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r w:rsidRPr="00E34DC5">
        <w:rPr>
          <w:rFonts w:ascii="Times New Roman" w:hAnsi="Times New Roman" w:cs="Times New Roman"/>
          <w:noProof/>
          <w:color w:val="000000"/>
          <w:sz w:val="18"/>
          <w:szCs w:val="18"/>
        </w:rPr>
        <w:lastRenderedPageBreak/>
        <w:drawing>
          <wp:inline distT="0" distB="0" distL="0" distR="0">
            <wp:extent cx="6364025" cy="43434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tretch>
                      <a:fillRect/>
                    </a:stretch>
                  </pic:blipFill>
                  <pic:spPr bwMode="auto">
                    <a:xfrm>
                      <a:off x="0" y="0"/>
                      <a:ext cx="6364025" cy="4343400"/>
                    </a:xfrm>
                    <a:prstGeom prst="rect">
                      <a:avLst/>
                    </a:prstGeom>
                    <a:noFill/>
                    <a:ln w="9525">
                      <a:noFill/>
                      <a:miter lim="800000"/>
                      <a:headEnd/>
                      <a:tailEnd/>
                    </a:ln>
                  </pic:spPr>
                </pic:pic>
              </a:graphicData>
            </a:graphic>
          </wp:inline>
        </w:drawing>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Pr="00030AE4" w:rsidRDefault="00E34DC5" w:rsidP="00E34DC5">
      <w:pPr>
        <w:pStyle w:val="Heading1"/>
        <w:spacing w:before="0" w:line="240" w:lineRule="auto"/>
        <w:jc w:val="center"/>
        <w:rPr>
          <w:rFonts w:ascii="Times New Roman" w:hAnsi="Times New Roman"/>
          <w:color w:val="000000"/>
          <w:sz w:val="100"/>
          <w:szCs w:val="100"/>
        </w:rPr>
      </w:pPr>
      <w:bookmarkStart w:id="444" w:name="_Toc294266439"/>
      <w:bookmarkStart w:id="445" w:name="_Toc295316611"/>
      <w:r w:rsidRPr="00030AE4">
        <w:rPr>
          <w:rFonts w:ascii="Times New Roman" w:hAnsi="Times New Roman"/>
          <w:color w:val="191919"/>
          <w:spacing w:val="-45"/>
          <w:position w:val="-6"/>
          <w:sz w:val="100"/>
          <w:szCs w:val="100"/>
        </w:rPr>
        <w:t>FINANCIAL</w:t>
      </w:r>
      <w:bookmarkEnd w:id="444"/>
      <w:bookmarkEnd w:id="445"/>
    </w:p>
    <w:p w:rsidR="00E34DC5" w:rsidRPr="00030AE4" w:rsidRDefault="00E34DC5" w:rsidP="00E34DC5">
      <w:pPr>
        <w:pStyle w:val="Heading1"/>
        <w:spacing w:before="0" w:line="240" w:lineRule="auto"/>
        <w:jc w:val="center"/>
        <w:rPr>
          <w:rFonts w:ascii="Times New Roman" w:hAnsi="Times New Roman"/>
          <w:color w:val="000000"/>
          <w:sz w:val="100"/>
          <w:szCs w:val="100"/>
        </w:rPr>
      </w:pPr>
      <w:bookmarkStart w:id="446" w:name="_Toc295316612"/>
      <w:r w:rsidRPr="00030AE4">
        <w:rPr>
          <w:rFonts w:ascii="Times New Roman" w:hAnsi="Times New Roman"/>
          <w:color w:val="191919"/>
          <w:spacing w:val="-45"/>
          <w:position w:val="4"/>
          <w:sz w:val="100"/>
          <w:szCs w:val="100"/>
        </w:rPr>
        <w:t>INFORM</w:t>
      </w:r>
      <w:r w:rsidRPr="00030AE4">
        <w:rPr>
          <w:rFonts w:ascii="Times New Roman" w:hAnsi="Times New Roman"/>
          <w:color w:val="191919"/>
          <w:spacing w:val="-151"/>
          <w:position w:val="4"/>
          <w:sz w:val="100"/>
          <w:szCs w:val="100"/>
        </w:rPr>
        <w:t>A</w:t>
      </w:r>
      <w:r w:rsidRPr="00030AE4">
        <w:rPr>
          <w:rFonts w:ascii="Times New Roman" w:hAnsi="Times New Roman"/>
          <w:color w:val="191919"/>
          <w:spacing w:val="-45"/>
          <w:position w:val="4"/>
          <w:sz w:val="100"/>
          <w:szCs w:val="100"/>
        </w:rPr>
        <w:t>TION</w:t>
      </w:r>
      <w:bookmarkEnd w:id="446"/>
    </w:p>
    <w:p w:rsidR="00E34DC5" w:rsidRDefault="00E34DC5" w:rsidP="00E34DC5">
      <w:pPr>
        <w:widowControl w:val="0"/>
        <w:autoSpaceDE w:val="0"/>
        <w:autoSpaceDN w:val="0"/>
        <w:adjustRightInd w:val="0"/>
        <w:spacing w:before="1" w:after="0"/>
        <w:ind w:left="18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E34DC5" w:rsidRDefault="00E34DC5" w:rsidP="00E34DC5">
      <w:pPr>
        <w:widowControl w:val="0"/>
        <w:autoSpaceDE w:val="0"/>
        <w:autoSpaceDN w:val="0"/>
        <w:adjustRightInd w:val="0"/>
        <w:spacing w:before="7" w:after="0" w:line="120" w:lineRule="exact"/>
        <w:ind w:left="900"/>
        <w:rPr>
          <w:rFonts w:ascii="Times New Roman" w:hAnsi="Times New Roman"/>
          <w:color w:val="000000"/>
          <w:sz w:val="12"/>
          <w:szCs w:val="12"/>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4"/>
          <w:sz w:val="52"/>
          <w:szCs w:val="52"/>
        </w:rPr>
      </w:pPr>
      <w:r w:rsidRPr="00030AE4">
        <w:rPr>
          <w:rFonts w:ascii="Times New Roman" w:hAnsi="Times New Roman"/>
          <w:color w:val="191919"/>
          <w:spacing w:val="-4"/>
          <w:sz w:val="52"/>
          <w:szCs w:val="52"/>
        </w:rPr>
        <w:lastRenderedPageBreak/>
        <w:t>FINANCIA</w:t>
      </w:r>
      <w:r w:rsidRPr="00030AE4">
        <w:rPr>
          <w:rFonts w:ascii="Times New Roman" w:hAnsi="Times New Roman"/>
          <w:color w:val="191919"/>
          <w:sz w:val="52"/>
          <w:szCs w:val="52"/>
        </w:rPr>
        <w:t>L</w:t>
      </w:r>
      <w:r w:rsidRPr="00030AE4">
        <w:rPr>
          <w:rFonts w:ascii="Times New Roman" w:hAnsi="Times New Roman"/>
          <w:color w:val="191919"/>
          <w:spacing w:val="-46"/>
          <w:sz w:val="52"/>
          <w:szCs w:val="52"/>
        </w:rPr>
        <w:t xml:space="preserve"> </w:t>
      </w:r>
      <w:r w:rsidRPr="00030AE4">
        <w:rPr>
          <w:rFonts w:ascii="Times New Roman" w:hAnsi="Times New Roman"/>
          <w:color w:val="191919"/>
          <w:spacing w:val="-4"/>
          <w:sz w:val="52"/>
          <w:szCs w:val="52"/>
        </w:rPr>
        <w:t>AI</w:t>
      </w:r>
      <w:r w:rsidRPr="00030AE4">
        <w:rPr>
          <w:rFonts w:ascii="Times New Roman" w:hAnsi="Times New Roman"/>
          <w:color w:val="191919"/>
          <w:sz w:val="52"/>
          <w:szCs w:val="52"/>
        </w:rPr>
        <w:t xml:space="preserve">D </w:t>
      </w:r>
      <w:r w:rsidRPr="00030AE4">
        <w:rPr>
          <w:rFonts w:ascii="Times New Roman" w:hAnsi="Times New Roman"/>
          <w:color w:val="191919"/>
          <w:spacing w:val="-4"/>
          <w:sz w:val="52"/>
          <w:szCs w:val="52"/>
        </w:rPr>
        <w:t>INFORMATION</w:t>
      </w:r>
    </w:p>
    <w:p w:rsidR="00E34DC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2"/>
          <w:sz w:val="18"/>
          <w:szCs w:val="18"/>
        </w:rPr>
        <w:t xml:space="preserve"> i</w:t>
      </w:r>
      <w:r>
        <w:rPr>
          <w:rFonts w:ascii="Times New Roman" w:hAnsi="Times New Roman"/>
          <w:color w:val="191919"/>
          <w:sz w:val="18"/>
          <w:szCs w:val="18"/>
        </w:rPr>
        <w:t>s</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Missio</w:t>
      </w:r>
      <w:r>
        <w:rPr>
          <w:rFonts w:ascii="Times New Roman" w:hAnsi="Times New Roman"/>
          <w:color w:val="191919"/>
          <w:sz w:val="18"/>
          <w:szCs w:val="18"/>
        </w:rPr>
        <w:t>n</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Stat</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Financia</w:t>
      </w:r>
      <w:r>
        <w:rPr>
          <w:rFonts w:ascii="Times New Roman" w:hAnsi="Times New Roman"/>
          <w:color w:val="191919"/>
          <w:sz w:val="18"/>
          <w:szCs w:val="18"/>
        </w:rPr>
        <w:t>l</w:t>
      </w:r>
      <w:r>
        <w:rPr>
          <w:rFonts w:ascii="Times New Roman" w:hAnsi="Times New Roman"/>
          <w:color w:val="191919"/>
          <w:spacing w:val="-2"/>
          <w:sz w:val="18"/>
          <w:szCs w:val="18"/>
        </w:rPr>
        <w:t xml:space="preserve"> ai</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provid</w:t>
      </w:r>
      <w:r>
        <w:rPr>
          <w:rFonts w:ascii="Times New Roman" w:hAnsi="Times New Roman"/>
          <w:color w:val="191919"/>
          <w:sz w:val="18"/>
          <w:szCs w:val="18"/>
        </w:rPr>
        <w:t>e</w:t>
      </w:r>
      <w:r>
        <w:rPr>
          <w:rFonts w:ascii="Times New Roman" w:hAnsi="Times New Roman"/>
          <w:color w:val="191919"/>
          <w:spacing w:val="-2"/>
          <w:sz w:val="18"/>
          <w:szCs w:val="18"/>
        </w:rPr>
        <w:t xml:space="preserve"> financia</w:t>
      </w:r>
      <w:r>
        <w:rPr>
          <w:rFonts w:ascii="Times New Roman" w:hAnsi="Times New Roman"/>
          <w:color w:val="191919"/>
          <w:sz w:val="18"/>
          <w:szCs w:val="18"/>
        </w:rPr>
        <w:t>l</w:t>
      </w:r>
      <w:r>
        <w:rPr>
          <w:rFonts w:ascii="Times New Roman" w:hAnsi="Times New Roman"/>
          <w:color w:val="191919"/>
          <w:spacing w:val="-2"/>
          <w:sz w:val="18"/>
          <w:szCs w:val="18"/>
        </w:rPr>
        <w:t xml:space="preserve"> assistanc</w:t>
      </w:r>
      <w:r>
        <w:rPr>
          <w:rFonts w:ascii="Times New Roman" w:hAnsi="Times New Roman"/>
          <w:color w:val="191919"/>
          <w:sz w:val="18"/>
          <w:szCs w:val="18"/>
        </w:rPr>
        <w:t>e</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paren</w:t>
      </w:r>
      <w:r>
        <w:rPr>
          <w:rFonts w:ascii="Times New Roman" w:hAnsi="Times New Roman"/>
          <w:color w:val="191919"/>
          <w:spacing w:val="-3"/>
          <w:sz w:val="18"/>
          <w:szCs w:val="18"/>
        </w:rPr>
        <w:t>t</w:t>
      </w:r>
      <w:r>
        <w:rPr>
          <w:rFonts w:ascii="Times New Roman" w:hAnsi="Times New Roman"/>
          <w:color w:val="191919"/>
          <w:sz w:val="18"/>
          <w:szCs w:val="18"/>
        </w:rPr>
        <w:t>s</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purpos</w:t>
      </w:r>
      <w:r>
        <w:rPr>
          <w:rFonts w:ascii="Times New Roman" w:hAnsi="Times New Roman"/>
          <w:color w:val="191919"/>
          <w:sz w:val="18"/>
          <w:szCs w:val="18"/>
        </w:rPr>
        <w:t>e</w:t>
      </w:r>
      <w:r>
        <w:rPr>
          <w:rFonts w:ascii="Times New Roman" w:hAnsi="Times New Roman"/>
          <w:color w:val="191919"/>
          <w:spacing w:val="-2"/>
          <w:sz w:val="18"/>
          <w:szCs w:val="18"/>
        </w:rPr>
        <w:t xml:space="preserve"> of financin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customer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(actua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potential</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w:t>
      </w:r>
      <w:r>
        <w:rPr>
          <w:rFonts w:ascii="Times New Roman" w:hAnsi="Times New Roman"/>
          <w:color w:val="191919"/>
          <w:spacing w:val="-3"/>
          <w:sz w:val="18"/>
          <w:szCs w:val="18"/>
        </w:rPr>
        <w:t>p</w:t>
      </w:r>
      <w:r>
        <w:rPr>
          <w:rFonts w:ascii="Times New Roman" w:hAnsi="Times New Roman"/>
          <w:color w:val="191919"/>
          <w:spacing w:val="-2"/>
          <w:sz w:val="18"/>
          <w:szCs w:val="18"/>
        </w:rPr>
        <w: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custome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adequat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consume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adequat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package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needs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3"/>
          <w:sz w:val="18"/>
          <w:szCs w:val="18"/>
        </w:rPr>
        <w:t xml:space="preserve"> 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individual</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eligibilit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attendanc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(direc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indirect)</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promisin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students who</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help</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attend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believe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principa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w:t>
      </w:r>
      <w:r>
        <w:rPr>
          <w:rFonts w:ascii="Times New Roman" w:hAnsi="Times New Roman"/>
          <w:color w:val="191919"/>
          <w:spacing w:val="-3"/>
          <w:sz w:val="18"/>
          <w:szCs w:val="18"/>
        </w:rPr>
        <w:t>a</w:t>
      </w:r>
      <w:r>
        <w:rPr>
          <w:rFonts w:ascii="Times New Roman" w:hAnsi="Times New Roman"/>
          <w:color w:val="191919"/>
          <w:spacing w:val="-2"/>
          <w:sz w:val="18"/>
          <w:szCs w:val="18"/>
        </w:rPr>
        <w:t>ncin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education lie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families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d</w:t>
      </w:r>
      <w:r>
        <w:rPr>
          <w:rFonts w:ascii="Times New Roman" w:hAnsi="Times New Roman"/>
          <w:color w:val="191919"/>
          <w:spacing w:val="-3"/>
          <w:sz w:val="18"/>
          <w:szCs w:val="18"/>
        </w:rPr>
        <w:t>i</w:t>
      </w:r>
      <w:r>
        <w:rPr>
          <w:rFonts w:ascii="Times New Roman" w:hAnsi="Times New Roman"/>
          <w:color w:val="191919"/>
          <w:spacing w:val="-5"/>
          <w:sz w:val="18"/>
          <w:szCs w:val="18"/>
        </w:rPr>
        <w:t>f</w:t>
      </w:r>
      <w:r>
        <w:rPr>
          <w:rFonts w:ascii="Times New Roman" w:hAnsi="Times New Roman"/>
          <w:color w:val="191919"/>
          <w:spacing w:val="-2"/>
          <w:sz w:val="18"/>
          <w:szCs w:val="18"/>
        </w:rPr>
        <w:t>ferenc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betwee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 cos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applicant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familie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contribut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towar</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education.</w:t>
      </w:r>
    </w:p>
    <w:p w:rsidR="00E34DC5" w:rsidRDefault="00E34DC5" w:rsidP="00E34DC5">
      <w:pPr>
        <w:widowControl w:val="0"/>
        <w:autoSpaceDE w:val="0"/>
        <w:autoSpaceDN w:val="0"/>
        <w:adjustRightInd w:val="0"/>
        <w:spacing w:before="3" w:after="0" w:line="190" w:lineRule="exact"/>
        <w:ind w:right="130"/>
        <w:rPr>
          <w:rFonts w:ascii="Times New Roman" w:hAnsi="Times New Roman"/>
          <w:color w:val="000000"/>
          <w:sz w:val="19"/>
          <w:szCs w:val="19"/>
        </w:rPr>
      </w:pPr>
    </w:p>
    <w:p w:rsidR="00E34DC5" w:rsidRDefault="00E34DC5" w:rsidP="00E34DC5">
      <w:pPr>
        <w:pStyle w:val="Heading2"/>
        <w:spacing w:before="0"/>
        <w:ind w:left="180" w:right="130" w:firstLine="0"/>
        <w:rPr>
          <w:rFonts w:ascii="Times New Roman" w:hAnsi="Times New Roman"/>
          <w:color w:val="000000"/>
          <w:sz w:val="19"/>
          <w:szCs w:val="19"/>
        </w:rPr>
      </w:pPr>
      <w:bookmarkStart w:id="447" w:name="_Toc295316613"/>
      <w:r>
        <w:rPr>
          <w:rFonts w:ascii="Times New Roman" w:hAnsi="Times New Roman"/>
          <w:b w:val="0"/>
          <w:bCs w:val="0"/>
          <w:color w:val="191919"/>
          <w:spacing w:val="-3"/>
        </w:rPr>
        <w:t>F</w:t>
      </w:r>
      <w:r>
        <w:rPr>
          <w:rFonts w:ascii="Times New Roman" w:hAnsi="Times New Roman"/>
          <w:b w:val="0"/>
          <w:bCs w:val="0"/>
          <w:color w:val="191919"/>
          <w:spacing w:val="-3"/>
          <w:sz w:val="19"/>
          <w:szCs w:val="19"/>
        </w:rPr>
        <w:t>INANCIA</w:t>
      </w:r>
      <w:r>
        <w:rPr>
          <w:rFonts w:ascii="Times New Roman" w:hAnsi="Times New Roman"/>
          <w:b w:val="0"/>
          <w:bCs w:val="0"/>
          <w:color w:val="191919"/>
          <w:sz w:val="19"/>
          <w:szCs w:val="19"/>
        </w:rPr>
        <w:t>L</w:t>
      </w:r>
      <w:r>
        <w:rPr>
          <w:rFonts w:ascii="Times New Roman" w:hAnsi="Times New Roman"/>
          <w:b w:val="0"/>
          <w:bCs w:val="0"/>
          <w:color w:val="191919"/>
          <w:spacing w:val="6"/>
          <w:sz w:val="19"/>
          <w:szCs w:val="19"/>
        </w:rPr>
        <w:t xml:space="preserve"> </w:t>
      </w:r>
      <w:r>
        <w:rPr>
          <w:rFonts w:ascii="Times New Roman" w:hAnsi="Times New Roman"/>
          <w:b w:val="0"/>
          <w:bCs w:val="0"/>
          <w:color w:val="191919"/>
          <w:spacing w:val="-3"/>
        </w:rPr>
        <w:t>A</w:t>
      </w:r>
      <w:r>
        <w:rPr>
          <w:rFonts w:ascii="Times New Roman" w:hAnsi="Times New Roman"/>
          <w:b w:val="0"/>
          <w:bCs w:val="0"/>
          <w:color w:val="191919"/>
          <w:spacing w:val="-3"/>
          <w:sz w:val="19"/>
          <w:szCs w:val="19"/>
        </w:rPr>
        <w:t>I</w:t>
      </w:r>
      <w:r>
        <w:rPr>
          <w:rFonts w:ascii="Times New Roman" w:hAnsi="Times New Roman"/>
          <w:b w:val="0"/>
          <w:bCs w:val="0"/>
          <w:color w:val="191919"/>
          <w:sz w:val="19"/>
          <w:szCs w:val="19"/>
        </w:rPr>
        <w:t>D</w:t>
      </w:r>
      <w:r>
        <w:rPr>
          <w:rFonts w:ascii="Times New Roman" w:hAnsi="Times New Roman"/>
          <w:b w:val="0"/>
          <w:bCs w:val="0"/>
          <w:color w:val="191919"/>
          <w:spacing w:val="2"/>
          <w:sz w:val="19"/>
          <w:szCs w:val="19"/>
        </w:rPr>
        <w:t xml:space="preserve"> </w:t>
      </w:r>
      <w:r>
        <w:rPr>
          <w:rFonts w:ascii="Times New Roman" w:hAnsi="Times New Roman"/>
          <w:b w:val="0"/>
          <w:bCs w:val="0"/>
          <w:color w:val="191919"/>
          <w:spacing w:val="-3"/>
        </w:rPr>
        <w:t>A</w:t>
      </w:r>
      <w:r>
        <w:rPr>
          <w:rFonts w:ascii="Times New Roman" w:hAnsi="Times New Roman"/>
          <w:b w:val="0"/>
          <w:bCs w:val="0"/>
          <w:color w:val="191919"/>
          <w:spacing w:val="-3"/>
          <w:sz w:val="19"/>
          <w:szCs w:val="19"/>
        </w:rPr>
        <w:t>PPLIC</w:t>
      </w:r>
      <w:r>
        <w:rPr>
          <w:rFonts w:ascii="Times New Roman" w:hAnsi="Times New Roman"/>
          <w:b w:val="0"/>
          <w:bCs w:val="0"/>
          <w:color w:val="191919"/>
          <w:spacing w:val="-17"/>
          <w:sz w:val="19"/>
          <w:szCs w:val="19"/>
        </w:rPr>
        <w:t>A</w:t>
      </w:r>
      <w:r>
        <w:rPr>
          <w:rFonts w:ascii="Times New Roman" w:hAnsi="Times New Roman"/>
          <w:b w:val="0"/>
          <w:bCs w:val="0"/>
          <w:color w:val="191919"/>
          <w:spacing w:val="-3"/>
          <w:sz w:val="19"/>
          <w:szCs w:val="19"/>
        </w:rPr>
        <w:t>TIO</w:t>
      </w:r>
      <w:r>
        <w:rPr>
          <w:rFonts w:ascii="Times New Roman" w:hAnsi="Times New Roman"/>
          <w:b w:val="0"/>
          <w:bCs w:val="0"/>
          <w:color w:val="191919"/>
          <w:sz w:val="19"/>
          <w:szCs w:val="19"/>
        </w:rPr>
        <w:t>N</w:t>
      </w:r>
      <w:r>
        <w:rPr>
          <w:rFonts w:ascii="Times New Roman" w:hAnsi="Times New Roman"/>
          <w:b w:val="0"/>
          <w:bCs w:val="0"/>
          <w:color w:val="191919"/>
          <w:spacing w:val="36"/>
          <w:sz w:val="19"/>
          <w:szCs w:val="19"/>
        </w:rPr>
        <w:t xml:space="preserve"> </w:t>
      </w:r>
      <w:r>
        <w:rPr>
          <w:rFonts w:ascii="Times New Roman" w:hAnsi="Times New Roman"/>
          <w:b w:val="0"/>
          <w:bCs w:val="0"/>
          <w:color w:val="191919"/>
          <w:spacing w:val="-3"/>
        </w:rPr>
        <w:t>P</w:t>
      </w:r>
      <w:r>
        <w:rPr>
          <w:rFonts w:ascii="Times New Roman" w:hAnsi="Times New Roman"/>
          <w:b w:val="0"/>
          <w:bCs w:val="0"/>
          <w:color w:val="191919"/>
          <w:spacing w:val="-3"/>
          <w:w w:val="102"/>
          <w:sz w:val="19"/>
          <w:szCs w:val="19"/>
        </w:rPr>
        <w:t>ROCEDURES</w:t>
      </w:r>
      <w:bookmarkEnd w:id="447"/>
    </w:p>
    <w:p w:rsidR="00E34DC5" w:rsidRDefault="00E34DC5" w:rsidP="00E34DC5">
      <w:pPr>
        <w:widowControl w:val="0"/>
        <w:autoSpaceDE w:val="0"/>
        <w:autoSpaceDN w:val="0"/>
        <w:adjustRightInd w:val="0"/>
        <w:spacing w:before="12" w:after="0" w:line="240" w:lineRule="exact"/>
        <w:ind w:right="130"/>
        <w:rPr>
          <w:rFonts w:ascii="Times New Roman" w:hAnsi="Times New Roman"/>
          <w:color w:val="000000"/>
          <w:sz w:val="24"/>
          <w:szCs w:val="24"/>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 xml:space="preserve">Students desiring financial aid should complete the Free Application for Federal Student Aid (FAFSA) as soon as possible after January 1. Students are urged to complete the FAFSA </w:t>
      </w:r>
      <w:hyperlink r:id="rId18" w:history="1">
        <w:r w:rsidRPr="00116085">
          <w:rPr>
            <w:rFonts w:ascii="Times New Roman" w:hAnsi="Times New Roman"/>
            <w:color w:val="191919"/>
            <w:spacing w:val="-2"/>
            <w:sz w:val="18"/>
            <w:szCs w:val="18"/>
          </w:rPr>
          <w:t>online</w:t>
        </w:r>
      </w:hyperlink>
      <w:r w:rsidRPr="00116085">
        <w:rPr>
          <w:rFonts w:ascii="Times New Roman" w:hAnsi="Times New Roman"/>
          <w:color w:val="191919"/>
          <w:spacing w:val="-2"/>
          <w:sz w:val="18"/>
          <w:szCs w:val="18"/>
        </w:rPr>
        <w:t xml:space="preserve"> at http://fafsa.ed.go</w:t>
      </w:r>
      <w:hyperlink r:id="rId19" w:history="1">
        <w:r w:rsidRPr="00116085">
          <w:rPr>
            <w:rFonts w:ascii="Times New Roman" w:hAnsi="Times New Roman"/>
            <w:color w:val="191919"/>
            <w:spacing w:val="-2"/>
            <w:sz w:val="18"/>
            <w:szCs w:val="18"/>
          </w:rPr>
          <w:t>v</w:t>
        </w:r>
      </w:hyperlink>
      <w:r w:rsidRPr="00116085">
        <w:rPr>
          <w:rFonts w:ascii="Times New Roman" w:hAnsi="Times New Roman"/>
          <w:color w:val="191919"/>
          <w:spacing w:val="-2"/>
          <w:sz w:val="18"/>
          <w:szCs w:val="18"/>
        </w:rPr>
        <w:t>. The Albany State University School Code is 001544.</w:t>
      </w:r>
    </w:p>
    <w:p w:rsidR="00E34DC5" w:rsidRDefault="00E34DC5" w:rsidP="00E34DC5">
      <w:pPr>
        <w:pStyle w:val="Heading1"/>
        <w:ind w:right="130"/>
        <w:jc w:val="center"/>
      </w:pPr>
      <w:bookmarkStart w:id="448" w:name="_Toc295316614"/>
      <w:r>
        <w:t xml:space="preserve">Annual </w:t>
      </w:r>
      <w:proofErr w:type="spellStart"/>
      <w:r>
        <w:t>Appliction</w:t>
      </w:r>
      <w:proofErr w:type="spellEnd"/>
      <w:r>
        <w:t xml:space="preserve"> Deadline Dates</w:t>
      </w:r>
      <w:bookmarkEnd w:id="448"/>
    </w:p>
    <w:tbl>
      <w:tblPr>
        <w:tblStyle w:val="TableGrid"/>
        <w:tblW w:w="0" w:type="auto"/>
        <w:jc w:val="center"/>
        <w:tblCellMar>
          <w:left w:w="115" w:type="dxa"/>
          <w:right w:w="115" w:type="dxa"/>
        </w:tblCellMar>
        <w:tblLook w:val="04A0"/>
      </w:tblPr>
      <w:tblGrid>
        <w:gridCol w:w="1446"/>
        <w:gridCol w:w="5483"/>
      </w:tblGrid>
      <w:tr w:rsidR="00E34DC5" w:rsidTr="00ED3614">
        <w:trPr>
          <w:trHeight w:val="261"/>
          <w:jc w:val="center"/>
        </w:trPr>
        <w:tc>
          <w:tcPr>
            <w:tcW w:w="0" w:type="auto"/>
          </w:tcPr>
          <w:p w:rsidR="00E34DC5" w:rsidRPr="002901C9" w:rsidRDefault="00E34DC5" w:rsidP="00E34DC5">
            <w:pPr>
              <w:widowControl w:val="0"/>
              <w:autoSpaceDE w:val="0"/>
              <w:autoSpaceDN w:val="0"/>
              <w:adjustRightInd w:val="0"/>
              <w:spacing w:line="250" w:lineRule="auto"/>
              <w:ind w:right="130"/>
              <w:rPr>
                <w:rFonts w:ascii="Times New Roman" w:hAnsi="Times New Roman"/>
                <w:b/>
                <w:color w:val="000000"/>
                <w:sz w:val="18"/>
                <w:szCs w:val="18"/>
              </w:rPr>
            </w:pPr>
            <w:r w:rsidRPr="002901C9">
              <w:rPr>
                <w:rFonts w:ascii="Times New Roman" w:hAnsi="Times New Roman"/>
                <w:b/>
                <w:color w:val="000000"/>
                <w:sz w:val="18"/>
                <w:szCs w:val="18"/>
              </w:rPr>
              <w:t>April 15, 2011</w:t>
            </w:r>
          </w:p>
        </w:tc>
        <w:tc>
          <w:tcPr>
            <w:tcW w:w="5483" w:type="dxa"/>
          </w:tcPr>
          <w:p w:rsidR="00E34DC5" w:rsidRDefault="00E34DC5" w:rsidP="00E34DC5">
            <w:pPr>
              <w:widowControl w:val="0"/>
              <w:autoSpaceDE w:val="0"/>
              <w:autoSpaceDN w:val="0"/>
              <w:adjustRightInd w:val="0"/>
              <w:spacing w:line="250" w:lineRule="auto"/>
              <w:ind w:right="130"/>
              <w:jc w:val="both"/>
              <w:rPr>
                <w:rFonts w:ascii="Times New Roman" w:hAnsi="Times New Roman"/>
                <w:color w:val="000000"/>
                <w:sz w:val="18"/>
                <w:szCs w:val="18"/>
              </w:rPr>
            </w:pPr>
            <w:r>
              <w:rPr>
                <w:rFonts w:ascii="Times New Roman" w:hAnsi="Times New Roman"/>
                <w:color w:val="000000"/>
                <w:sz w:val="18"/>
                <w:szCs w:val="18"/>
              </w:rPr>
              <w:t>Priority FAFSA Processing Deadline</w:t>
            </w:r>
          </w:p>
        </w:tc>
      </w:tr>
      <w:tr w:rsidR="00E34DC5" w:rsidTr="00ED3614">
        <w:trPr>
          <w:trHeight w:val="261"/>
          <w:jc w:val="center"/>
        </w:trPr>
        <w:tc>
          <w:tcPr>
            <w:tcW w:w="0" w:type="auto"/>
          </w:tcPr>
          <w:p w:rsidR="00E34DC5" w:rsidRPr="002901C9" w:rsidRDefault="00E34DC5" w:rsidP="00E34DC5">
            <w:pPr>
              <w:widowControl w:val="0"/>
              <w:autoSpaceDE w:val="0"/>
              <w:autoSpaceDN w:val="0"/>
              <w:adjustRightInd w:val="0"/>
              <w:spacing w:line="250" w:lineRule="auto"/>
              <w:ind w:right="130"/>
              <w:rPr>
                <w:rFonts w:ascii="Times New Roman" w:hAnsi="Times New Roman"/>
                <w:b/>
                <w:color w:val="000000"/>
                <w:sz w:val="18"/>
                <w:szCs w:val="18"/>
              </w:rPr>
            </w:pPr>
            <w:r w:rsidRPr="002901C9">
              <w:rPr>
                <w:rFonts w:ascii="Times New Roman" w:hAnsi="Times New Roman"/>
                <w:b/>
                <w:color w:val="000000"/>
                <w:sz w:val="18"/>
                <w:szCs w:val="18"/>
              </w:rPr>
              <w:t>June 1, 2011</w:t>
            </w:r>
          </w:p>
        </w:tc>
        <w:tc>
          <w:tcPr>
            <w:tcW w:w="5483" w:type="dxa"/>
          </w:tcPr>
          <w:p w:rsidR="00E34DC5" w:rsidRDefault="00E34DC5" w:rsidP="00E34DC5">
            <w:pPr>
              <w:widowControl w:val="0"/>
              <w:autoSpaceDE w:val="0"/>
              <w:autoSpaceDN w:val="0"/>
              <w:adjustRightInd w:val="0"/>
              <w:spacing w:line="250" w:lineRule="auto"/>
              <w:ind w:right="130"/>
              <w:jc w:val="both"/>
              <w:rPr>
                <w:rFonts w:ascii="Times New Roman" w:hAnsi="Times New Roman"/>
                <w:color w:val="000000"/>
                <w:sz w:val="18"/>
                <w:szCs w:val="18"/>
              </w:rPr>
            </w:pPr>
            <w:r>
              <w:rPr>
                <w:rFonts w:ascii="Times New Roman" w:hAnsi="Times New Roman"/>
                <w:color w:val="000000"/>
                <w:sz w:val="18"/>
                <w:szCs w:val="18"/>
              </w:rPr>
              <w:t>FAFSA Processing Deadline for the Fall Semester</w:t>
            </w:r>
          </w:p>
        </w:tc>
      </w:tr>
      <w:tr w:rsidR="00E34DC5" w:rsidTr="00ED3614">
        <w:trPr>
          <w:trHeight w:val="261"/>
          <w:jc w:val="center"/>
        </w:trPr>
        <w:tc>
          <w:tcPr>
            <w:tcW w:w="0" w:type="auto"/>
          </w:tcPr>
          <w:p w:rsidR="00E34DC5" w:rsidRPr="002901C9" w:rsidRDefault="00E34DC5" w:rsidP="00E34DC5">
            <w:pPr>
              <w:widowControl w:val="0"/>
              <w:autoSpaceDE w:val="0"/>
              <w:autoSpaceDN w:val="0"/>
              <w:adjustRightInd w:val="0"/>
              <w:spacing w:line="250" w:lineRule="auto"/>
              <w:ind w:right="130"/>
              <w:rPr>
                <w:rFonts w:ascii="Times New Roman" w:hAnsi="Times New Roman"/>
                <w:b/>
                <w:color w:val="000000"/>
                <w:sz w:val="18"/>
                <w:szCs w:val="18"/>
              </w:rPr>
            </w:pPr>
            <w:r w:rsidRPr="002901C9">
              <w:rPr>
                <w:rFonts w:ascii="Times New Roman" w:hAnsi="Times New Roman"/>
                <w:b/>
                <w:color w:val="000000"/>
                <w:sz w:val="18"/>
                <w:szCs w:val="18"/>
              </w:rPr>
              <w:t>June 30, 2011</w:t>
            </w:r>
          </w:p>
        </w:tc>
        <w:tc>
          <w:tcPr>
            <w:tcW w:w="5483" w:type="dxa"/>
          </w:tcPr>
          <w:p w:rsidR="00E34DC5" w:rsidRDefault="00E34DC5" w:rsidP="00E34DC5">
            <w:pPr>
              <w:widowControl w:val="0"/>
              <w:autoSpaceDE w:val="0"/>
              <w:autoSpaceDN w:val="0"/>
              <w:adjustRightInd w:val="0"/>
              <w:spacing w:line="250" w:lineRule="auto"/>
              <w:ind w:right="130"/>
              <w:jc w:val="both"/>
              <w:rPr>
                <w:rFonts w:ascii="Times New Roman" w:hAnsi="Times New Roman"/>
                <w:color w:val="000000"/>
                <w:sz w:val="18"/>
                <w:szCs w:val="18"/>
              </w:rPr>
            </w:pPr>
            <w:r>
              <w:rPr>
                <w:rFonts w:ascii="Times New Roman" w:hAnsi="Times New Roman"/>
                <w:color w:val="000000"/>
                <w:sz w:val="18"/>
                <w:szCs w:val="18"/>
              </w:rPr>
              <w:t>Verification Document Deadline Date</w:t>
            </w:r>
          </w:p>
        </w:tc>
      </w:tr>
    </w:tbl>
    <w:p w:rsidR="00E34DC5" w:rsidRPr="002901C9" w:rsidRDefault="00E34DC5" w:rsidP="00E34DC5">
      <w:pPr>
        <w:widowControl w:val="0"/>
        <w:autoSpaceDE w:val="0"/>
        <w:autoSpaceDN w:val="0"/>
        <w:adjustRightInd w:val="0"/>
        <w:spacing w:after="0" w:line="250" w:lineRule="auto"/>
        <w:ind w:right="13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16" w:after="0" w:line="200" w:lineRule="exact"/>
        <w:ind w:right="130"/>
        <w:rPr>
          <w:rFonts w:ascii="Times New Roman" w:hAnsi="Times New Roman"/>
          <w:color w:val="000000"/>
          <w:sz w:val="20"/>
          <w:szCs w:val="20"/>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The Office of Financial Aid will be processing completed applications for the academic year as soon as Federal regulations are</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received and the Board of Regents determines tuition rates for the academic year. A student must be accepted for enrollment (new students and readmits) before he/she can be awarded.</w:t>
      </w: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 xml:space="preserve">Application processing can take six weeks or longer during peak processing periods. Although the priority deadline is April 15 of each year, application that are not </w:t>
      </w:r>
      <w:proofErr w:type="spellStart"/>
      <w:r w:rsidRPr="00116085">
        <w:rPr>
          <w:rFonts w:ascii="Times New Roman" w:hAnsi="Times New Roman"/>
          <w:color w:val="191919"/>
          <w:spacing w:val="-2"/>
          <w:sz w:val="18"/>
          <w:szCs w:val="18"/>
        </w:rPr>
        <w:t>competed</w:t>
      </w:r>
      <w:proofErr w:type="spellEnd"/>
      <w:r w:rsidRPr="00116085">
        <w:rPr>
          <w:rFonts w:ascii="Times New Roman" w:hAnsi="Times New Roman"/>
          <w:color w:val="191919"/>
          <w:spacing w:val="-2"/>
          <w:sz w:val="18"/>
          <w:szCs w:val="18"/>
        </w:rPr>
        <w:t xml:space="preserve"> by the following deadlines may be processed by the beginning of that semester Fall semester, June 15; spring</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semester,</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November</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15;</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summer</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semester, April</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15.</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If you</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have</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not</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completed</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the</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application</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process</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w:t>
      </w:r>
      <w:proofErr w:type="gramStart"/>
      <w:r w:rsidRPr="00116085">
        <w:rPr>
          <w:rFonts w:ascii="Times New Roman" w:hAnsi="Times New Roman"/>
          <w:color w:val="191919"/>
          <w:spacing w:val="-2"/>
          <w:sz w:val="18"/>
          <w:szCs w:val="18"/>
        </w:rPr>
        <w:t>this</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included</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providing</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additional documentations as requested by the Office of Financial Aid)</w:t>
      </w:r>
      <w:proofErr w:type="gramEnd"/>
      <w:r w:rsidRPr="00116085">
        <w:rPr>
          <w:rFonts w:ascii="Times New Roman" w:hAnsi="Times New Roman"/>
          <w:color w:val="191919"/>
          <w:spacing w:val="-2"/>
          <w:sz w:val="18"/>
          <w:szCs w:val="18"/>
        </w:rPr>
        <w:t xml:space="preserve"> by the dates given above, you should be prepared to pay all educational costs assessed on your fee statement.</w:t>
      </w:r>
    </w:p>
    <w:p w:rsidR="00E34DC5" w:rsidRDefault="00E34DC5" w:rsidP="00E34DC5">
      <w:pPr>
        <w:widowControl w:val="0"/>
        <w:autoSpaceDE w:val="0"/>
        <w:autoSpaceDN w:val="0"/>
        <w:adjustRightInd w:val="0"/>
        <w:spacing w:after="0" w:line="250" w:lineRule="auto"/>
        <w:ind w:left="180" w:right="130"/>
        <w:jc w:val="both"/>
        <w:rPr>
          <w:rFonts w:ascii="Times New Roman" w:hAnsi="Times New Roman"/>
          <w:color w:val="191919"/>
          <w:sz w:val="18"/>
          <w:szCs w:val="18"/>
        </w:rPr>
      </w:pPr>
    </w:p>
    <w:p w:rsidR="00E34DC5" w:rsidRPr="00D358B2" w:rsidRDefault="00E34DC5" w:rsidP="00E34DC5">
      <w:pPr>
        <w:pStyle w:val="BodyText"/>
        <w:ind w:left="180" w:right="130"/>
        <w:outlineLvl w:val="1"/>
        <w:rPr>
          <w:b/>
          <w:sz w:val="22"/>
          <w:szCs w:val="22"/>
        </w:rPr>
      </w:pPr>
      <w:bookmarkStart w:id="449" w:name="_Toc295316615"/>
      <w:r>
        <w:rPr>
          <w:b/>
          <w:sz w:val="22"/>
          <w:szCs w:val="22"/>
        </w:rPr>
        <w:t>S</w:t>
      </w:r>
      <w:r w:rsidRPr="004C32DD">
        <w:rPr>
          <w:b/>
          <w:sz w:val="18"/>
          <w:szCs w:val="18"/>
        </w:rPr>
        <w:t>ATISFACTORY</w:t>
      </w:r>
      <w:r>
        <w:rPr>
          <w:b/>
          <w:sz w:val="22"/>
          <w:szCs w:val="22"/>
        </w:rPr>
        <w:t xml:space="preserve"> A</w:t>
      </w:r>
      <w:r w:rsidRPr="004C32DD">
        <w:rPr>
          <w:b/>
          <w:sz w:val="18"/>
          <w:szCs w:val="18"/>
        </w:rPr>
        <w:t xml:space="preserve">CADEMIC </w:t>
      </w:r>
      <w:r>
        <w:rPr>
          <w:b/>
          <w:sz w:val="22"/>
          <w:szCs w:val="22"/>
        </w:rPr>
        <w:t>P</w:t>
      </w:r>
      <w:r w:rsidRPr="004C32DD">
        <w:rPr>
          <w:b/>
          <w:sz w:val="18"/>
          <w:szCs w:val="18"/>
        </w:rPr>
        <w:t>ROGRESS</w:t>
      </w:r>
      <w:r>
        <w:rPr>
          <w:b/>
          <w:sz w:val="22"/>
          <w:szCs w:val="22"/>
        </w:rPr>
        <w:t xml:space="preserve"> (SAP)</w:t>
      </w:r>
      <w:bookmarkEnd w:id="449"/>
    </w:p>
    <w:p w:rsidR="00E34DC5" w:rsidRDefault="00E34DC5" w:rsidP="00E34DC5">
      <w:pPr>
        <w:widowControl w:val="0"/>
        <w:autoSpaceDE w:val="0"/>
        <w:autoSpaceDN w:val="0"/>
        <w:adjustRightInd w:val="0"/>
        <w:spacing w:after="0" w:line="250" w:lineRule="auto"/>
        <w:ind w:left="180" w:right="130"/>
        <w:jc w:val="both"/>
        <w:rPr>
          <w:rFonts w:ascii="Times New Roman" w:hAnsi="Times New Roman"/>
          <w:color w:val="191919"/>
          <w:sz w:val="18"/>
          <w:szCs w:val="18"/>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116085">
        <w:rPr>
          <w:rFonts w:ascii="Times New Roman" w:hAnsi="Times New Roman"/>
          <w:color w:val="191919"/>
          <w:sz w:val="18"/>
          <w:szCs w:val="18"/>
        </w:rPr>
        <w:t>Federal regulations require that all students receiving any form of financial assistance make and maintain satisfactory academic progress (SAP) toward the completion of their degrees, within a reasonable period of time, in order to remain eligible to receive assistance.  Students are evaluated on the basis of GPA (Grade Point Average), credit hour completion, and maximum time frame. Students are considered to be making satisfactory academic progress if they meet the two standards of measurement (Qualitative and Quantitative).  Failure to maintain SAP will result in the loss of all federal and state aid, including:</w:t>
      </w:r>
    </w:p>
    <w:p w:rsidR="00E34DC5" w:rsidRPr="0060430D" w:rsidRDefault="00E34DC5" w:rsidP="00E34DC5">
      <w:pPr>
        <w:pStyle w:val="BodyText"/>
        <w:ind w:right="130"/>
        <w:rPr>
          <w:sz w:val="22"/>
          <w:szCs w:val="22"/>
        </w:rPr>
      </w:pP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Pell Grant</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Supplemental Education Opportunity Grant (FSEOG)</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Work Study</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Stafford Loans (Subsidized and Unsubsidized)</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Plus Loans</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Perkins Loans</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Teach Grant</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State of Georgia Financial Aid Programs including the Georgia HOPE Scholarship Programs</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Other Grant and/or Scholarship programs which require Satisfactory Academic Progress verification.</w:t>
      </w:r>
    </w:p>
    <w:p w:rsidR="00E34DC5" w:rsidRPr="0060430D" w:rsidRDefault="00E34DC5" w:rsidP="00E34DC5">
      <w:pPr>
        <w:pStyle w:val="BodyText"/>
        <w:ind w:right="130"/>
        <w:rPr>
          <w:sz w:val="22"/>
          <w:szCs w:val="22"/>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Satisfactory Academic Progress will be reviewed based on cumulative academic history.  Qualitative and Quantitative measurement will be evaluated at the end of Spring Semester to determine eligibility for the next academic year.</w:t>
      </w: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In order to be eligible for federal financial aid funding or the Georgia HOPE Scholarship, a student must be making “Good” Satisfactory Academic Progress (SAP). Four (4) standards are used to measure Satisfactory Academic Progress:</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Pr="00D358B2" w:rsidRDefault="00E34DC5" w:rsidP="00E34DC5">
      <w:pPr>
        <w:pStyle w:val="BodyText"/>
        <w:ind w:left="180" w:right="130"/>
        <w:outlineLvl w:val="1"/>
        <w:rPr>
          <w:b/>
          <w:sz w:val="22"/>
          <w:szCs w:val="22"/>
        </w:rPr>
      </w:pPr>
      <w:bookmarkStart w:id="450" w:name="_Toc295316616"/>
      <w:r w:rsidRPr="00D358B2">
        <w:rPr>
          <w:b/>
          <w:sz w:val="22"/>
          <w:szCs w:val="22"/>
        </w:rPr>
        <w:lastRenderedPageBreak/>
        <w:t>Q</w:t>
      </w:r>
      <w:r w:rsidRPr="004C32DD">
        <w:rPr>
          <w:b/>
          <w:sz w:val="18"/>
          <w:szCs w:val="18"/>
        </w:rPr>
        <w:t>UALITATIVE</w:t>
      </w:r>
      <w:r w:rsidRPr="00D358B2">
        <w:rPr>
          <w:b/>
          <w:sz w:val="22"/>
          <w:szCs w:val="22"/>
        </w:rPr>
        <w:t xml:space="preserve"> M</w:t>
      </w:r>
      <w:r w:rsidRPr="004C32DD">
        <w:rPr>
          <w:b/>
          <w:sz w:val="18"/>
          <w:szCs w:val="18"/>
        </w:rPr>
        <w:t>EASUREMENT</w:t>
      </w:r>
      <w:bookmarkEnd w:id="450"/>
    </w:p>
    <w:p w:rsidR="00E34DC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Evaluation of Grade Point Average (GPA rule)</w:t>
      </w:r>
    </w:p>
    <w:p w:rsidR="00E34DC5" w:rsidRPr="00116085" w:rsidRDefault="00E34DC5" w:rsidP="00E34DC5">
      <w:pPr>
        <w:widowControl w:val="0"/>
        <w:tabs>
          <w:tab w:val="left" w:pos="1275"/>
        </w:tabs>
        <w:autoSpaceDE w:val="0"/>
        <w:autoSpaceDN w:val="0"/>
        <w:adjustRightInd w:val="0"/>
        <w:spacing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ab/>
      </w: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 xml:space="preserve">Undergraduate students must maintain a 2.0 or above cumulative grade point average. Graduate students must maintain a 3.0 or above cumulative grade point average. Renewal and Repeat classes are included in the GPA calculation for financial aid purposes. </w:t>
      </w:r>
    </w:p>
    <w:p w:rsidR="00E34DC5" w:rsidRDefault="00E34DC5" w:rsidP="00E34DC5">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4DC5" w:rsidRPr="00D358B2" w:rsidRDefault="00E34DC5" w:rsidP="00E34DC5">
      <w:pPr>
        <w:pStyle w:val="BodyText"/>
        <w:ind w:left="180" w:right="130"/>
        <w:outlineLvl w:val="1"/>
        <w:rPr>
          <w:b/>
          <w:sz w:val="22"/>
          <w:szCs w:val="22"/>
        </w:rPr>
      </w:pPr>
      <w:bookmarkStart w:id="451" w:name="_Toc295316617"/>
      <w:r w:rsidRPr="00D358B2">
        <w:rPr>
          <w:b/>
          <w:sz w:val="22"/>
          <w:szCs w:val="22"/>
        </w:rPr>
        <w:t>Q</w:t>
      </w:r>
      <w:r w:rsidRPr="004C32DD">
        <w:rPr>
          <w:b/>
          <w:sz w:val="18"/>
          <w:szCs w:val="18"/>
        </w:rPr>
        <w:t>UANTITATIVE</w:t>
      </w:r>
      <w:r w:rsidRPr="00D358B2">
        <w:rPr>
          <w:b/>
          <w:sz w:val="22"/>
          <w:szCs w:val="22"/>
        </w:rPr>
        <w:t xml:space="preserve"> M</w:t>
      </w:r>
      <w:r w:rsidRPr="004C32DD">
        <w:rPr>
          <w:b/>
          <w:sz w:val="18"/>
          <w:szCs w:val="18"/>
        </w:rPr>
        <w:t>EASUREMENT</w:t>
      </w:r>
      <w:bookmarkEnd w:id="451"/>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Completion Percentage (67% rule)</w:t>
      </w:r>
    </w:p>
    <w:p w:rsidR="00E34DC5" w:rsidRPr="00A10A5C" w:rsidRDefault="00E34DC5" w:rsidP="00E34DC5">
      <w:pPr>
        <w:pStyle w:val="ListParagraph"/>
        <w:widowControl w:val="0"/>
        <w:numPr>
          <w:ilvl w:val="0"/>
          <w:numId w:val="10"/>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Students must, as a minimum, complete at least 67% (or 2/3) of the courses they attempt toward a program of study. Please NOTE: Satisfactory grades are A, B, C, D, or S. All remedial courses (Learning Support and Regents) past the first 30 hours and Academic Renewal classes are included in this calculation. </w:t>
      </w:r>
    </w:p>
    <w:p w:rsidR="00E34DC5" w:rsidRPr="00A10A5C" w:rsidRDefault="00E34DC5" w:rsidP="00E34DC5">
      <w:pPr>
        <w:widowControl w:val="0"/>
        <w:autoSpaceDE w:val="0"/>
        <w:autoSpaceDN w:val="0"/>
        <w:adjustRightInd w:val="0"/>
        <w:spacing w:after="0" w:line="250" w:lineRule="auto"/>
        <w:ind w:left="900" w:right="130" w:firstLine="0"/>
        <w:jc w:val="both"/>
        <w:rPr>
          <w:rFonts w:ascii="Times New Roman" w:hAnsi="Times New Roman"/>
          <w:color w:val="191919"/>
          <w:spacing w:val="-2"/>
          <w:sz w:val="18"/>
          <w:szCs w:val="18"/>
        </w:rPr>
      </w:pPr>
    </w:p>
    <w:p w:rsidR="00E34DC5" w:rsidRDefault="00E34DC5" w:rsidP="00E34DC5">
      <w:pPr>
        <w:pStyle w:val="BodyText"/>
        <w:ind w:left="900" w:right="130"/>
        <w:rPr>
          <w:sz w:val="22"/>
          <w:szCs w:val="22"/>
        </w:rPr>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Maximum Timeframe (150% rule)</w:t>
      </w:r>
    </w:p>
    <w:p w:rsidR="00E34DC5" w:rsidRPr="00A10A5C" w:rsidRDefault="00E34DC5" w:rsidP="00E34DC5">
      <w:pPr>
        <w:pStyle w:val="ListParagraph"/>
        <w:widowControl w:val="0"/>
        <w:numPr>
          <w:ilvl w:val="0"/>
          <w:numId w:val="10"/>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Students must complete their program of study within the allowable timeframe. The maximum number of hours allowed is 150% of the number of semester hours required to earn a degree.  For example at Albany State University, the average degree requires 120 hours for completion and the average graduate degree requires 60 hours for completion; therefore students may not receive financial aid after they have attempted 190 semester hours (undergraduate), 90 hours for Second Undergraduate, and 90 semester hours (graduate).  The first 30 semester hours of Learning Support and Regents courses combined are not counted in the maximum number of hours. Academic Renewal and Transfer credits are counted in the maximum number of hours.  </w:t>
      </w:r>
    </w:p>
    <w:p w:rsidR="00E34DC5" w:rsidRPr="0060430D" w:rsidRDefault="00E34DC5" w:rsidP="00E34DC5">
      <w:pPr>
        <w:pStyle w:val="BodyText"/>
        <w:ind w:left="900" w:right="130"/>
        <w:rPr>
          <w:sz w:val="22"/>
          <w:szCs w:val="22"/>
        </w:rPr>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b/>
          <w:color w:val="191919"/>
          <w:spacing w:val="-2"/>
          <w:sz w:val="18"/>
          <w:szCs w:val="18"/>
        </w:rPr>
      </w:pPr>
      <w:r w:rsidRPr="00A10A5C">
        <w:rPr>
          <w:rFonts w:ascii="Times New Roman" w:hAnsi="Times New Roman"/>
          <w:b/>
          <w:color w:val="191919"/>
          <w:spacing w:val="-2"/>
          <w:sz w:val="18"/>
          <w:szCs w:val="18"/>
        </w:rPr>
        <w:t xml:space="preserve">Students who change majors or degree programs may reach their eligibility limits for receiving financial aid before obtaining a degree.  Students who elect to change majors or degree programs should do so early to avoid jeopardizing eligibility for financial aid.  </w:t>
      </w:r>
    </w:p>
    <w:p w:rsidR="00E34DC5" w:rsidRDefault="00E34DC5" w:rsidP="00E34DC5">
      <w:pPr>
        <w:ind w:left="180" w:right="130"/>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Maximum Learning Support (Max Remediation rule)</w:t>
      </w:r>
    </w:p>
    <w:p w:rsidR="00E34DC5" w:rsidRPr="00A10A5C" w:rsidRDefault="00E34DC5" w:rsidP="00E34DC5">
      <w:pPr>
        <w:pStyle w:val="ListParagraph"/>
        <w:widowControl w:val="0"/>
        <w:numPr>
          <w:ilvl w:val="0"/>
          <w:numId w:val="10"/>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cannot receive financial aid for more than 30 semester hours of remedial coursework (Learning Support and Regents courses).  If these courses must be taken beyond 30 semester hours, students must enroll at their own expense.  If an appeal is granted through the appeal process, then the student may receive financial aid to cover the cost of the remedial classes</w:t>
      </w:r>
    </w:p>
    <w:p w:rsidR="00E34DC5" w:rsidRDefault="00E34DC5" w:rsidP="00E34DC5">
      <w:pPr>
        <w:pStyle w:val="Heading2"/>
        <w:spacing w:before="0"/>
        <w:ind w:left="900" w:right="130"/>
        <w:rPr>
          <w:rFonts w:ascii="Times New Roman" w:hAnsi="Times New Roman"/>
          <w:bCs w:val="0"/>
          <w:color w:val="191919"/>
          <w:spacing w:val="-2"/>
          <w:sz w:val="24"/>
          <w:szCs w:val="24"/>
        </w:rPr>
      </w:pPr>
    </w:p>
    <w:p w:rsidR="00E34DC5" w:rsidRPr="00030AE4" w:rsidRDefault="00E34DC5" w:rsidP="00E34DC5">
      <w:pPr>
        <w:pStyle w:val="Heading2"/>
        <w:spacing w:before="0"/>
        <w:ind w:left="180" w:right="130" w:firstLine="0"/>
        <w:rPr>
          <w:rFonts w:ascii="Times New Roman" w:hAnsi="Times New Roman" w:cs="Times New Roman"/>
          <w:b w:val="0"/>
          <w:color w:val="auto"/>
          <w:sz w:val="18"/>
          <w:szCs w:val="18"/>
        </w:rPr>
      </w:pPr>
      <w:bookmarkStart w:id="452" w:name="_Toc294266447"/>
      <w:bookmarkStart w:id="453" w:name="_Toc295316618"/>
      <w:r w:rsidRPr="00030AE4">
        <w:rPr>
          <w:rFonts w:ascii="Times New Roman" w:hAnsi="Times New Roman" w:cs="Times New Roman"/>
          <w:b w:val="0"/>
          <w:color w:val="auto"/>
        </w:rPr>
        <w:t>D</w:t>
      </w:r>
      <w:r w:rsidRPr="00030AE4">
        <w:rPr>
          <w:rFonts w:ascii="Times New Roman" w:hAnsi="Times New Roman" w:cs="Times New Roman"/>
          <w:b w:val="0"/>
          <w:color w:val="auto"/>
          <w:sz w:val="18"/>
          <w:szCs w:val="18"/>
        </w:rPr>
        <w:t xml:space="preserve">EFINITION </w:t>
      </w:r>
      <w:r w:rsidRPr="00030AE4">
        <w:rPr>
          <w:rFonts w:ascii="Times New Roman" w:hAnsi="Times New Roman" w:cs="Times New Roman"/>
          <w:b w:val="0"/>
          <w:color w:val="auto"/>
        </w:rPr>
        <w:t>O</w:t>
      </w:r>
      <w:r w:rsidRPr="00030AE4">
        <w:rPr>
          <w:rFonts w:ascii="Times New Roman" w:hAnsi="Times New Roman" w:cs="Times New Roman"/>
          <w:b w:val="0"/>
          <w:color w:val="auto"/>
          <w:sz w:val="18"/>
          <w:szCs w:val="18"/>
        </w:rPr>
        <w:t xml:space="preserve">F </w:t>
      </w:r>
      <w:r w:rsidRPr="00030AE4">
        <w:rPr>
          <w:rFonts w:ascii="Times New Roman" w:hAnsi="Times New Roman" w:cs="Times New Roman"/>
          <w:b w:val="0"/>
          <w:color w:val="auto"/>
        </w:rPr>
        <w:t>H</w:t>
      </w:r>
      <w:r w:rsidRPr="00030AE4">
        <w:rPr>
          <w:rFonts w:ascii="Times New Roman" w:hAnsi="Times New Roman" w:cs="Times New Roman"/>
          <w:b w:val="0"/>
          <w:color w:val="auto"/>
          <w:sz w:val="18"/>
          <w:szCs w:val="18"/>
        </w:rPr>
        <w:t xml:space="preserve">OURS </w:t>
      </w:r>
      <w:r w:rsidRPr="00030AE4">
        <w:rPr>
          <w:rFonts w:ascii="Times New Roman" w:hAnsi="Times New Roman" w:cs="Times New Roman"/>
          <w:b w:val="0"/>
          <w:color w:val="auto"/>
        </w:rPr>
        <w:t>A</w:t>
      </w:r>
      <w:r w:rsidRPr="00030AE4">
        <w:rPr>
          <w:rFonts w:ascii="Times New Roman" w:hAnsi="Times New Roman" w:cs="Times New Roman"/>
          <w:b w:val="0"/>
          <w:color w:val="auto"/>
          <w:sz w:val="18"/>
          <w:szCs w:val="18"/>
        </w:rPr>
        <w:t xml:space="preserve">TTEMPTED </w:t>
      </w:r>
      <w:proofErr w:type="gramStart"/>
      <w:r w:rsidRPr="00030AE4">
        <w:rPr>
          <w:rFonts w:ascii="Times New Roman" w:hAnsi="Times New Roman" w:cs="Times New Roman"/>
          <w:b w:val="0"/>
          <w:color w:val="auto"/>
        </w:rPr>
        <w:t>A</w:t>
      </w:r>
      <w:r w:rsidRPr="00030AE4">
        <w:rPr>
          <w:rFonts w:ascii="Times New Roman" w:hAnsi="Times New Roman" w:cs="Times New Roman"/>
          <w:b w:val="0"/>
          <w:color w:val="auto"/>
          <w:sz w:val="18"/>
          <w:szCs w:val="18"/>
        </w:rPr>
        <w:t xml:space="preserve">ND  </w:t>
      </w:r>
      <w:r w:rsidRPr="00030AE4">
        <w:rPr>
          <w:rFonts w:ascii="Times New Roman" w:hAnsi="Times New Roman" w:cs="Times New Roman"/>
          <w:b w:val="0"/>
          <w:color w:val="auto"/>
        </w:rPr>
        <w:t>C</w:t>
      </w:r>
      <w:r w:rsidRPr="00030AE4">
        <w:rPr>
          <w:rFonts w:ascii="Times New Roman" w:hAnsi="Times New Roman" w:cs="Times New Roman"/>
          <w:b w:val="0"/>
          <w:color w:val="auto"/>
          <w:sz w:val="18"/>
          <w:szCs w:val="18"/>
        </w:rPr>
        <w:t>OMPLETED</w:t>
      </w:r>
      <w:bookmarkEnd w:id="452"/>
      <w:bookmarkEnd w:id="453"/>
      <w:proofErr w:type="gramEnd"/>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counted as attempted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any of the following grades: A, B, C, D, S, F, I and U</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marked as W, WF, and IP</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hours forgiven under the Academic Renewal Policy and Grade Replacement Policy as approved by the Office of Academic Services and Registrar.</w:t>
      </w:r>
    </w:p>
    <w:p w:rsidR="00E34DC5" w:rsidRDefault="00E34DC5" w:rsidP="00E34DC5">
      <w:pPr>
        <w:ind w:left="900" w:right="130"/>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not counted as attempted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designated as Audit</w:t>
      </w:r>
    </w:p>
    <w:p w:rsidR="00E34DC5" w:rsidRDefault="00E34DC5" w:rsidP="00E34DC5">
      <w:pPr>
        <w:pStyle w:val="Heading2"/>
        <w:spacing w:before="0"/>
        <w:ind w:left="900" w:right="130"/>
        <w:rPr>
          <w:rFonts w:ascii="Times New Roman" w:hAnsi="Times New Roman"/>
          <w:bCs w:val="0"/>
          <w:color w:val="191919"/>
          <w:spacing w:val="-2"/>
          <w:sz w:val="24"/>
          <w:szCs w:val="24"/>
        </w:rPr>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successfully completed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 passing grade: A, B, C, D and S</w:t>
      </w: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br/>
      </w:r>
      <w:r w:rsidRPr="00A10A5C">
        <w:rPr>
          <w:rFonts w:ascii="Times New Roman" w:hAnsi="Times New Roman"/>
          <w:color w:val="191919"/>
          <w:spacing w:val="-2"/>
          <w:sz w:val="18"/>
          <w:szCs w:val="18"/>
        </w:rPr>
        <w:t>Hours unsuccessfully completed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any of the following grades: F, I or U</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marked as W, WF or IP</w:t>
      </w:r>
    </w:p>
    <w:p w:rsidR="00E34DC5" w:rsidRPr="004C32DD" w:rsidRDefault="00E34DC5" w:rsidP="00E34DC5">
      <w:pPr>
        <w:ind w:left="900" w:right="130"/>
        <w:rPr>
          <w:rFonts w:ascii="Times New Roman" w:hAnsi="Times New Roman" w:cs="Times New Roman"/>
        </w:rPr>
      </w:pPr>
    </w:p>
    <w:p w:rsidR="00E34DC5" w:rsidRPr="00030AE4" w:rsidRDefault="00E34DC5" w:rsidP="00E34DC5">
      <w:pPr>
        <w:pStyle w:val="Heading2"/>
        <w:spacing w:before="0"/>
        <w:ind w:left="180" w:right="130" w:firstLine="0"/>
        <w:rPr>
          <w:rFonts w:ascii="Times New Roman" w:hAnsi="Times New Roman" w:cs="Times New Roman"/>
          <w:b w:val="0"/>
          <w:color w:val="auto"/>
        </w:rPr>
      </w:pPr>
      <w:bookmarkStart w:id="454" w:name="_Toc294266448"/>
      <w:bookmarkStart w:id="455" w:name="_Toc295316619"/>
      <w:r w:rsidRPr="00030AE4">
        <w:rPr>
          <w:rFonts w:ascii="Times New Roman" w:hAnsi="Times New Roman" w:cs="Times New Roman"/>
          <w:b w:val="0"/>
          <w:color w:val="auto"/>
        </w:rPr>
        <w:t>M</w:t>
      </w:r>
      <w:r w:rsidRPr="00030AE4">
        <w:rPr>
          <w:rFonts w:ascii="Times New Roman" w:hAnsi="Times New Roman" w:cs="Times New Roman"/>
          <w:b w:val="0"/>
          <w:color w:val="auto"/>
          <w:sz w:val="18"/>
          <w:szCs w:val="18"/>
        </w:rPr>
        <w:t xml:space="preserve">AXIMUM </w:t>
      </w:r>
      <w:r w:rsidRPr="00030AE4">
        <w:rPr>
          <w:rFonts w:ascii="Times New Roman" w:hAnsi="Times New Roman" w:cs="Times New Roman"/>
          <w:b w:val="0"/>
          <w:color w:val="auto"/>
        </w:rPr>
        <w:t>T</w:t>
      </w:r>
      <w:r w:rsidRPr="00030AE4">
        <w:rPr>
          <w:rFonts w:ascii="Times New Roman" w:hAnsi="Times New Roman" w:cs="Times New Roman"/>
          <w:b w:val="0"/>
          <w:color w:val="auto"/>
          <w:sz w:val="18"/>
          <w:szCs w:val="18"/>
        </w:rPr>
        <w:t xml:space="preserve">IME </w:t>
      </w:r>
      <w:r w:rsidRPr="00030AE4">
        <w:rPr>
          <w:rFonts w:ascii="Times New Roman" w:hAnsi="Times New Roman" w:cs="Times New Roman"/>
          <w:b w:val="0"/>
          <w:color w:val="auto"/>
        </w:rPr>
        <w:t>F</w:t>
      </w:r>
      <w:r w:rsidRPr="00030AE4">
        <w:rPr>
          <w:rFonts w:ascii="Times New Roman" w:hAnsi="Times New Roman" w:cs="Times New Roman"/>
          <w:b w:val="0"/>
          <w:color w:val="auto"/>
          <w:sz w:val="18"/>
          <w:szCs w:val="18"/>
        </w:rPr>
        <w:t>RAME</w:t>
      </w:r>
      <w:r w:rsidRPr="00030AE4">
        <w:rPr>
          <w:rFonts w:ascii="Times New Roman" w:hAnsi="Times New Roman" w:cs="Times New Roman"/>
          <w:b w:val="0"/>
          <w:color w:val="auto"/>
        </w:rPr>
        <w:t>: D</w:t>
      </w:r>
      <w:r w:rsidRPr="00030AE4">
        <w:rPr>
          <w:rFonts w:ascii="Times New Roman" w:hAnsi="Times New Roman" w:cs="Times New Roman"/>
          <w:b w:val="0"/>
          <w:color w:val="auto"/>
          <w:sz w:val="18"/>
          <w:szCs w:val="18"/>
        </w:rPr>
        <w:t xml:space="preserve">EFINITION </w:t>
      </w:r>
      <w:r w:rsidRPr="00030AE4">
        <w:rPr>
          <w:rFonts w:ascii="Times New Roman" w:hAnsi="Times New Roman" w:cs="Times New Roman"/>
          <w:b w:val="0"/>
          <w:color w:val="auto"/>
        </w:rPr>
        <w:t>O</w:t>
      </w:r>
      <w:r w:rsidRPr="00030AE4">
        <w:rPr>
          <w:rFonts w:ascii="Times New Roman" w:hAnsi="Times New Roman" w:cs="Times New Roman"/>
          <w:b w:val="0"/>
          <w:color w:val="auto"/>
          <w:sz w:val="18"/>
          <w:szCs w:val="18"/>
        </w:rPr>
        <w:t>F</w:t>
      </w:r>
      <w:r w:rsidRPr="00030AE4">
        <w:rPr>
          <w:rFonts w:ascii="Times New Roman" w:hAnsi="Times New Roman" w:cs="Times New Roman"/>
          <w:b w:val="0"/>
          <w:color w:val="auto"/>
        </w:rPr>
        <w:t xml:space="preserve"> H</w:t>
      </w:r>
      <w:r w:rsidRPr="00030AE4">
        <w:rPr>
          <w:rFonts w:ascii="Times New Roman" w:hAnsi="Times New Roman" w:cs="Times New Roman"/>
          <w:b w:val="0"/>
          <w:color w:val="auto"/>
          <w:sz w:val="18"/>
          <w:szCs w:val="18"/>
        </w:rPr>
        <w:t>OURS</w:t>
      </w:r>
      <w:r w:rsidRPr="00030AE4">
        <w:rPr>
          <w:rFonts w:ascii="Times New Roman" w:hAnsi="Times New Roman" w:cs="Times New Roman"/>
          <w:b w:val="0"/>
          <w:color w:val="auto"/>
        </w:rPr>
        <w:t xml:space="preserve"> A</w:t>
      </w:r>
      <w:r w:rsidRPr="00030AE4">
        <w:rPr>
          <w:rFonts w:ascii="Times New Roman" w:hAnsi="Times New Roman" w:cs="Times New Roman"/>
          <w:b w:val="0"/>
          <w:color w:val="auto"/>
          <w:sz w:val="18"/>
          <w:szCs w:val="18"/>
        </w:rPr>
        <w:t>TTEMPTED</w:t>
      </w:r>
      <w:bookmarkEnd w:id="454"/>
      <w:bookmarkEnd w:id="455"/>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counted as attempted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any of the following grades: A, B, C, D, S, F, I and U</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marked as W, WF, and IP</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hours forgiven under the Academic Renewal Policy and Grade Replacement Policy as approved by the Office of Academic Services and Registrar.</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credits accepted for transfer from another institution</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030AE4" w:rsidRDefault="00117F90" w:rsidP="00117F90">
      <w:pPr>
        <w:pStyle w:val="Heading2"/>
        <w:ind w:left="180" w:right="130" w:firstLine="0"/>
        <w:rPr>
          <w:rFonts w:ascii="Times New Roman" w:hAnsi="Times New Roman" w:cs="Times New Roman"/>
          <w:b w:val="0"/>
          <w:color w:val="262626" w:themeColor="text1" w:themeTint="D9"/>
        </w:rPr>
      </w:pPr>
      <w:bookmarkStart w:id="456" w:name="_Toc295316620"/>
      <w:r w:rsidRPr="00030AE4">
        <w:rPr>
          <w:rFonts w:ascii="Times New Roman" w:hAnsi="Times New Roman" w:cs="Times New Roman"/>
          <w:b w:val="0"/>
          <w:color w:val="262626" w:themeColor="text1" w:themeTint="D9"/>
        </w:rPr>
        <w:lastRenderedPageBreak/>
        <w:t>T</w:t>
      </w:r>
      <w:r w:rsidRPr="00030AE4">
        <w:rPr>
          <w:rFonts w:ascii="Times New Roman" w:hAnsi="Times New Roman" w:cs="Times New Roman"/>
          <w:b w:val="0"/>
          <w:color w:val="262626" w:themeColor="text1" w:themeTint="D9"/>
          <w:sz w:val="18"/>
          <w:szCs w:val="18"/>
        </w:rPr>
        <w:t>RANSIENT</w:t>
      </w:r>
      <w:r w:rsidRPr="00030AE4">
        <w:rPr>
          <w:rFonts w:ascii="Times New Roman" w:hAnsi="Times New Roman" w:cs="Times New Roman"/>
          <w:b w:val="0"/>
          <w:color w:val="262626" w:themeColor="text1" w:themeTint="D9"/>
        </w:rPr>
        <w:t xml:space="preserve"> C</w:t>
      </w:r>
      <w:r w:rsidRPr="00030AE4">
        <w:rPr>
          <w:rFonts w:ascii="Times New Roman" w:hAnsi="Times New Roman" w:cs="Times New Roman"/>
          <w:b w:val="0"/>
          <w:color w:val="262626" w:themeColor="text1" w:themeTint="D9"/>
          <w:sz w:val="18"/>
          <w:szCs w:val="18"/>
        </w:rPr>
        <w:t>OURSES</w:t>
      </w:r>
      <w:bookmarkEnd w:id="456"/>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Approved Transient courses are considered to be courses attempted at Albany State University and are monitored for Satisfactory Academic Progress accordingly.</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Pr="00030AE4" w:rsidRDefault="00117F90" w:rsidP="00117F90">
      <w:pPr>
        <w:pStyle w:val="Heading2"/>
        <w:spacing w:before="0"/>
        <w:ind w:left="180" w:right="130" w:firstLine="0"/>
        <w:rPr>
          <w:rFonts w:ascii="Times New Roman" w:hAnsi="Times New Roman" w:cs="Times New Roman"/>
          <w:b w:val="0"/>
          <w:color w:val="262626" w:themeColor="text1" w:themeTint="D9"/>
        </w:rPr>
      </w:pPr>
      <w:bookmarkStart w:id="457" w:name="_Toc295316621"/>
      <w:r w:rsidRPr="00030AE4">
        <w:rPr>
          <w:rFonts w:ascii="Times New Roman" w:hAnsi="Times New Roman" w:cs="Times New Roman"/>
          <w:b w:val="0"/>
          <w:color w:val="262626" w:themeColor="text1" w:themeTint="D9"/>
        </w:rPr>
        <w:t>S</w:t>
      </w:r>
      <w:r w:rsidRPr="00030AE4">
        <w:rPr>
          <w:rFonts w:ascii="Times New Roman" w:hAnsi="Times New Roman" w:cs="Times New Roman"/>
          <w:b w:val="0"/>
          <w:color w:val="262626" w:themeColor="text1" w:themeTint="D9"/>
          <w:sz w:val="18"/>
          <w:szCs w:val="18"/>
        </w:rPr>
        <w:t>ECOND</w:t>
      </w:r>
      <w:r w:rsidRPr="00030AE4">
        <w:rPr>
          <w:rFonts w:ascii="Times New Roman" w:hAnsi="Times New Roman" w:cs="Times New Roman"/>
          <w:b w:val="0"/>
          <w:color w:val="262626" w:themeColor="text1" w:themeTint="D9"/>
        </w:rPr>
        <w:t xml:space="preserve"> D</w:t>
      </w:r>
      <w:r w:rsidRPr="00030AE4">
        <w:rPr>
          <w:rFonts w:ascii="Times New Roman" w:hAnsi="Times New Roman" w:cs="Times New Roman"/>
          <w:b w:val="0"/>
          <w:color w:val="262626" w:themeColor="text1" w:themeTint="D9"/>
          <w:sz w:val="18"/>
          <w:szCs w:val="18"/>
        </w:rPr>
        <w:t>EGREES</w:t>
      </w:r>
      <w:r w:rsidRPr="00030AE4">
        <w:rPr>
          <w:rFonts w:ascii="Times New Roman" w:hAnsi="Times New Roman" w:cs="Times New Roman"/>
          <w:b w:val="0"/>
          <w:color w:val="262626" w:themeColor="text1" w:themeTint="D9"/>
        </w:rPr>
        <w:t>, D</w:t>
      </w:r>
      <w:r w:rsidRPr="00030AE4">
        <w:rPr>
          <w:rFonts w:ascii="Times New Roman" w:hAnsi="Times New Roman" w:cs="Times New Roman"/>
          <w:b w:val="0"/>
          <w:color w:val="262626" w:themeColor="text1" w:themeTint="D9"/>
          <w:sz w:val="18"/>
          <w:szCs w:val="18"/>
        </w:rPr>
        <w:t xml:space="preserve">OUBLE </w:t>
      </w:r>
      <w:r w:rsidRPr="00030AE4">
        <w:rPr>
          <w:rFonts w:ascii="Times New Roman" w:hAnsi="Times New Roman" w:cs="Times New Roman"/>
          <w:b w:val="0"/>
          <w:color w:val="262626" w:themeColor="text1" w:themeTint="D9"/>
        </w:rPr>
        <w:t>M</w:t>
      </w:r>
      <w:r w:rsidRPr="00030AE4">
        <w:rPr>
          <w:rFonts w:ascii="Times New Roman" w:hAnsi="Times New Roman" w:cs="Times New Roman"/>
          <w:b w:val="0"/>
          <w:color w:val="262626" w:themeColor="text1" w:themeTint="D9"/>
          <w:sz w:val="18"/>
          <w:szCs w:val="18"/>
        </w:rPr>
        <w:t>AJORS</w:t>
      </w:r>
      <w:r w:rsidRPr="00030AE4">
        <w:rPr>
          <w:rFonts w:ascii="Times New Roman" w:hAnsi="Times New Roman" w:cs="Times New Roman"/>
          <w:b w:val="0"/>
          <w:color w:val="262626" w:themeColor="text1" w:themeTint="D9"/>
        </w:rPr>
        <w:t>, A</w:t>
      </w:r>
      <w:r w:rsidRPr="00030AE4">
        <w:rPr>
          <w:rFonts w:ascii="Times New Roman" w:hAnsi="Times New Roman" w:cs="Times New Roman"/>
          <w:b w:val="0"/>
          <w:color w:val="262626" w:themeColor="text1" w:themeTint="D9"/>
          <w:sz w:val="18"/>
          <w:szCs w:val="18"/>
        </w:rPr>
        <w:t xml:space="preserve">ND </w:t>
      </w:r>
      <w:r w:rsidRPr="00030AE4">
        <w:rPr>
          <w:rFonts w:ascii="Times New Roman" w:hAnsi="Times New Roman" w:cs="Times New Roman"/>
          <w:b w:val="0"/>
          <w:color w:val="262626" w:themeColor="text1" w:themeTint="D9"/>
        </w:rPr>
        <w:t>M</w:t>
      </w:r>
      <w:r w:rsidRPr="00030AE4">
        <w:rPr>
          <w:rFonts w:ascii="Times New Roman" w:hAnsi="Times New Roman" w:cs="Times New Roman"/>
          <w:b w:val="0"/>
          <w:color w:val="262626" w:themeColor="text1" w:themeTint="D9"/>
          <w:sz w:val="18"/>
          <w:szCs w:val="18"/>
        </w:rPr>
        <w:t>INORS</w:t>
      </w:r>
      <w:bookmarkEnd w:id="457"/>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There are no adjustments to Qualitative or Quantitative measurements for students seeking second degrees double majors and or minors. </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Pr="00030AE4" w:rsidRDefault="00117F90" w:rsidP="00117F90">
      <w:pPr>
        <w:pStyle w:val="BodyTextIndent2"/>
        <w:spacing w:line="240" w:lineRule="auto"/>
        <w:ind w:left="180" w:right="130" w:firstLine="0"/>
        <w:jc w:val="both"/>
        <w:outlineLvl w:val="1"/>
        <w:rPr>
          <w:rFonts w:ascii="Times New Roman" w:hAnsi="Times New Roman" w:cs="Times New Roman"/>
          <w:b/>
          <w:color w:val="262626" w:themeColor="text1" w:themeTint="D9"/>
        </w:rPr>
      </w:pPr>
      <w:bookmarkStart w:id="458" w:name="_Toc295316622"/>
      <w:r w:rsidRPr="00030AE4">
        <w:rPr>
          <w:rFonts w:ascii="Times New Roman" w:hAnsi="Times New Roman" w:cs="Times New Roman"/>
          <w:b/>
          <w:color w:val="262626" w:themeColor="text1" w:themeTint="D9"/>
        </w:rPr>
        <w:t>C</w:t>
      </w:r>
      <w:r w:rsidRPr="00030AE4">
        <w:rPr>
          <w:rFonts w:ascii="Times New Roman" w:hAnsi="Times New Roman" w:cs="Times New Roman"/>
          <w:b/>
          <w:color w:val="262626" w:themeColor="text1" w:themeTint="D9"/>
          <w:sz w:val="18"/>
          <w:szCs w:val="18"/>
        </w:rPr>
        <w:t>OMPLETED</w:t>
      </w:r>
      <w:r w:rsidRPr="00030AE4">
        <w:rPr>
          <w:rFonts w:ascii="Times New Roman" w:hAnsi="Times New Roman" w:cs="Times New Roman"/>
          <w:b/>
          <w:color w:val="262626" w:themeColor="text1" w:themeTint="D9"/>
        </w:rPr>
        <w:t xml:space="preserve"> P</w:t>
      </w:r>
      <w:r w:rsidRPr="00030AE4">
        <w:rPr>
          <w:rFonts w:ascii="Times New Roman" w:hAnsi="Times New Roman" w:cs="Times New Roman"/>
          <w:b/>
          <w:color w:val="262626" w:themeColor="text1" w:themeTint="D9"/>
          <w:sz w:val="18"/>
          <w:szCs w:val="18"/>
        </w:rPr>
        <w:t>ROGRAM</w:t>
      </w:r>
      <w:r w:rsidRPr="00030AE4">
        <w:rPr>
          <w:rFonts w:ascii="Times New Roman" w:hAnsi="Times New Roman" w:cs="Times New Roman"/>
          <w:b/>
          <w:color w:val="262626" w:themeColor="text1" w:themeTint="D9"/>
        </w:rPr>
        <w:t xml:space="preserve"> O</w:t>
      </w:r>
      <w:r w:rsidRPr="00030AE4">
        <w:rPr>
          <w:rFonts w:ascii="Times New Roman" w:hAnsi="Times New Roman" w:cs="Times New Roman"/>
          <w:b/>
          <w:color w:val="262626" w:themeColor="text1" w:themeTint="D9"/>
          <w:sz w:val="18"/>
          <w:szCs w:val="18"/>
        </w:rPr>
        <w:t xml:space="preserve">F </w:t>
      </w:r>
      <w:r w:rsidRPr="00030AE4">
        <w:rPr>
          <w:rFonts w:ascii="Times New Roman" w:hAnsi="Times New Roman" w:cs="Times New Roman"/>
          <w:b/>
          <w:color w:val="262626" w:themeColor="text1" w:themeTint="D9"/>
        </w:rPr>
        <w:t>S</w:t>
      </w:r>
      <w:r w:rsidRPr="00030AE4">
        <w:rPr>
          <w:rFonts w:ascii="Times New Roman" w:hAnsi="Times New Roman" w:cs="Times New Roman"/>
          <w:b/>
          <w:color w:val="262626" w:themeColor="text1" w:themeTint="D9"/>
          <w:sz w:val="18"/>
          <w:szCs w:val="18"/>
        </w:rPr>
        <w:t>TUDY</w:t>
      </w:r>
      <w:r w:rsidRPr="00030AE4">
        <w:rPr>
          <w:rFonts w:ascii="Times New Roman" w:hAnsi="Times New Roman" w:cs="Times New Roman"/>
          <w:b/>
          <w:color w:val="262626" w:themeColor="text1" w:themeTint="D9"/>
        </w:rPr>
        <w:t xml:space="preserve"> B</w:t>
      </w:r>
      <w:r w:rsidRPr="00030AE4">
        <w:rPr>
          <w:rFonts w:ascii="Times New Roman" w:hAnsi="Times New Roman" w:cs="Times New Roman"/>
          <w:b/>
          <w:color w:val="262626" w:themeColor="text1" w:themeTint="D9"/>
          <w:sz w:val="18"/>
          <w:szCs w:val="18"/>
        </w:rPr>
        <w:t>UT</w:t>
      </w:r>
      <w:r w:rsidRPr="00030AE4">
        <w:rPr>
          <w:rFonts w:ascii="Times New Roman" w:hAnsi="Times New Roman" w:cs="Times New Roman"/>
          <w:b/>
          <w:color w:val="262626" w:themeColor="text1" w:themeTint="D9"/>
        </w:rPr>
        <w:t xml:space="preserve"> N</w:t>
      </w:r>
      <w:r w:rsidRPr="00030AE4">
        <w:rPr>
          <w:rFonts w:ascii="Times New Roman" w:hAnsi="Times New Roman" w:cs="Times New Roman"/>
          <w:b/>
          <w:color w:val="262626" w:themeColor="text1" w:themeTint="D9"/>
          <w:sz w:val="18"/>
          <w:szCs w:val="18"/>
        </w:rPr>
        <w:t>O</w:t>
      </w:r>
      <w:r w:rsidRPr="00030AE4">
        <w:rPr>
          <w:rFonts w:ascii="Times New Roman" w:hAnsi="Times New Roman" w:cs="Times New Roman"/>
          <w:b/>
          <w:color w:val="262626" w:themeColor="text1" w:themeTint="D9"/>
        </w:rPr>
        <w:t xml:space="preserve"> D</w:t>
      </w:r>
      <w:r w:rsidRPr="00030AE4">
        <w:rPr>
          <w:rFonts w:ascii="Times New Roman" w:hAnsi="Times New Roman" w:cs="Times New Roman"/>
          <w:b/>
          <w:color w:val="262626" w:themeColor="text1" w:themeTint="D9"/>
          <w:sz w:val="18"/>
          <w:szCs w:val="18"/>
        </w:rPr>
        <w:t>EGREE</w:t>
      </w:r>
      <w:r w:rsidRPr="00030AE4">
        <w:rPr>
          <w:rFonts w:ascii="Times New Roman" w:hAnsi="Times New Roman" w:cs="Times New Roman"/>
          <w:b/>
          <w:color w:val="262626" w:themeColor="text1" w:themeTint="D9"/>
        </w:rPr>
        <w:t xml:space="preserve"> E</w:t>
      </w:r>
      <w:r w:rsidRPr="00030AE4">
        <w:rPr>
          <w:rFonts w:ascii="Times New Roman" w:hAnsi="Times New Roman" w:cs="Times New Roman"/>
          <w:b/>
          <w:color w:val="262626" w:themeColor="text1" w:themeTint="D9"/>
          <w:sz w:val="18"/>
          <w:szCs w:val="18"/>
        </w:rPr>
        <w:t>ARNED</w:t>
      </w:r>
      <w:bookmarkEnd w:id="458"/>
    </w:p>
    <w:p w:rsidR="00117F90" w:rsidRPr="00115A2C" w:rsidRDefault="00117F90" w:rsidP="00117F90">
      <w:pPr>
        <w:pStyle w:val="BodyTextIndent2"/>
        <w:spacing w:line="240" w:lineRule="auto"/>
        <w:ind w:left="180" w:right="130" w:firstLine="0"/>
        <w:jc w:val="both"/>
        <w:rPr>
          <w:rFonts w:ascii="Times New Roman" w:hAnsi="Times New Roman" w:cs="Times New Roman"/>
          <w:sz w:val="18"/>
          <w:szCs w:val="18"/>
        </w:rPr>
      </w:pPr>
      <w:r w:rsidRPr="00115A2C">
        <w:rPr>
          <w:rFonts w:ascii="Times New Roman" w:hAnsi="Times New Roman" w:cs="Times New Roman"/>
          <w:sz w:val="18"/>
          <w:szCs w:val="18"/>
        </w:rPr>
        <w:t>A student who completes the academic requirements for a program, but does not have a degree is not eligible for further Federal Title IV aid for that program.</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The Office of Academic Services and Registrar, after approving the audit, will determine if the student has completed all course requirements for degree. This includes courses for double major or minor. After your audit for degree has been completed, you will be identified as a potential graduate. If you fail to meet graduation requirements, you may no longer be eligible to receive financial aid funds.  </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did not have the required GPA to earn their degree will not be eligible to receive financial aid funding, through the Office of Financial Aid, for the next semester of enrollment</w:t>
      </w:r>
    </w:p>
    <w:p w:rsidR="00117F90"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did not pass any required exam (comprehensive exam, Praxis, etc.) will not be eligible to receive financial aid funding, through the Office of Financial Aid, for the next semester of enrollment.</w:t>
      </w:r>
    </w:p>
    <w:p w:rsidR="00117F90" w:rsidRPr="00A10A5C" w:rsidRDefault="00117F90" w:rsidP="00117F90">
      <w:pPr>
        <w:pStyle w:val="ListParagraph"/>
        <w:widowControl w:val="0"/>
        <w:autoSpaceDE w:val="0"/>
        <w:autoSpaceDN w:val="0"/>
        <w:adjustRightInd w:val="0"/>
        <w:spacing w:after="0" w:line="250" w:lineRule="auto"/>
        <w:ind w:left="180" w:right="130"/>
        <w:jc w:val="both"/>
        <w:rPr>
          <w:rFonts w:ascii="Times New Roman" w:hAnsi="Times New Roman"/>
          <w:color w:val="191919"/>
          <w:spacing w:val="-2"/>
          <w:sz w:val="18"/>
          <w:szCs w:val="18"/>
        </w:rPr>
      </w:pP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are not eligible to receive financial aid funding through the Office of Financial Aid, for the next semester enrollment will have to pay out of pocket.</w:t>
      </w:r>
    </w:p>
    <w:p w:rsidR="00117F90" w:rsidRDefault="00117F90" w:rsidP="00117F90">
      <w:pPr>
        <w:ind w:left="180" w:right="130" w:firstLine="0"/>
        <w:rPr>
          <w:b/>
        </w:rPr>
      </w:pPr>
    </w:p>
    <w:p w:rsidR="00117F90" w:rsidRPr="00030AE4" w:rsidRDefault="00117F90" w:rsidP="00117F90">
      <w:pPr>
        <w:pStyle w:val="Heading2"/>
        <w:ind w:left="180" w:right="130" w:firstLine="0"/>
        <w:rPr>
          <w:rFonts w:ascii="Times New Roman" w:hAnsi="Times New Roman" w:cs="Times New Roman"/>
          <w:b w:val="0"/>
          <w:color w:val="262626" w:themeColor="text1" w:themeTint="D9"/>
        </w:rPr>
      </w:pPr>
      <w:bookmarkStart w:id="459" w:name="_Toc295316623"/>
      <w:r w:rsidRPr="00030AE4">
        <w:rPr>
          <w:rFonts w:ascii="Times New Roman" w:hAnsi="Times New Roman" w:cs="Times New Roman"/>
          <w:b w:val="0"/>
          <w:color w:val="262626" w:themeColor="text1" w:themeTint="D9"/>
        </w:rPr>
        <w:t>U</w:t>
      </w:r>
      <w:r w:rsidRPr="00030AE4">
        <w:rPr>
          <w:rFonts w:ascii="Times New Roman" w:hAnsi="Times New Roman" w:cs="Times New Roman"/>
          <w:b w:val="0"/>
          <w:color w:val="262626" w:themeColor="text1" w:themeTint="D9"/>
          <w:sz w:val="18"/>
          <w:szCs w:val="18"/>
        </w:rPr>
        <w:t>NOFFICIAL</w:t>
      </w:r>
      <w:r w:rsidRPr="00030AE4">
        <w:rPr>
          <w:rFonts w:ascii="Times New Roman" w:hAnsi="Times New Roman" w:cs="Times New Roman"/>
          <w:b w:val="0"/>
          <w:color w:val="262626" w:themeColor="text1" w:themeTint="D9"/>
        </w:rPr>
        <w:t xml:space="preserve"> W</w:t>
      </w:r>
      <w:r w:rsidRPr="00030AE4">
        <w:rPr>
          <w:rFonts w:ascii="Times New Roman" w:hAnsi="Times New Roman" w:cs="Times New Roman"/>
          <w:b w:val="0"/>
          <w:color w:val="262626" w:themeColor="text1" w:themeTint="D9"/>
          <w:sz w:val="18"/>
          <w:szCs w:val="18"/>
        </w:rPr>
        <w:t>ITHDRAWAL</w:t>
      </w:r>
      <w:r w:rsidRPr="00030AE4">
        <w:rPr>
          <w:rFonts w:ascii="Times New Roman" w:hAnsi="Times New Roman" w:cs="Times New Roman"/>
          <w:b w:val="0"/>
          <w:color w:val="262626" w:themeColor="text1" w:themeTint="D9"/>
        </w:rPr>
        <w:t xml:space="preserve"> (G</w:t>
      </w:r>
      <w:r w:rsidRPr="00030AE4">
        <w:rPr>
          <w:rFonts w:ascii="Times New Roman" w:hAnsi="Times New Roman" w:cs="Times New Roman"/>
          <w:b w:val="0"/>
          <w:color w:val="262626" w:themeColor="text1" w:themeTint="D9"/>
          <w:sz w:val="18"/>
          <w:szCs w:val="18"/>
        </w:rPr>
        <w:t>RADES</w:t>
      </w:r>
      <w:r w:rsidRPr="00030AE4">
        <w:rPr>
          <w:rFonts w:ascii="Times New Roman" w:hAnsi="Times New Roman" w:cs="Times New Roman"/>
          <w:b w:val="0"/>
          <w:color w:val="262626" w:themeColor="text1" w:themeTint="D9"/>
        </w:rPr>
        <w:t xml:space="preserve"> O</w:t>
      </w:r>
      <w:r w:rsidRPr="00030AE4">
        <w:rPr>
          <w:rFonts w:ascii="Times New Roman" w:hAnsi="Times New Roman" w:cs="Times New Roman"/>
          <w:b w:val="0"/>
          <w:color w:val="262626" w:themeColor="text1" w:themeTint="D9"/>
          <w:sz w:val="18"/>
          <w:szCs w:val="18"/>
        </w:rPr>
        <w:t>F</w:t>
      </w:r>
      <w:r w:rsidRPr="00030AE4">
        <w:rPr>
          <w:rFonts w:ascii="Times New Roman" w:hAnsi="Times New Roman" w:cs="Times New Roman"/>
          <w:b w:val="0"/>
          <w:color w:val="262626" w:themeColor="text1" w:themeTint="D9"/>
        </w:rPr>
        <w:t xml:space="preserve"> “F” I</w:t>
      </w:r>
      <w:r w:rsidRPr="00030AE4">
        <w:rPr>
          <w:rFonts w:ascii="Times New Roman" w:hAnsi="Times New Roman" w:cs="Times New Roman"/>
          <w:b w:val="0"/>
          <w:color w:val="262626" w:themeColor="text1" w:themeTint="D9"/>
          <w:sz w:val="18"/>
          <w:szCs w:val="18"/>
        </w:rPr>
        <w:t>N</w:t>
      </w:r>
      <w:r w:rsidRPr="00030AE4">
        <w:rPr>
          <w:rFonts w:ascii="Times New Roman" w:hAnsi="Times New Roman" w:cs="Times New Roman"/>
          <w:b w:val="0"/>
          <w:color w:val="262626" w:themeColor="text1" w:themeTint="D9"/>
        </w:rPr>
        <w:t xml:space="preserve"> A</w:t>
      </w:r>
      <w:r w:rsidRPr="00030AE4">
        <w:rPr>
          <w:rFonts w:ascii="Times New Roman" w:hAnsi="Times New Roman" w:cs="Times New Roman"/>
          <w:b w:val="0"/>
          <w:color w:val="262626" w:themeColor="text1" w:themeTint="D9"/>
          <w:sz w:val="18"/>
          <w:szCs w:val="18"/>
        </w:rPr>
        <w:t xml:space="preserve">LL </w:t>
      </w:r>
      <w:r w:rsidRPr="00030AE4">
        <w:rPr>
          <w:rFonts w:ascii="Times New Roman" w:hAnsi="Times New Roman" w:cs="Times New Roman"/>
          <w:b w:val="0"/>
          <w:color w:val="262626" w:themeColor="text1" w:themeTint="D9"/>
        </w:rPr>
        <w:t>C</w:t>
      </w:r>
      <w:r w:rsidRPr="00030AE4">
        <w:rPr>
          <w:rFonts w:ascii="Times New Roman" w:hAnsi="Times New Roman" w:cs="Times New Roman"/>
          <w:b w:val="0"/>
          <w:color w:val="262626" w:themeColor="text1" w:themeTint="D9"/>
          <w:sz w:val="18"/>
          <w:szCs w:val="18"/>
        </w:rPr>
        <w:t>OURSES</w:t>
      </w:r>
      <w:r w:rsidRPr="00030AE4">
        <w:rPr>
          <w:rFonts w:ascii="Times New Roman" w:hAnsi="Times New Roman" w:cs="Times New Roman"/>
          <w:b w:val="0"/>
          <w:color w:val="262626" w:themeColor="text1" w:themeTint="D9"/>
        </w:rPr>
        <w:t>)</w:t>
      </w:r>
      <w:bookmarkEnd w:id="459"/>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earn a grade of “F” in all courses at the end of a semester are defined as Unofficially Withdrawn from the university by the Federal Department of Education.</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Pr="00030AE4" w:rsidRDefault="00117F90" w:rsidP="00117F90">
      <w:pPr>
        <w:pStyle w:val="Heading2"/>
        <w:spacing w:before="0"/>
        <w:ind w:left="180" w:right="130" w:firstLine="0"/>
        <w:rPr>
          <w:rFonts w:ascii="Times New Roman" w:hAnsi="Times New Roman" w:cs="Times New Roman"/>
          <w:b w:val="0"/>
          <w:color w:val="262626" w:themeColor="text1" w:themeTint="D9"/>
        </w:rPr>
      </w:pPr>
      <w:bookmarkStart w:id="460" w:name="_Toc295316624"/>
      <w:r w:rsidRPr="00030AE4">
        <w:rPr>
          <w:rFonts w:ascii="Times New Roman" w:hAnsi="Times New Roman" w:cs="Times New Roman"/>
          <w:b w:val="0"/>
          <w:color w:val="262626" w:themeColor="text1" w:themeTint="D9"/>
        </w:rPr>
        <w:t>R</w:t>
      </w:r>
      <w:r w:rsidRPr="00030AE4">
        <w:rPr>
          <w:rFonts w:ascii="Times New Roman" w:hAnsi="Times New Roman" w:cs="Times New Roman"/>
          <w:b w:val="0"/>
          <w:color w:val="262626" w:themeColor="text1" w:themeTint="D9"/>
          <w:sz w:val="18"/>
          <w:szCs w:val="18"/>
        </w:rPr>
        <w:t>EINSTATEMENT</w:t>
      </w:r>
      <w:r w:rsidRPr="00030AE4">
        <w:rPr>
          <w:rFonts w:ascii="Times New Roman" w:hAnsi="Times New Roman" w:cs="Times New Roman"/>
          <w:b w:val="0"/>
          <w:color w:val="262626" w:themeColor="text1" w:themeTint="D9"/>
        </w:rPr>
        <w:t xml:space="preserve"> O</w:t>
      </w:r>
      <w:r w:rsidRPr="00030AE4">
        <w:rPr>
          <w:rFonts w:ascii="Times New Roman" w:hAnsi="Times New Roman" w:cs="Times New Roman"/>
          <w:b w:val="0"/>
          <w:color w:val="262626" w:themeColor="text1" w:themeTint="D9"/>
          <w:sz w:val="18"/>
          <w:szCs w:val="18"/>
        </w:rPr>
        <w:t>F</w:t>
      </w:r>
      <w:r w:rsidRPr="00030AE4">
        <w:rPr>
          <w:rFonts w:ascii="Times New Roman" w:hAnsi="Times New Roman" w:cs="Times New Roman"/>
          <w:b w:val="0"/>
          <w:color w:val="262626" w:themeColor="text1" w:themeTint="D9"/>
        </w:rPr>
        <w:t xml:space="preserve"> F</w:t>
      </w:r>
      <w:r w:rsidRPr="00030AE4">
        <w:rPr>
          <w:rFonts w:ascii="Times New Roman" w:hAnsi="Times New Roman" w:cs="Times New Roman"/>
          <w:b w:val="0"/>
          <w:color w:val="262626" w:themeColor="text1" w:themeTint="D9"/>
          <w:sz w:val="18"/>
          <w:szCs w:val="18"/>
        </w:rPr>
        <w:t>INANCIAL</w:t>
      </w:r>
      <w:r w:rsidRPr="00030AE4">
        <w:rPr>
          <w:rFonts w:ascii="Times New Roman" w:hAnsi="Times New Roman" w:cs="Times New Roman"/>
          <w:b w:val="0"/>
          <w:color w:val="262626" w:themeColor="text1" w:themeTint="D9"/>
        </w:rPr>
        <w:t xml:space="preserve"> A</w:t>
      </w:r>
      <w:r w:rsidRPr="00030AE4">
        <w:rPr>
          <w:rFonts w:ascii="Times New Roman" w:hAnsi="Times New Roman" w:cs="Times New Roman"/>
          <w:b w:val="0"/>
          <w:color w:val="262626" w:themeColor="text1" w:themeTint="D9"/>
          <w:sz w:val="18"/>
          <w:szCs w:val="18"/>
        </w:rPr>
        <w:t>ID</w:t>
      </w:r>
      <w:bookmarkEnd w:id="460"/>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may apply for reinstatement of financial aid by achieving one of the following:</w:t>
      </w:r>
    </w:p>
    <w:p w:rsidR="00117F90" w:rsidRPr="00A10A5C" w:rsidRDefault="00117F90" w:rsidP="00117F90">
      <w:pPr>
        <w:pStyle w:val="ListParagraph"/>
        <w:widowControl w:val="0"/>
        <w:numPr>
          <w:ilvl w:val="0"/>
          <w:numId w:val="12"/>
        </w:numPr>
        <w:autoSpaceDE w:val="0"/>
        <w:autoSpaceDN w:val="0"/>
        <w:adjustRightInd w:val="0"/>
        <w:spacing w:after="0" w:line="250" w:lineRule="auto"/>
        <w:ind w:left="36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Accomplishing a successful appeal through the process described below</w:t>
      </w:r>
    </w:p>
    <w:p w:rsidR="00117F90" w:rsidRPr="00A10A5C" w:rsidRDefault="00117F90" w:rsidP="00117F90">
      <w:pPr>
        <w:pStyle w:val="ListParagraph"/>
        <w:widowControl w:val="0"/>
        <w:numPr>
          <w:ilvl w:val="0"/>
          <w:numId w:val="12"/>
        </w:numPr>
        <w:autoSpaceDE w:val="0"/>
        <w:autoSpaceDN w:val="0"/>
        <w:adjustRightInd w:val="0"/>
        <w:spacing w:after="0" w:line="250" w:lineRule="auto"/>
        <w:ind w:left="36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Enrolling at your own expense until you are making “Good” Satisfactory Academic Progress towards a degree.</w:t>
      </w:r>
    </w:p>
    <w:p w:rsidR="00117F90" w:rsidRPr="0060430D" w:rsidRDefault="00117F90" w:rsidP="00117F90">
      <w:pPr>
        <w:pStyle w:val="ListParagraph"/>
        <w:widowControl w:val="0"/>
        <w:autoSpaceDE w:val="0"/>
        <w:autoSpaceDN w:val="0"/>
        <w:adjustRightInd w:val="0"/>
        <w:spacing w:after="0" w:line="250" w:lineRule="auto"/>
        <w:ind w:left="180" w:right="130"/>
        <w:jc w:val="both"/>
        <w:rPr>
          <w:b/>
        </w:rPr>
      </w:pPr>
    </w:p>
    <w:p w:rsidR="00117F90" w:rsidRPr="00030AE4" w:rsidRDefault="00117F90" w:rsidP="00117F90">
      <w:pPr>
        <w:pStyle w:val="Heading2"/>
        <w:spacing w:before="0"/>
        <w:ind w:left="180" w:right="130" w:firstLine="0"/>
        <w:rPr>
          <w:rFonts w:ascii="Times New Roman" w:hAnsi="Times New Roman" w:cs="Times New Roman"/>
          <w:b w:val="0"/>
          <w:color w:val="262626" w:themeColor="text1" w:themeTint="D9"/>
        </w:rPr>
      </w:pPr>
      <w:bookmarkStart w:id="461" w:name="_Toc295316625"/>
      <w:r w:rsidRPr="00030AE4">
        <w:rPr>
          <w:rFonts w:ascii="Times New Roman" w:hAnsi="Times New Roman" w:cs="Times New Roman"/>
          <w:b w:val="0"/>
          <w:color w:val="262626" w:themeColor="text1" w:themeTint="D9"/>
        </w:rPr>
        <w:t>A</w:t>
      </w:r>
      <w:r w:rsidRPr="00030AE4">
        <w:rPr>
          <w:rFonts w:ascii="Times New Roman" w:hAnsi="Times New Roman" w:cs="Times New Roman"/>
          <w:b w:val="0"/>
          <w:color w:val="262626" w:themeColor="text1" w:themeTint="D9"/>
          <w:sz w:val="18"/>
          <w:szCs w:val="18"/>
        </w:rPr>
        <w:t>PPEALS</w:t>
      </w:r>
      <w:r w:rsidRPr="00030AE4">
        <w:rPr>
          <w:rFonts w:ascii="Times New Roman" w:hAnsi="Times New Roman" w:cs="Times New Roman"/>
          <w:b w:val="0"/>
          <w:color w:val="262626" w:themeColor="text1" w:themeTint="D9"/>
        </w:rPr>
        <w:t xml:space="preserve"> P</w:t>
      </w:r>
      <w:r w:rsidRPr="00030AE4">
        <w:rPr>
          <w:rFonts w:ascii="Times New Roman" w:hAnsi="Times New Roman" w:cs="Times New Roman"/>
          <w:b w:val="0"/>
          <w:color w:val="262626" w:themeColor="text1" w:themeTint="D9"/>
          <w:sz w:val="18"/>
          <w:szCs w:val="18"/>
        </w:rPr>
        <w:t>ROCESS</w:t>
      </w:r>
      <w:bookmarkEnd w:id="461"/>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An appeals process is available for students who have extenuating circumstances that account for their lack of academic progress.  Appeals must be made in writing to the Financial Aid Appeals Committee.  Students must submit the Financial Aid Appeals Petition form along with supporting documents to indicate the specific reason(s) for failure to make satisfactory progress. The committee will review the petition and supporting documents, as well as past performance and past academic record.  Students will be notified in writing of the committee’s decision.  Students that are academically eligible for enrollment and are approved for financial aid through an appeal remain eligible until the next evaluation period. Please make sure that you include all documentation you think will be necessary with your appeal petition as both approvals and denials are final.</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whose appeal has been approved by the Financial Aid Appeals Committee will be evaluated for Satisfactory Academic Progress at the end of semester of enrollment until the minimum standards for Qualitative and Quantitative measurement are met.</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Beginning with the </w:t>
      </w:r>
      <w:proofErr w:type="gramStart"/>
      <w:r w:rsidRPr="00A10A5C">
        <w:rPr>
          <w:rFonts w:ascii="Times New Roman" w:hAnsi="Times New Roman"/>
          <w:color w:val="191919"/>
          <w:spacing w:val="-2"/>
          <w:sz w:val="18"/>
          <w:szCs w:val="18"/>
        </w:rPr>
        <w:t>Fall</w:t>
      </w:r>
      <w:proofErr w:type="gramEnd"/>
      <w:r w:rsidRPr="00A10A5C">
        <w:rPr>
          <w:rFonts w:ascii="Times New Roman" w:hAnsi="Times New Roman"/>
          <w:color w:val="191919"/>
          <w:spacing w:val="-2"/>
          <w:sz w:val="18"/>
          <w:szCs w:val="18"/>
        </w:rPr>
        <w:t xml:space="preserve"> 2011 semester, students are allowed to submit a maximum of five (5) Financial Aid Appeal Petitions. </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whose appeal has been approved are not meeting minimum Qualitative and or Quantitative measurements, and thus may not be eligible for certain grant or scholarship programs, such as those offered by the State of Georgia.</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Your appeal cannot be granted if mathematically, you cannot meet the minimum graduation requirements for your degree within the maximum timeframe allowed. Students in this situation will not qualify for Federal financial aid funds and thus will have to pay tuition cost at their own expense.</w:t>
      </w:r>
    </w:p>
    <w:p w:rsidR="00117F90"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If you are readmitting (completed Readmission Application) back into the university, your Appeal Petition cannot be acted upon until you have been approved for readmission back into the university by your Academic Department</w:t>
      </w:r>
    </w:p>
    <w:p w:rsidR="00117F90" w:rsidRPr="00A10A5C" w:rsidRDefault="00117F90" w:rsidP="00117F90">
      <w:pPr>
        <w:pStyle w:val="ListParagraph"/>
        <w:widowControl w:val="0"/>
        <w:autoSpaceDE w:val="0"/>
        <w:autoSpaceDN w:val="0"/>
        <w:adjustRightInd w:val="0"/>
        <w:spacing w:after="0" w:line="250" w:lineRule="auto"/>
        <w:ind w:left="180" w:right="130"/>
        <w:jc w:val="both"/>
        <w:rPr>
          <w:rFonts w:ascii="Times New Roman" w:hAnsi="Times New Roman"/>
          <w:color w:val="191919"/>
          <w:spacing w:val="-2"/>
          <w:sz w:val="18"/>
          <w:szCs w:val="18"/>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The Financial Aid Appeals Committee will review all students whose Satisfactory Academic Progress did not improve after the 1 term of enrollment and determine if the student will be approved for financial aid eligibility for the subsequent term, denied financial aid eligibility for the subsequent term, or have to provide additional documentation by appealing for the subsequent semester.</w:t>
      </w:r>
      <w:r>
        <w:rPr>
          <w:rFonts w:ascii="Times New Roman" w:hAnsi="Times New Roman"/>
          <w:color w:val="191919"/>
          <w:spacing w:val="-2"/>
          <w:sz w:val="18"/>
          <w:szCs w:val="18"/>
        </w:rPr>
        <w:t xml:space="preserve"> </w:t>
      </w:r>
      <w:r w:rsidRPr="00A10A5C">
        <w:rPr>
          <w:rFonts w:ascii="Times New Roman" w:hAnsi="Times New Roman"/>
          <w:color w:val="191919"/>
          <w:spacing w:val="-2"/>
          <w:sz w:val="18"/>
          <w:szCs w:val="18"/>
        </w:rPr>
        <w:t>A student may be required to provide an academic success plan as developed Albany State University Academic Advising Office or your departmental academic advisor.</w:t>
      </w: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0D42BE">
        <w:rPr>
          <w:rFonts w:ascii="Times New Roman" w:hAnsi="Times New Roman"/>
          <w:color w:val="191919"/>
          <w:spacing w:val="-2"/>
          <w:sz w:val="18"/>
          <w:szCs w:val="18"/>
        </w:rPr>
        <w:t>Depending on information provided in your appeal, the Office of Financial Aid may forward your information to the Albany State University Office of Counseling and Testing for evaluation.</w:t>
      </w:r>
    </w:p>
    <w:p w:rsidR="00117F90" w:rsidRDefault="00117F90">
      <w:pPr>
        <w:rPr>
          <w:rFonts w:ascii="Times New Roman" w:hAnsi="Times New Roman"/>
          <w:color w:val="191919"/>
          <w:spacing w:val="-2"/>
          <w:sz w:val="18"/>
          <w:szCs w:val="18"/>
        </w:rPr>
      </w:pPr>
      <w:r>
        <w:rPr>
          <w:rFonts w:ascii="Times New Roman" w:hAnsi="Times New Roman"/>
          <w:color w:val="191919"/>
          <w:spacing w:val="-2"/>
          <w:sz w:val="18"/>
          <w:szCs w:val="18"/>
        </w:rPr>
        <w:br w:type="page"/>
      </w:r>
    </w:p>
    <w:p w:rsidR="00117F90" w:rsidRPr="005C6214" w:rsidRDefault="00117F90" w:rsidP="00117F90">
      <w:pPr>
        <w:pStyle w:val="Heading2"/>
        <w:spacing w:before="0"/>
        <w:ind w:left="180" w:right="130" w:firstLine="0"/>
        <w:rPr>
          <w:rFonts w:ascii="Times New Roman" w:hAnsi="Times New Roman"/>
          <w:b w:val="0"/>
          <w:color w:val="000000"/>
          <w:sz w:val="54"/>
          <w:szCs w:val="54"/>
        </w:rPr>
      </w:pPr>
      <w:bookmarkStart w:id="462" w:name="_Toc295316626"/>
      <w:r w:rsidRPr="005C6214">
        <w:rPr>
          <w:rFonts w:ascii="Times New Roman" w:hAnsi="Times New Roman"/>
          <w:b w:val="0"/>
          <w:color w:val="191919"/>
          <w:sz w:val="72"/>
          <w:szCs w:val="72"/>
        </w:rPr>
        <w:lastRenderedPageBreak/>
        <w:t>S</w:t>
      </w:r>
      <w:r w:rsidRPr="005C6214">
        <w:rPr>
          <w:rFonts w:ascii="Times New Roman" w:hAnsi="Times New Roman"/>
          <w:b w:val="0"/>
          <w:color w:val="191919"/>
          <w:sz w:val="54"/>
          <w:szCs w:val="54"/>
        </w:rPr>
        <w:t>OURCES</w:t>
      </w:r>
      <w:r w:rsidRPr="005C6214">
        <w:rPr>
          <w:rFonts w:ascii="Times New Roman" w:hAnsi="Times New Roman"/>
          <w:b w:val="0"/>
          <w:color w:val="191919"/>
          <w:spacing w:val="45"/>
          <w:sz w:val="54"/>
          <w:szCs w:val="54"/>
        </w:rPr>
        <w:t xml:space="preserve"> </w:t>
      </w:r>
      <w:r w:rsidRPr="005C6214">
        <w:rPr>
          <w:rFonts w:ascii="Times New Roman" w:hAnsi="Times New Roman"/>
          <w:b w:val="0"/>
          <w:color w:val="191919"/>
          <w:sz w:val="54"/>
          <w:szCs w:val="54"/>
        </w:rPr>
        <w:t>OF</w:t>
      </w:r>
      <w:r w:rsidRPr="005C6214">
        <w:rPr>
          <w:rFonts w:ascii="Times New Roman" w:hAnsi="Times New Roman"/>
          <w:b w:val="0"/>
          <w:color w:val="191919"/>
          <w:spacing w:val="45"/>
          <w:sz w:val="54"/>
          <w:szCs w:val="54"/>
        </w:rPr>
        <w:t xml:space="preserve"> </w:t>
      </w:r>
      <w:r w:rsidRPr="005C6214">
        <w:rPr>
          <w:rFonts w:ascii="Times New Roman" w:hAnsi="Times New Roman"/>
          <w:b w:val="0"/>
          <w:color w:val="191919"/>
          <w:sz w:val="72"/>
          <w:szCs w:val="72"/>
        </w:rPr>
        <w:t>F</w:t>
      </w:r>
      <w:r w:rsidRPr="005C6214">
        <w:rPr>
          <w:rFonts w:ascii="Times New Roman" w:hAnsi="Times New Roman"/>
          <w:b w:val="0"/>
          <w:color w:val="191919"/>
          <w:sz w:val="54"/>
          <w:szCs w:val="54"/>
        </w:rPr>
        <w:t>INANCIAL</w:t>
      </w:r>
      <w:r w:rsidRPr="005C6214">
        <w:rPr>
          <w:rFonts w:ascii="Times New Roman" w:hAnsi="Times New Roman"/>
          <w:b w:val="0"/>
          <w:color w:val="191919"/>
          <w:spacing w:val="-15"/>
          <w:sz w:val="54"/>
          <w:szCs w:val="54"/>
        </w:rPr>
        <w:t xml:space="preserve"> </w:t>
      </w:r>
      <w:r w:rsidRPr="005C6214">
        <w:rPr>
          <w:rFonts w:ascii="Times New Roman" w:hAnsi="Times New Roman"/>
          <w:b w:val="0"/>
          <w:color w:val="191919"/>
          <w:sz w:val="72"/>
          <w:szCs w:val="72"/>
        </w:rPr>
        <w:t>A</w:t>
      </w:r>
      <w:r w:rsidRPr="005C6214">
        <w:rPr>
          <w:rFonts w:ascii="Times New Roman" w:hAnsi="Times New Roman"/>
          <w:b w:val="0"/>
          <w:color w:val="191919"/>
          <w:sz w:val="54"/>
          <w:szCs w:val="54"/>
        </w:rPr>
        <w:t>ID</w:t>
      </w:r>
      <w:bookmarkEnd w:id="462"/>
    </w:p>
    <w:p w:rsidR="00117F90" w:rsidRPr="005C6214" w:rsidRDefault="00117F90" w:rsidP="00117F90">
      <w:pPr>
        <w:pStyle w:val="Heading2"/>
        <w:spacing w:before="0"/>
        <w:ind w:left="180" w:right="130" w:firstLine="0"/>
        <w:rPr>
          <w:rFonts w:ascii="Times New Roman" w:hAnsi="Times New Roman"/>
          <w:b w:val="0"/>
          <w:color w:val="000000"/>
          <w:sz w:val="36"/>
          <w:szCs w:val="36"/>
        </w:rPr>
      </w:pPr>
      <w:bookmarkStart w:id="463" w:name="_Toc295316627"/>
      <w:r w:rsidRPr="005C6214">
        <w:rPr>
          <w:rFonts w:ascii="Times New Roman" w:hAnsi="Times New Roman"/>
          <w:b w:val="0"/>
          <w:color w:val="191919"/>
          <w:sz w:val="48"/>
          <w:szCs w:val="48"/>
        </w:rPr>
        <w:t>S</w:t>
      </w:r>
      <w:r w:rsidRPr="005C6214">
        <w:rPr>
          <w:rFonts w:ascii="Times New Roman" w:hAnsi="Times New Roman"/>
          <w:b w:val="0"/>
          <w:color w:val="191919"/>
          <w:sz w:val="36"/>
          <w:szCs w:val="36"/>
        </w:rPr>
        <w:t>CHOLARSHIPS</w:t>
      </w:r>
      <w:bookmarkEnd w:id="463"/>
    </w:p>
    <w:p w:rsidR="00117F90" w:rsidRPr="00200513" w:rsidRDefault="00117F90" w:rsidP="00117F90">
      <w:pPr>
        <w:pStyle w:val="Heading2"/>
        <w:tabs>
          <w:tab w:val="left" w:pos="900"/>
        </w:tabs>
        <w:spacing w:before="0"/>
        <w:ind w:left="180" w:right="130" w:firstLine="0"/>
        <w:rPr>
          <w:rFonts w:ascii="Times New Roman" w:hAnsi="Times New Roman"/>
          <w:color w:val="262626" w:themeColor="text1" w:themeTint="D9"/>
          <w:sz w:val="18"/>
          <w:szCs w:val="18"/>
        </w:rPr>
      </w:pPr>
      <w:bookmarkStart w:id="464" w:name="_Toc295316628"/>
      <w:r w:rsidRPr="00200513">
        <w:rPr>
          <w:rFonts w:ascii="Times New Roman" w:hAnsi="Times New Roman"/>
          <w:bCs w:val="0"/>
          <w:color w:val="262626" w:themeColor="text1" w:themeTint="D9"/>
          <w:spacing w:val="-2"/>
          <w:sz w:val="24"/>
          <w:szCs w:val="24"/>
        </w:rPr>
        <w:t>T</w:t>
      </w:r>
      <w:r w:rsidRPr="00200513">
        <w:rPr>
          <w:rFonts w:ascii="Times New Roman" w:hAnsi="Times New Roman"/>
          <w:bCs w:val="0"/>
          <w:color w:val="262626" w:themeColor="text1" w:themeTint="D9"/>
          <w:spacing w:val="-2"/>
          <w:sz w:val="18"/>
          <w:szCs w:val="18"/>
        </w:rPr>
        <w:t>H</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P</w:t>
      </w:r>
      <w:r w:rsidRPr="00200513">
        <w:rPr>
          <w:rFonts w:ascii="Times New Roman" w:hAnsi="Times New Roman"/>
          <w:bCs w:val="0"/>
          <w:color w:val="262626" w:themeColor="text1" w:themeTint="D9"/>
          <w:spacing w:val="-2"/>
          <w:sz w:val="18"/>
          <w:szCs w:val="18"/>
        </w:rPr>
        <w:t>RESIDENTIA</w:t>
      </w:r>
      <w:r w:rsidRPr="00200513">
        <w:rPr>
          <w:rFonts w:ascii="Times New Roman" w:hAnsi="Times New Roman"/>
          <w:bCs w:val="0"/>
          <w:color w:val="262626" w:themeColor="text1" w:themeTint="D9"/>
          <w:sz w:val="18"/>
          <w:szCs w:val="18"/>
        </w:rPr>
        <w:t xml:space="preserve">L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w:t>
      </w:r>
      <w:bookmarkEnd w:id="464"/>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recognize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Presidentia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Scholar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grantin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awar</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attendance</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2"/>
          <w:sz w:val="18"/>
          <w:szCs w:val="18"/>
        </w:rPr>
        <w:t>Presidentia</w:t>
      </w:r>
      <w:r>
        <w:rPr>
          <w:rFonts w:ascii="Times New Roman" w:hAnsi="Times New Roman"/>
          <w:color w:val="191919"/>
          <w:sz w:val="18"/>
          <w:szCs w:val="18"/>
        </w:rPr>
        <w:t>l</w:t>
      </w:r>
      <w:r>
        <w:rPr>
          <w:rFonts w:ascii="Times New Roman" w:hAnsi="Times New Roman"/>
          <w:color w:val="191919"/>
          <w:spacing w:val="-2"/>
          <w:sz w:val="18"/>
          <w:szCs w:val="18"/>
        </w:rPr>
        <w:t xml:space="preserve"> Schola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ran</w:t>
      </w:r>
      <w:r>
        <w:rPr>
          <w:rFonts w:ascii="Times New Roman" w:hAnsi="Times New Roman"/>
          <w:color w:val="191919"/>
          <w:sz w:val="18"/>
          <w:szCs w:val="18"/>
        </w:rPr>
        <w:t>k</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uppe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w:t>
      </w:r>
      <w:r>
        <w:rPr>
          <w:rFonts w:ascii="Times New Roman" w:hAnsi="Times New Roman"/>
          <w:color w:val="191919"/>
          <w:spacing w:val="-3"/>
          <w:sz w:val="18"/>
          <w:szCs w:val="18"/>
        </w:rPr>
        <w:t>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3"/>
          <w:sz w:val="18"/>
          <w:szCs w:val="18"/>
        </w:rPr>
        <w:t xml:space="preserve">competitive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 xml:space="preserve">. </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valedictorian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salutatorian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considered</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Additionall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3"/>
          <w:sz w:val="18"/>
          <w:szCs w:val="18"/>
        </w:rPr>
        <w:t>a</w:t>
      </w:r>
      <w:r>
        <w:rPr>
          <w:rFonts w:ascii="Times New Roman" w:hAnsi="Times New Roman"/>
          <w:color w:val="191919"/>
          <w:spacing w:val="-2"/>
          <w:sz w:val="18"/>
          <w:szCs w:val="18"/>
        </w:rPr>
        <w:t>pplicant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will nee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letter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recommendatio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50</w:t>
      </w:r>
      <w:r>
        <w:rPr>
          <w:rFonts w:ascii="Times New Roman" w:hAnsi="Times New Roman"/>
          <w:color w:val="191919"/>
          <w:sz w:val="18"/>
          <w:szCs w:val="18"/>
        </w:rPr>
        <w:t>0</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essa</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29"/>
          <w:sz w:val="18"/>
          <w:szCs w:val="18"/>
        </w:rPr>
        <w:t xml:space="preserve"> </w:t>
      </w:r>
      <w:r w:rsidRPr="00F33467">
        <w:rPr>
          <w:rFonts w:ascii="Times New Roman" w:hAnsi="Times New Roman"/>
          <w:color w:val="191919"/>
          <w:spacing w:val="-2"/>
          <w:sz w:val="18"/>
          <w:szCs w:val="18"/>
        </w:rPr>
        <w:t>The Application deadline is April 20th of each year.</w:t>
      </w:r>
      <w:r>
        <w:rPr>
          <w:rFonts w:ascii="Times New Roman" w:hAnsi="Times New Roman"/>
          <w:color w:val="191919"/>
          <w:spacing w:val="2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Presidentia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7"/>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h</w:t>
      </w:r>
      <w:r>
        <w:rPr>
          <w:rFonts w:ascii="Times New Roman" w:hAnsi="Times New Roman"/>
          <w:color w:val="191919"/>
          <w:spacing w:val="-2"/>
          <w:sz w:val="18"/>
          <w:szCs w:val="18"/>
        </w:rPr>
        <w:t>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 Velma Fudge Grant Honors Program, 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Aid</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http://</w:t>
      </w:r>
      <w:hyperlink r:id="rId20" w:history="1">
        <w:r>
          <w:rPr>
            <w:rFonts w:ascii="Times New Roman" w:hAnsi="Times New Roman"/>
            <w:color w:val="191919"/>
            <w:spacing w:val="-2"/>
            <w:sz w:val="18"/>
            <w:szCs w:val="18"/>
          </w:rPr>
          <w:t>ww</w:t>
        </w:r>
        <w:r>
          <w:rPr>
            <w:rFonts w:ascii="Times New Roman" w:hAnsi="Times New Roman"/>
            <w:color w:val="191919"/>
            <w:spacing w:val="-14"/>
            <w:sz w:val="18"/>
            <w:szCs w:val="18"/>
          </w:rPr>
          <w:t>w</w:t>
        </w:r>
        <w:r>
          <w:rPr>
            <w:rFonts w:ascii="Times New Roman" w:hAnsi="Times New Roman"/>
            <w:color w:val="191919"/>
            <w:spacing w:val="-2"/>
            <w:sz w:val="18"/>
            <w:szCs w:val="18"/>
          </w:rPr>
          <w:t>.asurams.ed</w:t>
        </w:r>
      </w:hyperlink>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w:t>
      </w:r>
      <w:r>
        <w:rPr>
          <w:rFonts w:ascii="Times New Roman" w:hAnsi="Times New Roman"/>
          <w:color w:val="191919"/>
          <w:spacing w:val="-3"/>
          <w:sz w:val="18"/>
          <w:szCs w:val="18"/>
        </w:rPr>
        <w:t>t</w:t>
      </w:r>
      <w:r>
        <w:rPr>
          <w:rFonts w:ascii="Times New Roman" w:hAnsi="Times New Roman"/>
          <w:color w:val="191919"/>
          <w:spacing w:val="-2"/>
          <w:sz w:val="18"/>
          <w:szCs w:val="18"/>
        </w:rPr>
        <w: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procedures.</w:t>
      </w:r>
    </w:p>
    <w:p w:rsidR="00117F90" w:rsidRDefault="00117F90" w:rsidP="00117F90">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117F90" w:rsidRPr="00200513" w:rsidRDefault="00117F90" w:rsidP="00117F90">
      <w:pPr>
        <w:pStyle w:val="Heading2"/>
        <w:spacing w:before="0"/>
        <w:ind w:left="180" w:right="130" w:firstLine="0"/>
        <w:rPr>
          <w:rFonts w:ascii="Times New Roman" w:hAnsi="Times New Roman"/>
          <w:color w:val="000000"/>
          <w:sz w:val="18"/>
          <w:szCs w:val="18"/>
        </w:rPr>
      </w:pPr>
      <w:bookmarkStart w:id="465" w:name="_Toc295316629"/>
      <w:r w:rsidRPr="00200513">
        <w:rPr>
          <w:rFonts w:ascii="Times New Roman" w:hAnsi="Times New Roman"/>
          <w:bCs w:val="0"/>
          <w:color w:val="191919"/>
          <w:spacing w:val="-2"/>
          <w:sz w:val="24"/>
          <w:szCs w:val="24"/>
        </w:rPr>
        <w:t>T</w:t>
      </w:r>
      <w:r w:rsidRPr="00200513">
        <w:rPr>
          <w:rFonts w:ascii="Times New Roman" w:hAnsi="Times New Roman"/>
          <w:bCs w:val="0"/>
          <w:color w:val="191919"/>
          <w:spacing w:val="-2"/>
          <w:sz w:val="18"/>
          <w:szCs w:val="18"/>
        </w:rPr>
        <w:t>H</w:t>
      </w:r>
      <w:r w:rsidRPr="00200513">
        <w:rPr>
          <w:rFonts w:ascii="Times New Roman" w:hAnsi="Times New Roman"/>
          <w:bCs w:val="0"/>
          <w:color w:val="191919"/>
          <w:sz w:val="18"/>
          <w:szCs w:val="18"/>
        </w:rPr>
        <w:t>E</w:t>
      </w:r>
      <w:r w:rsidRPr="00200513">
        <w:rPr>
          <w:rFonts w:ascii="Times New Roman" w:hAnsi="Times New Roman"/>
          <w:bCs w:val="0"/>
          <w:color w:val="191919"/>
          <w:spacing w:val="-3"/>
          <w:sz w:val="18"/>
          <w:szCs w:val="18"/>
        </w:rPr>
        <w:t xml:space="preserve"> </w:t>
      </w:r>
      <w:r w:rsidRPr="00200513">
        <w:rPr>
          <w:rFonts w:ascii="Times New Roman" w:hAnsi="Times New Roman"/>
          <w:bCs w:val="0"/>
          <w:color w:val="191919"/>
          <w:spacing w:val="-2"/>
          <w:sz w:val="24"/>
          <w:szCs w:val="24"/>
        </w:rPr>
        <w:t>A</w:t>
      </w:r>
      <w:r w:rsidRPr="00200513">
        <w:rPr>
          <w:rFonts w:ascii="Times New Roman" w:hAnsi="Times New Roman"/>
          <w:bCs w:val="0"/>
          <w:color w:val="191919"/>
          <w:spacing w:val="-2"/>
          <w:sz w:val="18"/>
          <w:szCs w:val="18"/>
        </w:rPr>
        <w:t>LBAN</w:t>
      </w:r>
      <w:r w:rsidRPr="00200513">
        <w:rPr>
          <w:rFonts w:ascii="Times New Roman" w:hAnsi="Times New Roman"/>
          <w:bCs w:val="0"/>
          <w:color w:val="191919"/>
          <w:sz w:val="18"/>
          <w:szCs w:val="18"/>
        </w:rPr>
        <w:t>Y</w:t>
      </w:r>
      <w:r w:rsidRPr="00200513">
        <w:rPr>
          <w:rFonts w:ascii="Times New Roman" w:hAnsi="Times New Roman"/>
          <w:bCs w:val="0"/>
          <w:color w:val="191919"/>
          <w:spacing w:val="4"/>
          <w:sz w:val="18"/>
          <w:szCs w:val="18"/>
        </w:rPr>
        <w:t xml:space="preserve"> </w:t>
      </w:r>
      <w:r w:rsidRPr="00200513">
        <w:rPr>
          <w:rFonts w:ascii="Times New Roman" w:hAnsi="Times New Roman"/>
          <w:bCs w:val="0"/>
          <w:color w:val="191919"/>
          <w:spacing w:val="-2"/>
          <w:sz w:val="24"/>
          <w:szCs w:val="24"/>
        </w:rPr>
        <w:t>S</w:t>
      </w:r>
      <w:r w:rsidRPr="00200513">
        <w:rPr>
          <w:rFonts w:ascii="Times New Roman" w:hAnsi="Times New Roman"/>
          <w:bCs w:val="0"/>
          <w:color w:val="191919"/>
          <w:spacing w:val="-16"/>
          <w:sz w:val="18"/>
          <w:szCs w:val="18"/>
        </w:rPr>
        <w:t>TA</w:t>
      </w:r>
      <w:r w:rsidRPr="00200513">
        <w:rPr>
          <w:rFonts w:ascii="Times New Roman" w:hAnsi="Times New Roman"/>
          <w:bCs w:val="0"/>
          <w:color w:val="191919"/>
          <w:spacing w:val="-2"/>
          <w:sz w:val="18"/>
          <w:szCs w:val="18"/>
        </w:rPr>
        <w:t>T</w:t>
      </w:r>
      <w:r w:rsidRPr="00200513">
        <w:rPr>
          <w:rFonts w:ascii="Times New Roman" w:hAnsi="Times New Roman"/>
          <w:bCs w:val="0"/>
          <w:color w:val="191919"/>
          <w:sz w:val="18"/>
          <w:szCs w:val="18"/>
        </w:rPr>
        <w:t>E</w:t>
      </w:r>
      <w:r w:rsidRPr="00200513">
        <w:rPr>
          <w:rFonts w:ascii="Times New Roman" w:hAnsi="Times New Roman"/>
          <w:bCs w:val="0"/>
          <w:color w:val="191919"/>
          <w:spacing w:val="10"/>
          <w:sz w:val="18"/>
          <w:szCs w:val="18"/>
        </w:rPr>
        <w:t xml:space="preserve"> </w:t>
      </w:r>
      <w:r w:rsidRPr="00200513">
        <w:rPr>
          <w:rFonts w:ascii="Times New Roman" w:hAnsi="Times New Roman"/>
          <w:bCs w:val="0"/>
          <w:color w:val="191919"/>
          <w:spacing w:val="-2"/>
          <w:sz w:val="24"/>
          <w:szCs w:val="24"/>
        </w:rPr>
        <w:t>U</w:t>
      </w:r>
      <w:r w:rsidRPr="00200513">
        <w:rPr>
          <w:rFonts w:ascii="Times New Roman" w:hAnsi="Times New Roman"/>
          <w:bCs w:val="0"/>
          <w:color w:val="191919"/>
          <w:spacing w:val="-2"/>
          <w:sz w:val="18"/>
          <w:szCs w:val="18"/>
        </w:rPr>
        <w:t>NIVERSIT</w:t>
      </w:r>
      <w:r w:rsidRPr="00200513">
        <w:rPr>
          <w:rFonts w:ascii="Times New Roman" w:hAnsi="Times New Roman"/>
          <w:bCs w:val="0"/>
          <w:color w:val="191919"/>
          <w:sz w:val="18"/>
          <w:szCs w:val="18"/>
        </w:rPr>
        <w:t>Y</w:t>
      </w:r>
      <w:r w:rsidRPr="00200513">
        <w:rPr>
          <w:rFonts w:ascii="Times New Roman" w:hAnsi="Times New Roman"/>
          <w:bCs w:val="0"/>
          <w:color w:val="191919"/>
          <w:spacing w:val="3"/>
          <w:sz w:val="18"/>
          <w:szCs w:val="18"/>
        </w:rPr>
        <w:t xml:space="preserve"> </w:t>
      </w:r>
      <w:r w:rsidRPr="00200513">
        <w:rPr>
          <w:rFonts w:ascii="Times New Roman" w:hAnsi="Times New Roman"/>
          <w:bCs w:val="0"/>
          <w:color w:val="191919"/>
          <w:spacing w:val="-2"/>
          <w:sz w:val="24"/>
          <w:szCs w:val="24"/>
        </w:rPr>
        <w:t>F</w:t>
      </w:r>
      <w:r w:rsidRPr="00200513">
        <w:rPr>
          <w:rFonts w:ascii="Times New Roman" w:hAnsi="Times New Roman"/>
          <w:bCs w:val="0"/>
          <w:color w:val="191919"/>
          <w:spacing w:val="-2"/>
          <w:sz w:val="18"/>
          <w:szCs w:val="18"/>
        </w:rPr>
        <w:t>OUND</w:t>
      </w:r>
      <w:r w:rsidRPr="00200513">
        <w:rPr>
          <w:rFonts w:ascii="Times New Roman" w:hAnsi="Times New Roman"/>
          <w:bCs w:val="0"/>
          <w:color w:val="191919"/>
          <w:spacing w:val="-16"/>
          <w:sz w:val="18"/>
          <w:szCs w:val="18"/>
        </w:rPr>
        <w:t>A</w:t>
      </w:r>
      <w:r w:rsidRPr="00200513">
        <w:rPr>
          <w:rFonts w:ascii="Times New Roman" w:hAnsi="Times New Roman"/>
          <w:bCs w:val="0"/>
          <w:color w:val="191919"/>
          <w:spacing w:val="-2"/>
          <w:sz w:val="18"/>
          <w:szCs w:val="18"/>
        </w:rPr>
        <w:t>TIO</w:t>
      </w:r>
      <w:r w:rsidRPr="00200513">
        <w:rPr>
          <w:rFonts w:ascii="Times New Roman" w:hAnsi="Times New Roman"/>
          <w:bCs w:val="0"/>
          <w:color w:val="191919"/>
          <w:sz w:val="18"/>
          <w:szCs w:val="18"/>
        </w:rPr>
        <w:t>N</w:t>
      </w:r>
      <w:r w:rsidRPr="00200513">
        <w:rPr>
          <w:rFonts w:ascii="Times New Roman" w:hAnsi="Times New Roman"/>
          <w:bCs w:val="0"/>
          <w:color w:val="191919"/>
          <w:spacing w:val="10"/>
          <w:sz w:val="18"/>
          <w:szCs w:val="18"/>
        </w:rPr>
        <w:t xml:space="preserve"> </w:t>
      </w:r>
      <w:r w:rsidRPr="00200513">
        <w:rPr>
          <w:rFonts w:ascii="Times New Roman" w:hAnsi="Times New Roman"/>
          <w:bCs w:val="0"/>
          <w:color w:val="191919"/>
          <w:spacing w:val="-2"/>
          <w:sz w:val="24"/>
          <w:szCs w:val="24"/>
        </w:rPr>
        <w:t>S</w:t>
      </w:r>
      <w:r w:rsidRPr="00200513">
        <w:rPr>
          <w:rFonts w:ascii="Times New Roman" w:hAnsi="Times New Roman"/>
          <w:bCs w:val="0"/>
          <w:color w:val="191919"/>
          <w:spacing w:val="-2"/>
          <w:sz w:val="18"/>
          <w:szCs w:val="18"/>
        </w:rPr>
        <w:t>CHOLARSHIP</w:t>
      </w:r>
      <w:bookmarkEnd w:id="465"/>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recogniz</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awar</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$2000 pe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Schola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competitiv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100</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22 Composite AC</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5</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average</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Velma Fudge Grant Honors Program, Office of the President or the Office of Financial Aid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http://</w:t>
      </w:r>
      <w:hyperlink r:id="rId21" w:history="1">
        <w:r>
          <w:rPr>
            <w:rFonts w:ascii="Times New Roman" w:hAnsi="Times New Roman"/>
            <w:color w:val="191919"/>
            <w:spacing w:val="-2"/>
            <w:sz w:val="18"/>
            <w:szCs w:val="18"/>
          </w:rPr>
          <w:t>ww</w:t>
        </w:r>
        <w:r>
          <w:rPr>
            <w:rFonts w:ascii="Times New Roman" w:hAnsi="Times New Roman"/>
            <w:color w:val="191919"/>
            <w:spacing w:val="-14"/>
            <w:sz w:val="18"/>
            <w:szCs w:val="18"/>
          </w:rPr>
          <w:t>w</w:t>
        </w:r>
        <w:r>
          <w:rPr>
            <w:rFonts w:ascii="Times New Roman" w:hAnsi="Times New Roman"/>
            <w:color w:val="191919"/>
            <w:spacing w:val="-2"/>
            <w:sz w:val="18"/>
            <w:szCs w:val="18"/>
          </w:rPr>
          <w:t>.asurams.ed</w:t>
        </w:r>
      </w:hyperlink>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procedures.</w:t>
      </w:r>
    </w:p>
    <w:p w:rsidR="00117F90" w:rsidRDefault="00117F90" w:rsidP="00117F90">
      <w:pPr>
        <w:widowControl w:val="0"/>
        <w:autoSpaceDE w:val="0"/>
        <w:autoSpaceDN w:val="0"/>
        <w:adjustRightInd w:val="0"/>
        <w:spacing w:before="15" w:after="0" w:line="240" w:lineRule="exact"/>
        <w:ind w:left="180" w:right="130" w:firstLine="0"/>
        <w:rPr>
          <w:rFonts w:ascii="Times New Roman" w:hAnsi="Times New Roman"/>
          <w:color w:val="000000"/>
          <w:sz w:val="24"/>
          <w:szCs w:val="24"/>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66" w:name="_Toc295316630"/>
      <w:r w:rsidRPr="00200513">
        <w:rPr>
          <w:rFonts w:ascii="Times New Roman" w:hAnsi="Times New Roman"/>
          <w:bCs w:val="0"/>
          <w:color w:val="262626" w:themeColor="text1" w:themeTint="D9"/>
          <w:spacing w:val="-2"/>
          <w:sz w:val="24"/>
          <w:szCs w:val="24"/>
        </w:rPr>
        <w:t>J</w:t>
      </w:r>
      <w:r w:rsidRPr="00200513">
        <w:rPr>
          <w:rFonts w:ascii="Times New Roman" w:hAnsi="Times New Roman"/>
          <w:bCs w:val="0"/>
          <w:color w:val="262626" w:themeColor="text1" w:themeTint="D9"/>
          <w:spacing w:val="-2"/>
          <w:sz w:val="18"/>
          <w:szCs w:val="18"/>
        </w:rPr>
        <w:t>AME</w:t>
      </w:r>
      <w:r w:rsidRPr="00200513">
        <w:rPr>
          <w:rFonts w:ascii="Times New Roman" w:hAnsi="Times New Roman"/>
          <w:bCs w:val="0"/>
          <w:color w:val="262626" w:themeColor="text1" w:themeTint="D9"/>
          <w:sz w:val="18"/>
          <w:szCs w:val="18"/>
        </w:rPr>
        <w:t>S</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H</w:t>
      </w:r>
      <w:r w:rsidRPr="00200513">
        <w:rPr>
          <w:rFonts w:ascii="Times New Roman" w:hAnsi="Times New Roman"/>
          <w:bCs w:val="0"/>
          <w:color w:val="262626" w:themeColor="text1" w:themeTint="D9"/>
          <w:sz w:val="24"/>
          <w:szCs w:val="24"/>
        </w:rPr>
        <w:t>.</w:t>
      </w:r>
      <w:r w:rsidRPr="00200513">
        <w:rPr>
          <w:rFonts w:ascii="Times New Roman" w:hAnsi="Times New Roman"/>
          <w:bCs w:val="0"/>
          <w:color w:val="262626" w:themeColor="text1" w:themeTint="D9"/>
          <w:spacing w:val="-5"/>
          <w:sz w:val="24"/>
          <w:szCs w:val="24"/>
        </w:rPr>
        <w:t xml:space="preserve"> </w:t>
      </w:r>
      <w:r w:rsidRPr="00200513">
        <w:rPr>
          <w:rFonts w:ascii="Times New Roman" w:hAnsi="Times New Roman"/>
          <w:bCs w:val="0"/>
          <w:color w:val="262626" w:themeColor="text1" w:themeTint="D9"/>
          <w:spacing w:val="-2"/>
          <w:sz w:val="24"/>
          <w:szCs w:val="24"/>
        </w:rPr>
        <w:t>P</w:t>
      </w:r>
      <w:r w:rsidRPr="00200513">
        <w:rPr>
          <w:rFonts w:ascii="Times New Roman" w:hAnsi="Times New Roman"/>
          <w:bCs w:val="0"/>
          <w:color w:val="262626" w:themeColor="text1" w:themeTint="D9"/>
          <w:spacing w:val="-2"/>
          <w:sz w:val="18"/>
          <w:szCs w:val="18"/>
        </w:rPr>
        <w:t>O</w:t>
      </w:r>
      <w:r w:rsidRPr="00200513">
        <w:rPr>
          <w:rFonts w:ascii="Times New Roman" w:hAnsi="Times New Roman"/>
          <w:bCs w:val="0"/>
          <w:color w:val="262626" w:themeColor="text1" w:themeTint="D9"/>
          <w:spacing w:val="-9"/>
          <w:sz w:val="18"/>
          <w:szCs w:val="18"/>
        </w:rPr>
        <w:t>R</w:t>
      </w:r>
      <w:r w:rsidRPr="00200513">
        <w:rPr>
          <w:rFonts w:ascii="Times New Roman" w:hAnsi="Times New Roman"/>
          <w:bCs w:val="0"/>
          <w:color w:val="262626" w:themeColor="text1" w:themeTint="D9"/>
          <w:spacing w:val="-2"/>
          <w:sz w:val="18"/>
          <w:szCs w:val="18"/>
        </w:rPr>
        <w:t>TE</w:t>
      </w:r>
      <w:r w:rsidRPr="00200513">
        <w:rPr>
          <w:rFonts w:ascii="Times New Roman" w:hAnsi="Times New Roman"/>
          <w:bCs w:val="0"/>
          <w:color w:val="262626" w:themeColor="text1" w:themeTint="D9"/>
          <w:sz w:val="18"/>
          <w:szCs w:val="18"/>
        </w:rPr>
        <w:t>R</w:t>
      </w:r>
      <w:r w:rsidRPr="00200513">
        <w:rPr>
          <w:rFonts w:ascii="Times New Roman" w:hAnsi="Times New Roman"/>
          <w:bCs w:val="0"/>
          <w:color w:val="262626" w:themeColor="text1" w:themeTint="D9"/>
          <w:spacing w:val="-3"/>
          <w:sz w:val="18"/>
          <w:szCs w:val="18"/>
        </w:rPr>
        <w:t xml:space="preserve"> </w:t>
      </w:r>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CADEMI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CHOLARSHIPS</w:t>
      </w:r>
      <w:bookmarkEnd w:id="466"/>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36"/>
          <w:sz w:val="18"/>
          <w:szCs w:val="18"/>
        </w:rPr>
      </w:pPr>
      <w:r>
        <w:rPr>
          <w:rFonts w:ascii="Times New Roman" w:hAnsi="Times New Roman"/>
          <w:color w:val="191919"/>
          <w:spacing w:val="-2"/>
          <w:sz w:val="18"/>
          <w:szCs w:val="18"/>
        </w:rPr>
        <w:t>Porte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trus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Jame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Porte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 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 xml:space="preserve">. </w:t>
      </w:r>
      <w:r>
        <w:rPr>
          <w:rFonts w:ascii="Times New Roman" w:hAnsi="Times New Roman"/>
          <w:color w:val="191919"/>
          <w:spacing w:val="3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incentiv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attrac</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talente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33"/>
          <w:sz w:val="18"/>
          <w:szCs w:val="18"/>
        </w:rPr>
        <w:t xml:space="preserve"> </w:t>
      </w:r>
      <w:r>
        <w:rPr>
          <w:rFonts w:ascii="Times New Roman" w:hAnsi="Times New Roman"/>
          <w:color w:val="191919"/>
          <w:spacing w:val="-2"/>
          <w:sz w:val="18"/>
          <w:szCs w:val="18"/>
        </w:rPr>
        <w:t>Prio</w:t>
      </w:r>
      <w:r>
        <w:rPr>
          <w:rFonts w:ascii="Times New Roman" w:hAnsi="Times New Roman"/>
          <w:color w:val="191919"/>
          <w:spacing w:val="-5"/>
          <w:sz w:val="18"/>
          <w:szCs w:val="18"/>
        </w:rPr>
        <w:t>r</w:t>
      </w:r>
      <w:r>
        <w:rPr>
          <w:rFonts w:ascii="Times New Roman" w:hAnsi="Times New Roman"/>
          <w:color w:val="191919"/>
          <w:spacing w:val="-2"/>
          <w:sz w:val="18"/>
          <w:szCs w:val="18"/>
        </w:rPr>
        <w:t>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recipient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renewal</w:t>
      </w:r>
      <w:r>
        <w:rPr>
          <w:rFonts w:ascii="Times New Roman" w:hAnsi="Times New Roman"/>
          <w:color w:val="191919"/>
          <w:sz w:val="18"/>
          <w:szCs w:val="18"/>
        </w:rPr>
        <w:t>.</w:t>
      </w:r>
      <w:r>
        <w:rPr>
          <w:rFonts w:ascii="Times New Roman" w:hAnsi="Times New Roman"/>
          <w:color w:val="191919"/>
          <w:spacing w:val="36"/>
          <w:sz w:val="18"/>
          <w:szCs w:val="18"/>
        </w:rPr>
        <w:t xml:space="preserve"> </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z w:val="18"/>
          <w:szCs w:val="18"/>
        </w:rPr>
      </w:pPr>
    </w:p>
    <w:p w:rsidR="00117F90" w:rsidRPr="00971DEA" w:rsidRDefault="00117F90" w:rsidP="00117F90">
      <w:pPr>
        <w:ind w:left="180" w:right="130" w:firstLine="0"/>
        <w:rPr>
          <w:rFonts w:ascii="Times New Roman" w:hAnsi="Times New Roman" w:cs="Times New Roman"/>
        </w:rPr>
      </w:pPr>
      <w:r w:rsidRPr="00971DEA">
        <w:rPr>
          <w:rFonts w:ascii="Times New Roman" w:hAnsi="Times New Roman" w:cs="Times New Roman"/>
        </w:rPr>
        <w:t>A</w:t>
      </w:r>
      <w:r w:rsidRPr="00971DEA">
        <w:rPr>
          <w:rFonts w:ascii="Times New Roman" w:hAnsi="Times New Roman" w:cs="Times New Roman"/>
          <w:sz w:val="18"/>
          <w:szCs w:val="18"/>
        </w:rPr>
        <w:t>WARD</w:t>
      </w:r>
      <w:r w:rsidRPr="00971DEA">
        <w:rPr>
          <w:rFonts w:ascii="Times New Roman" w:hAnsi="Times New Roman" w:cs="Times New Roman"/>
        </w:rPr>
        <w:t xml:space="preserve"> C</w:t>
      </w:r>
      <w:r w:rsidRPr="00971DEA">
        <w:rPr>
          <w:rFonts w:ascii="Times New Roman" w:hAnsi="Times New Roman" w:cs="Times New Roman"/>
          <w:sz w:val="18"/>
          <w:szCs w:val="18"/>
        </w:rPr>
        <w:t>RITERIA</w:t>
      </w:r>
    </w:p>
    <w:p w:rsidR="00117F90" w:rsidRPr="00F115A7" w:rsidRDefault="00117F90" w:rsidP="00117F90">
      <w:pPr>
        <w:ind w:left="180" w:right="130" w:firstLine="0"/>
        <w:jc w:val="both"/>
        <w:rPr>
          <w:rStyle w:val="BookTitle"/>
          <w:rFonts w:ascii="Times New Roman" w:hAnsi="Times New Roman"/>
          <w:b w:val="0"/>
          <w:smallCaps w:val="0"/>
          <w:sz w:val="18"/>
          <w:szCs w:val="18"/>
        </w:rPr>
      </w:pPr>
      <w:r w:rsidRPr="002901C9">
        <w:rPr>
          <w:rStyle w:val="BookTitle"/>
          <w:rFonts w:ascii="Times New Roman" w:hAnsi="Times New Roman"/>
          <w:sz w:val="18"/>
          <w:szCs w:val="18"/>
        </w:rPr>
        <w:t>Minimum eligibility requirements to receive the James H. Porter Academic Scholarship include:</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 xml:space="preserve">Must be a </w:t>
      </w:r>
      <w:proofErr w:type="spellStart"/>
      <w:r w:rsidRPr="00971DEA">
        <w:rPr>
          <w:rFonts w:ascii="Times New Roman" w:hAnsi="Times New Roman"/>
          <w:sz w:val="18"/>
          <w:szCs w:val="18"/>
        </w:rPr>
        <w:t>georgia</w:t>
      </w:r>
      <w:proofErr w:type="spellEnd"/>
      <w:r w:rsidRPr="00971DEA">
        <w:rPr>
          <w:rFonts w:ascii="Times New Roman" w:hAnsi="Times New Roman"/>
          <w:sz w:val="18"/>
          <w:szCs w:val="18"/>
        </w:rPr>
        <w:t xml:space="preserve"> resident</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Must be a full-time students (graduate or undergraduate)</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Undergraduate students</w:t>
      </w:r>
    </w:p>
    <w:p w:rsidR="00117F90" w:rsidRPr="00971DEA" w:rsidRDefault="00117F90" w:rsidP="00117F90">
      <w:pPr>
        <w:pStyle w:val="ListParagraph"/>
        <w:numPr>
          <w:ilvl w:val="1"/>
          <w:numId w:val="14"/>
        </w:numPr>
        <w:ind w:left="1260"/>
        <w:rPr>
          <w:rFonts w:ascii="Times New Roman" w:hAnsi="Times New Roman"/>
          <w:sz w:val="18"/>
          <w:szCs w:val="18"/>
        </w:rPr>
      </w:pPr>
      <w:r w:rsidRPr="00971DEA">
        <w:rPr>
          <w:rFonts w:ascii="Times New Roman" w:hAnsi="Times New Roman"/>
          <w:sz w:val="18"/>
          <w:szCs w:val="18"/>
        </w:rPr>
        <w:t>Students with no previous college credit (freshman) must have an SAT (critical reading and mathematics) 1000 or higher and a high school GPA in academic subjects of 3.0 or better</w:t>
      </w:r>
    </w:p>
    <w:p w:rsidR="00117F90" w:rsidRPr="00971DEA" w:rsidRDefault="00117F90" w:rsidP="00117F90">
      <w:pPr>
        <w:pStyle w:val="ListParagraph"/>
        <w:numPr>
          <w:ilvl w:val="1"/>
          <w:numId w:val="14"/>
        </w:numPr>
        <w:ind w:left="1260"/>
        <w:rPr>
          <w:rFonts w:ascii="Times New Roman" w:hAnsi="Times New Roman"/>
          <w:sz w:val="18"/>
          <w:szCs w:val="18"/>
        </w:rPr>
      </w:pPr>
      <w:r w:rsidRPr="00971DEA">
        <w:rPr>
          <w:rFonts w:ascii="Times New Roman" w:hAnsi="Times New Roman"/>
          <w:sz w:val="18"/>
          <w:szCs w:val="18"/>
        </w:rPr>
        <w:t>Students with prior college experience must have a college GPA of 3.3 or better</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Graduate Students</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Must have a minimum undergraduate GPA of 3.3 or higher</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Must have a  minimum score:</w:t>
      </w:r>
    </w:p>
    <w:p w:rsidR="00117F90" w:rsidRPr="00971DEA" w:rsidRDefault="00117F90" w:rsidP="00117F90">
      <w:pPr>
        <w:pStyle w:val="ListParagraph"/>
        <w:widowControl w:val="0"/>
        <w:numPr>
          <w:ilvl w:val="2"/>
          <w:numId w:val="13"/>
        </w:numPr>
        <w:autoSpaceDE w:val="0"/>
        <w:autoSpaceDN w:val="0"/>
        <w:adjustRightInd w:val="0"/>
        <w:spacing w:before="30" w:after="0" w:line="250" w:lineRule="auto"/>
        <w:ind w:left="180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1,100 (verbal and quantitative) or higher on the GRE or;</w:t>
      </w:r>
    </w:p>
    <w:p w:rsidR="00117F90" w:rsidRPr="00971DEA" w:rsidRDefault="00117F90" w:rsidP="00117F90">
      <w:pPr>
        <w:pStyle w:val="ListParagraph"/>
        <w:widowControl w:val="0"/>
        <w:numPr>
          <w:ilvl w:val="2"/>
          <w:numId w:val="13"/>
        </w:numPr>
        <w:autoSpaceDE w:val="0"/>
        <w:autoSpaceDN w:val="0"/>
        <w:adjustRightInd w:val="0"/>
        <w:spacing w:before="30" w:after="0" w:line="250" w:lineRule="auto"/>
        <w:ind w:left="180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500 or higher on the GMAT and;</w:t>
      </w:r>
    </w:p>
    <w:p w:rsidR="00117F90" w:rsidRPr="00971DEA" w:rsidRDefault="00117F90" w:rsidP="00117F90">
      <w:pPr>
        <w:pStyle w:val="ListParagraph"/>
        <w:widowControl w:val="0"/>
        <w:numPr>
          <w:ilvl w:val="2"/>
          <w:numId w:val="13"/>
        </w:numPr>
        <w:autoSpaceDE w:val="0"/>
        <w:autoSpaceDN w:val="0"/>
        <w:adjustRightInd w:val="0"/>
        <w:spacing w:before="30" w:after="0" w:line="250" w:lineRule="auto"/>
        <w:ind w:left="1800" w:right="-30"/>
        <w:jc w:val="both"/>
        <w:rPr>
          <w:bCs/>
          <w:color w:val="191919"/>
          <w:spacing w:val="-2"/>
        </w:rPr>
      </w:pPr>
      <w:r w:rsidRPr="00971DEA">
        <w:rPr>
          <w:rFonts w:ascii="Times New Roman" w:hAnsi="Times New Roman"/>
          <w:color w:val="191919"/>
          <w:spacing w:val="-2"/>
          <w:sz w:val="18"/>
          <w:szCs w:val="18"/>
        </w:rPr>
        <w:t>Meet program admission test score requirements</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Awards are limited to four years (undergraduate) and/or two years (graduate)</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Renewal awards</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Must maintain a 3.0 GPA or higher</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Renewal is not automatic and is dependent on available funding.</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Students are expected to re-apply every year.</w:t>
      </w:r>
    </w:p>
    <w:p w:rsidR="00117F90" w:rsidRDefault="00117F90" w:rsidP="00117F90">
      <w:pPr>
        <w:pStyle w:val="Heading2"/>
        <w:spacing w:before="0"/>
        <w:ind w:left="900"/>
        <w:rPr>
          <w:rFonts w:ascii="Times New Roman" w:hAnsi="Times New Roman"/>
          <w:bCs w:val="0"/>
          <w:color w:val="191919"/>
          <w:spacing w:val="-2"/>
          <w:sz w:val="24"/>
          <w:szCs w:val="24"/>
        </w:rPr>
      </w:pPr>
    </w:p>
    <w:p w:rsidR="00117F90" w:rsidRPr="00971DEA" w:rsidRDefault="00117F90" w:rsidP="00117F90">
      <w:pPr>
        <w:widowControl w:val="0"/>
        <w:autoSpaceDE w:val="0"/>
        <w:autoSpaceDN w:val="0"/>
        <w:adjustRightInd w:val="0"/>
        <w:spacing w:before="30" w:after="0" w:line="250" w:lineRule="auto"/>
        <w:ind w:left="180" w:right="-30" w:firstLine="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Determination of Award Amounts</w:t>
      </w:r>
    </w:p>
    <w:p w:rsidR="00117F90" w:rsidRPr="00971DEA" w:rsidRDefault="00117F90" w:rsidP="00117F90">
      <w:pPr>
        <w:widowControl w:val="0"/>
        <w:autoSpaceDE w:val="0"/>
        <w:autoSpaceDN w:val="0"/>
        <w:adjustRightInd w:val="0"/>
        <w:spacing w:before="30" w:after="0" w:line="250" w:lineRule="auto"/>
        <w:ind w:left="180" w:right="-30" w:firstLine="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 xml:space="preserve">The determination of the Scholarship award amounts are based on available funding. </w:t>
      </w:r>
    </w:p>
    <w:p w:rsidR="00117F90" w:rsidRPr="00971DEA" w:rsidRDefault="00117F90" w:rsidP="00117F90">
      <w:pPr>
        <w:widowControl w:val="0"/>
        <w:autoSpaceDE w:val="0"/>
        <w:autoSpaceDN w:val="0"/>
        <w:adjustRightInd w:val="0"/>
        <w:spacing w:before="30" w:after="0" w:line="250" w:lineRule="auto"/>
        <w:ind w:left="180" w:right="-30" w:firstLine="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Scholarship awards for the James H. Porter Academic Scholarship are from $1000 - $5000 annually.</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pStyle w:val="Heading2"/>
        <w:spacing w:before="0"/>
        <w:ind w:left="180" w:right="130" w:firstLine="0"/>
        <w:rPr>
          <w:rFonts w:ascii="Times New Roman" w:hAnsi="Times New Roman"/>
          <w:color w:val="000000"/>
          <w:sz w:val="24"/>
          <w:szCs w:val="24"/>
        </w:rPr>
      </w:pPr>
      <w:bookmarkStart w:id="467" w:name="_Toc295316631"/>
      <w:r w:rsidRPr="00200513">
        <w:rPr>
          <w:rFonts w:ascii="Times New Roman" w:hAnsi="Times New Roman"/>
          <w:bCs w:val="0"/>
          <w:color w:val="262626" w:themeColor="text1" w:themeTint="D9"/>
          <w:spacing w:val="-2"/>
          <w:sz w:val="24"/>
          <w:szCs w:val="24"/>
        </w:rPr>
        <w:lastRenderedPageBreak/>
        <w:t>G</w:t>
      </w:r>
      <w:r w:rsidRPr="00200513">
        <w:rPr>
          <w:rFonts w:ascii="Times New Roman" w:hAnsi="Times New Roman"/>
          <w:bCs w:val="0"/>
          <w:color w:val="262626" w:themeColor="text1" w:themeTint="D9"/>
          <w:spacing w:val="-2"/>
          <w:sz w:val="18"/>
          <w:szCs w:val="18"/>
        </w:rPr>
        <w:t>EORGI</w:t>
      </w:r>
      <w:r w:rsidRPr="00200513">
        <w:rPr>
          <w:rFonts w:ascii="Times New Roman" w:hAnsi="Times New Roman"/>
          <w:bCs w:val="0"/>
          <w:color w:val="262626" w:themeColor="text1" w:themeTint="D9"/>
          <w:spacing w:val="-16"/>
          <w:sz w:val="18"/>
          <w:szCs w:val="18"/>
        </w:rPr>
        <w:t>A</w:t>
      </w:r>
      <w:r w:rsidRPr="00200513">
        <w:rPr>
          <w:rFonts w:ascii="Times New Roman" w:hAnsi="Times New Roman"/>
          <w:bCs w:val="0"/>
          <w:color w:val="262626" w:themeColor="text1" w:themeTint="D9"/>
          <w:spacing w:val="-2"/>
          <w:sz w:val="24"/>
          <w:szCs w:val="24"/>
        </w:rPr>
        <w:t>’</w:t>
      </w:r>
      <w:r w:rsidRPr="00200513">
        <w:rPr>
          <w:rFonts w:ascii="Times New Roman" w:hAnsi="Times New Roman"/>
          <w:bCs w:val="0"/>
          <w:color w:val="262626" w:themeColor="text1" w:themeTint="D9"/>
          <w:sz w:val="18"/>
          <w:szCs w:val="18"/>
        </w:rPr>
        <w:t>S</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HOP</w:t>
      </w:r>
      <w:r w:rsidRPr="00200513">
        <w:rPr>
          <w:rFonts w:ascii="Times New Roman" w:hAnsi="Times New Roman"/>
          <w:bCs w:val="0"/>
          <w:color w:val="262626" w:themeColor="text1" w:themeTint="D9"/>
          <w:sz w:val="24"/>
          <w:szCs w:val="24"/>
        </w:rPr>
        <w:t>E</w:t>
      </w:r>
      <w:r w:rsidRPr="00200513">
        <w:rPr>
          <w:rFonts w:ascii="Times New Roman" w:hAnsi="Times New Roman"/>
          <w:bCs w:val="0"/>
          <w:color w:val="262626" w:themeColor="text1" w:themeTint="D9"/>
          <w:spacing w:val="-5"/>
          <w:sz w:val="24"/>
          <w:szCs w:val="24"/>
        </w:rPr>
        <w:t xml:space="preserve"> </w:t>
      </w:r>
      <w:r w:rsidRPr="00200513">
        <w:rPr>
          <w:rFonts w:ascii="Times New Roman" w:hAnsi="Times New Roman"/>
          <w:bCs w:val="0"/>
          <w:color w:val="262626" w:themeColor="text1" w:themeTint="D9"/>
          <w:spacing w:val="-3"/>
          <w:sz w:val="24"/>
          <w:szCs w:val="24"/>
        </w:rPr>
        <w:t>S</w:t>
      </w:r>
      <w:r w:rsidRPr="00200513">
        <w:rPr>
          <w:rFonts w:ascii="Times New Roman" w:hAnsi="Times New Roman"/>
          <w:bCs w:val="0"/>
          <w:color w:val="262626" w:themeColor="text1" w:themeTint="D9"/>
          <w:spacing w:val="-2"/>
          <w:sz w:val="18"/>
          <w:szCs w:val="18"/>
        </w:rPr>
        <w:t>CHOLARSHI</w:t>
      </w:r>
      <w:r w:rsidRPr="00200513">
        <w:rPr>
          <w:rFonts w:ascii="Times New Roman" w:hAnsi="Times New Roman"/>
          <w:bCs w:val="0"/>
          <w:color w:val="262626" w:themeColor="text1" w:themeTint="D9"/>
          <w:sz w:val="18"/>
          <w:szCs w:val="18"/>
        </w:rPr>
        <w:t xml:space="preserve">P </w:t>
      </w:r>
      <w:r>
        <w:rPr>
          <w:rFonts w:ascii="Times New Roman" w:hAnsi="Times New Roman"/>
          <w:b w:val="0"/>
          <w:bCs w:val="0"/>
          <w:color w:val="191919"/>
          <w:spacing w:val="-2"/>
          <w:sz w:val="24"/>
          <w:szCs w:val="24"/>
        </w:rPr>
        <w:t>(H</w:t>
      </w:r>
      <w:r>
        <w:rPr>
          <w:rFonts w:ascii="Times New Roman" w:hAnsi="Times New Roman"/>
          <w:b w:val="0"/>
          <w:bCs w:val="0"/>
          <w:color w:val="191919"/>
          <w:spacing w:val="-2"/>
          <w:sz w:val="18"/>
          <w:szCs w:val="18"/>
        </w:rPr>
        <w:t>ELPIN</w:t>
      </w:r>
      <w:r>
        <w:rPr>
          <w:rFonts w:ascii="Times New Roman" w:hAnsi="Times New Roman"/>
          <w:b w:val="0"/>
          <w:bCs w:val="0"/>
          <w:color w:val="191919"/>
          <w:sz w:val="18"/>
          <w:szCs w:val="18"/>
        </w:rPr>
        <w:t>G</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O</w:t>
      </w:r>
      <w:r>
        <w:rPr>
          <w:rFonts w:ascii="Times New Roman" w:hAnsi="Times New Roman"/>
          <w:b w:val="0"/>
          <w:bCs w:val="0"/>
          <w:color w:val="191919"/>
          <w:spacing w:val="-2"/>
          <w:sz w:val="18"/>
          <w:szCs w:val="18"/>
        </w:rPr>
        <w:t>UTS</w:t>
      </w:r>
      <w:r>
        <w:rPr>
          <w:rFonts w:ascii="Times New Roman" w:hAnsi="Times New Roman"/>
          <w:b w:val="0"/>
          <w:bCs w:val="0"/>
          <w:color w:val="191919"/>
          <w:spacing w:val="-16"/>
          <w:sz w:val="18"/>
          <w:szCs w:val="18"/>
        </w:rPr>
        <w:t>T</w:t>
      </w:r>
      <w:r>
        <w:rPr>
          <w:rFonts w:ascii="Times New Roman" w:hAnsi="Times New Roman"/>
          <w:b w:val="0"/>
          <w:bCs w:val="0"/>
          <w:color w:val="191919"/>
          <w:spacing w:val="-2"/>
          <w:sz w:val="18"/>
          <w:szCs w:val="18"/>
        </w:rPr>
        <w:t>ANDIN</w:t>
      </w:r>
      <w:r>
        <w:rPr>
          <w:rFonts w:ascii="Times New Roman" w:hAnsi="Times New Roman"/>
          <w:b w:val="0"/>
          <w:bCs w:val="0"/>
          <w:color w:val="191919"/>
          <w:sz w:val="18"/>
          <w:szCs w:val="18"/>
        </w:rPr>
        <w:t>G</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P</w:t>
      </w:r>
      <w:r>
        <w:rPr>
          <w:rFonts w:ascii="Times New Roman" w:hAnsi="Times New Roman"/>
          <w:b w:val="0"/>
          <w:bCs w:val="0"/>
          <w:color w:val="191919"/>
          <w:spacing w:val="-2"/>
          <w:sz w:val="18"/>
          <w:szCs w:val="18"/>
        </w:rPr>
        <w:t>UPIL</w:t>
      </w:r>
      <w:r>
        <w:rPr>
          <w:rFonts w:ascii="Times New Roman" w:hAnsi="Times New Roman"/>
          <w:b w:val="0"/>
          <w:bCs w:val="0"/>
          <w:color w:val="191919"/>
          <w:sz w:val="18"/>
          <w:szCs w:val="18"/>
        </w:rPr>
        <w:t>S</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E</w:t>
      </w:r>
      <w:r>
        <w:rPr>
          <w:rFonts w:ascii="Times New Roman" w:hAnsi="Times New Roman"/>
          <w:b w:val="0"/>
          <w:bCs w:val="0"/>
          <w:color w:val="191919"/>
          <w:spacing w:val="-2"/>
          <w:sz w:val="18"/>
          <w:szCs w:val="18"/>
        </w:rPr>
        <w:t>DUC</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TIONAL</w:t>
      </w:r>
      <w:r>
        <w:rPr>
          <w:rFonts w:ascii="Times New Roman" w:hAnsi="Times New Roman"/>
          <w:b w:val="0"/>
          <w:bCs w:val="0"/>
          <w:color w:val="191919"/>
          <w:spacing w:val="-19"/>
          <w:sz w:val="18"/>
          <w:szCs w:val="18"/>
        </w:rPr>
        <w:t>L</w:t>
      </w:r>
      <w:r>
        <w:rPr>
          <w:rFonts w:ascii="Times New Roman" w:hAnsi="Times New Roman"/>
          <w:b w:val="0"/>
          <w:bCs w:val="0"/>
          <w:color w:val="191919"/>
          <w:spacing w:val="-2"/>
          <w:sz w:val="18"/>
          <w:szCs w:val="18"/>
        </w:rPr>
        <w:t>Y</w:t>
      </w:r>
      <w:r>
        <w:rPr>
          <w:rFonts w:ascii="Times New Roman" w:hAnsi="Times New Roman"/>
          <w:b w:val="0"/>
          <w:bCs w:val="0"/>
          <w:color w:val="191919"/>
          <w:sz w:val="24"/>
          <w:szCs w:val="24"/>
        </w:rPr>
        <w:t>)</w:t>
      </w:r>
      <w:bookmarkEnd w:id="467"/>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sidRPr="00F33467">
        <w:rPr>
          <w:rFonts w:ascii="Times New Roman" w:hAnsi="Times New Roman"/>
          <w:color w:val="191919"/>
          <w:spacing w:val="-2"/>
          <w:sz w:val="18"/>
          <w:szCs w:val="18"/>
        </w:rPr>
        <w:t>f</w:t>
      </w:r>
      <w:r>
        <w:rPr>
          <w:rFonts w:ascii="Times New Roman" w:hAnsi="Times New Roman"/>
          <w:color w:val="191919"/>
          <w:spacing w:val="-2"/>
          <w:sz w:val="18"/>
          <w:szCs w:val="18"/>
        </w:rPr>
        <w:t xml:space="preserve"> yo</w:t>
      </w:r>
      <w:r w:rsidRPr="00F33467">
        <w:rPr>
          <w:rFonts w:ascii="Times New Roman" w:hAnsi="Times New Roman"/>
          <w:color w:val="191919"/>
          <w:spacing w:val="-2"/>
          <w:sz w:val="18"/>
          <w:szCs w:val="18"/>
        </w:rPr>
        <w:t>u</w:t>
      </w:r>
      <w:r>
        <w:rPr>
          <w:rFonts w:ascii="Times New Roman" w:hAnsi="Times New Roman"/>
          <w:color w:val="191919"/>
          <w:spacing w:val="-2"/>
          <w:sz w:val="18"/>
          <w:szCs w:val="18"/>
        </w:rPr>
        <w:t xml:space="preserve"> ar</w:t>
      </w:r>
      <w:r w:rsidRPr="00F33467">
        <w:rPr>
          <w:rFonts w:ascii="Times New Roman" w:hAnsi="Times New Roman"/>
          <w:color w:val="191919"/>
          <w:spacing w:val="-2"/>
          <w:sz w:val="18"/>
          <w:szCs w:val="18"/>
        </w:rPr>
        <w:t>e</w:t>
      </w:r>
      <w:r>
        <w:rPr>
          <w:rFonts w:ascii="Times New Roman" w:hAnsi="Times New Roman"/>
          <w:color w:val="191919"/>
          <w:spacing w:val="-2"/>
          <w:sz w:val="18"/>
          <w:szCs w:val="18"/>
        </w:rPr>
        <w:t xml:space="preserve"> </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Geo</w:t>
      </w:r>
      <w:r w:rsidRPr="00F33467">
        <w:rPr>
          <w:rFonts w:ascii="Times New Roman" w:hAnsi="Times New Roman"/>
          <w:color w:val="191919"/>
          <w:spacing w:val="-2"/>
          <w:sz w:val="18"/>
          <w:szCs w:val="18"/>
        </w:rPr>
        <w:t>r</w:t>
      </w:r>
      <w:r>
        <w:rPr>
          <w:rFonts w:ascii="Times New Roman" w:hAnsi="Times New Roman"/>
          <w:color w:val="191919"/>
          <w:spacing w:val="-2"/>
          <w:sz w:val="18"/>
          <w:szCs w:val="18"/>
        </w:rPr>
        <w:t>gi</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residen</w:t>
      </w:r>
      <w:r w:rsidRPr="00F33467">
        <w:rPr>
          <w:rFonts w:ascii="Times New Roman" w:hAnsi="Times New Roman"/>
          <w:color w:val="191919"/>
          <w:spacing w:val="-2"/>
          <w:sz w:val="18"/>
          <w:szCs w:val="18"/>
        </w:rPr>
        <w:t>t</w:t>
      </w:r>
      <w:r>
        <w:rPr>
          <w:rFonts w:ascii="Times New Roman" w:hAnsi="Times New Roman"/>
          <w:color w:val="191919"/>
          <w:spacing w:val="-2"/>
          <w:sz w:val="18"/>
          <w:szCs w:val="18"/>
        </w:rPr>
        <w:t xml:space="preserve"> enrollin</w:t>
      </w:r>
      <w:r w:rsidRPr="00F33467">
        <w:rPr>
          <w:rFonts w:ascii="Times New Roman" w:hAnsi="Times New Roman"/>
          <w:color w:val="191919"/>
          <w:spacing w:val="-2"/>
          <w:sz w:val="18"/>
          <w:szCs w:val="18"/>
        </w:rPr>
        <w:t xml:space="preserve">g </w:t>
      </w:r>
      <w:r>
        <w:rPr>
          <w:rFonts w:ascii="Times New Roman" w:hAnsi="Times New Roman"/>
          <w:color w:val="191919"/>
          <w:spacing w:val="-2"/>
          <w:sz w:val="18"/>
          <w:szCs w:val="18"/>
        </w:rPr>
        <w:t>i</w:t>
      </w:r>
      <w:r w:rsidRPr="00F33467">
        <w:rPr>
          <w:rFonts w:ascii="Times New Roman" w:hAnsi="Times New Roman"/>
          <w:color w:val="191919"/>
          <w:spacing w:val="-2"/>
          <w:sz w:val="18"/>
          <w:szCs w:val="18"/>
        </w:rPr>
        <w:t>n</w:t>
      </w:r>
      <w:r>
        <w:rPr>
          <w:rFonts w:ascii="Times New Roman" w:hAnsi="Times New Roman"/>
          <w:color w:val="191919"/>
          <w:spacing w:val="-2"/>
          <w:sz w:val="18"/>
          <w:szCs w:val="18"/>
        </w:rPr>
        <w:t xml:space="preserve"> </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degre</w:t>
      </w:r>
      <w:r w:rsidRPr="00F33467">
        <w:rPr>
          <w:rFonts w:ascii="Times New Roman" w:hAnsi="Times New Roman"/>
          <w:color w:val="191919"/>
          <w:spacing w:val="-2"/>
          <w:sz w:val="18"/>
          <w:szCs w:val="18"/>
        </w:rPr>
        <w:t>e</w:t>
      </w:r>
      <w:r>
        <w:rPr>
          <w:rFonts w:ascii="Times New Roman" w:hAnsi="Times New Roman"/>
          <w:color w:val="191919"/>
          <w:spacing w:val="-2"/>
          <w:sz w:val="18"/>
          <w:szCs w:val="18"/>
        </w:rPr>
        <w:t xml:space="preserve"> progra</w:t>
      </w:r>
      <w:r w:rsidRPr="00F33467">
        <w:rPr>
          <w:rFonts w:ascii="Times New Roman" w:hAnsi="Times New Roman"/>
          <w:color w:val="191919"/>
          <w:spacing w:val="-2"/>
          <w:sz w:val="18"/>
          <w:szCs w:val="18"/>
        </w:rPr>
        <w:t>m</w:t>
      </w:r>
      <w:r>
        <w:rPr>
          <w:rFonts w:ascii="Times New Roman" w:hAnsi="Times New Roman"/>
          <w:color w:val="191919"/>
          <w:spacing w:val="-2"/>
          <w:sz w:val="18"/>
          <w:szCs w:val="18"/>
        </w:rPr>
        <w:t xml:space="preserve"> a</w:t>
      </w:r>
      <w:r w:rsidRPr="00F33467">
        <w:rPr>
          <w:rFonts w:ascii="Times New Roman" w:hAnsi="Times New Roman"/>
          <w:color w:val="191919"/>
          <w:spacing w:val="-2"/>
          <w:sz w:val="18"/>
          <w:szCs w:val="18"/>
        </w:rPr>
        <w:t>t</w:t>
      </w:r>
      <w:r>
        <w:rPr>
          <w:rFonts w:ascii="Times New Roman" w:hAnsi="Times New Roman"/>
          <w:color w:val="191919"/>
          <w:spacing w:val="-2"/>
          <w:sz w:val="18"/>
          <w:szCs w:val="18"/>
        </w:rPr>
        <w:t xml:space="preserve"> </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Geo</w:t>
      </w:r>
      <w:r w:rsidRPr="00F33467">
        <w:rPr>
          <w:rFonts w:ascii="Times New Roman" w:hAnsi="Times New Roman"/>
          <w:color w:val="191919"/>
          <w:spacing w:val="-2"/>
          <w:sz w:val="18"/>
          <w:szCs w:val="18"/>
        </w:rPr>
        <w:t>r</w:t>
      </w:r>
      <w:r>
        <w:rPr>
          <w:rFonts w:ascii="Times New Roman" w:hAnsi="Times New Roman"/>
          <w:color w:val="191919"/>
          <w:spacing w:val="-2"/>
          <w:sz w:val="18"/>
          <w:szCs w:val="18"/>
        </w:rPr>
        <w:t>gi</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publi</w:t>
      </w:r>
      <w:r w:rsidRPr="00F33467">
        <w:rPr>
          <w:rFonts w:ascii="Times New Roman" w:hAnsi="Times New Roman"/>
          <w:color w:val="191919"/>
          <w:spacing w:val="-2"/>
          <w:sz w:val="18"/>
          <w:szCs w:val="18"/>
        </w:rPr>
        <w:t>c</w:t>
      </w:r>
      <w:r>
        <w:rPr>
          <w:rFonts w:ascii="Times New Roman" w:hAnsi="Times New Roman"/>
          <w:color w:val="191919"/>
          <w:spacing w:val="-2"/>
          <w:sz w:val="18"/>
          <w:szCs w:val="18"/>
        </w:rPr>
        <w:t xml:space="preserve"> college</w:t>
      </w:r>
      <w:r w:rsidRPr="00F33467">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sidRPr="00F33467">
        <w:rPr>
          <w:rFonts w:ascii="Times New Roman" w:hAnsi="Times New Roman"/>
          <w:color w:val="191919"/>
          <w:spacing w:val="-2"/>
          <w:sz w:val="18"/>
          <w:szCs w:val="18"/>
        </w:rPr>
        <w:t>y,</w:t>
      </w:r>
      <w:r>
        <w:rPr>
          <w:rFonts w:ascii="Times New Roman" w:hAnsi="Times New Roman"/>
          <w:color w:val="191919"/>
          <w:spacing w:val="-2"/>
          <w:sz w:val="18"/>
          <w:szCs w:val="18"/>
        </w:rPr>
        <w:t xml:space="preserve"> o</w:t>
      </w:r>
      <w:r w:rsidRPr="00F33467">
        <w:rPr>
          <w:rFonts w:ascii="Times New Roman" w:hAnsi="Times New Roman"/>
          <w:color w:val="191919"/>
          <w:spacing w:val="-2"/>
          <w:sz w:val="18"/>
          <w:szCs w:val="18"/>
        </w:rPr>
        <w:t>r</w:t>
      </w:r>
      <w:r>
        <w:rPr>
          <w:rFonts w:ascii="Times New Roman" w:hAnsi="Times New Roman"/>
          <w:color w:val="191919"/>
          <w:spacing w:val="-2"/>
          <w:sz w:val="18"/>
          <w:szCs w:val="18"/>
        </w:rPr>
        <w:t xml:space="preserve"> technica</w:t>
      </w:r>
      <w:r w:rsidRPr="00F33467">
        <w:rPr>
          <w:rFonts w:ascii="Times New Roman" w:hAnsi="Times New Roman"/>
          <w:color w:val="191919"/>
          <w:spacing w:val="-2"/>
          <w:sz w:val="18"/>
          <w:szCs w:val="18"/>
        </w:rPr>
        <w:t xml:space="preserve">l </w:t>
      </w:r>
      <w:r>
        <w:rPr>
          <w:rFonts w:ascii="Times New Roman" w:hAnsi="Times New Roman"/>
          <w:color w:val="191919"/>
          <w:spacing w:val="-2"/>
          <w:sz w:val="18"/>
          <w:szCs w:val="18"/>
        </w:rPr>
        <w:t>college</w:t>
      </w:r>
      <w:r w:rsidRPr="00F33467">
        <w:rPr>
          <w:rFonts w:ascii="Times New Roman" w:hAnsi="Times New Roman"/>
          <w:color w:val="191919"/>
          <w:spacing w:val="-2"/>
          <w:sz w:val="18"/>
          <w:szCs w:val="18"/>
        </w:rPr>
        <w:t xml:space="preserve">, </w:t>
      </w:r>
      <w:r>
        <w:rPr>
          <w:rFonts w:ascii="Times New Roman" w:hAnsi="Times New Roman"/>
          <w:color w:val="191919"/>
          <w:spacing w:val="-2"/>
          <w:sz w:val="18"/>
          <w:szCs w:val="18"/>
        </w:rPr>
        <w:t>yo</w:t>
      </w:r>
      <w:r w:rsidRPr="00F33467">
        <w:rPr>
          <w:rFonts w:ascii="Times New Roman" w:hAnsi="Times New Roman"/>
          <w:color w:val="191919"/>
          <w:spacing w:val="-2"/>
          <w:sz w:val="18"/>
          <w:szCs w:val="18"/>
        </w:rPr>
        <w:t xml:space="preserve">u </w:t>
      </w:r>
      <w:r>
        <w:rPr>
          <w:rFonts w:ascii="Times New Roman" w:hAnsi="Times New Roman"/>
          <w:color w:val="191919"/>
          <w:spacing w:val="-2"/>
          <w:sz w:val="18"/>
          <w:szCs w:val="18"/>
        </w:rPr>
        <w:t>ma</w:t>
      </w:r>
      <w:r w:rsidRPr="00F33467">
        <w:rPr>
          <w:rFonts w:ascii="Times New Roman" w:hAnsi="Times New Roman"/>
          <w:color w:val="191919"/>
          <w:spacing w:val="-2"/>
          <w:sz w:val="18"/>
          <w:szCs w:val="18"/>
        </w:rPr>
        <w:t>y</w:t>
      </w:r>
      <w:r>
        <w:rPr>
          <w:rFonts w:ascii="Times New Roman" w:hAnsi="Times New Roman"/>
          <w:color w:val="191919"/>
          <w:spacing w:val="-2"/>
          <w:sz w:val="18"/>
          <w:szCs w:val="18"/>
        </w:rPr>
        <w:t xml:space="preserve"> b</w:t>
      </w:r>
      <w:r w:rsidRPr="00F33467">
        <w:rPr>
          <w:rFonts w:ascii="Times New Roman" w:hAnsi="Times New Roman"/>
          <w:color w:val="191919"/>
          <w:spacing w:val="-2"/>
          <w:sz w:val="18"/>
          <w:szCs w:val="18"/>
        </w:rPr>
        <w:t>e</w:t>
      </w:r>
      <w:r>
        <w:rPr>
          <w:rFonts w:ascii="Times New Roman" w:hAnsi="Times New Roman"/>
          <w:color w:val="191919"/>
          <w:spacing w:val="-2"/>
          <w:sz w:val="18"/>
          <w:szCs w:val="18"/>
        </w:rPr>
        <w:t xml:space="preserve"> eligibl</w:t>
      </w:r>
      <w:r w:rsidRPr="00F33467">
        <w:rPr>
          <w:rFonts w:ascii="Times New Roman" w:hAnsi="Times New Roman"/>
          <w:color w:val="191919"/>
          <w:spacing w:val="-2"/>
          <w:sz w:val="18"/>
          <w:szCs w:val="18"/>
        </w:rPr>
        <w:t xml:space="preserve">e </w:t>
      </w:r>
      <w:r>
        <w:rPr>
          <w:rFonts w:ascii="Times New Roman" w:hAnsi="Times New Roman"/>
          <w:color w:val="191919"/>
          <w:spacing w:val="-2"/>
          <w:sz w:val="18"/>
          <w:szCs w:val="18"/>
        </w:rPr>
        <w:t>for th</w:t>
      </w:r>
      <w:r w:rsidRPr="00F33467">
        <w:rPr>
          <w:rFonts w:ascii="Times New Roman" w:hAnsi="Times New Roman"/>
          <w:color w:val="191919"/>
          <w:spacing w:val="-2"/>
          <w:sz w:val="18"/>
          <w:szCs w:val="18"/>
        </w:rPr>
        <w:t xml:space="preserve">e </w:t>
      </w:r>
      <w:r>
        <w:rPr>
          <w:rFonts w:ascii="Times New Roman" w:hAnsi="Times New Roman"/>
          <w:color w:val="191919"/>
          <w:spacing w:val="-2"/>
          <w:sz w:val="18"/>
          <w:szCs w:val="18"/>
        </w:rPr>
        <w:t>HOP</w:t>
      </w:r>
      <w:r w:rsidRPr="00F33467">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Scholarship</w:t>
      </w:r>
      <w:r w:rsidRPr="00F33467">
        <w:rPr>
          <w:rFonts w:ascii="Times New Roman" w:hAnsi="Times New Roman"/>
          <w:color w:val="191919"/>
          <w:spacing w:val="-2"/>
          <w:sz w:val="18"/>
          <w:szCs w:val="18"/>
        </w:rPr>
        <w:t>. The Georgia HOPE Scholarship</w:t>
      </w:r>
      <w:r>
        <w:rPr>
          <w:rFonts w:ascii="Times New Roman" w:hAnsi="Times New Roman"/>
          <w:color w:val="191919"/>
          <w:spacing w:val="-2"/>
          <w:sz w:val="18"/>
          <w:szCs w:val="18"/>
        </w:rPr>
        <w:t>'</w:t>
      </w:r>
      <w:r w:rsidRPr="00F33467">
        <w:rPr>
          <w:rFonts w:ascii="Times New Roman" w:hAnsi="Times New Roman"/>
          <w:color w:val="191919"/>
          <w:spacing w:val="-2"/>
          <w:sz w:val="18"/>
          <w:szCs w:val="18"/>
        </w:rPr>
        <w:t>s</w:t>
      </w:r>
      <w:r>
        <w:rPr>
          <w:rFonts w:ascii="Times New Roman" w:hAnsi="Times New Roman"/>
          <w:color w:val="191919"/>
          <w:spacing w:val="-2"/>
          <w:sz w:val="18"/>
          <w:szCs w:val="18"/>
        </w:rPr>
        <w:t xml:space="preserve"> award</w:t>
      </w:r>
      <w:r w:rsidRPr="00F33467">
        <w:rPr>
          <w:rFonts w:ascii="Times New Roman" w:hAnsi="Times New Roman"/>
          <w:color w:val="191919"/>
          <w:spacing w:val="-2"/>
          <w:sz w:val="18"/>
          <w:szCs w:val="18"/>
        </w:rPr>
        <w:t xml:space="preserve"> </w:t>
      </w:r>
      <w:r>
        <w:rPr>
          <w:rFonts w:ascii="Times New Roman" w:hAnsi="Times New Roman"/>
          <w:color w:val="191919"/>
          <w:spacing w:val="-2"/>
          <w:sz w:val="18"/>
          <w:szCs w:val="18"/>
        </w:rPr>
        <w:t>cove</w:t>
      </w:r>
      <w:r w:rsidRPr="00F33467">
        <w:rPr>
          <w:rFonts w:ascii="Times New Roman" w:hAnsi="Times New Roman"/>
          <w:color w:val="191919"/>
          <w:spacing w:val="-2"/>
          <w:sz w:val="18"/>
          <w:szCs w:val="18"/>
        </w:rPr>
        <w:t xml:space="preserve">rs 90% of the prior year matriculation (tuition) cost. The HOPE Scholarship no long provides funding for </w:t>
      </w:r>
      <w:proofErr w:type="gramStart"/>
      <w:r w:rsidRPr="00F33467">
        <w:rPr>
          <w:rFonts w:ascii="Times New Roman" w:hAnsi="Times New Roman"/>
          <w:color w:val="191919"/>
          <w:spacing w:val="-2"/>
          <w:sz w:val="18"/>
          <w:szCs w:val="18"/>
        </w:rPr>
        <w:t>mandatory fees nor</w:t>
      </w:r>
      <w:proofErr w:type="gramEnd"/>
      <w:r w:rsidRPr="00F33467">
        <w:rPr>
          <w:rFonts w:ascii="Times New Roman" w:hAnsi="Times New Roman"/>
          <w:color w:val="191919"/>
          <w:spacing w:val="-2"/>
          <w:sz w:val="18"/>
          <w:szCs w:val="18"/>
        </w:rPr>
        <w:t xml:space="preserve"> does it provides a book allowance. </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HOP</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Scholarshi</w:t>
      </w:r>
      <w:r w:rsidRPr="00B14983">
        <w:rPr>
          <w:rFonts w:ascii="Times New Roman" w:hAnsi="Times New Roman"/>
          <w:color w:val="191919"/>
          <w:spacing w:val="-2"/>
          <w:sz w:val="18"/>
          <w:szCs w:val="18"/>
        </w:rPr>
        <w:t>p</w:t>
      </w:r>
      <w:r>
        <w:rPr>
          <w:rFonts w:ascii="Times New Roman" w:hAnsi="Times New Roman"/>
          <w:color w:val="191919"/>
          <w:spacing w:val="-2"/>
          <w:sz w:val="18"/>
          <w:szCs w:val="18"/>
        </w:rPr>
        <w:t xml:space="preserve"> Progra</w:t>
      </w:r>
      <w:r w:rsidRPr="00B14983">
        <w:rPr>
          <w:rFonts w:ascii="Times New Roman" w:hAnsi="Times New Roman"/>
          <w:color w:val="191919"/>
          <w:spacing w:val="-2"/>
          <w:sz w:val="18"/>
          <w:szCs w:val="18"/>
        </w:rPr>
        <w:t>m</w:t>
      </w:r>
      <w:r>
        <w:rPr>
          <w:rFonts w:ascii="Times New Roman" w:hAnsi="Times New Roman"/>
          <w:color w:val="191919"/>
          <w:spacing w:val="-2"/>
          <w:sz w:val="18"/>
          <w:szCs w:val="18"/>
        </w:rPr>
        <w:t xml:space="preserve"> i</w:t>
      </w:r>
      <w:r w:rsidRPr="00B14983">
        <w:rPr>
          <w:rFonts w:ascii="Times New Roman" w:hAnsi="Times New Roman"/>
          <w:color w:val="191919"/>
          <w:spacing w:val="-2"/>
          <w:sz w:val="18"/>
          <w:szCs w:val="18"/>
        </w:rPr>
        <w:t>s</w:t>
      </w:r>
      <w:r>
        <w:rPr>
          <w:rFonts w:ascii="Times New Roman" w:hAnsi="Times New Roman"/>
          <w:color w:val="191919"/>
          <w:spacing w:val="-2"/>
          <w:sz w:val="18"/>
          <w:szCs w:val="18"/>
        </w:rPr>
        <w:t xml:space="preserve"> funde</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throug</w:t>
      </w:r>
      <w:r w:rsidRPr="00B14983">
        <w:rPr>
          <w:rFonts w:ascii="Times New Roman" w:hAnsi="Times New Roman"/>
          <w:color w:val="191919"/>
          <w:spacing w:val="-2"/>
          <w:sz w:val="18"/>
          <w:szCs w:val="18"/>
        </w:rPr>
        <w:t>h</w:t>
      </w:r>
      <w:r>
        <w:rPr>
          <w:rFonts w:ascii="Times New Roman" w:hAnsi="Times New Roman"/>
          <w:color w:val="191919"/>
          <w:spacing w:val="-2"/>
          <w:sz w:val="18"/>
          <w:szCs w:val="18"/>
        </w:rPr>
        <w:t xml:space="preserve"> 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a</w:t>
      </w:r>
      <w:r>
        <w:rPr>
          <w:rFonts w:ascii="Times New Roman" w:hAnsi="Times New Roman"/>
          <w:color w:val="191919"/>
          <w:spacing w:val="-2"/>
          <w:sz w:val="18"/>
          <w:szCs w:val="18"/>
        </w:rPr>
        <w:t xml:space="preserve"> Lotter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progra</w:t>
      </w:r>
      <w:r w:rsidRPr="00B14983">
        <w:rPr>
          <w:rFonts w:ascii="Times New Roman" w:hAnsi="Times New Roman"/>
          <w:color w:val="191919"/>
          <w:spacing w:val="-2"/>
          <w:sz w:val="18"/>
          <w:szCs w:val="18"/>
        </w:rPr>
        <w:t>m</w:t>
      </w:r>
      <w:r>
        <w:rPr>
          <w:rFonts w:ascii="Times New Roman" w:hAnsi="Times New Roman"/>
          <w:color w:val="191919"/>
          <w:spacing w:val="-2"/>
          <w:sz w:val="18"/>
          <w:szCs w:val="18"/>
        </w:rPr>
        <w:t xml:space="preserve"> wil</w:t>
      </w:r>
      <w:r w:rsidRPr="00B14983">
        <w:rPr>
          <w:rFonts w:ascii="Times New Roman" w:hAnsi="Times New Roman"/>
          <w:color w:val="191919"/>
          <w:spacing w:val="-2"/>
          <w:sz w:val="18"/>
          <w:szCs w:val="18"/>
        </w:rPr>
        <w:t>l</w:t>
      </w:r>
      <w:r>
        <w:rPr>
          <w:rFonts w:ascii="Times New Roman" w:hAnsi="Times New Roman"/>
          <w:color w:val="191919"/>
          <w:spacing w:val="-2"/>
          <w:sz w:val="18"/>
          <w:szCs w:val="18"/>
        </w:rPr>
        <w:t xml:space="preserve"> assis</w:t>
      </w:r>
      <w:r w:rsidRPr="00B14983">
        <w:rPr>
          <w:rFonts w:ascii="Times New Roman" w:hAnsi="Times New Roman"/>
          <w:color w:val="191919"/>
          <w:spacing w:val="-2"/>
          <w:sz w:val="18"/>
          <w:szCs w:val="18"/>
        </w:rPr>
        <w:t>t</w:t>
      </w:r>
      <w:r>
        <w:rPr>
          <w:rFonts w:ascii="Times New Roman" w:hAnsi="Times New Roman"/>
          <w:color w:val="191919"/>
          <w:spacing w:val="-2"/>
          <w:sz w:val="18"/>
          <w:szCs w:val="18"/>
        </w:rPr>
        <w:t xml:space="preserve"> enterin</w:t>
      </w:r>
      <w:r w:rsidRPr="00B14983">
        <w:rPr>
          <w:rFonts w:ascii="Times New Roman" w:hAnsi="Times New Roman"/>
          <w:color w:val="191919"/>
          <w:spacing w:val="-2"/>
          <w:sz w:val="18"/>
          <w:szCs w:val="18"/>
        </w:rPr>
        <w:t>g</w:t>
      </w:r>
      <w:r>
        <w:rPr>
          <w:rFonts w:ascii="Times New Roman" w:hAnsi="Times New Roman"/>
          <w:color w:val="191919"/>
          <w:spacing w:val="-2"/>
          <w:sz w:val="18"/>
          <w:szCs w:val="18"/>
        </w:rPr>
        <w:t xml:space="preserve"> freshme</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graduatin</w:t>
      </w:r>
      <w:r w:rsidRPr="00B14983">
        <w:rPr>
          <w:rFonts w:ascii="Times New Roman" w:hAnsi="Times New Roman"/>
          <w:color w:val="191919"/>
          <w:spacing w:val="-2"/>
          <w:sz w:val="18"/>
          <w:szCs w:val="18"/>
        </w:rPr>
        <w:t>g</w:t>
      </w:r>
      <w:r>
        <w:rPr>
          <w:rFonts w:ascii="Times New Roman" w:hAnsi="Times New Roman"/>
          <w:color w:val="191919"/>
          <w:spacing w:val="-2"/>
          <w:sz w:val="18"/>
          <w:szCs w:val="18"/>
        </w:rPr>
        <w:t xml:space="preserve"> fro</w:t>
      </w:r>
      <w:r w:rsidRPr="00B14983">
        <w:rPr>
          <w:rFonts w:ascii="Times New Roman" w:hAnsi="Times New Roman"/>
          <w:color w:val="191919"/>
          <w:spacing w:val="-2"/>
          <w:sz w:val="18"/>
          <w:szCs w:val="18"/>
        </w:rPr>
        <w:t>m a</w:t>
      </w:r>
      <w:r>
        <w:rPr>
          <w:rFonts w:ascii="Times New Roman" w:hAnsi="Times New Roman"/>
          <w:color w:val="191919"/>
          <w:spacing w:val="-2"/>
          <w:sz w:val="18"/>
          <w:szCs w:val="18"/>
        </w:rPr>
        <w:t xml:space="preserve"> 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gia hig</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school</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sidRPr="00B14983">
        <w:rPr>
          <w:rFonts w:ascii="Times New Roman" w:hAnsi="Times New Roman"/>
          <w:color w:val="191919"/>
          <w:spacing w:val="-2"/>
          <w:sz w:val="18"/>
          <w:szCs w:val="18"/>
        </w:rPr>
        <w:t xml:space="preserve">h a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averag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a </w:t>
      </w:r>
      <w:r>
        <w:rPr>
          <w:rFonts w:ascii="Times New Roman" w:hAnsi="Times New Roman"/>
          <w:color w:val="191919"/>
          <w:spacing w:val="-2"/>
          <w:sz w:val="18"/>
          <w:szCs w:val="18"/>
        </w:rPr>
        <w:t>colleg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preparator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curriculum</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provide</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assistance</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whic</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include</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tui</w:t>
      </w:r>
      <w:r w:rsidRPr="00B14983">
        <w:rPr>
          <w:rFonts w:ascii="Times New Roman" w:hAnsi="Times New Roman"/>
          <w:color w:val="191919"/>
          <w:spacing w:val="-2"/>
          <w:sz w:val="18"/>
          <w:szCs w:val="18"/>
        </w:rPr>
        <w:t>t</w:t>
      </w:r>
      <w:r>
        <w:rPr>
          <w:rFonts w:ascii="Times New Roman" w:hAnsi="Times New Roman"/>
          <w:color w:val="191919"/>
          <w:spacing w:val="-2"/>
          <w:sz w:val="18"/>
          <w:szCs w:val="18"/>
        </w:rPr>
        <w:t>ion</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mandator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fees an</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boo</w:t>
      </w:r>
      <w:r w:rsidRPr="00B14983">
        <w:rPr>
          <w:rFonts w:ascii="Times New Roman" w:hAnsi="Times New Roman"/>
          <w:color w:val="191919"/>
          <w:spacing w:val="-2"/>
          <w:sz w:val="18"/>
          <w:szCs w:val="18"/>
        </w:rPr>
        <w:t xml:space="preserve">k </w:t>
      </w:r>
      <w:r>
        <w:rPr>
          <w:rFonts w:ascii="Times New Roman" w:hAnsi="Times New Roman"/>
          <w:color w:val="191919"/>
          <w:spacing w:val="-2"/>
          <w:sz w:val="18"/>
          <w:szCs w:val="18"/>
        </w:rPr>
        <w:t>allowanc</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u</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$15</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semeste</w:t>
      </w:r>
      <w:r w:rsidRPr="00B14983">
        <w:rPr>
          <w:rFonts w:ascii="Times New Roman" w:hAnsi="Times New Roman"/>
          <w:color w:val="191919"/>
          <w:spacing w:val="-2"/>
          <w:sz w:val="18"/>
          <w:szCs w:val="18"/>
        </w:rPr>
        <w:t>r.</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academicall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a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immediatel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afte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hig</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graduatio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ma</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a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afte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attemptin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30</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6</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9</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hour</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stud</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los</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du</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no</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maintainin</w:t>
      </w:r>
      <w:r w:rsidRPr="00B14983">
        <w:rPr>
          <w:rFonts w:ascii="Times New Roman" w:hAnsi="Times New Roman"/>
          <w:color w:val="191919"/>
          <w:spacing w:val="-2"/>
          <w:sz w:val="18"/>
          <w:szCs w:val="18"/>
        </w:rPr>
        <w:t xml:space="preserve">g a </w:t>
      </w:r>
      <w:r>
        <w:rPr>
          <w:rFonts w:ascii="Times New Roman" w:hAnsi="Times New Roman"/>
          <w:color w:val="191919"/>
          <w:spacing w:val="-2"/>
          <w:sz w:val="18"/>
          <w:szCs w:val="18"/>
        </w:rPr>
        <w:t>3.</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grade-poin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averag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ma</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eligible 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regai</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afte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attemptin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6</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9</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hour</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stud</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Eligibilit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unde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bot</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categorie</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ca</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considere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completin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he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Evalua</w:t>
      </w:r>
      <w:r w:rsidRPr="00B14983">
        <w:rPr>
          <w:rFonts w:ascii="Times New Roman" w:hAnsi="Times New Roman"/>
          <w:color w:val="191919"/>
          <w:spacing w:val="-2"/>
          <w:sz w:val="18"/>
          <w:szCs w:val="18"/>
        </w:rPr>
        <w:t xml:space="preserve">tion Request Form. The assistance from the scholarship is the same as that of a freshman receiving HOPE. </w:t>
      </w:r>
      <w:proofErr w:type="gramStart"/>
      <w:r w:rsidRPr="00B14983">
        <w:rPr>
          <w:rFonts w:ascii="Times New Roman" w:hAnsi="Times New Roman"/>
          <w:color w:val="191919"/>
          <w:spacing w:val="-2"/>
          <w:sz w:val="18"/>
          <w:szCs w:val="18"/>
        </w:rPr>
        <w:t>For more information on HOPE Schol</w:t>
      </w:r>
      <w:r>
        <w:rPr>
          <w:rFonts w:ascii="Times New Roman" w:hAnsi="Times New Roman"/>
          <w:color w:val="191919"/>
          <w:spacing w:val="-2"/>
          <w:sz w:val="18"/>
          <w:szCs w:val="18"/>
        </w:rPr>
        <w:t>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g</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to</w:t>
      </w:r>
      <w:r w:rsidRPr="00B14983">
        <w:rPr>
          <w:rFonts w:ascii="Times New Roman" w:hAnsi="Times New Roman"/>
          <w:color w:val="191919"/>
          <w:spacing w:val="-2"/>
          <w:sz w:val="18"/>
          <w:szCs w:val="18"/>
        </w:rPr>
        <w:t xml:space="preserve">: </w:t>
      </w:r>
      <w:hyperlink r:id="rId22" w:history="1">
        <w:r>
          <w:rPr>
            <w:rFonts w:ascii="Times New Roman" w:hAnsi="Times New Roman"/>
            <w:color w:val="191919"/>
            <w:spacing w:val="-2"/>
            <w:sz w:val="18"/>
            <w:szCs w:val="18"/>
          </w:rPr>
          <w:t>http://ww</w:t>
        </w:r>
        <w:r w:rsidRPr="00B14983">
          <w:rPr>
            <w:rFonts w:ascii="Times New Roman" w:hAnsi="Times New Roman"/>
            <w:color w:val="191919"/>
            <w:spacing w:val="-2"/>
            <w:sz w:val="18"/>
            <w:szCs w:val="18"/>
          </w:rPr>
          <w:t>w</w:t>
        </w:r>
        <w:r>
          <w:rPr>
            <w:rFonts w:ascii="Times New Roman" w:hAnsi="Times New Roman"/>
            <w:color w:val="191919"/>
            <w:spacing w:val="-2"/>
            <w:sz w:val="18"/>
            <w:szCs w:val="18"/>
          </w:rPr>
          <w:t>.gacollege4</w:t>
        </w:r>
        <w:r w:rsidRPr="00B14983">
          <w:rPr>
            <w:rFonts w:ascii="Times New Roman" w:hAnsi="Times New Roman"/>
            <w:color w:val="191919"/>
            <w:spacing w:val="-2"/>
            <w:sz w:val="18"/>
            <w:szCs w:val="18"/>
          </w:rPr>
          <w:t>1</w:t>
        </w:r>
        <w:r>
          <w:rPr>
            <w:rFonts w:ascii="Times New Roman" w:hAnsi="Times New Roman"/>
            <w:color w:val="191919"/>
            <w:spacing w:val="-2"/>
            <w:sz w:val="18"/>
            <w:szCs w:val="18"/>
          </w:rPr>
          <w:t>1.o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w:t>
        </w:r>
        <w:proofErr w:type="gramEnd"/>
      </w:hyperlink>
    </w:p>
    <w:p w:rsidR="00117F90" w:rsidRPr="000D42BE" w:rsidRDefault="00117F90" w:rsidP="00117F90">
      <w:pPr>
        <w:ind w:left="180" w:right="130" w:firstLine="0"/>
        <w:rPr>
          <w:lang w:eastAsia="en-US"/>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68" w:name="_Toc295316632"/>
      <w:r w:rsidRPr="005C6214">
        <w:rPr>
          <w:rFonts w:ascii="Times New Roman" w:hAnsi="Times New Roman"/>
          <w:bCs w:val="0"/>
          <w:color w:val="191919"/>
          <w:spacing w:val="-2"/>
          <w:sz w:val="24"/>
          <w:szCs w:val="24"/>
        </w:rPr>
        <w:t>T</w:t>
      </w:r>
      <w:r w:rsidRPr="005C6214">
        <w:rPr>
          <w:rFonts w:ascii="Times New Roman" w:hAnsi="Times New Roman"/>
          <w:bCs w:val="0"/>
          <w:color w:val="191919"/>
          <w:spacing w:val="-2"/>
          <w:sz w:val="18"/>
          <w:szCs w:val="18"/>
        </w:rPr>
        <w:t>H</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HOP</w:t>
      </w:r>
      <w:r w:rsidRPr="005C6214">
        <w:rPr>
          <w:rFonts w:ascii="Times New Roman" w:hAnsi="Times New Roman"/>
          <w:bCs w:val="0"/>
          <w:color w:val="191919"/>
          <w:sz w:val="24"/>
          <w:szCs w:val="24"/>
        </w:rPr>
        <w:t>E</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3"/>
          <w:sz w:val="24"/>
          <w:szCs w:val="24"/>
        </w:rPr>
        <w:t>P</w:t>
      </w:r>
      <w:r w:rsidRPr="005C6214">
        <w:rPr>
          <w:rFonts w:ascii="Times New Roman" w:hAnsi="Times New Roman"/>
          <w:bCs w:val="0"/>
          <w:color w:val="191919"/>
          <w:spacing w:val="-2"/>
          <w:sz w:val="18"/>
          <w:szCs w:val="18"/>
        </w:rPr>
        <w:t>ROMIS</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w:t>
      </w:r>
      <w:r w:rsidRPr="005C6214">
        <w:rPr>
          <w:rFonts w:ascii="Times New Roman" w:hAnsi="Times New Roman"/>
          <w:bCs w:val="0"/>
          <w:color w:val="191919"/>
          <w:sz w:val="18"/>
          <w:szCs w:val="18"/>
        </w:rPr>
        <w:t xml:space="preserve">P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ROGRAM</w:t>
      </w:r>
      <w:bookmarkEnd w:id="468"/>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progra</w:t>
      </w:r>
      <w:r w:rsidRPr="00B14983">
        <w:rPr>
          <w:rFonts w:ascii="Times New Roman" w:hAnsi="Times New Roman"/>
          <w:color w:val="191919"/>
          <w:spacing w:val="-2"/>
          <w:sz w:val="18"/>
          <w:szCs w:val="18"/>
        </w:rPr>
        <w:t xml:space="preserve">m </w:t>
      </w:r>
      <w:r>
        <w:rPr>
          <w:rFonts w:ascii="Times New Roman" w:hAnsi="Times New Roman"/>
          <w:color w:val="191919"/>
          <w:spacing w:val="-2"/>
          <w:sz w:val="18"/>
          <w:szCs w:val="18"/>
        </w:rPr>
        <w:t>wil</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provid</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givabl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loan</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$3,00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yea</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commi</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teac</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a </w:t>
      </w:r>
      <w:r>
        <w:rPr>
          <w:rFonts w:ascii="Times New Roman" w:hAnsi="Times New Roman"/>
          <w:color w:val="191919"/>
          <w:spacing w:val="-2"/>
          <w:sz w:val="18"/>
          <w:szCs w:val="18"/>
        </w:rPr>
        <w:t>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 xml:space="preserve">a </w:t>
      </w:r>
      <w:r>
        <w:rPr>
          <w:rFonts w:ascii="Times New Roman" w:hAnsi="Times New Roman"/>
          <w:color w:val="191919"/>
          <w:spacing w:val="-2"/>
          <w:sz w:val="18"/>
          <w:szCs w:val="18"/>
        </w:rPr>
        <w:t>publi</w:t>
      </w:r>
      <w:r w:rsidRPr="00B14983">
        <w:rPr>
          <w:rFonts w:ascii="Times New Roman" w:hAnsi="Times New Roman"/>
          <w:color w:val="191919"/>
          <w:spacing w:val="-2"/>
          <w:sz w:val="18"/>
          <w:szCs w:val="18"/>
        </w:rPr>
        <w:t xml:space="preserve">c </w:t>
      </w:r>
      <w:r>
        <w:rPr>
          <w:rFonts w:ascii="Times New Roman" w:hAnsi="Times New Roman"/>
          <w:color w:val="191919"/>
          <w:spacing w:val="-2"/>
          <w:sz w:val="18"/>
          <w:szCs w:val="18"/>
        </w:rPr>
        <w:t>schoo</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h</w:t>
      </w:r>
      <w:r w:rsidRPr="00B14983">
        <w:rPr>
          <w:rFonts w:ascii="Times New Roman" w:hAnsi="Times New Roman"/>
          <w:color w:val="191919"/>
          <w:spacing w:val="-2"/>
          <w:sz w:val="18"/>
          <w:szCs w:val="18"/>
        </w:rPr>
        <w:t>a</w:t>
      </w:r>
      <w:r>
        <w:rPr>
          <w:rFonts w:ascii="Times New Roman" w:hAnsi="Times New Roman"/>
          <w:color w:val="191919"/>
          <w:spacing w:val="-2"/>
          <w:sz w:val="18"/>
          <w:szCs w:val="18"/>
        </w:rPr>
        <w:t>v</w:t>
      </w:r>
      <w:r w:rsidRPr="00B14983">
        <w:rPr>
          <w:rFonts w:ascii="Times New Roman" w:hAnsi="Times New Roman"/>
          <w:color w:val="191919"/>
          <w:spacing w:val="-2"/>
          <w:sz w:val="18"/>
          <w:szCs w:val="18"/>
        </w:rPr>
        <w:t xml:space="preserve">e a </w:t>
      </w:r>
      <w:r>
        <w:rPr>
          <w:rFonts w:ascii="Times New Roman" w:hAnsi="Times New Roman"/>
          <w:color w:val="191919"/>
          <w:spacing w:val="-2"/>
          <w:sz w:val="18"/>
          <w:szCs w:val="18"/>
        </w:rPr>
        <w:t>cumula</w:t>
      </w:r>
      <w:r w:rsidRPr="00B14983">
        <w:rPr>
          <w:rFonts w:ascii="Times New Roman" w:hAnsi="Times New Roman"/>
          <w:color w:val="191919"/>
          <w:spacing w:val="-2"/>
          <w:sz w:val="18"/>
          <w:szCs w:val="18"/>
        </w:rPr>
        <w:t xml:space="preserve">tive 3.0 or higher grade average after their sophomore year in college. </w:t>
      </w:r>
      <w:proofErr w:type="gramStart"/>
      <w:r w:rsidRPr="00B14983">
        <w:rPr>
          <w:rFonts w:ascii="Times New Roman" w:hAnsi="Times New Roman"/>
          <w:color w:val="191919"/>
          <w:spacing w:val="-2"/>
          <w:sz w:val="18"/>
          <w:szCs w:val="18"/>
        </w:rPr>
        <w:t xml:space="preserve">For more information on HOPE Promise Scholarship go to: </w:t>
      </w:r>
      <w:hyperlink r:id="rId23" w:history="1">
        <w:r>
          <w:rPr>
            <w:rFonts w:ascii="Times New Roman" w:hAnsi="Times New Roman"/>
            <w:color w:val="191919"/>
            <w:spacing w:val="-2"/>
            <w:sz w:val="18"/>
            <w:szCs w:val="18"/>
          </w:rPr>
          <w:t>http://ww</w:t>
        </w:r>
        <w:r w:rsidRPr="00B14983">
          <w:rPr>
            <w:rFonts w:ascii="Times New Roman" w:hAnsi="Times New Roman"/>
            <w:color w:val="191919"/>
            <w:spacing w:val="-2"/>
            <w:sz w:val="18"/>
            <w:szCs w:val="18"/>
          </w:rPr>
          <w:t>w</w:t>
        </w:r>
        <w:r>
          <w:rPr>
            <w:rFonts w:ascii="Times New Roman" w:hAnsi="Times New Roman"/>
            <w:color w:val="191919"/>
            <w:spacing w:val="-2"/>
            <w:sz w:val="18"/>
            <w:szCs w:val="18"/>
          </w:rPr>
          <w:t>.gacollege4</w:t>
        </w:r>
        <w:r w:rsidRPr="00B14983">
          <w:rPr>
            <w:rFonts w:ascii="Times New Roman" w:hAnsi="Times New Roman"/>
            <w:color w:val="191919"/>
            <w:spacing w:val="-2"/>
            <w:sz w:val="18"/>
            <w:szCs w:val="18"/>
          </w:rPr>
          <w:t>1</w:t>
        </w:r>
        <w:r>
          <w:rPr>
            <w:rFonts w:ascii="Times New Roman" w:hAnsi="Times New Roman"/>
            <w:color w:val="191919"/>
            <w:spacing w:val="-2"/>
            <w:sz w:val="18"/>
            <w:szCs w:val="18"/>
          </w:rPr>
          <w:t>1.o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w:t>
        </w:r>
        <w:proofErr w:type="gramEnd"/>
      </w:hyperlink>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69" w:name="_Toc295316633"/>
      <w:r w:rsidRPr="005C6214">
        <w:rPr>
          <w:rFonts w:ascii="Times New Roman" w:hAnsi="Times New Roman"/>
          <w:bCs w:val="0"/>
          <w:color w:val="191919"/>
          <w:spacing w:val="-2"/>
          <w:sz w:val="24"/>
          <w:szCs w:val="24"/>
        </w:rPr>
        <w:t>T</w:t>
      </w:r>
      <w:r w:rsidRPr="005C6214">
        <w:rPr>
          <w:rFonts w:ascii="Times New Roman" w:hAnsi="Times New Roman"/>
          <w:bCs w:val="0"/>
          <w:color w:val="191919"/>
          <w:spacing w:val="-2"/>
          <w:sz w:val="18"/>
          <w:szCs w:val="18"/>
        </w:rPr>
        <w:t>HURGOO</w:t>
      </w:r>
      <w:r w:rsidRPr="005C6214">
        <w:rPr>
          <w:rFonts w:ascii="Times New Roman" w:hAnsi="Times New Roman"/>
          <w:bCs w:val="0"/>
          <w:color w:val="191919"/>
          <w:sz w:val="18"/>
          <w:szCs w:val="18"/>
        </w:rPr>
        <w:t>D</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ARSHAL</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CHOLARSHIPS</w:t>
      </w:r>
      <w:bookmarkEnd w:id="469"/>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proofErr w:type="spellStart"/>
      <w:r>
        <w:rPr>
          <w:rFonts w:ascii="Times New Roman" w:hAnsi="Times New Roman"/>
          <w:color w:val="191919"/>
          <w:spacing w:val="-2"/>
          <w:sz w:val="18"/>
          <w:szCs w:val="18"/>
        </w:rPr>
        <w:t>Thu</w:t>
      </w:r>
      <w:r w:rsidRPr="00B14983">
        <w:rPr>
          <w:rFonts w:ascii="Times New Roman" w:hAnsi="Times New Roman"/>
          <w:color w:val="191919"/>
          <w:spacing w:val="-2"/>
          <w:sz w:val="18"/>
          <w:szCs w:val="18"/>
        </w:rPr>
        <w:t>r</w:t>
      </w:r>
      <w:r>
        <w:rPr>
          <w:rFonts w:ascii="Times New Roman" w:hAnsi="Times New Roman"/>
          <w:color w:val="191919"/>
          <w:spacing w:val="-2"/>
          <w:sz w:val="18"/>
          <w:szCs w:val="18"/>
        </w:rPr>
        <w:t>goo</w:t>
      </w:r>
      <w:r w:rsidRPr="00B14983">
        <w:rPr>
          <w:rFonts w:ascii="Times New Roman" w:hAnsi="Times New Roman"/>
          <w:color w:val="191919"/>
          <w:spacing w:val="-2"/>
          <w:sz w:val="18"/>
          <w:szCs w:val="18"/>
        </w:rPr>
        <w:t>d</w:t>
      </w:r>
      <w:proofErr w:type="spellEnd"/>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Marshal</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awarde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enterin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freshma</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enrolle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full-tim</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stud</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pursuin</w:t>
      </w:r>
      <w:r w:rsidRPr="00B14983">
        <w:rPr>
          <w:rFonts w:ascii="Times New Roman" w:hAnsi="Times New Roman"/>
          <w:color w:val="191919"/>
          <w:spacing w:val="-2"/>
          <w:sz w:val="18"/>
          <w:szCs w:val="18"/>
        </w:rPr>
        <w:t xml:space="preserve">g a </w:t>
      </w:r>
      <w:r>
        <w:rPr>
          <w:rFonts w:ascii="Times New Roman" w:hAnsi="Times New Roman"/>
          <w:color w:val="191919"/>
          <w:spacing w:val="-2"/>
          <w:sz w:val="18"/>
          <w:szCs w:val="18"/>
        </w:rPr>
        <w:t>bachelo</w:t>
      </w:r>
      <w:r w:rsidRPr="00B14983">
        <w:rPr>
          <w:rFonts w:ascii="Times New Roman" w:hAnsi="Times New Roman"/>
          <w:color w:val="191919"/>
          <w:spacing w:val="-2"/>
          <w:sz w:val="18"/>
          <w:szCs w:val="18"/>
        </w:rPr>
        <w:t xml:space="preserve">r’s </w:t>
      </w:r>
      <w:r>
        <w:rPr>
          <w:rFonts w:ascii="Times New Roman" w:hAnsi="Times New Roman"/>
          <w:color w:val="191919"/>
          <w:spacing w:val="-2"/>
          <w:sz w:val="18"/>
          <w:szCs w:val="18"/>
        </w:rPr>
        <w:t>degree</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recipien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must hav</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attaine</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scor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1,10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minimu</w:t>
      </w:r>
      <w:r w:rsidRPr="00B14983">
        <w:rPr>
          <w:rFonts w:ascii="Times New Roman" w:hAnsi="Times New Roman"/>
          <w:color w:val="191919"/>
          <w:spacing w:val="-2"/>
          <w:sz w:val="18"/>
          <w:szCs w:val="18"/>
        </w:rPr>
        <w:t xml:space="preserve">m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w:t>
      </w:r>
      <w:r w:rsidRPr="00B14983">
        <w:rPr>
          <w:rFonts w:ascii="Times New Roman" w:hAnsi="Times New Roman"/>
          <w:color w:val="191919"/>
          <w:spacing w:val="-2"/>
          <w:sz w:val="18"/>
          <w:szCs w:val="18"/>
        </w:rPr>
        <w:t xml:space="preserve">AT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scor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2</w:t>
      </w:r>
      <w:r w:rsidRPr="00B14983">
        <w:rPr>
          <w:rFonts w:ascii="Times New Roman" w:hAnsi="Times New Roman"/>
          <w:color w:val="191919"/>
          <w:spacing w:val="-2"/>
          <w:sz w:val="18"/>
          <w:szCs w:val="18"/>
        </w:rPr>
        <w:t xml:space="preserve">4 </w:t>
      </w:r>
      <w:r>
        <w:rPr>
          <w:rFonts w:ascii="Times New Roman" w:hAnsi="Times New Roman"/>
          <w:color w:val="191919"/>
          <w:spacing w:val="-2"/>
          <w:sz w:val="18"/>
          <w:szCs w:val="18"/>
        </w:rPr>
        <w:t>minimu</w:t>
      </w:r>
      <w:r w:rsidRPr="00B14983">
        <w:rPr>
          <w:rFonts w:ascii="Times New Roman" w:hAnsi="Times New Roman"/>
          <w:color w:val="191919"/>
          <w:spacing w:val="-2"/>
          <w:sz w:val="18"/>
          <w:szCs w:val="18"/>
        </w:rPr>
        <w:t xml:space="preserve">m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AC</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grad</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poin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averag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3.0</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Ad</w:t>
      </w:r>
      <w:r w:rsidRPr="00B14983">
        <w:rPr>
          <w:rFonts w:ascii="Times New Roman" w:hAnsi="Times New Roman"/>
          <w:color w:val="191919"/>
          <w:spacing w:val="-2"/>
          <w:sz w:val="18"/>
          <w:szCs w:val="18"/>
        </w:rPr>
        <w:t>d</w:t>
      </w:r>
      <w:r>
        <w:rPr>
          <w:rFonts w:ascii="Times New Roman" w:hAnsi="Times New Roman"/>
          <w:color w:val="191919"/>
          <w:spacing w:val="-2"/>
          <w:sz w:val="18"/>
          <w:szCs w:val="18"/>
        </w:rPr>
        <w:t>itionall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the recipien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recommende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his/he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hig</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demonstrat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commitmen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academi</w:t>
      </w:r>
      <w:r w:rsidRPr="00B14983">
        <w:rPr>
          <w:rFonts w:ascii="Times New Roman" w:hAnsi="Times New Roman"/>
          <w:color w:val="191919"/>
          <w:spacing w:val="-2"/>
          <w:sz w:val="18"/>
          <w:szCs w:val="18"/>
        </w:rPr>
        <w:t xml:space="preserve">c </w:t>
      </w:r>
      <w:r>
        <w:rPr>
          <w:rFonts w:ascii="Times New Roman" w:hAnsi="Times New Roman"/>
          <w:color w:val="191919"/>
          <w:spacing w:val="-2"/>
          <w:sz w:val="18"/>
          <w:szCs w:val="18"/>
        </w:rPr>
        <w:t>excellenc</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communit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service.</w:t>
      </w:r>
    </w:p>
    <w:p w:rsidR="00117F90" w:rsidRDefault="00117F90" w:rsidP="00117F90">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117F90" w:rsidRPr="00200513" w:rsidRDefault="00117F90" w:rsidP="00117F90">
      <w:pPr>
        <w:pStyle w:val="Heading2"/>
        <w:spacing w:before="0"/>
        <w:ind w:left="180" w:right="130" w:firstLine="0"/>
        <w:rPr>
          <w:rFonts w:ascii="Times New Roman" w:hAnsi="Times New Roman"/>
          <w:color w:val="262626" w:themeColor="text1" w:themeTint="D9"/>
        </w:rPr>
      </w:pPr>
      <w:bookmarkStart w:id="470" w:name="_Toc295316634"/>
      <w:r w:rsidRPr="00200513">
        <w:rPr>
          <w:rFonts w:ascii="Times New Roman" w:hAnsi="Times New Roman"/>
          <w:bCs w:val="0"/>
          <w:color w:val="262626" w:themeColor="text1" w:themeTint="D9"/>
          <w:spacing w:val="-2"/>
        </w:rPr>
        <w:t>A</w:t>
      </w:r>
      <w:r w:rsidRPr="00200513">
        <w:rPr>
          <w:rFonts w:ascii="Times New Roman" w:hAnsi="Times New Roman"/>
          <w:bCs w:val="0"/>
          <w:color w:val="262626" w:themeColor="text1" w:themeTint="D9"/>
          <w:spacing w:val="-2"/>
          <w:sz w:val="18"/>
          <w:szCs w:val="18"/>
        </w:rPr>
        <w:t>LBANY</w:t>
      </w:r>
      <w:r w:rsidRPr="00200513">
        <w:rPr>
          <w:rFonts w:ascii="Times New Roman" w:hAnsi="Times New Roman"/>
          <w:bCs w:val="0"/>
          <w:color w:val="262626" w:themeColor="text1" w:themeTint="D9"/>
          <w:spacing w:val="-2"/>
        </w:rPr>
        <w:t xml:space="preserve"> S</w:t>
      </w:r>
      <w:r w:rsidRPr="00200513">
        <w:rPr>
          <w:rFonts w:ascii="Times New Roman" w:hAnsi="Times New Roman"/>
          <w:bCs w:val="0"/>
          <w:color w:val="262626" w:themeColor="text1" w:themeTint="D9"/>
          <w:spacing w:val="-2"/>
          <w:sz w:val="18"/>
          <w:szCs w:val="18"/>
        </w:rPr>
        <w:t>TATE</w:t>
      </w:r>
      <w:r w:rsidRPr="00200513">
        <w:rPr>
          <w:rFonts w:ascii="Times New Roman" w:hAnsi="Times New Roman"/>
          <w:bCs w:val="0"/>
          <w:color w:val="262626" w:themeColor="text1" w:themeTint="D9"/>
          <w:spacing w:val="-2"/>
        </w:rPr>
        <w:t xml:space="preserve"> U</w:t>
      </w:r>
      <w:r w:rsidRPr="00200513">
        <w:rPr>
          <w:rFonts w:ascii="Times New Roman" w:hAnsi="Times New Roman"/>
          <w:bCs w:val="0"/>
          <w:color w:val="262626" w:themeColor="text1" w:themeTint="D9"/>
          <w:spacing w:val="-2"/>
          <w:sz w:val="18"/>
          <w:szCs w:val="18"/>
        </w:rPr>
        <w:t>NIVERSITY</w:t>
      </w:r>
      <w:r w:rsidRPr="00200513">
        <w:rPr>
          <w:rFonts w:ascii="Times New Roman" w:hAnsi="Times New Roman"/>
          <w:bCs w:val="0"/>
          <w:color w:val="262626" w:themeColor="text1" w:themeTint="D9"/>
          <w:spacing w:val="-2"/>
        </w:rPr>
        <w:t xml:space="preserve"> N</w:t>
      </w:r>
      <w:r w:rsidRPr="00200513">
        <w:rPr>
          <w:rFonts w:ascii="Times New Roman" w:hAnsi="Times New Roman"/>
          <w:bCs w:val="0"/>
          <w:color w:val="262626" w:themeColor="text1" w:themeTint="D9"/>
          <w:spacing w:val="-2"/>
          <w:sz w:val="18"/>
          <w:szCs w:val="18"/>
        </w:rPr>
        <w:t>ATIONAL</w:t>
      </w:r>
      <w:r w:rsidRPr="00200513">
        <w:rPr>
          <w:rFonts w:ascii="Times New Roman" w:hAnsi="Times New Roman"/>
          <w:bCs w:val="0"/>
          <w:color w:val="262626" w:themeColor="text1" w:themeTint="D9"/>
          <w:spacing w:val="-2"/>
        </w:rPr>
        <w:t xml:space="preserve"> A</w:t>
      </w:r>
      <w:r w:rsidRPr="00200513">
        <w:rPr>
          <w:rFonts w:ascii="Times New Roman" w:hAnsi="Times New Roman"/>
          <w:bCs w:val="0"/>
          <w:color w:val="262626" w:themeColor="text1" w:themeTint="D9"/>
          <w:spacing w:val="-2"/>
          <w:sz w:val="18"/>
          <w:szCs w:val="18"/>
        </w:rPr>
        <w:t>LUMNI</w:t>
      </w:r>
      <w:r w:rsidRPr="00200513">
        <w:rPr>
          <w:rFonts w:ascii="Times New Roman" w:hAnsi="Times New Roman"/>
          <w:bCs w:val="0"/>
          <w:color w:val="262626" w:themeColor="text1" w:themeTint="D9"/>
          <w:spacing w:val="-2"/>
        </w:rPr>
        <w:t xml:space="preserve"> A</w:t>
      </w:r>
      <w:r w:rsidRPr="00200513">
        <w:rPr>
          <w:rFonts w:ascii="Times New Roman" w:hAnsi="Times New Roman"/>
          <w:bCs w:val="0"/>
          <w:color w:val="262626" w:themeColor="text1" w:themeTint="D9"/>
          <w:spacing w:val="-2"/>
          <w:sz w:val="18"/>
          <w:szCs w:val="18"/>
        </w:rPr>
        <w:t>SSOCIATION</w:t>
      </w:r>
      <w:r w:rsidRPr="00200513">
        <w:rPr>
          <w:rFonts w:ascii="Times New Roman" w:hAnsi="Times New Roman"/>
          <w:bCs w:val="0"/>
          <w:color w:val="262626" w:themeColor="text1" w:themeTint="D9"/>
          <w:spacing w:val="-2"/>
        </w:rPr>
        <w:t xml:space="preserve"> S</w:t>
      </w:r>
      <w:r w:rsidRPr="00200513">
        <w:rPr>
          <w:rFonts w:ascii="Times New Roman" w:hAnsi="Times New Roman"/>
          <w:bCs w:val="0"/>
          <w:color w:val="262626" w:themeColor="text1" w:themeTint="D9"/>
          <w:spacing w:val="-2"/>
          <w:sz w:val="18"/>
          <w:szCs w:val="18"/>
        </w:rPr>
        <w:t>CHOLARSHIPS</w:t>
      </w:r>
      <w:bookmarkEnd w:id="470"/>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The Albany State University National Alumni Association awards scholarship annually to undergraduate students. For more information, you can contact the Albany State University National Alumni Association at 229-430-3982. Scholarships include:</w:t>
      </w:r>
    </w:p>
    <w:p w:rsidR="00117F90" w:rsidRPr="009012AA" w:rsidRDefault="00117F90" w:rsidP="00117F90">
      <w:pPr>
        <w:pStyle w:val="ListParagraph"/>
        <w:widowControl w:val="0"/>
        <w:numPr>
          <w:ilvl w:val="0"/>
          <w:numId w:val="15"/>
        </w:numPr>
        <w:autoSpaceDE w:val="0"/>
        <w:autoSpaceDN w:val="0"/>
        <w:adjustRightInd w:val="0"/>
        <w:spacing w:before="30" w:after="0" w:line="250" w:lineRule="auto"/>
        <w:ind w:right="3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The Marie H. Dixon (see below)</w:t>
      </w:r>
    </w:p>
    <w:p w:rsidR="00117F90" w:rsidRPr="009012AA" w:rsidRDefault="00117F90" w:rsidP="00117F90">
      <w:pPr>
        <w:pStyle w:val="ListParagraph"/>
        <w:widowControl w:val="0"/>
        <w:numPr>
          <w:ilvl w:val="0"/>
          <w:numId w:val="15"/>
        </w:numPr>
        <w:autoSpaceDE w:val="0"/>
        <w:autoSpaceDN w:val="0"/>
        <w:adjustRightInd w:val="0"/>
        <w:spacing w:before="30" w:after="0" w:line="250" w:lineRule="auto"/>
        <w:ind w:right="3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 xml:space="preserve">National </w:t>
      </w:r>
      <w:proofErr w:type="spellStart"/>
      <w:r w:rsidRPr="009012AA">
        <w:rPr>
          <w:rFonts w:ascii="Times New Roman" w:hAnsi="Times New Roman"/>
          <w:color w:val="191919"/>
          <w:spacing w:val="-2"/>
          <w:sz w:val="18"/>
          <w:szCs w:val="18"/>
        </w:rPr>
        <w:t>Slumni</w:t>
      </w:r>
      <w:proofErr w:type="spellEnd"/>
      <w:r w:rsidRPr="009012AA">
        <w:rPr>
          <w:rFonts w:ascii="Times New Roman" w:hAnsi="Times New Roman"/>
          <w:color w:val="191919"/>
          <w:spacing w:val="-2"/>
          <w:sz w:val="18"/>
          <w:szCs w:val="18"/>
        </w:rPr>
        <w:t xml:space="preserve"> Association Directors Scholarship</w:t>
      </w:r>
    </w:p>
    <w:p w:rsidR="00117F90" w:rsidRPr="009012AA" w:rsidRDefault="00117F90" w:rsidP="00117F90">
      <w:pPr>
        <w:pStyle w:val="ListParagraph"/>
        <w:widowControl w:val="0"/>
        <w:numPr>
          <w:ilvl w:val="0"/>
          <w:numId w:val="15"/>
        </w:numPr>
        <w:autoSpaceDE w:val="0"/>
        <w:autoSpaceDN w:val="0"/>
        <w:adjustRightInd w:val="0"/>
        <w:spacing w:before="30" w:after="0" w:line="250" w:lineRule="auto"/>
        <w:ind w:right="3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 xml:space="preserve">Pre Alumni </w:t>
      </w:r>
      <w:proofErr w:type="spellStart"/>
      <w:r w:rsidRPr="009012AA">
        <w:rPr>
          <w:rFonts w:ascii="Times New Roman" w:hAnsi="Times New Roman"/>
          <w:color w:val="191919"/>
          <w:spacing w:val="-2"/>
          <w:sz w:val="18"/>
          <w:szCs w:val="18"/>
        </w:rPr>
        <w:t>Associatio</w:t>
      </w:r>
      <w:proofErr w:type="spellEnd"/>
      <w:r w:rsidRPr="009012AA">
        <w:rPr>
          <w:rFonts w:ascii="Times New Roman" w:hAnsi="Times New Roman"/>
          <w:color w:val="191919"/>
          <w:spacing w:val="-2"/>
          <w:sz w:val="18"/>
          <w:szCs w:val="18"/>
        </w:rPr>
        <w:t xml:space="preserve"> Scholarship</w:t>
      </w:r>
    </w:p>
    <w:p w:rsidR="00117F90" w:rsidRDefault="00117F90" w:rsidP="00117F90">
      <w:pPr>
        <w:widowControl w:val="0"/>
        <w:autoSpaceDE w:val="0"/>
        <w:autoSpaceDN w:val="0"/>
        <w:adjustRightInd w:val="0"/>
        <w:spacing w:before="15" w:after="0" w:line="240" w:lineRule="exact"/>
        <w:ind w:left="90" w:right="30"/>
        <w:rPr>
          <w:rFonts w:ascii="Times New Roman" w:hAnsi="Times New Roman"/>
          <w:color w:val="000000"/>
          <w:sz w:val="24"/>
          <w:szCs w:val="24"/>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1" w:name="_Toc295316635"/>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ARI</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w:t>
      </w:r>
      <w:r w:rsidRPr="005C6214">
        <w:rPr>
          <w:rFonts w:ascii="Times New Roman" w:hAnsi="Times New Roman"/>
          <w:bCs w:val="0"/>
          <w:color w:val="191919"/>
          <w:sz w:val="24"/>
          <w:szCs w:val="24"/>
        </w:rPr>
        <w:t>.</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2"/>
          <w:sz w:val="24"/>
          <w:szCs w:val="24"/>
        </w:rPr>
        <w:t>D</w:t>
      </w:r>
      <w:r w:rsidRPr="005C6214">
        <w:rPr>
          <w:rFonts w:ascii="Times New Roman" w:hAnsi="Times New Roman"/>
          <w:bCs w:val="0"/>
          <w:color w:val="191919"/>
          <w:spacing w:val="-2"/>
          <w:sz w:val="18"/>
          <w:szCs w:val="18"/>
        </w:rPr>
        <w:t>IXO</w:t>
      </w:r>
      <w:r w:rsidRPr="005C6214">
        <w:rPr>
          <w:rFonts w:ascii="Times New Roman" w:hAnsi="Times New Roman"/>
          <w:bCs w:val="0"/>
          <w:color w:val="191919"/>
          <w:sz w:val="18"/>
          <w:szCs w:val="18"/>
        </w:rPr>
        <w:t>N</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471"/>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Mari</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H</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Dixo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presente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Alban</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Alumn</w:t>
      </w:r>
      <w:r w:rsidRPr="00B14983">
        <w:rPr>
          <w:rFonts w:ascii="Times New Roman" w:hAnsi="Times New Roman"/>
          <w:color w:val="191919"/>
          <w:spacing w:val="-2"/>
          <w:sz w:val="18"/>
          <w:szCs w:val="18"/>
        </w:rPr>
        <w:t xml:space="preserve">i </w:t>
      </w:r>
      <w:r>
        <w:rPr>
          <w:rFonts w:ascii="Times New Roman" w:hAnsi="Times New Roman"/>
          <w:color w:val="191919"/>
          <w:spacing w:val="-2"/>
          <w:sz w:val="18"/>
          <w:szCs w:val="18"/>
        </w:rPr>
        <w:t>Associatio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perpetuat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memor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it</w:t>
      </w:r>
      <w:r w:rsidRPr="00B14983">
        <w:rPr>
          <w:rFonts w:ascii="Times New Roman" w:hAnsi="Times New Roman"/>
          <w:color w:val="191919"/>
          <w:spacing w:val="-2"/>
          <w:sz w:val="18"/>
          <w:szCs w:val="18"/>
        </w:rPr>
        <w:t>s p</w:t>
      </w:r>
      <w:r>
        <w:rPr>
          <w:rFonts w:ascii="Times New Roman" w:hAnsi="Times New Roman"/>
          <w:color w:val="191919"/>
          <w:spacing w:val="-2"/>
          <w:sz w:val="18"/>
          <w:szCs w:val="18"/>
        </w:rPr>
        <w:t>residen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eme</w:t>
      </w:r>
      <w:r w:rsidRPr="00B14983">
        <w:rPr>
          <w:rFonts w:ascii="Times New Roman" w:hAnsi="Times New Roman"/>
          <w:color w:val="191919"/>
          <w:spacing w:val="-2"/>
          <w:sz w:val="18"/>
          <w:szCs w:val="18"/>
        </w:rPr>
        <w:t>r</w:t>
      </w:r>
      <w:r>
        <w:rPr>
          <w:rFonts w:ascii="Times New Roman" w:hAnsi="Times New Roman"/>
          <w:color w:val="191919"/>
          <w:spacing w:val="-2"/>
          <w:sz w:val="18"/>
          <w:szCs w:val="18"/>
        </w:rPr>
        <w:t>itus</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Thi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awar</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mad</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on</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eithe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enrolle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Alban</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intend</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enrol</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a</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institution.</w:t>
      </w: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AS</w:t>
      </w:r>
      <w:r w:rsidRPr="00B14983">
        <w:rPr>
          <w:rFonts w:ascii="Times New Roman" w:hAnsi="Times New Roman"/>
          <w:color w:val="191919"/>
          <w:spacing w:val="-2"/>
          <w:sz w:val="18"/>
          <w:szCs w:val="18"/>
        </w:rPr>
        <w:t xml:space="preserve">U </w:t>
      </w:r>
      <w:r>
        <w:rPr>
          <w:rFonts w:ascii="Times New Roman" w:hAnsi="Times New Roman"/>
          <w:color w:val="191919"/>
          <w:spacing w:val="-2"/>
          <w:sz w:val="18"/>
          <w:szCs w:val="18"/>
        </w:rPr>
        <w:t>Alumn</w:t>
      </w:r>
      <w:r w:rsidRPr="00B14983">
        <w:rPr>
          <w:rFonts w:ascii="Times New Roman" w:hAnsi="Times New Roman"/>
          <w:color w:val="191919"/>
          <w:spacing w:val="-2"/>
          <w:sz w:val="18"/>
          <w:szCs w:val="18"/>
        </w:rPr>
        <w:t xml:space="preserve">i </w:t>
      </w:r>
      <w:r>
        <w:rPr>
          <w:rFonts w:ascii="Times New Roman" w:hAnsi="Times New Roman"/>
          <w:color w:val="191919"/>
          <w:spacing w:val="-2"/>
          <w:sz w:val="18"/>
          <w:szCs w:val="18"/>
        </w:rPr>
        <w:t>Associatio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grant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on</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$1,00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annuall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recipien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mee</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requirements:</w:t>
      </w:r>
    </w:p>
    <w:p w:rsidR="00117F90" w:rsidRDefault="00117F90" w:rsidP="00117F90">
      <w:pPr>
        <w:widowControl w:val="0"/>
        <w:autoSpaceDE w:val="0"/>
        <w:autoSpaceDN w:val="0"/>
        <w:adjustRightInd w:val="0"/>
        <w:spacing w:before="5" w:after="0" w:line="220" w:lineRule="exact"/>
        <w:ind w:left="90" w:right="30"/>
        <w:rPr>
          <w:rFonts w:ascii="Times New Roman" w:hAnsi="Times New Roman"/>
          <w:color w:val="000000"/>
        </w:rPr>
      </w:pPr>
    </w:p>
    <w:p w:rsidR="00117F90" w:rsidRPr="009012AA" w:rsidRDefault="00117F90" w:rsidP="00117F90">
      <w:pPr>
        <w:pStyle w:val="ListParagraph"/>
        <w:widowControl w:val="0"/>
        <w:numPr>
          <w:ilvl w:val="0"/>
          <w:numId w:val="16"/>
        </w:numPr>
        <w:autoSpaceDE w:val="0"/>
        <w:autoSpaceDN w:val="0"/>
        <w:adjustRightInd w:val="0"/>
        <w:spacing w:after="0"/>
        <w:ind w:right="30"/>
        <w:rPr>
          <w:rFonts w:ascii="Times New Roman" w:hAnsi="Times New Roman"/>
          <w:color w:val="000000"/>
          <w:sz w:val="18"/>
          <w:szCs w:val="18"/>
        </w:rPr>
      </w:pPr>
      <w:r w:rsidRPr="009012AA">
        <w:rPr>
          <w:rFonts w:ascii="Times New Roman" w:hAnsi="Times New Roman"/>
          <w:color w:val="191919"/>
          <w:sz w:val="18"/>
          <w:szCs w:val="18"/>
        </w:rPr>
        <w:t>A</w:t>
      </w:r>
      <w:r w:rsidRPr="009012AA">
        <w:rPr>
          <w:rFonts w:ascii="Times New Roman" w:hAnsi="Times New Roman"/>
          <w:color w:val="191919"/>
          <w:spacing w:val="-14"/>
          <w:sz w:val="18"/>
          <w:szCs w:val="18"/>
        </w:rPr>
        <w:t xml:space="preserve"> </w:t>
      </w:r>
      <w:r w:rsidRPr="009012AA">
        <w:rPr>
          <w:rFonts w:ascii="Times New Roman" w:hAnsi="Times New Roman"/>
          <w:color w:val="191919"/>
          <w:spacing w:val="-2"/>
          <w:sz w:val="18"/>
          <w:szCs w:val="18"/>
        </w:rPr>
        <w:t>minimu</w:t>
      </w:r>
      <w:r w:rsidRPr="009012AA">
        <w:rPr>
          <w:rFonts w:ascii="Times New Roman" w:hAnsi="Times New Roman"/>
          <w:color w:val="191919"/>
          <w:sz w:val="18"/>
          <w:szCs w:val="18"/>
        </w:rPr>
        <w:t>m</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2.</w:t>
      </w:r>
      <w:r w:rsidRPr="009012AA">
        <w:rPr>
          <w:rFonts w:ascii="Times New Roman" w:hAnsi="Times New Roman"/>
          <w:color w:val="191919"/>
          <w:sz w:val="18"/>
          <w:szCs w:val="18"/>
        </w:rPr>
        <w:t>5</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grade-poin</w:t>
      </w:r>
      <w:r w:rsidRPr="009012AA">
        <w:rPr>
          <w:rFonts w:ascii="Times New Roman" w:hAnsi="Times New Roman"/>
          <w:color w:val="191919"/>
          <w:sz w:val="18"/>
          <w:szCs w:val="18"/>
        </w:rPr>
        <w:t>t</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average.</w:t>
      </w:r>
    </w:p>
    <w:p w:rsidR="00117F90" w:rsidRPr="009012AA" w:rsidRDefault="00117F90" w:rsidP="00117F90">
      <w:pPr>
        <w:pStyle w:val="ListParagraph"/>
        <w:widowControl w:val="0"/>
        <w:numPr>
          <w:ilvl w:val="0"/>
          <w:numId w:val="16"/>
        </w:numPr>
        <w:autoSpaceDE w:val="0"/>
        <w:autoSpaceDN w:val="0"/>
        <w:adjustRightInd w:val="0"/>
        <w:spacing w:after="0"/>
        <w:ind w:right="30"/>
        <w:rPr>
          <w:rFonts w:ascii="Times New Roman" w:hAnsi="Times New Roman"/>
          <w:color w:val="000000"/>
          <w:sz w:val="18"/>
          <w:szCs w:val="18"/>
        </w:rPr>
      </w:pPr>
      <w:r w:rsidRPr="009012AA">
        <w:rPr>
          <w:rFonts w:ascii="Times New Roman" w:hAnsi="Times New Roman"/>
          <w:color w:val="191919"/>
          <w:spacing w:val="-2"/>
          <w:sz w:val="18"/>
          <w:szCs w:val="18"/>
        </w:rPr>
        <w:t>Exhibi</w:t>
      </w:r>
      <w:r w:rsidRPr="009012AA">
        <w:rPr>
          <w:rFonts w:ascii="Times New Roman" w:hAnsi="Times New Roman"/>
          <w:color w:val="191919"/>
          <w:sz w:val="18"/>
          <w:szCs w:val="18"/>
        </w:rPr>
        <w:t>t</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outstandin</w:t>
      </w:r>
      <w:r w:rsidRPr="009012AA">
        <w:rPr>
          <w:rFonts w:ascii="Times New Roman" w:hAnsi="Times New Roman"/>
          <w:color w:val="191919"/>
          <w:sz w:val="18"/>
          <w:szCs w:val="18"/>
        </w:rPr>
        <w:t>g</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leadershi</w:t>
      </w:r>
      <w:r w:rsidRPr="009012AA">
        <w:rPr>
          <w:rFonts w:ascii="Times New Roman" w:hAnsi="Times New Roman"/>
          <w:color w:val="191919"/>
          <w:sz w:val="18"/>
          <w:szCs w:val="18"/>
        </w:rPr>
        <w:t>p</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abilitie</w:t>
      </w:r>
      <w:r w:rsidRPr="009012AA">
        <w:rPr>
          <w:rFonts w:ascii="Times New Roman" w:hAnsi="Times New Roman"/>
          <w:color w:val="191919"/>
          <w:sz w:val="18"/>
          <w:szCs w:val="18"/>
        </w:rPr>
        <w:t>s</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throug</w:t>
      </w:r>
      <w:r w:rsidRPr="009012AA">
        <w:rPr>
          <w:rFonts w:ascii="Times New Roman" w:hAnsi="Times New Roman"/>
          <w:color w:val="191919"/>
          <w:sz w:val="18"/>
          <w:szCs w:val="18"/>
        </w:rPr>
        <w:t>h</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specifi</w:t>
      </w:r>
      <w:r w:rsidRPr="009012AA">
        <w:rPr>
          <w:rFonts w:ascii="Times New Roman" w:hAnsi="Times New Roman"/>
          <w:color w:val="191919"/>
          <w:sz w:val="18"/>
          <w:szCs w:val="18"/>
        </w:rPr>
        <w:t>c</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activitie</w:t>
      </w:r>
      <w:r w:rsidRPr="009012AA">
        <w:rPr>
          <w:rFonts w:ascii="Times New Roman" w:hAnsi="Times New Roman"/>
          <w:color w:val="191919"/>
          <w:sz w:val="18"/>
          <w:szCs w:val="18"/>
        </w:rPr>
        <w:t>s</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an</w:t>
      </w:r>
      <w:r w:rsidRPr="009012AA">
        <w:rPr>
          <w:rFonts w:ascii="Times New Roman" w:hAnsi="Times New Roman"/>
          <w:color w:val="191919"/>
          <w:sz w:val="18"/>
          <w:szCs w:val="18"/>
        </w:rPr>
        <w:t>d</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events.</w:t>
      </w:r>
    </w:p>
    <w:p w:rsidR="00117F90" w:rsidRPr="009012AA" w:rsidRDefault="00117F90" w:rsidP="00117F90">
      <w:pPr>
        <w:pStyle w:val="ListParagraph"/>
        <w:widowControl w:val="0"/>
        <w:numPr>
          <w:ilvl w:val="0"/>
          <w:numId w:val="16"/>
        </w:numPr>
        <w:autoSpaceDE w:val="0"/>
        <w:autoSpaceDN w:val="0"/>
        <w:adjustRightInd w:val="0"/>
        <w:spacing w:after="0"/>
        <w:ind w:right="30"/>
        <w:rPr>
          <w:rFonts w:ascii="Times New Roman" w:hAnsi="Times New Roman"/>
          <w:color w:val="000000"/>
          <w:sz w:val="18"/>
          <w:szCs w:val="18"/>
        </w:rPr>
      </w:pPr>
      <w:r w:rsidRPr="009012AA">
        <w:rPr>
          <w:rFonts w:ascii="Times New Roman" w:hAnsi="Times New Roman"/>
          <w:color w:val="191919"/>
          <w:spacing w:val="-2"/>
          <w:sz w:val="18"/>
          <w:szCs w:val="18"/>
        </w:rPr>
        <w:t>Demonstrat</w:t>
      </w:r>
      <w:r w:rsidRPr="009012AA">
        <w:rPr>
          <w:rFonts w:ascii="Times New Roman" w:hAnsi="Times New Roman"/>
          <w:color w:val="191919"/>
          <w:sz w:val="18"/>
          <w:szCs w:val="18"/>
        </w:rPr>
        <w:t>e</w:t>
      </w:r>
      <w:r w:rsidRPr="009012AA">
        <w:rPr>
          <w:rFonts w:ascii="Times New Roman" w:hAnsi="Times New Roman"/>
          <w:color w:val="191919"/>
          <w:spacing w:val="-3"/>
          <w:sz w:val="18"/>
          <w:szCs w:val="18"/>
        </w:rPr>
        <w:t xml:space="preserve"> </w:t>
      </w:r>
      <w:r w:rsidRPr="009012AA">
        <w:rPr>
          <w:rFonts w:ascii="Times New Roman" w:hAnsi="Times New Roman"/>
          <w:color w:val="191919"/>
          <w:sz w:val="18"/>
          <w:szCs w:val="18"/>
        </w:rPr>
        <w:t>a</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financia</w:t>
      </w:r>
      <w:r w:rsidRPr="009012AA">
        <w:rPr>
          <w:rFonts w:ascii="Times New Roman" w:hAnsi="Times New Roman"/>
          <w:color w:val="191919"/>
          <w:sz w:val="18"/>
          <w:szCs w:val="18"/>
        </w:rPr>
        <w:t>l</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need.</w:t>
      </w:r>
    </w:p>
    <w:p w:rsidR="00117F90" w:rsidRDefault="00117F90" w:rsidP="00117F90">
      <w:pPr>
        <w:widowControl w:val="0"/>
        <w:autoSpaceDE w:val="0"/>
        <w:autoSpaceDN w:val="0"/>
        <w:adjustRightInd w:val="0"/>
        <w:spacing w:before="5" w:after="0" w:line="220" w:lineRule="exact"/>
        <w:ind w:left="90" w:right="30"/>
        <w:rPr>
          <w:rFonts w:ascii="Times New Roman" w:hAnsi="Times New Roman"/>
          <w:color w:val="000000"/>
        </w:rPr>
      </w:pP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informatio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appl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contac</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f</w:t>
      </w:r>
      <w:r>
        <w:rPr>
          <w:rFonts w:ascii="Times New Roman" w:hAnsi="Times New Roman"/>
          <w:color w:val="191919"/>
          <w:spacing w:val="-2"/>
          <w:sz w:val="18"/>
          <w:szCs w:val="18"/>
        </w:rPr>
        <w:t>fic</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Alumn</w:t>
      </w:r>
      <w:r w:rsidRPr="00B14983">
        <w:rPr>
          <w:rFonts w:ascii="Times New Roman" w:hAnsi="Times New Roman"/>
          <w:color w:val="191919"/>
          <w:spacing w:val="-2"/>
          <w:sz w:val="18"/>
          <w:szCs w:val="18"/>
        </w:rPr>
        <w:t xml:space="preserve">i </w:t>
      </w:r>
      <w:r>
        <w:rPr>
          <w:rFonts w:ascii="Times New Roman" w:hAnsi="Times New Roman"/>
          <w:color w:val="191919"/>
          <w:spacing w:val="-2"/>
          <w:sz w:val="18"/>
          <w:szCs w:val="18"/>
        </w:rPr>
        <w:t>A</w:t>
      </w:r>
      <w:r w:rsidRPr="00B14983">
        <w:rPr>
          <w:rFonts w:ascii="Times New Roman" w:hAnsi="Times New Roman"/>
          <w:color w:val="191919"/>
          <w:spacing w:val="-2"/>
          <w:sz w:val="18"/>
          <w:szCs w:val="18"/>
        </w:rPr>
        <w:t>f</w:t>
      </w:r>
      <w:r>
        <w:rPr>
          <w:rFonts w:ascii="Times New Roman" w:hAnsi="Times New Roman"/>
          <w:color w:val="191919"/>
          <w:spacing w:val="-2"/>
          <w:sz w:val="18"/>
          <w:szCs w:val="18"/>
        </w:rPr>
        <w:t>fair</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(229</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430-4658.</w:t>
      </w:r>
    </w:p>
    <w:p w:rsidR="00117F90" w:rsidRDefault="00117F90" w:rsidP="00117F90">
      <w:pPr>
        <w:widowControl w:val="0"/>
        <w:tabs>
          <w:tab w:val="left" w:pos="8370"/>
        </w:tabs>
        <w:autoSpaceDE w:val="0"/>
        <w:autoSpaceDN w:val="0"/>
        <w:adjustRightInd w:val="0"/>
        <w:spacing w:after="0"/>
        <w:ind w:left="180" w:right="130" w:hanging="30"/>
        <w:jc w:val="both"/>
        <w:rPr>
          <w:rFonts w:ascii="Times New Roman" w:hAnsi="Times New Roman"/>
          <w:color w:val="191919"/>
          <w:spacing w:val="-2"/>
          <w:sz w:val="18"/>
          <w:szCs w:val="18"/>
        </w:rPr>
      </w:pPr>
    </w:p>
    <w:p w:rsidR="00117F90" w:rsidRPr="00200513" w:rsidRDefault="00117F90" w:rsidP="00117F90">
      <w:pPr>
        <w:pStyle w:val="Heading2"/>
        <w:spacing w:before="0"/>
        <w:ind w:left="180" w:right="130"/>
        <w:rPr>
          <w:rFonts w:ascii="Times New Roman" w:hAnsi="Times New Roman"/>
          <w:color w:val="262626" w:themeColor="text1" w:themeTint="D9"/>
          <w:sz w:val="18"/>
          <w:szCs w:val="18"/>
        </w:rPr>
      </w:pPr>
      <w:bookmarkStart w:id="472" w:name="_Toc295316636"/>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LBAN</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4"/>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16"/>
          <w:sz w:val="18"/>
          <w:szCs w:val="18"/>
        </w:rPr>
        <w:t>TA</w:t>
      </w:r>
      <w:r w:rsidRPr="00200513">
        <w:rPr>
          <w:rFonts w:ascii="Times New Roman" w:hAnsi="Times New Roman"/>
          <w:bCs w:val="0"/>
          <w:color w:val="262626" w:themeColor="text1" w:themeTint="D9"/>
          <w:spacing w:val="-2"/>
          <w:sz w:val="18"/>
          <w:szCs w:val="18"/>
        </w:rPr>
        <w:t>T</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U</w:t>
      </w:r>
      <w:r w:rsidRPr="00200513">
        <w:rPr>
          <w:rFonts w:ascii="Times New Roman" w:hAnsi="Times New Roman"/>
          <w:bCs w:val="0"/>
          <w:color w:val="262626" w:themeColor="text1" w:themeTint="D9"/>
          <w:spacing w:val="-2"/>
          <w:sz w:val="18"/>
          <w:szCs w:val="18"/>
        </w:rPr>
        <w:t>NIVERSIT</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16"/>
          <w:sz w:val="24"/>
          <w:szCs w:val="24"/>
        </w:rPr>
        <w:t>A</w:t>
      </w:r>
      <w:r w:rsidRPr="00200513">
        <w:rPr>
          <w:rFonts w:ascii="Times New Roman" w:hAnsi="Times New Roman"/>
          <w:bCs w:val="0"/>
          <w:color w:val="262626" w:themeColor="text1" w:themeTint="D9"/>
          <w:spacing w:val="-2"/>
          <w:sz w:val="18"/>
          <w:szCs w:val="18"/>
        </w:rPr>
        <w:t>THLETI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CHOLARSHIPS</w:t>
      </w:r>
      <w:bookmarkEnd w:id="472"/>
    </w:p>
    <w:p w:rsidR="00117F90" w:rsidRDefault="00117F90" w:rsidP="00117F90">
      <w:pPr>
        <w:widowControl w:val="0"/>
        <w:autoSpaceDE w:val="0"/>
        <w:autoSpaceDN w:val="0"/>
        <w:adjustRightInd w:val="0"/>
        <w:spacing w:before="30" w:after="0"/>
        <w:ind w:left="180" w:right="130" w:hanging="3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Intercollegiat</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Athletic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information.</w:t>
      </w:r>
    </w:p>
    <w:p w:rsidR="00117F90" w:rsidRDefault="00117F90" w:rsidP="00117F90">
      <w:pPr>
        <w:widowControl w:val="0"/>
        <w:autoSpaceDE w:val="0"/>
        <w:autoSpaceDN w:val="0"/>
        <w:adjustRightInd w:val="0"/>
        <w:spacing w:before="7" w:after="0" w:line="200" w:lineRule="exact"/>
        <w:ind w:left="180" w:right="130"/>
        <w:rPr>
          <w:rFonts w:ascii="Times New Roman" w:hAnsi="Times New Roman"/>
          <w:color w:val="000000"/>
          <w:sz w:val="20"/>
          <w:szCs w:val="20"/>
        </w:rPr>
      </w:pPr>
    </w:p>
    <w:p w:rsidR="00117F90" w:rsidRPr="00200513" w:rsidRDefault="00117F90" w:rsidP="00117F90">
      <w:pPr>
        <w:pStyle w:val="Heading2"/>
        <w:spacing w:before="0"/>
        <w:ind w:left="180" w:right="130"/>
        <w:rPr>
          <w:rFonts w:ascii="Times New Roman" w:hAnsi="Times New Roman"/>
          <w:color w:val="262626" w:themeColor="text1" w:themeTint="D9"/>
          <w:sz w:val="18"/>
          <w:szCs w:val="18"/>
        </w:rPr>
      </w:pPr>
      <w:bookmarkStart w:id="473" w:name="_Toc295316637"/>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LBAN</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4"/>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16"/>
          <w:sz w:val="18"/>
          <w:szCs w:val="18"/>
        </w:rPr>
        <w:t>TA</w:t>
      </w:r>
      <w:r w:rsidRPr="00200513">
        <w:rPr>
          <w:rFonts w:ascii="Times New Roman" w:hAnsi="Times New Roman"/>
          <w:bCs w:val="0"/>
          <w:color w:val="262626" w:themeColor="text1" w:themeTint="D9"/>
          <w:spacing w:val="-2"/>
          <w:sz w:val="18"/>
          <w:szCs w:val="18"/>
        </w:rPr>
        <w:t>T</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U</w:t>
      </w:r>
      <w:r w:rsidRPr="00200513">
        <w:rPr>
          <w:rFonts w:ascii="Times New Roman" w:hAnsi="Times New Roman"/>
          <w:bCs w:val="0"/>
          <w:color w:val="262626" w:themeColor="text1" w:themeTint="D9"/>
          <w:spacing w:val="-2"/>
          <w:sz w:val="18"/>
          <w:szCs w:val="18"/>
        </w:rPr>
        <w:t>NIVERSIT</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3"/>
          <w:sz w:val="18"/>
          <w:szCs w:val="18"/>
        </w:rPr>
        <w:t xml:space="preserve"> </w:t>
      </w:r>
      <w:r w:rsidRPr="00200513">
        <w:rPr>
          <w:rFonts w:ascii="Times New Roman" w:hAnsi="Times New Roman"/>
          <w:bCs w:val="0"/>
          <w:color w:val="262626" w:themeColor="text1" w:themeTint="D9"/>
          <w:spacing w:val="-2"/>
          <w:sz w:val="24"/>
          <w:szCs w:val="24"/>
        </w:rPr>
        <w:t>M</w:t>
      </w:r>
      <w:r w:rsidRPr="00200513">
        <w:rPr>
          <w:rFonts w:ascii="Times New Roman" w:hAnsi="Times New Roman"/>
          <w:bCs w:val="0"/>
          <w:color w:val="262626" w:themeColor="text1" w:themeTint="D9"/>
          <w:spacing w:val="-2"/>
          <w:sz w:val="18"/>
          <w:szCs w:val="18"/>
        </w:rPr>
        <w:t>USI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w:t>
      </w:r>
      <w:bookmarkEnd w:id="473"/>
    </w:p>
    <w:p w:rsidR="00117F90" w:rsidRDefault="00117F90" w:rsidP="00117F90">
      <w:pPr>
        <w:widowControl w:val="0"/>
        <w:autoSpaceDE w:val="0"/>
        <w:autoSpaceDN w:val="0"/>
        <w:adjustRightInd w:val="0"/>
        <w:spacing w:before="30" w:after="0"/>
        <w:ind w:left="180" w:right="130" w:hanging="30"/>
        <w:jc w:val="both"/>
        <w:rPr>
          <w:rFonts w:ascii="Times New Roman" w:hAnsi="Times New Roman"/>
          <w:color w:val="191919"/>
          <w:spacing w:val="-2"/>
          <w:sz w:val="18"/>
          <w:szCs w:val="18"/>
        </w:rPr>
      </w:pPr>
      <w:r>
        <w:rPr>
          <w:rFonts w:ascii="Times New Roman" w:hAnsi="Times New Roman"/>
          <w:color w:val="191919"/>
          <w:spacing w:val="-2"/>
          <w:sz w:val="18"/>
          <w:szCs w:val="18"/>
        </w:rPr>
        <w:t>Intereste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Arts.</w:t>
      </w:r>
    </w:p>
    <w:p w:rsidR="00117F90" w:rsidRDefault="00117F90" w:rsidP="00117F90">
      <w:pPr>
        <w:widowControl w:val="0"/>
        <w:tabs>
          <w:tab w:val="left" w:pos="8370"/>
        </w:tabs>
        <w:autoSpaceDE w:val="0"/>
        <w:autoSpaceDN w:val="0"/>
        <w:adjustRightInd w:val="0"/>
        <w:spacing w:after="0"/>
        <w:ind w:left="180" w:right="130" w:hanging="30"/>
        <w:jc w:val="both"/>
        <w:rPr>
          <w:rFonts w:ascii="Times New Roman" w:hAnsi="Times New Roman"/>
          <w:color w:val="000000"/>
          <w:sz w:val="18"/>
          <w:szCs w:val="18"/>
        </w:rPr>
      </w:pPr>
    </w:p>
    <w:p w:rsidR="00117F90" w:rsidRPr="00200513" w:rsidRDefault="00117F90" w:rsidP="00117F90">
      <w:pPr>
        <w:pStyle w:val="Heading2"/>
        <w:spacing w:before="0"/>
        <w:ind w:left="180" w:right="130"/>
        <w:rPr>
          <w:rFonts w:ascii="Times New Roman" w:hAnsi="Times New Roman"/>
          <w:smallCaps/>
          <w:color w:val="262626" w:themeColor="text1" w:themeTint="D9"/>
          <w:sz w:val="18"/>
          <w:szCs w:val="18"/>
        </w:rPr>
      </w:pPr>
      <w:bookmarkStart w:id="474" w:name="_Toc295316638"/>
      <w:r w:rsidRPr="00200513">
        <w:rPr>
          <w:rFonts w:ascii="Times New Roman" w:hAnsi="Times New Roman"/>
          <w:bCs w:val="0"/>
          <w:smallCaps/>
          <w:color w:val="262626" w:themeColor="text1" w:themeTint="D9"/>
          <w:spacing w:val="-2"/>
          <w:sz w:val="24"/>
          <w:szCs w:val="24"/>
        </w:rPr>
        <w:t>The Gates Millennium Scholars Program</w:t>
      </w:r>
      <w:bookmarkEnd w:id="474"/>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 xml:space="preserve">The Gates Millennium Scholars Program (GMS), funded by a grant from the Bill &amp; Melinda Gates Foundation, was established in 1999 to provide outstanding African America, American Indian/Alaska Native, Asian Pacific Islander American, and Hispanic American students with an opportunity to complete and undergraduate college education </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 xml:space="preserve">To apply, visit </w:t>
      </w:r>
      <w:hyperlink r:id="rId24" w:history="1">
        <w:r w:rsidRPr="00A44BB7">
          <w:rPr>
            <w:rStyle w:val="Hyperlink"/>
            <w:rFonts w:ascii="Times New Roman" w:hAnsi="Times New Roman"/>
            <w:spacing w:val="-2"/>
            <w:sz w:val="18"/>
            <w:szCs w:val="18"/>
          </w:rPr>
          <w:t>http://www.gmsp.org</w:t>
        </w:r>
      </w:hyperlink>
      <w:r>
        <w:rPr>
          <w:rFonts w:ascii="Times New Roman" w:hAnsi="Times New Roman"/>
          <w:color w:val="191919"/>
          <w:spacing w:val="-2"/>
          <w:sz w:val="18"/>
          <w:szCs w:val="18"/>
        </w:rPr>
        <w:t>.</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5" w:name="_Toc295316639"/>
      <w:r w:rsidRPr="005C6214">
        <w:rPr>
          <w:rFonts w:ascii="Times New Roman" w:hAnsi="Times New Roman"/>
          <w:bCs w:val="0"/>
          <w:color w:val="191919"/>
          <w:spacing w:val="-2"/>
          <w:sz w:val="24"/>
          <w:szCs w:val="24"/>
        </w:rPr>
        <w:lastRenderedPageBreak/>
        <w:t>L</w:t>
      </w:r>
      <w:r w:rsidRPr="005C6214">
        <w:rPr>
          <w:rFonts w:ascii="Times New Roman" w:hAnsi="Times New Roman"/>
          <w:bCs w:val="0"/>
          <w:color w:val="191919"/>
          <w:spacing w:val="-22"/>
          <w:sz w:val="18"/>
          <w:szCs w:val="18"/>
        </w:rPr>
        <w:t>A</w:t>
      </w:r>
      <w:r w:rsidRPr="005C6214">
        <w:rPr>
          <w:rFonts w:ascii="Times New Roman" w:hAnsi="Times New Roman"/>
          <w:bCs w:val="0"/>
          <w:color w:val="191919"/>
          <w:sz w:val="18"/>
          <w:szCs w:val="18"/>
        </w:rPr>
        <w:t>W</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E</w:t>
      </w:r>
      <w:r w:rsidRPr="005C6214">
        <w:rPr>
          <w:rFonts w:ascii="Times New Roman" w:hAnsi="Times New Roman"/>
          <w:bCs w:val="0"/>
          <w:color w:val="191919"/>
          <w:spacing w:val="-2"/>
          <w:sz w:val="18"/>
          <w:szCs w:val="18"/>
        </w:rPr>
        <w:t>NFORCEMEN</w:t>
      </w:r>
      <w:r w:rsidRPr="005C6214">
        <w:rPr>
          <w:rFonts w:ascii="Times New Roman" w:hAnsi="Times New Roman"/>
          <w:bCs w:val="0"/>
          <w:color w:val="191919"/>
          <w:sz w:val="18"/>
          <w:szCs w:val="18"/>
        </w:rPr>
        <w:t>T</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ERSONNE</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D</w:t>
      </w:r>
      <w:r w:rsidRPr="005C6214">
        <w:rPr>
          <w:rFonts w:ascii="Times New Roman" w:hAnsi="Times New Roman"/>
          <w:bCs w:val="0"/>
          <w:color w:val="191919"/>
          <w:spacing w:val="-2"/>
          <w:sz w:val="18"/>
          <w:szCs w:val="18"/>
        </w:rPr>
        <w:t>EPENDENT</w:t>
      </w:r>
      <w:r w:rsidRPr="005C6214">
        <w:rPr>
          <w:rFonts w:ascii="Times New Roman" w:hAnsi="Times New Roman"/>
          <w:bCs w:val="0"/>
          <w:color w:val="191919"/>
          <w:sz w:val="18"/>
          <w:szCs w:val="18"/>
        </w:rPr>
        <w:t>S</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RANT</w:t>
      </w:r>
      <w:bookmarkEnd w:id="475"/>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gran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amoun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$2,00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academi</w:t>
      </w:r>
      <w:r w:rsidRPr="00B14983">
        <w:rPr>
          <w:rFonts w:ascii="Times New Roman" w:hAnsi="Times New Roman"/>
          <w:color w:val="191919"/>
          <w:spacing w:val="-2"/>
          <w:sz w:val="18"/>
          <w:szCs w:val="18"/>
        </w:rPr>
        <w:t xml:space="preserve">c </w:t>
      </w:r>
      <w:r>
        <w:rPr>
          <w:rFonts w:ascii="Times New Roman" w:hAnsi="Times New Roman"/>
          <w:color w:val="191919"/>
          <w:spacing w:val="-2"/>
          <w:sz w:val="18"/>
          <w:szCs w:val="18"/>
        </w:rPr>
        <w:t>yea</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awarde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 xml:space="preserve">a </w:t>
      </w:r>
      <w:r>
        <w:rPr>
          <w:rFonts w:ascii="Times New Roman" w:hAnsi="Times New Roman"/>
          <w:color w:val="191919"/>
          <w:spacing w:val="-2"/>
          <w:sz w:val="18"/>
          <w:szCs w:val="18"/>
        </w:rPr>
        <w:t>resident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dependen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childre</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Ge</w:t>
      </w:r>
      <w:r w:rsidRPr="00B14983">
        <w:rPr>
          <w:rFonts w:ascii="Times New Roman" w:hAnsi="Times New Roman"/>
          <w:color w:val="191919"/>
          <w:spacing w:val="-2"/>
          <w:sz w:val="18"/>
          <w:szCs w:val="18"/>
        </w:rPr>
        <w:t>or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 xml:space="preserve">a </w:t>
      </w:r>
      <w:r>
        <w:rPr>
          <w:rFonts w:ascii="Times New Roman" w:hAnsi="Times New Roman"/>
          <w:color w:val="191919"/>
          <w:spacing w:val="-2"/>
          <w:sz w:val="18"/>
          <w:szCs w:val="18"/>
        </w:rPr>
        <w:t>la</w:t>
      </w:r>
      <w:r w:rsidRPr="00B14983">
        <w:rPr>
          <w:rFonts w:ascii="Times New Roman" w:hAnsi="Times New Roman"/>
          <w:color w:val="191919"/>
          <w:spacing w:val="-2"/>
          <w:sz w:val="18"/>
          <w:szCs w:val="18"/>
        </w:rPr>
        <w:t xml:space="preserve">w </w:t>
      </w:r>
      <w:r>
        <w:rPr>
          <w:rFonts w:ascii="Times New Roman" w:hAnsi="Times New Roman"/>
          <w:color w:val="191919"/>
          <w:spacing w:val="-2"/>
          <w:sz w:val="18"/>
          <w:szCs w:val="18"/>
        </w:rPr>
        <w:t>enforcemen</w:t>
      </w:r>
      <w:r w:rsidRPr="00B14983">
        <w:rPr>
          <w:rFonts w:ascii="Times New Roman" w:hAnsi="Times New Roman"/>
          <w:color w:val="191919"/>
          <w:spacing w:val="-2"/>
          <w:sz w:val="18"/>
          <w:szCs w:val="18"/>
        </w:rPr>
        <w:t>t</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f</w:t>
      </w:r>
      <w:r>
        <w:rPr>
          <w:rFonts w:ascii="Times New Roman" w:hAnsi="Times New Roman"/>
          <w:color w:val="191919"/>
          <w:spacing w:val="-2"/>
          <w:sz w:val="18"/>
          <w:szCs w:val="18"/>
        </w:rPr>
        <w:t>ficers</w:t>
      </w:r>
      <w:r w:rsidRPr="00B14983">
        <w:rPr>
          <w:rFonts w:ascii="Times New Roman" w:hAnsi="Times New Roman"/>
          <w:color w:val="191919"/>
          <w:spacing w:val="-2"/>
          <w:sz w:val="18"/>
          <w:szCs w:val="18"/>
        </w:rPr>
        <w:t>,</w:t>
      </w:r>
      <w:r>
        <w:rPr>
          <w:rFonts w:ascii="Times New Roman" w:hAnsi="Times New Roman"/>
          <w:color w:val="191919"/>
          <w:spacing w:val="-2"/>
          <w:sz w:val="18"/>
          <w:szCs w:val="18"/>
        </w:rPr>
        <w:t xml:space="preserve"> priso</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guard</w:t>
      </w:r>
      <w:r w:rsidRPr="00B14983">
        <w:rPr>
          <w:rFonts w:ascii="Times New Roman" w:hAnsi="Times New Roman"/>
          <w:color w:val="191919"/>
          <w:spacing w:val="-2"/>
          <w:sz w:val="18"/>
          <w:szCs w:val="18"/>
        </w:rPr>
        <w:t>s</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r</w:t>
      </w:r>
      <w:r>
        <w:rPr>
          <w:rFonts w:ascii="Times New Roman" w:hAnsi="Times New Roman"/>
          <w:color w:val="191919"/>
          <w:spacing w:val="-2"/>
          <w:sz w:val="18"/>
          <w:szCs w:val="18"/>
        </w:rPr>
        <w:t xml:space="preserve"> fireme</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wh</w:t>
      </w:r>
      <w:r w:rsidRPr="00B14983">
        <w:rPr>
          <w:rFonts w:ascii="Times New Roman" w:hAnsi="Times New Roman"/>
          <w:color w:val="191919"/>
          <w:spacing w:val="-2"/>
          <w:sz w:val="18"/>
          <w:szCs w:val="18"/>
        </w:rPr>
        <w:t>o</w:t>
      </w:r>
      <w:r>
        <w:rPr>
          <w:rFonts w:ascii="Times New Roman" w:hAnsi="Times New Roman"/>
          <w:color w:val="191919"/>
          <w:spacing w:val="-2"/>
          <w:sz w:val="18"/>
          <w:szCs w:val="18"/>
        </w:rPr>
        <w:t xml:space="preserve"> ar</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permanentl</w:t>
      </w:r>
      <w:r w:rsidRPr="00B14983">
        <w:rPr>
          <w:rFonts w:ascii="Times New Roman" w:hAnsi="Times New Roman"/>
          <w:color w:val="191919"/>
          <w:spacing w:val="-2"/>
          <w:sz w:val="18"/>
          <w:szCs w:val="18"/>
        </w:rPr>
        <w:t>y</w:t>
      </w:r>
      <w:r>
        <w:rPr>
          <w:rFonts w:ascii="Times New Roman" w:hAnsi="Times New Roman"/>
          <w:color w:val="191919"/>
          <w:spacing w:val="-2"/>
          <w:sz w:val="18"/>
          <w:szCs w:val="18"/>
        </w:rPr>
        <w:t xml:space="preserve"> disable</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r</w:t>
      </w:r>
      <w:r>
        <w:rPr>
          <w:rFonts w:ascii="Times New Roman" w:hAnsi="Times New Roman"/>
          <w:color w:val="191919"/>
          <w:spacing w:val="-2"/>
          <w:sz w:val="18"/>
          <w:szCs w:val="18"/>
        </w:rPr>
        <w:t xml:space="preserve"> wer</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kille</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i</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lin</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f</w:t>
      </w:r>
      <w:r>
        <w:rPr>
          <w:rFonts w:ascii="Times New Roman" w:hAnsi="Times New Roman"/>
          <w:color w:val="191919"/>
          <w:spacing w:val="-2"/>
          <w:sz w:val="18"/>
          <w:szCs w:val="18"/>
        </w:rPr>
        <w:t xml:space="preserve"> dut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s</w:t>
      </w:r>
      <w:r>
        <w:rPr>
          <w:rFonts w:ascii="Times New Roman" w:hAnsi="Times New Roman"/>
          <w:color w:val="191919"/>
          <w:spacing w:val="-2"/>
          <w:sz w:val="18"/>
          <w:szCs w:val="18"/>
        </w:rPr>
        <w:t xml:space="preserve"> wh</w:t>
      </w:r>
      <w:r w:rsidRPr="00B14983">
        <w:rPr>
          <w:rFonts w:ascii="Times New Roman" w:hAnsi="Times New Roman"/>
          <w:color w:val="191919"/>
          <w:spacing w:val="-2"/>
          <w:sz w:val="18"/>
          <w:szCs w:val="18"/>
        </w:rPr>
        <w:t>o</w:t>
      </w:r>
      <w:r>
        <w:rPr>
          <w:rFonts w:ascii="Times New Roman" w:hAnsi="Times New Roman"/>
          <w:color w:val="191919"/>
          <w:spacing w:val="-2"/>
          <w:sz w:val="18"/>
          <w:szCs w:val="18"/>
        </w:rPr>
        <w:t xml:space="preserve"> qu</w:t>
      </w:r>
      <w:r w:rsidRPr="00B14983">
        <w:rPr>
          <w:rFonts w:ascii="Times New Roman" w:hAnsi="Times New Roman"/>
          <w:color w:val="191919"/>
          <w:spacing w:val="-2"/>
          <w:sz w:val="18"/>
          <w:szCs w:val="18"/>
        </w:rPr>
        <w:t>a</w:t>
      </w:r>
      <w:r>
        <w:rPr>
          <w:rFonts w:ascii="Times New Roman" w:hAnsi="Times New Roman"/>
          <w:color w:val="191919"/>
          <w:spacing w:val="-2"/>
          <w:sz w:val="18"/>
          <w:szCs w:val="18"/>
        </w:rPr>
        <w:t>lif</w:t>
      </w:r>
      <w:r w:rsidRPr="00B14983">
        <w:rPr>
          <w:rFonts w:ascii="Times New Roman" w:hAnsi="Times New Roman"/>
          <w:color w:val="191919"/>
          <w:spacing w:val="-2"/>
          <w:sz w:val="18"/>
          <w:szCs w:val="18"/>
        </w:rPr>
        <w:t>y</w:t>
      </w:r>
      <w:r>
        <w:rPr>
          <w:rFonts w:ascii="Times New Roman" w:hAnsi="Times New Roman"/>
          <w:color w:val="191919"/>
          <w:spacing w:val="-2"/>
          <w:sz w:val="18"/>
          <w:szCs w:val="18"/>
        </w:rPr>
        <w:t xml:space="preserve"> shoul</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con- tac</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e F</w:t>
      </w:r>
      <w:r>
        <w:rPr>
          <w:rFonts w:ascii="Times New Roman" w:hAnsi="Times New Roman"/>
          <w:color w:val="191919"/>
          <w:spacing w:val="-2"/>
          <w:sz w:val="18"/>
          <w:szCs w:val="18"/>
        </w:rPr>
        <w:t>AO</w:t>
      </w:r>
      <w:r w:rsidRPr="00B14983">
        <w:rPr>
          <w:rFonts w:ascii="Times New Roman" w:hAnsi="Times New Roman"/>
          <w:color w:val="191919"/>
          <w:spacing w:val="-2"/>
          <w:sz w:val="18"/>
          <w:szCs w:val="18"/>
        </w:rPr>
        <w:t xml:space="preserve">. </w:t>
      </w:r>
      <w:proofErr w:type="gramStart"/>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informatio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g</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to</w:t>
      </w:r>
      <w:r w:rsidRPr="00B14983">
        <w:rPr>
          <w:rFonts w:ascii="Times New Roman" w:hAnsi="Times New Roman"/>
          <w:color w:val="191919"/>
          <w:spacing w:val="-2"/>
          <w:sz w:val="18"/>
          <w:szCs w:val="18"/>
        </w:rPr>
        <w:t xml:space="preserve">: </w:t>
      </w:r>
      <w:hyperlink r:id="rId25" w:history="1">
        <w:r>
          <w:rPr>
            <w:rFonts w:ascii="Times New Roman" w:hAnsi="Times New Roman"/>
            <w:color w:val="191919"/>
            <w:spacing w:val="-2"/>
            <w:sz w:val="18"/>
            <w:szCs w:val="18"/>
          </w:rPr>
          <w:t>http://ww</w:t>
        </w:r>
        <w:r w:rsidRPr="00B14983">
          <w:rPr>
            <w:rFonts w:ascii="Times New Roman" w:hAnsi="Times New Roman"/>
            <w:color w:val="191919"/>
            <w:spacing w:val="-2"/>
            <w:sz w:val="18"/>
            <w:szCs w:val="18"/>
          </w:rPr>
          <w:t>w</w:t>
        </w:r>
        <w:r>
          <w:rPr>
            <w:rFonts w:ascii="Times New Roman" w:hAnsi="Times New Roman"/>
            <w:color w:val="191919"/>
            <w:spacing w:val="-2"/>
            <w:sz w:val="18"/>
            <w:szCs w:val="18"/>
          </w:rPr>
          <w:t>.gacollege4</w:t>
        </w:r>
        <w:r w:rsidRPr="00B14983">
          <w:rPr>
            <w:rFonts w:ascii="Times New Roman" w:hAnsi="Times New Roman"/>
            <w:color w:val="191919"/>
            <w:spacing w:val="-2"/>
            <w:sz w:val="18"/>
            <w:szCs w:val="18"/>
          </w:rPr>
          <w:t>1</w:t>
        </w:r>
        <w:r>
          <w:rPr>
            <w:rFonts w:ascii="Times New Roman" w:hAnsi="Times New Roman"/>
            <w:color w:val="191919"/>
            <w:spacing w:val="-2"/>
            <w:sz w:val="18"/>
            <w:szCs w:val="18"/>
          </w:rPr>
          <w:t>1.o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w:t>
        </w:r>
        <w:proofErr w:type="gramEnd"/>
      </w:hyperlink>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6" w:name="_Toc295316640"/>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EORGI</w:t>
      </w:r>
      <w:r w:rsidRPr="005C6214">
        <w:rPr>
          <w:rFonts w:ascii="Times New Roman" w:hAnsi="Times New Roman"/>
          <w:bCs w:val="0"/>
          <w:color w:val="191919"/>
          <w:sz w:val="18"/>
          <w:szCs w:val="18"/>
        </w:rPr>
        <w:t xml:space="preserve">A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UBLI</w:t>
      </w:r>
      <w:r w:rsidRPr="005C6214">
        <w:rPr>
          <w:rFonts w:ascii="Times New Roman" w:hAnsi="Times New Roman"/>
          <w:bCs w:val="0"/>
          <w:color w:val="191919"/>
          <w:sz w:val="18"/>
          <w:szCs w:val="18"/>
        </w:rPr>
        <w:t>C</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AFET</w:t>
      </w:r>
      <w:r w:rsidRPr="005C6214">
        <w:rPr>
          <w:rFonts w:ascii="Times New Roman" w:hAnsi="Times New Roman"/>
          <w:bCs w:val="0"/>
          <w:color w:val="191919"/>
          <w:sz w:val="18"/>
          <w:szCs w:val="18"/>
        </w:rPr>
        <w:t>Y</w:t>
      </w:r>
      <w:r w:rsidRPr="005C6214">
        <w:rPr>
          <w:rFonts w:ascii="Times New Roman" w:hAnsi="Times New Roman"/>
          <w:bCs w:val="0"/>
          <w:color w:val="191919"/>
          <w:spacing w:val="4"/>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EMORIA</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RANT</w:t>
      </w:r>
      <w:bookmarkEnd w:id="476"/>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daughte</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an</w:t>
      </w:r>
      <w:r>
        <w:rPr>
          <w:rFonts w:ascii="Times New Roman" w:hAnsi="Times New Roman"/>
          <w:color w:val="191919"/>
          <w:sz w:val="18"/>
          <w:szCs w:val="18"/>
        </w:rPr>
        <w:t xml:space="preserve">y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publi</w:t>
      </w:r>
      <w:r>
        <w:rPr>
          <w:rFonts w:ascii="Times New Roman" w:hAnsi="Times New Roman"/>
          <w:color w:val="191919"/>
          <w:sz w:val="18"/>
          <w:szCs w:val="18"/>
        </w:rPr>
        <w:t xml:space="preserve">c </w:t>
      </w:r>
      <w:r>
        <w:rPr>
          <w:rFonts w:ascii="Times New Roman" w:hAnsi="Times New Roman"/>
          <w:color w:val="191919"/>
          <w:spacing w:val="-2"/>
          <w:sz w:val="18"/>
          <w:szCs w:val="18"/>
        </w:rPr>
        <w:t>safet</w:t>
      </w:r>
      <w:r>
        <w:rPr>
          <w:rFonts w:ascii="Times New Roman" w:hAnsi="Times New Roman"/>
          <w:color w:val="191919"/>
          <w:sz w:val="18"/>
          <w:szCs w:val="18"/>
        </w:rPr>
        <w:t xml:space="preserve">y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 xml:space="preserve">r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wa</w:t>
      </w:r>
      <w:r>
        <w:rPr>
          <w:rFonts w:ascii="Times New Roman" w:hAnsi="Times New Roman"/>
          <w:color w:val="191919"/>
          <w:sz w:val="18"/>
          <w:szCs w:val="18"/>
        </w:rPr>
        <w:t xml:space="preserve">s </w:t>
      </w:r>
      <w:r>
        <w:rPr>
          <w:rFonts w:ascii="Times New Roman" w:hAnsi="Times New Roman"/>
          <w:color w:val="191919"/>
          <w:spacing w:val="-2"/>
          <w:sz w:val="18"/>
          <w:szCs w:val="18"/>
        </w:rPr>
        <w:t>kille</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permanentl</w:t>
      </w:r>
      <w:r>
        <w:rPr>
          <w:rFonts w:ascii="Times New Roman" w:hAnsi="Times New Roman"/>
          <w:color w:val="191919"/>
          <w:sz w:val="18"/>
          <w:szCs w:val="18"/>
        </w:rPr>
        <w:t xml:space="preserve">y </w:t>
      </w:r>
      <w:r>
        <w:rPr>
          <w:rFonts w:ascii="Times New Roman" w:hAnsi="Times New Roman"/>
          <w:color w:val="191919"/>
          <w:spacing w:val="-2"/>
          <w:sz w:val="18"/>
          <w:szCs w:val="18"/>
        </w:rPr>
        <w:t>disable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lin</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dut</w:t>
      </w:r>
      <w:r>
        <w:rPr>
          <w:rFonts w:ascii="Times New Roman" w:hAnsi="Times New Roman"/>
          <w:color w:val="191919"/>
          <w:sz w:val="18"/>
          <w:szCs w:val="18"/>
        </w:rPr>
        <w:t xml:space="preserve">y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elig</w:t>
      </w:r>
      <w:r>
        <w:rPr>
          <w:rFonts w:ascii="Times New Roman" w:hAnsi="Times New Roman"/>
          <w:color w:val="191919"/>
          <w:spacing w:val="-3"/>
          <w:sz w:val="18"/>
          <w:szCs w:val="18"/>
        </w:rPr>
        <w:t>i</w:t>
      </w:r>
      <w:r>
        <w:rPr>
          <w:rFonts w:ascii="Times New Roman" w:hAnsi="Times New Roman"/>
          <w:color w:val="191919"/>
          <w:spacing w:val="-2"/>
          <w:sz w:val="18"/>
          <w:szCs w:val="18"/>
        </w:rPr>
        <w:t>bl</w:t>
      </w:r>
      <w:r>
        <w:rPr>
          <w:rFonts w:ascii="Times New Roman" w:hAnsi="Times New Roman"/>
          <w:color w:val="191919"/>
          <w:sz w:val="18"/>
          <w:szCs w:val="18"/>
        </w:rPr>
        <w:t xml:space="preserve">e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grant. Th</w:t>
      </w:r>
      <w:r>
        <w:rPr>
          <w:rFonts w:ascii="Times New Roman" w:hAnsi="Times New Roman"/>
          <w:color w:val="191919"/>
          <w:sz w:val="18"/>
          <w:szCs w:val="18"/>
        </w:rPr>
        <w:t xml:space="preserve">e </w:t>
      </w:r>
      <w:r>
        <w:rPr>
          <w:rFonts w:ascii="Times New Roman" w:hAnsi="Times New Roman"/>
          <w:color w:val="191919"/>
          <w:spacing w:val="-2"/>
          <w:sz w:val="18"/>
          <w:szCs w:val="18"/>
        </w:rPr>
        <w:t>program</w:t>
      </w:r>
      <w:r>
        <w:rPr>
          <w:rFonts w:ascii="Times New Roman" w:hAnsi="Times New Roman"/>
          <w:color w:val="191919"/>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 xml:space="preserve">h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funde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Lotter</w:t>
      </w:r>
      <w:r>
        <w:rPr>
          <w:rFonts w:ascii="Times New Roman" w:hAnsi="Times New Roman"/>
          <w:color w:val="191919"/>
          <w:sz w:val="18"/>
          <w:szCs w:val="18"/>
        </w:rPr>
        <w:t xml:space="preserve">y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Education</w:t>
      </w:r>
      <w:r>
        <w:rPr>
          <w:rFonts w:ascii="Times New Roman" w:hAnsi="Times New Roman"/>
          <w:color w:val="191919"/>
          <w:sz w:val="18"/>
          <w:szCs w:val="18"/>
        </w:rPr>
        <w:t xml:space="preserve">, </w:t>
      </w:r>
      <w:r>
        <w:rPr>
          <w:rFonts w:ascii="Times New Roman" w:hAnsi="Times New Roman"/>
          <w:color w:val="191919"/>
          <w:spacing w:val="-2"/>
          <w:sz w:val="18"/>
          <w:szCs w:val="18"/>
        </w:rPr>
        <w:t>cover</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Cos</w:t>
      </w:r>
      <w:r>
        <w:rPr>
          <w:rFonts w:ascii="Times New Roman" w:hAnsi="Times New Roman"/>
          <w:color w:val="191919"/>
          <w:sz w:val="18"/>
          <w:szCs w:val="18"/>
        </w:rPr>
        <w:t xml:space="preserve">t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Attendanc</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t a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publi</w:t>
      </w:r>
      <w:r>
        <w:rPr>
          <w:rFonts w:ascii="Times New Roman" w:hAnsi="Times New Roman"/>
          <w:color w:val="191919"/>
          <w:sz w:val="18"/>
          <w:szCs w:val="18"/>
        </w:rPr>
        <w:t xml:space="preserve">c </w:t>
      </w:r>
      <w:r>
        <w:rPr>
          <w:rFonts w:ascii="Times New Roman" w:hAnsi="Times New Roman"/>
          <w:color w:val="191919"/>
          <w:spacing w:val="-2"/>
          <w:sz w:val="18"/>
          <w:szCs w:val="18"/>
        </w:rPr>
        <w:t>post-secondar</w:t>
      </w:r>
      <w:r>
        <w:rPr>
          <w:rFonts w:ascii="Times New Roman" w:hAnsi="Times New Roman"/>
          <w:color w:val="191919"/>
          <w:sz w:val="18"/>
          <w:szCs w:val="18"/>
        </w:rPr>
        <w:t xml:space="preserve">y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minu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gif</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received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w</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Enforcemen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Personne</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Dependent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Grant</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Safety Memoria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w:t>
      </w:r>
      <w:r>
        <w:rPr>
          <w:rFonts w:ascii="Times New Roman" w:hAnsi="Times New Roman"/>
          <w:color w:val="191919"/>
          <w:sz w:val="18"/>
          <w:szCs w:val="18"/>
        </w:rPr>
        <w:t>:</w:t>
      </w:r>
      <w:r>
        <w:rPr>
          <w:rFonts w:ascii="Times New Roman" w:hAnsi="Times New Roman"/>
          <w:color w:val="191919"/>
          <w:spacing w:val="-4"/>
          <w:sz w:val="18"/>
          <w:szCs w:val="18"/>
        </w:rPr>
        <w:t xml:space="preserve"> </w:t>
      </w:r>
      <w:hyperlink r:id="rId26"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.gacollege4</w:t>
        </w:r>
        <w:r>
          <w:rPr>
            <w:rFonts w:ascii="Times New Roman" w:hAnsi="Times New Roman"/>
            <w:color w:val="191919"/>
            <w:spacing w:val="-8"/>
            <w:sz w:val="18"/>
            <w:szCs w:val="18"/>
          </w:rPr>
          <w:t>1</w:t>
        </w:r>
        <w:r>
          <w:rPr>
            <w:rFonts w:ascii="Times New Roman" w:hAnsi="Times New Roman"/>
            <w:color w:val="191919"/>
            <w:spacing w:val="-2"/>
            <w:sz w:val="18"/>
            <w:szCs w:val="18"/>
          </w:rPr>
          <w:t>1.o</w:t>
        </w:r>
        <w:r>
          <w:rPr>
            <w:rFonts w:ascii="Times New Roman" w:hAnsi="Times New Roman"/>
            <w:color w:val="191919"/>
            <w:spacing w:val="-5"/>
            <w:sz w:val="18"/>
            <w:szCs w:val="18"/>
          </w:rPr>
          <w:t>r</w:t>
        </w:r>
        <w:r>
          <w:rPr>
            <w:rFonts w:ascii="Times New Roman" w:hAnsi="Times New Roman"/>
            <w:color w:val="191919"/>
            <w:spacing w:val="-2"/>
            <w:sz w:val="18"/>
            <w:szCs w:val="18"/>
          </w:rPr>
          <w:t>g.</w:t>
        </w:r>
      </w:hyperlink>
    </w:p>
    <w:p w:rsidR="00117F90" w:rsidRDefault="00117F90" w:rsidP="00117F90">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7" w:name="_Toc295316641"/>
      <w:r w:rsidRPr="005C6214">
        <w:rPr>
          <w:rFonts w:ascii="Times New Roman" w:hAnsi="Times New Roman"/>
          <w:bCs w:val="0"/>
          <w:color w:val="191919"/>
          <w:spacing w:val="-2"/>
          <w:sz w:val="24"/>
          <w:szCs w:val="24"/>
        </w:rPr>
        <w:t>R</w:t>
      </w:r>
      <w:r w:rsidRPr="005C6214">
        <w:rPr>
          <w:rFonts w:ascii="Times New Roman" w:hAnsi="Times New Roman"/>
          <w:bCs w:val="0"/>
          <w:color w:val="191919"/>
          <w:spacing w:val="-2"/>
          <w:sz w:val="18"/>
          <w:szCs w:val="18"/>
        </w:rPr>
        <w:t>OBE</w:t>
      </w:r>
      <w:r w:rsidRPr="005C6214">
        <w:rPr>
          <w:rFonts w:ascii="Times New Roman" w:hAnsi="Times New Roman"/>
          <w:bCs w:val="0"/>
          <w:color w:val="191919"/>
          <w:spacing w:val="-9"/>
          <w:sz w:val="18"/>
          <w:szCs w:val="18"/>
        </w:rPr>
        <w:t>R</w:t>
      </w:r>
      <w:r w:rsidRPr="005C6214">
        <w:rPr>
          <w:rFonts w:ascii="Times New Roman" w:hAnsi="Times New Roman"/>
          <w:bCs w:val="0"/>
          <w:color w:val="191919"/>
          <w:sz w:val="18"/>
          <w:szCs w:val="18"/>
        </w:rPr>
        <w:t>T</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C</w:t>
      </w:r>
      <w:r w:rsidRPr="005C6214">
        <w:rPr>
          <w:rFonts w:ascii="Times New Roman" w:hAnsi="Times New Roman"/>
          <w:bCs w:val="0"/>
          <w:color w:val="191919"/>
          <w:sz w:val="24"/>
          <w:szCs w:val="24"/>
        </w:rPr>
        <w:t>.</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2"/>
          <w:sz w:val="24"/>
          <w:szCs w:val="24"/>
        </w:rPr>
        <w:t>B</w:t>
      </w:r>
      <w:r w:rsidRPr="005C6214">
        <w:rPr>
          <w:rFonts w:ascii="Times New Roman" w:hAnsi="Times New Roman"/>
          <w:bCs w:val="0"/>
          <w:color w:val="191919"/>
          <w:spacing w:val="-2"/>
          <w:sz w:val="18"/>
          <w:szCs w:val="18"/>
        </w:rPr>
        <w:t>YR</w:t>
      </w:r>
      <w:r w:rsidRPr="005C6214">
        <w:rPr>
          <w:rFonts w:ascii="Times New Roman" w:hAnsi="Times New Roman"/>
          <w:bCs w:val="0"/>
          <w:color w:val="191919"/>
          <w:sz w:val="18"/>
          <w:szCs w:val="18"/>
        </w:rPr>
        <w:t>D</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w:t>
      </w:r>
      <w:r w:rsidRPr="005C6214">
        <w:rPr>
          <w:rFonts w:ascii="Times New Roman" w:hAnsi="Times New Roman"/>
          <w:bCs w:val="0"/>
          <w:color w:val="191919"/>
          <w:sz w:val="18"/>
          <w:szCs w:val="18"/>
        </w:rPr>
        <w:t xml:space="preserve">P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ROGRAM</w:t>
      </w:r>
      <w:bookmarkEnd w:id="477"/>
    </w:p>
    <w:p w:rsidR="00117F90" w:rsidRDefault="00117F90" w:rsidP="00117F90">
      <w:pPr>
        <w:widowControl w:val="0"/>
        <w:tabs>
          <w:tab w:val="left" w:pos="5820"/>
        </w:tabs>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scholarshi</w:t>
      </w:r>
      <w:r>
        <w:rPr>
          <w:rFonts w:ascii="Times New Roman" w:hAnsi="Times New Roman"/>
          <w:color w:val="191919"/>
          <w:sz w:val="18"/>
          <w:szCs w:val="18"/>
        </w:rPr>
        <w:t xml:space="preserve">p </w:t>
      </w:r>
      <w:r>
        <w:rPr>
          <w:rFonts w:ascii="Times New Roman" w:hAnsi="Times New Roman"/>
          <w:color w:val="191919"/>
          <w:spacing w:val="-2"/>
          <w:sz w:val="18"/>
          <w:szCs w:val="18"/>
        </w:rPr>
        <w:t>progra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demonstrat</w:t>
      </w:r>
      <w:r>
        <w:rPr>
          <w:rFonts w:ascii="Times New Roman" w:hAnsi="Times New Roman"/>
          <w:color w:val="191919"/>
          <w:sz w:val="18"/>
          <w:szCs w:val="18"/>
        </w:rPr>
        <w:t xml:space="preserve">e </w:t>
      </w:r>
      <w:r>
        <w:rPr>
          <w:rFonts w:ascii="Times New Roman" w:hAnsi="Times New Roman"/>
          <w:color w:val="191919"/>
          <w:spacing w:val="-2"/>
          <w:sz w:val="18"/>
          <w:szCs w:val="18"/>
        </w:rPr>
        <w:t>outstandin</w:t>
      </w:r>
      <w:r>
        <w:rPr>
          <w:rFonts w:ascii="Times New Roman" w:hAnsi="Times New Roman"/>
          <w:color w:val="191919"/>
          <w:sz w:val="18"/>
          <w:szCs w:val="18"/>
        </w:rPr>
        <w:t xml:space="preserve">g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achievement</w:t>
      </w:r>
      <w:r>
        <w:rPr>
          <w:rFonts w:ascii="Times New Roman" w:hAnsi="Times New Roman"/>
          <w:color w:val="191919"/>
          <w:sz w:val="18"/>
          <w:szCs w:val="18"/>
        </w:rPr>
        <w:t xml:space="preserve">.  </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purpos</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progr</w:t>
      </w:r>
      <w:r>
        <w:rPr>
          <w:rFonts w:ascii="Times New Roman" w:hAnsi="Times New Roman"/>
          <w:color w:val="191919"/>
          <w:spacing w:val="-3"/>
          <w:sz w:val="18"/>
          <w:szCs w:val="18"/>
        </w:rPr>
        <w:t>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promot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achievemen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recogniz</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exceptionall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promis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continue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excellence</w:t>
      </w:r>
      <w:r>
        <w:rPr>
          <w:rFonts w:ascii="Times New Roman" w:hAnsi="Times New Roman"/>
          <w:color w:val="191919"/>
          <w:sz w:val="18"/>
          <w:szCs w:val="18"/>
        </w:rPr>
        <w:t xml:space="preserve">. </w:t>
      </w:r>
      <w:r>
        <w:rPr>
          <w:rFonts w:ascii="Times New Roman" w:hAnsi="Times New Roman"/>
          <w:color w:val="191919"/>
          <w:spacing w:val="4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proofErr w:type="gramStart"/>
      <w:r>
        <w:rPr>
          <w:rFonts w:ascii="Times New Roman" w:hAnsi="Times New Roman"/>
          <w:color w:val="191919"/>
          <w:spacing w:val="-2"/>
          <w:sz w:val="18"/>
          <w:szCs w:val="18"/>
        </w:rPr>
        <w:t>recipi</w:t>
      </w:r>
      <w:r>
        <w:rPr>
          <w:rFonts w:ascii="Times New Roman" w:hAnsi="Times New Roman"/>
          <w:color w:val="191919"/>
          <w:sz w:val="18"/>
          <w:szCs w:val="18"/>
        </w:rPr>
        <w:t xml:space="preserve">ent </w:t>
      </w:r>
      <w:r>
        <w:rPr>
          <w:rFonts w:ascii="Times New Roman" w:hAnsi="Times New Roman"/>
          <w:color w:val="191919"/>
          <w:spacing w:val="28"/>
          <w:sz w:val="18"/>
          <w:szCs w:val="18"/>
        </w:rPr>
        <w:t xml:space="preserve"> </w:t>
      </w:r>
      <w:r>
        <w:rPr>
          <w:rFonts w:ascii="Times New Roman" w:hAnsi="Times New Roman"/>
          <w:color w:val="191919"/>
          <w:sz w:val="18"/>
          <w:szCs w:val="18"/>
        </w:rPr>
        <w:t>receives</w:t>
      </w:r>
      <w:proofErr w:type="gramEnd"/>
      <w:r>
        <w:rPr>
          <w:rFonts w:ascii="Times New Roman" w:hAnsi="Times New Roman"/>
          <w:color w:val="191919"/>
          <w:sz w:val="18"/>
          <w:szCs w:val="18"/>
        </w:rPr>
        <w:t xml:space="preserve">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stipend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of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$1,500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for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academic </w:t>
      </w:r>
      <w:r>
        <w:rPr>
          <w:rFonts w:ascii="Times New Roman" w:hAnsi="Times New Roman"/>
          <w:color w:val="191919"/>
          <w:spacing w:val="28"/>
          <w:sz w:val="18"/>
          <w:szCs w:val="18"/>
        </w:rPr>
        <w:t xml:space="preserve"> </w:t>
      </w:r>
      <w:r>
        <w:rPr>
          <w:rFonts w:ascii="Times New Roman" w:hAnsi="Times New Roman"/>
          <w:color w:val="191919"/>
          <w:sz w:val="18"/>
          <w:szCs w:val="18"/>
        </w:rPr>
        <w:t>yea</w:t>
      </w:r>
      <w:r>
        <w:rPr>
          <w:rFonts w:ascii="Times New Roman" w:hAnsi="Times New Roman"/>
          <w:color w:val="191919"/>
          <w:spacing w:val="-10"/>
          <w:sz w:val="18"/>
          <w:szCs w:val="18"/>
        </w:rPr>
        <w:t>r</w:t>
      </w:r>
      <w:r>
        <w:rPr>
          <w:rFonts w:ascii="Times New Roman" w:hAnsi="Times New Roman"/>
          <w:color w:val="191919"/>
          <w:sz w:val="18"/>
          <w:szCs w:val="18"/>
        </w:rPr>
        <w:t xml:space="preserve">. </w:t>
      </w:r>
      <w:proofErr w:type="gramStart"/>
      <w:r>
        <w:rPr>
          <w:rFonts w:ascii="Times New Roman" w:hAnsi="Times New Roman"/>
          <w:color w:val="191919"/>
          <w:sz w:val="18"/>
          <w:szCs w:val="18"/>
        </w:rPr>
        <w:t xml:space="preserve">For </w:t>
      </w:r>
      <w:r>
        <w:rPr>
          <w:rFonts w:ascii="Times New Roman" w:hAnsi="Times New Roman"/>
          <w:color w:val="191919"/>
          <w:spacing w:val="27"/>
          <w:sz w:val="18"/>
          <w:szCs w:val="18"/>
        </w:rPr>
        <w:t xml:space="preserve"> </w:t>
      </w:r>
      <w:r>
        <w:rPr>
          <w:rFonts w:ascii="Times New Roman" w:hAnsi="Times New Roman"/>
          <w:color w:val="191919"/>
          <w:sz w:val="18"/>
          <w:szCs w:val="18"/>
        </w:rPr>
        <w:t>more</w:t>
      </w:r>
      <w:proofErr w:type="gramEnd"/>
      <w:r>
        <w:rPr>
          <w:rFonts w:ascii="Times New Roman" w:hAnsi="Times New Roman"/>
          <w:color w:val="191919"/>
          <w:sz w:val="18"/>
          <w:szCs w:val="18"/>
        </w:rPr>
        <w:t xml:space="preserve">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information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on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Robert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C.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Byrd Scholarship </w:t>
      </w:r>
      <w:proofErr w:type="gramStart"/>
      <w:r>
        <w:rPr>
          <w:rFonts w:ascii="Times New Roman" w:hAnsi="Times New Roman"/>
          <w:color w:val="191919"/>
          <w:spacing w:val="28"/>
          <w:sz w:val="18"/>
          <w:szCs w:val="18"/>
        </w:rPr>
        <w:t>go</w:t>
      </w:r>
      <w:proofErr w:type="gramEnd"/>
      <w:r>
        <w:rPr>
          <w:rFonts w:ascii="Times New Roman" w:hAnsi="Times New Roman"/>
          <w:color w:val="191919"/>
          <w:sz w:val="18"/>
          <w:szCs w:val="18"/>
        </w:rPr>
        <w:t xml:space="preserve"> </w:t>
      </w:r>
      <w:r>
        <w:rPr>
          <w:rFonts w:ascii="Times New Roman" w:hAnsi="Times New Roman"/>
          <w:color w:val="191919"/>
          <w:spacing w:val="27"/>
          <w:sz w:val="18"/>
          <w:szCs w:val="18"/>
        </w:rPr>
        <w:t>to</w:t>
      </w:r>
      <w:r>
        <w:rPr>
          <w:rFonts w:ascii="Times New Roman" w:hAnsi="Times New Roman"/>
          <w:color w:val="191919"/>
          <w:sz w:val="18"/>
          <w:szCs w:val="18"/>
        </w:rPr>
        <w:t xml:space="preserve">: </w:t>
      </w:r>
      <w:hyperlink r:id="rId27"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.gacollege4</w:t>
        </w:r>
        <w:r>
          <w:rPr>
            <w:rFonts w:ascii="Times New Roman" w:hAnsi="Times New Roman"/>
            <w:color w:val="191919"/>
            <w:spacing w:val="-8"/>
            <w:sz w:val="18"/>
            <w:szCs w:val="18"/>
          </w:rPr>
          <w:t>1</w:t>
        </w:r>
        <w:r>
          <w:rPr>
            <w:rFonts w:ascii="Times New Roman" w:hAnsi="Times New Roman"/>
            <w:color w:val="191919"/>
            <w:spacing w:val="-2"/>
            <w:sz w:val="18"/>
            <w:szCs w:val="18"/>
          </w:rPr>
          <w:t>1.o</w:t>
        </w:r>
        <w:r>
          <w:rPr>
            <w:rFonts w:ascii="Times New Roman" w:hAnsi="Times New Roman"/>
            <w:color w:val="191919"/>
            <w:spacing w:val="-5"/>
            <w:sz w:val="18"/>
            <w:szCs w:val="18"/>
          </w:rPr>
          <w:t>r</w:t>
        </w:r>
        <w:r>
          <w:rPr>
            <w:rFonts w:ascii="Times New Roman" w:hAnsi="Times New Roman"/>
            <w:color w:val="191919"/>
            <w:spacing w:val="-2"/>
            <w:sz w:val="18"/>
            <w:szCs w:val="18"/>
          </w:rPr>
          <w:t>g.</w:t>
        </w:r>
      </w:hyperlink>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8" w:name="_Toc295316642"/>
      <w:r w:rsidRPr="005C6214">
        <w:rPr>
          <w:rFonts w:ascii="Times New Roman" w:hAnsi="Times New Roman"/>
          <w:bCs w:val="0"/>
          <w:color w:val="191919"/>
          <w:spacing w:val="-2"/>
          <w:sz w:val="24"/>
          <w:szCs w:val="24"/>
        </w:rPr>
        <w:t>T</w:t>
      </w:r>
      <w:r w:rsidRPr="005C6214">
        <w:rPr>
          <w:rFonts w:ascii="Times New Roman" w:hAnsi="Times New Roman"/>
          <w:bCs w:val="0"/>
          <w:color w:val="191919"/>
          <w:sz w:val="18"/>
          <w:szCs w:val="18"/>
        </w:rPr>
        <w:t>Y</w:t>
      </w:r>
      <w:r w:rsidRPr="005C6214">
        <w:rPr>
          <w:rFonts w:ascii="Times New Roman" w:hAnsi="Times New Roman"/>
          <w:bCs w:val="0"/>
          <w:color w:val="191919"/>
          <w:spacing w:val="4"/>
          <w:sz w:val="18"/>
          <w:szCs w:val="18"/>
        </w:rPr>
        <w:t xml:space="preserve"> </w:t>
      </w:r>
      <w:r w:rsidRPr="005C6214">
        <w:rPr>
          <w:rFonts w:ascii="Times New Roman" w:hAnsi="Times New Roman"/>
          <w:bCs w:val="0"/>
          <w:color w:val="191919"/>
          <w:spacing w:val="-2"/>
          <w:sz w:val="24"/>
          <w:szCs w:val="24"/>
        </w:rPr>
        <w:t>C</w:t>
      </w:r>
      <w:r w:rsidRPr="005C6214">
        <w:rPr>
          <w:rFonts w:ascii="Times New Roman" w:hAnsi="Times New Roman"/>
          <w:bCs w:val="0"/>
          <w:color w:val="191919"/>
          <w:spacing w:val="-2"/>
          <w:sz w:val="18"/>
          <w:szCs w:val="18"/>
        </w:rPr>
        <w:t>OB</w:t>
      </w:r>
      <w:r w:rsidRPr="005C6214">
        <w:rPr>
          <w:rFonts w:ascii="Times New Roman" w:hAnsi="Times New Roman"/>
          <w:bCs w:val="0"/>
          <w:color w:val="191919"/>
          <w:sz w:val="18"/>
          <w:szCs w:val="18"/>
        </w:rPr>
        <w:t>B</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478"/>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scholarshi</w:t>
      </w:r>
      <w:r>
        <w:rPr>
          <w:rFonts w:ascii="Times New Roman" w:hAnsi="Times New Roman"/>
          <w:color w:val="191919"/>
          <w:sz w:val="18"/>
          <w:szCs w:val="18"/>
        </w:rPr>
        <w:t xml:space="preserve">p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awarde</w:t>
      </w:r>
      <w:r>
        <w:rPr>
          <w:rFonts w:ascii="Times New Roman" w:hAnsi="Times New Roman"/>
          <w:color w:val="191919"/>
          <w:sz w:val="18"/>
          <w:szCs w:val="18"/>
        </w:rPr>
        <w:t xml:space="preserve">d </w:t>
      </w:r>
      <w:r>
        <w:rPr>
          <w:rFonts w:ascii="Times New Roman" w:hAnsi="Times New Roman"/>
          <w:color w:val="191919"/>
          <w:spacing w:val="-2"/>
          <w:sz w:val="18"/>
          <w:szCs w:val="18"/>
        </w:rPr>
        <w:t>annuall</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sophomores</w:t>
      </w:r>
      <w:r>
        <w:rPr>
          <w:rFonts w:ascii="Times New Roman" w:hAnsi="Times New Roman"/>
          <w:color w:val="191919"/>
          <w:sz w:val="18"/>
          <w:szCs w:val="18"/>
        </w:rPr>
        <w:t xml:space="preserve">, </w:t>
      </w:r>
      <w:r>
        <w:rPr>
          <w:rFonts w:ascii="Times New Roman" w:hAnsi="Times New Roman"/>
          <w:color w:val="191919"/>
          <w:spacing w:val="-2"/>
          <w:sz w:val="18"/>
          <w:szCs w:val="18"/>
        </w:rPr>
        <w:t>junior</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seniors</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Recipient</w:t>
      </w:r>
      <w:r>
        <w:rPr>
          <w:rFonts w:ascii="Times New Roman" w:hAnsi="Times New Roman"/>
          <w:color w:val="191919"/>
          <w:sz w:val="18"/>
          <w:szCs w:val="18"/>
        </w:rPr>
        <w:t xml:space="preserve">s </w:t>
      </w:r>
      <w:r>
        <w:rPr>
          <w:rFonts w:ascii="Times New Roman" w:hAnsi="Times New Roman"/>
          <w:color w:val="191919"/>
          <w:spacing w:val="-2"/>
          <w:sz w:val="18"/>
          <w:szCs w:val="18"/>
        </w:rPr>
        <w:t>mus</w:t>
      </w:r>
      <w:r>
        <w:rPr>
          <w:rFonts w:ascii="Times New Roman" w:hAnsi="Times New Roman"/>
          <w:color w:val="191919"/>
          <w:sz w:val="18"/>
          <w:szCs w:val="18"/>
        </w:rPr>
        <w:t xml:space="preserve">t </w:t>
      </w:r>
      <w:r>
        <w:rPr>
          <w:rFonts w:ascii="Times New Roman" w:hAnsi="Times New Roman"/>
          <w:color w:val="191919"/>
          <w:spacing w:val="-2"/>
          <w:sz w:val="18"/>
          <w:szCs w:val="18"/>
        </w:rPr>
        <w:t>b</w:t>
      </w:r>
      <w:r>
        <w:rPr>
          <w:rFonts w:ascii="Times New Roman" w:hAnsi="Times New Roman"/>
          <w:color w:val="191919"/>
          <w:sz w:val="18"/>
          <w:szCs w:val="18"/>
        </w:rPr>
        <w:t xml:space="preserve">e a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resident</w:t>
      </w:r>
      <w:r>
        <w:rPr>
          <w:rFonts w:ascii="Times New Roman" w:hAnsi="Times New Roman"/>
          <w:color w:val="191919"/>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 xml:space="preserve">e </w:t>
      </w:r>
      <w:r>
        <w:rPr>
          <w:rFonts w:ascii="Times New Roman" w:hAnsi="Times New Roman"/>
          <w:color w:val="191919"/>
          <w:spacing w:val="-3"/>
          <w:sz w:val="18"/>
          <w:szCs w:val="18"/>
        </w:rPr>
        <w:t>f</w:t>
      </w:r>
      <w:r>
        <w:rPr>
          <w:rFonts w:ascii="Times New Roman" w:hAnsi="Times New Roman"/>
          <w:color w:val="191919"/>
          <w:spacing w:val="-2"/>
          <w:sz w:val="18"/>
          <w:szCs w:val="18"/>
        </w:rPr>
        <w:t>inancia</w:t>
      </w:r>
      <w:r>
        <w:rPr>
          <w:rFonts w:ascii="Times New Roman" w:hAnsi="Times New Roman"/>
          <w:color w:val="191919"/>
          <w:sz w:val="18"/>
          <w:szCs w:val="18"/>
        </w:rPr>
        <w:t xml:space="preserve">l </w:t>
      </w:r>
      <w:r>
        <w:rPr>
          <w:rFonts w:ascii="Times New Roman" w:hAnsi="Times New Roman"/>
          <w:color w:val="191919"/>
          <w:spacing w:val="-2"/>
          <w:sz w:val="18"/>
          <w:szCs w:val="18"/>
        </w:rPr>
        <w:t>need, an</w:t>
      </w:r>
      <w:r>
        <w:rPr>
          <w:rFonts w:ascii="Times New Roman" w:hAnsi="Times New Roman"/>
          <w:color w:val="191919"/>
          <w:sz w:val="18"/>
          <w:szCs w:val="18"/>
        </w:rPr>
        <w:t>d</w:t>
      </w:r>
      <w:r>
        <w:rPr>
          <w:rFonts w:ascii="Times New Roman" w:hAnsi="Times New Roman"/>
          <w:color w:val="191919"/>
          <w:spacing w:val="-2"/>
          <w:sz w:val="18"/>
          <w:szCs w:val="18"/>
        </w:rPr>
        <w:t xml:space="preserve"> posses</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3.</w:t>
      </w:r>
      <w:r>
        <w:rPr>
          <w:rFonts w:ascii="Times New Roman" w:hAnsi="Times New Roman"/>
          <w:color w:val="191919"/>
          <w:sz w:val="18"/>
          <w:szCs w:val="18"/>
        </w:rPr>
        <w:t>0</w:t>
      </w:r>
      <w:r>
        <w:rPr>
          <w:rFonts w:ascii="Times New Roman" w:hAnsi="Times New Roman"/>
          <w:color w:val="191919"/>
          <w:spacing w:val="-2"/>
          <w:sz w:val="18"/>
          <w:szCs w:val="18"/>
        </w:rPr>
        <w:t xml:space="preserve"> grade-poin</w:t>
      </w:r>
      <w:r>
        <w:rPr>
          <w:rFonts w:ascii="Times New Roman" w:hAnsi="Times New Roman"/>
          <w:color w:val="191919"/>
          <w:sz w:val="18"/>
          <w:szCs w:val="18"/>
        </w:rPr>
        <w:t>t</w:t>
      </w:r>
      <w:r>
        <w:rPr>
          <w:rFonts w:ascii="Times New Roman" w:hAnsi="Times New Roman"/>
          <w:color w:val="191919"/>
          <w:spacing w:val="-2"/>
          <w:sz w:val="18"/>
          <w:szCs w:val="18"/>
        </w:rPr>
        <w:t xml:space="preserve"> averag</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bette</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32"/>
          <w:sz w:val="18"/>
          <w:szCs w:val="18"/>
        </w:rPr>
        <w:t xml:space="preserve"> </w:t>
      </w:r>
      <w:r>
        <w:rPr>
          <w:rFonts w:ascii="Times New Roman" w:hAnsi="Times New Roman"/>
          <w:color w:val="191919"/>
          <w:spacing w:val="-2"/>
          <w:sz w:val="18"/>
          <w:szCs w:val="18"/>
        </w:rPr>
        <w:t>Application</w:t>
      </w:r>
      <w:r>
        <w:rPr>
          <w:rFonts w:ascii="Times New Roman" w:hAnsi="Times New Roman"/>
          <w:color w:val="191919"/>
          <w:sz w:val="18"/>
          <w:szCs w:val="18"/>
        </w:rPr>
        <w:t>s</w:t>
      </w:r>
      <w:r>
        <w:rPr>
          <w:rFonts w:ascii="Times New Roman" w:hAnsi="Times New Roman"/>
          <w:color w:val="191919"/>
          <w:spacing w:val="-2"/>
          <w:sz w:val="18"/>
          <w:szCs w:val="18"/>
        </w:rPr>
        <w:t xml:space="preserve"> ca</w:t>
      </w:r>
      <w:r>
        <w:rPr>
          <w:rFonts w:ascii="Times New Roman" w:hAnsi="Times New Roman"/>
          <w:color w:val="191919"/>
          <w:sz w:val="18"/>
          <w:szCs w:val="18"/>
        </w:rPr>
        <w:t>n</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obtaine</w:t>
      </w:r>
      <w:r>
        <w:rPr>
          <w:rFonts w:ascii="Times New Roman" w:hAnsi="Times New Roman"/>
          <w:color w:val="191919"/>
          <w:sz w:val="18"/>
          <w:szCs w:val="18"/>
        </w:rPr>
        <w:t>d</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2"/>
          <w:sz w:val="18"/>
          <w:szCs w:val="18"/>
        </w:rPr>
        <w:t xml:space="preserve"> writing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y</w:t>
      </w:r>
      <w:r>
        <w:rPr>
          <w:rFonts w:ascii="Times New Roman" w:hAnsi="Times New Roman"/>
          <w:color w:val="191919"/>
          <w:spacing w:val="-2"/>
          <w:sz w:val="18"/>
          <w:szCs w:val="18"/>
        </w:rPr>
        <w:t xml:space="preserve"> Cob</w:t>
      </w:r>
      <w:r>
        <w:rPr>
          <w:rFonts w:ascii="Times New Roman" w:hAnsi="Times New Roman"/>
          <w:color w:val="191919"/>
          <w:sz w:val="18"/>
          <w:szCs w:val="18"/>
        </w:rPr>
        <w:t>b</w:t>
      </w:r>
      <w:r>
        <w:rPr>
          <w:rFonts w:ascii="Times New Roman" w:hAnsi="Times New Roman"/>
          <w:color w:val="191919"/>
          <w:spacing w:val="-2"/>
          <w:sz w:val="18"/>
          <w:szCs w:val="18"/>
        </w:rPr>
        <w:t xml:space="preserve"> Foundation</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2"/>
          <w:sz w:val="18"/>
          <w:szCs w:val="18"/>
        </w:rPr>
        <w:t>P</w:t>
      </w:r>
      <w:r>
        <w:rPr>
          <w:rFonts w:ascii="Times New Roman" w:hAnsi="Times New Roman"/>
          <w:color w:val="191919"/>
          <w:spacing w:val="-2"/>
          <w:sz w:val="18"/>
          <w:szCs w:val="18"/>
        </w:rPr>
        <w:t>.O</w:t>
      </w:r>
      <w:r>
        <w:rPr>
          <w:rFonts w:ascii="Times New Roman" w:hAnsi="Times New Roman"/>
          <w:color w:val="191919"/>
          <w:sz w:val="18"/>
          <w:szCs w:val="18"/>
        </w:rPr>
        <w:t>.</w:t>
      </w:r>
      <w:r>
        <w:rPr>
          <w:rFonts w:ascii="Times New Roman" w:hAnsi="Times New Roman"/>
          <w:color w:val="191919"/>
          <w:spacing w:val="-2"/>
          <w:sz w:val="18"/>
          <w:szCs w:val="18"/>
        </w:rPr>
        <w:t xml:space="preserve"> Bo</w:t>
      </w:r>
      <w:r>
        <w:rPr>
          <w:rFonts w:ascii="Times New Roman" w:hAnsi="Times New Roman"/>
          <w:color w:val="191919"/>
          <w:sz w:val="18"/>
          <w:szCs w:val="18"/>
        </w:rPr>
        <w:t>x</w:t>
      </w:r>
      <w:r>
        <w:rPr>
          <w:rFonts w:ascii="Times New Roman" w:hAnsi="Times New Roman"/>
          <w:color w:val="191919"/>
          <w:spacing w:val="-2"/>
          <w:sz w:val="18"/>
          <w:szCs w:val="18"/>
        </w:rPr>
        <w:t xml:space="preserve"> 725</w:t>
      </w:r>
      <w:r>
        <w:rPr>
          <w:rFonts w:ascii="Times New Roman" w:hAnsi="Times New Roman"/>
          <w:color w:val="191919"/>
          <w:sz w:val="18"/>
          <w:szCs w:val="18"/>
        </w:rPr>
        <w:t>,</w:t>
      </w:r>
      <w:r>
        <w:rPr>
          <w:rFonts w:ascii="Times New Roman" w:hAnsi="Times New Roman"/>
          <w:color w:val="191919"/>
          <w:spacing w:val="-2"/>
          <w:sz w:val="18"/>
          <w:szCs w:val="18"/>
        </w:rPr>
        <w:t xml:space="preserve"> Fores</w:t>
      </w:r>
      <w:r>
        <w:rPr>
          <w:rFonts w:ascii="Times New Roman" w:hAnsi="Times New Roman"/>
          <w:color w:val="191919"/>
          <w:sz w:val="18"/>
          <w:szCs w:val="18"/>
        </w:rPr>
        <w:t>t</w:t>
      </w:r>
      <w:r>
        <w:rPr>
          <w:rFonts w:ascii="Times New Roman" w:hAnsi="Times New Roman"/>
          <w:color w:val="191919"/>
          <w:spacing w:val="-2"/>
          <w:sz w:val="18"/>
          <w:szCs w:val="18"/>
        </w:rPr>
        <w:t xml:space="preserve"> Park</w:t>
      </w:r>
      <w:r>
        <w:rPr>
          <w:rFonts w:ascii="Times New Roman" w:hAnsi="Times New Roman"/>
          <w:color w:val="191919"/>
          <w:sz w:val="18"/>
          <w:szCs w:val="18"/>
        </w:rPr>
        <w:t>,</w:t>
      </w:r>
      <w:r>
        <w:rPr>
          <w:rFonts w:ascii="Times New Roman" w:hAnsi="Times New Roman"/>
          <w:color w:val="191919"/>
          <w:spacing w:val="-2"/>
          <w:sz w:val="18"/>
          <w:szCs w:val="18"/>
        </w:rPr>
        <w:t xml:space="preserve"> GA 30051.</w:t>
      </w:r>
    </w:p>
    <w:p w:rsidR="00117F90" w:rsidRDefault="00117F90" w:rsidP="00117F90">
      <w:pPr>
        <w:widowControl w:val="0"/>
        <w:autoSpaceDE w:val="0"/>
        <w:autoSpaceDN w:val="0"/>
        <w:adjustRightInd w:val="0"/>
        <w:spacing w:before="14" w:after="0" w:line="220" w:lineRule="exact"/>
        <w:ind w:left="180" w:right="130" w:firstLine="0"/>
        <w:rPr>
          <w:rFonts w:ascii="Times New Roman" w:hAnsi="Times New Roman"/>
          <w:color w:val="000000"/>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9" w:name="_Toc295316643"/>
      <w:r w:rsidRPr="005C6214">
        <w:rPr>
          <w:rFonts w:ascii="Times New Roman" w:hAnsi="Times New Roman"/>
          <w:bCs w:val="0"/>
          <w:color w:val="191919"/>
          <w:spacing w:val="-2"/>
          <w:sz w:val="24"/>
          <w:szCs w:val="24"/>
        </w:rPr>
        <w:t>A</w:t>
      </w:r>
      <w:r w:rsidRPr="005C6214">
        <w:rPr>
          <w:rFonts w:ascii="Times New Roman" w:hAnsi="Times New Roman"/>
          <w:bCs w:val="0"/>
          <w:color w:val="191919"/>
          <w:spacing w:val="-2"/>
          <w:sz w:val="18"/>
          <w:szCs w:val="18"/>
        </w:rPr>
        <w:t>LIC</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INO</w:t>
      </w:r>
      <w:r w:rsidRPr="005C6214">
        <w:rPr>
          <w:rFonts w:ascii="Times New Roman" w:hAnsi="Times New Roman"/>
          <w:bCs w:val="0"/>
          <w:color w:val="191919"/>
          <w:sz w:val="18"/>
          <w:szCs w:val="18"/>
        </w:rPr>
        <w:t>R</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TUBB</w:t>
      </w:r>
      <w:r w:rsidRPr="005C6214">
        <w:rPr>
          <w:rFonts w:ascii="Times New Roman" w:hAnsi="Times New Roman"/>
          <w:bCs w:val="0"/>
          <w:color w:val="191919"/>
          <w:sz w:val="18"/>
          <w:szCs w:val="18"/>
        </w:rPr>
        <w:t>S</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w:t>
      </w:r>
      <w:r w:rsidRPr="005C6214">
        <w:rPr>
          <w:rFonts w:ascii="Times New Roman" w:hAnsi="Times New Roman"/>
          <w:bCs w:val="0"/>
          <w:color w:val="191919"/>
          <w:spacing w:val="-22"/>
          <w:sz w:val="18"/>
          <w:szCs w:val="18"/>
        </w:rPr>
        <w:t>A</w:t>
      </w:r>
      <w:r w:rsidRPr="005C6214">
        <w:rPr>
          <w:rFonts w:ascii="Times New Roman" w:hAnsi="Times New Roman"/>
          <w:bCs w:val="0"/>
          <w:color w:val="191919"/>
          <w:spacing w:val="-2"/>
          <w:sz w:val="18"/>
          <w:szCs w:val="18"/>
        </w:rPr>
        <w:t>WTHORN</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479"/>
    </w:p>
    <w:p w:rsidR="00117F90" w:rsidRDefault="00117F90" w:rsidP="00117F90">
      <w:pPr>
        <w:widowControl w:val="0"/>
        <w:autoSpaceDE w:val="0"/>
        <w:autoSpaceDN w:val="0"/>
        <w:adjustRightInd w:val="0"/>
        <w:spacing w:before="30" w:after="0" w:line="250" w:lineRule="auto"/>
        <w:ind w:left="180" w:right="130" w:firstLine="0"/>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memor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Hawthorn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inspir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youth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odd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w:t>
      </w:r>
      <w:r>
        <w:rPr>
          <w:rFonts w:ascii="Times New Roman" w:hAnsi="Times New Roman"/>
          <w:color w:val="191919"/>
          <w:sz w:val="18"/>
          <w:szCs w:val="18"/>
        </w:rPr>
        <w:t xml:space="preserve">. </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w:t>
      </w:r>
      <w:r>
        <w:rPr>
          <w:rFonts w:ascii="Times New Roman" w:hAnsi="Times New Roman"/>
          <w:color w:val="191919"/>
          <w:spacing w:val="-5"/>
          <w:sz w:val="18"/>
          <w:szCs w:val="18"/>
        </w:rPr>
        <w:t>r</w:t>
      </w:r>
      <w:r>
        <w:rPr>
          <w:rFonts w:ascii="Times New Roman" w:hAnsi="Times New Roman"/>
          <w:color w:val="191919"/>
          <w:spacing w:val="-2"/>
          <w:sz w:val="18"/>
          <w:szCs w:val="18"/>
        </w:rPr>
        <w:t>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cover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3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recipien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p>
    <w:p w:rsidR="00117F90" w:rsidRDefault="00117F90" w:rsidP="00117F90">
      <w:pPr>
        <w:widowControl w:val="0"/>
        <w:autoSpaceDE w:val="0"/>
        <w:autoSpaceDN w:val="0"/>
        <w:adjustRightInd w:val="0"/>
        <w:spacing w:after="0"/>
        <w:ind w:left="180" w:right="130" w:firstLine="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Business</w:t>
      </w:r>
    </w:p>
    <w:p w:rsidR="00117F90" w:rsidRDefault="00117F90" w:rsidP="00117F90">
      <w:pPr>
        <w:widowControl w:val="0"/>
        <w:autoSpaceDE w:val="0"/>
        <w:autoSpaceDN w:val="0"/>
        <w:adjustRightInd w:val="0"/>
        <w:spacing w:before="9" w:after="0"/>
        <w:ind w:left="180" w:right="130" w:firstLine="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marketin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management</w:t>
      </w:r>
    </w:p>
    <w:p w:rsidR="00117F90" w:rsidRDefault="00117F90" w:rsidP="00117F90">
      <w:pPr>
        <w:widowControl w:val="0"/>
        <w:autoSpaceDE w:val="0"/>
        <w:autoSpaceDN w:val="0"/>
        <w:adjustRightInd w:val="0"/>
        <w:spacing w:before="9" w:after="0"/>
        <w:ind w:left="180" w:right="130" w:firstLine="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proofErr w:type="gramEnd"/>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w:t>
      </w:r>
    </w:p>
    <w:p w:rsidR="00117F90" w:rsidRDefault="00117F90" w:rsidP="00117F90">
      <w:pPr>
        <w:widowControl w:val="0"/>
        <w:autoSpaceDE w:val="0"/>
        <w:autoSpaceDN w:val="0"/>
        <w:adjustRightInd w:val="0"/>
        <w:spacing w:before="9" w:after="0"/>
        <w:ind w:left="180" w:right="130" w:firstLine="0"/>
        <w:rPr>
          <w:rFonts w:ascii="Times New Roman" w:hAnsi="Times New Roman"/>
          <w:color w:val="191919"/>
          <w:spacing w:val="-2"/>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proofErr w:type="gramEnd"/>
      <w:r>
        <w:rPr>
          <w:rFonts w:ascii="Times New Roman" w:hAnsi="Times New Roman"/>
          <w:color w:val="191919"/>
          <w:spacing w:val="-3"/>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status</w:t>
      </w:r>
    </w:p>
    <w:p w:rsidR="00117F90" w:rsidRDefault="00117F90" w:rsidP="00117F90">
      <w:pPr>
        <w:widowControl w:val="0"/>
        <w:autoSpaceDE w:val="0"/>
        <w:autoSpaceDN w:val="0"/>
        <w:adjustRightInd w:val="0"/>
        <w:spacing w:before="9" w:after="0"/>
        <w:ind w:left="180" w:right="130" w:firstLine="0"/>
        <w:rPr>
          <w:rFonts w:ascii="Times New Roman" w:hAnsi="Times New Roman"/>
          <w:color w:val="000000"/>
          <w:sz w:val="18"/>
          <w:szCs w:val="18"/>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80" w:name="_Toc295316644"/>
      <w:r w:rsidRPr="005C6214">
        <w:rPr>
          <w:rFonts w:ascii="Times New Roman" w:hAnsi="Times New Roman"/>
          <w:bCs w:val="0"/>
          <w:color w:val="191919"/>
          <w:spacing w:val="-2"/>
          <w:sz w:val="24"/>
          <w:szCs w:val="24"/>
        </w:rPr>
        <w:t>E</w:t>
      </w:r>
      <w:r w:rsidRPr="005C6214">
        <w:rPr>
          <w:rFonts w:ascii="Times New Roman" w:hAnsi="Times New Roman"/>
          <w:bCs w:val="0"/>
          <w:color w:val="191919"/>
          <w:spacing w:val="-2"/>
          <w:sz w:val="18"/>
          <w:szCs w:val="18"/>
        </w:rPr>
        <w:t>XTERNA</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CHOLARSHIPS</w:t>
      </w:r>
      <w:bookmarkEnd w:id="480"/>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Numerou</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externa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source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loca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churches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clubs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ganizations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privat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foundation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and civi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groups</w:t>
      </w:r>
      <w:r>
        <w:rPr>
          <w:rFonts w:ascii="Times New Roman" w:hAnsi="Times New Roman"/>
          <w:color w:val="191919"/>
          <w:sz w:val="18"/>
          <w:szCs w:val="18"/>
        </w:rPr>
        <w:t xml:space="preserve">. </w:t>
      </w:r>
      <w:r>
        <w:rPr>
          <w:rFonts w:ascii="Times New Roman" w:hAnsi="Times New Roman"/>
          <w:color w:val="191919"/>
          <w:spacing w:val="28"/>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librarie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guidanc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counselors</w:t>
      </w:r>
      <w:r>
        <w:rPr>
          <w:rFonts w:ascii="Times New Roman" w:hAnsi="Times New Roman"/>
          <w:color w:val="191919"/>
          <w:sz w:val="18"/>
          <w:szCs w:val="18"/>
        </w:rPr>
        <w:t xml:space="preserve">. </w:t>
      </w:r>
      <w:r>
        <w:rPr>
          <w:rFonts w:ascii="Times New Roman" w:hAnsi="Times New Roman"/>
          <w:color w:val="191919"/>
          <w:spacing w:val="2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5"/>
          <w:sz w:val="18"/>
          <w:szCs w:val="18"/>
        </w:rPr>
        <w:t>F</w:t>
      </w:r>
      <w:r>
        <w:rPr>
          <w:rFonts w:ascii="Times New Roman" w:hAnsi="Times New Roman"/>
          <w:color w:val="191919"/>
          <w:spacing w:val="-2"/>
          <w:sz w:val="18"/>
          <w:szCs w:val="18"/>
        </w:rPr>
        <w:t>A</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post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continuous basi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ASU-INF</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(e-mail</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announcement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receive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5"/>
          <w:sz w:val="18"/>
          <w:szCs w:val="18"/>
        </w:rPr>
        <w:t>F</w:t>
      </w:r>
      <w:r>
        <w:rPr>
          <w:rFonts w:ascii="Times New Roman" w:hAnsi="Times New Roman"/>
          <w:color w:val="191919"/>
          <w:spacing w:val="-2"/>
          <w:sz w:val="18"/>
          <w:szCs w:val="18"/>
        </w:rPr>
        <w:t>AO</w:t>
      </w:r>
      <w:r>
        <w:rPr>
          <w:rFonts w:ascii="Times New Roman" w:hAnsi="Times New Roman"/>
          <w:color w:val="191919"/>
          <w:sz w:val="18"/>
          <w:szCs w:val="18"/>
        </w:rPr>
        <w:t xml:space="preserve">. </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9"/>
          <w:sz w:val="18"/>
          <w:szCs w:val="18"/>
        </w:rPr>
        <w:t>W</w:t>
      </w:r>
      <w:r>
        <w:rPr>
          <w:rFonts w:ascii="Times New Roman" w:hAnsi="Times New Roman"/>
          <w:color w:val="191919"/>
          <w:spacing w:val="-2"/>
          <w:sz w:val="18"/>
          <w:szCs w:val="18"/>
        </w:rPr>
        <w:t>id</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w:t>
      </w:r>
      <w:r>
        <w:rPr>
          <w:rFonts w:ascii="Times New Roman" w:hAnsi="Times New Roman"/>
          <w:color w:val="191919"/>
          <w:sz w:val="18"/>
          <w:szCs w:val="18"/>
        </w:rPr>
        <w:t>b</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grea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w:t>
      </w:r>
      <w:r>
        <w:rPr>
          <w:rFonts w:ascii="Times New Roman" w:hAnsi="Times New Roman"/>
          <w:color w:val="191919"/>
          <w:spacing w:val="-3"/>
          <w:sz w:val="18"/>
          <w:szCs w:val="18"/>
        </w:rPr>
        <w:t>l</w:t>
      </w:r>
      <w:r>
        <w:rPr>
          <w:rFonts w:ascii="Times New Roman" w:hAnsi="Times New Roman"/>
          <w:color w:val="191919"/>
          <w:spacing w:val="-2"/>
          <w:sz w:val="18"/>
          <w:szCs w:val="18"/>
        </w:rPr>
        <w:t>pfu</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resource 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searchin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scholarships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information</w:t>
      </w:r>
      <w:r>
        <w:rPr>
          <w:rFonts w:ascii="Times New Roman" w:hAnsi="Times New Roman"/>
          <w:color w:val="191919"/>
          <w:sz w:val="18"/>
          <w:szCs w:val="18"/>
        </w:rPr>
        <w:t xml:space="preserve">. </w:t>
      </w:r>
      <w:r>
        <w:rPr>
          <w:rFonts w:ascii="Times New Roman" w:hAnsi="Times New Roman"/>
          <w:color w:val="191919"/>
          <w:spacing w:val="38"/>
          <w:sz w:val="18"/>
          <w:szCs w:val="18"/>
        </w:rPr>
        <w:t xml:space="preserve"> </w:t>
      </w:r>
      <w:r>
        <w:rPr>
          <w:rFonts w:ascii="Times New Roman" w:hAnsi="Times New Roman"/>
          <w:color w:val="191919"/>
          <w:spacing w:val="-2"/>
          <w:sz w:val="18"/>
          <w:szCs w:val="18"/>
        </w:rPr>
        <w:t>Liste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reputabl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sites.</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69"/>
        <w:gridCol w:w="3373"/>
        <w:gridCol w:w="3044"/>
      </w:tblGrid>
      <w:tr w:rsidR="00117F90" w:rsidTr="00117F90">
        <w:trPr>
          <w:trHeight w:val="963"/>
        </w:trPr>
        <w:tc>
          <w:tcPr>
            <w:tcW w:w="3469" w:type="dxa"/>
          </w:tcPr>
          <w:p w:rsidR="00117F90" w:rsidRDefault="006A495C" w:rsidP="00ED3614">
            <w:pPr>
              <w:widowControl w:val="0"/>
              <w:autoSpaceDE w:val="0"/>
              <w:autoSpaceDN w:val="0"/>
              <w:adjustRightInd w:val="0"/>
              <w:spacing w:before="30" w:line="250" w:lineRule="auto"/>
              <w:ind w:left="900" w:right="-16" w:firstLine="44"/>
              <w:jc w:val="center"/>
              <w:rPr>
                <w:rFonts w:ascii="Times New Roman" w:hAnsi="Times New Roman"/>
                <w:color w:val="000000"/>
                <w:sz w:val="18"/>
                <w:szCs w:val="18"/>
              </w:rPr>
            </w:pPr>
            <w:hyperlink r:id="rId28"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.fastweb.com</w:t>
              </w:r>
            </w:hyperlink>
            <w:hyperlink r:id="rId29"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.gacollege4</w:t>
              </w:r>
              <w:r w:rsidR="00117F90">
                <w:rPr>
                  <w:rFonts w:ascii="Times New Roman" w:hAnsi="Times New Roman"/>
                  <w:color w:val="191919"/>
                  <w:spacing w:val="-8"/>
                  <w:sz w:val="18"/>
                  <w:szCs w:val="18"/>
                </w:rPr>
                <w:t>1</w:t>
              </w:r>
              <w:r w:rsidR="00117F90">
                <w:rPr>
                  <w:rFonts w:ascii="Times New Roman" w:hAnsi="Times New Roman"/>
                  <w:color w:val="191919"/>
                  <w:spacing w:val="-2"/>
                  <w:sz w:val="18"/>
                  <w:szCs w:val="18"/>
                </w:rPr>
                <w:t>1.o</w:t>
              </w:r>
              <w:r w:rsidR="00117F90">
                <w:rPr>
                  <w:rFonts w:ascii="Times New Roman" w:hAnsi="Times New Roman"/>
                  <w:color w:val="191919"/>
                  <w:spacing w:val="-5"/>
                  <w:sz w:val="18"/>
                  <w:szCs w:val="18"/>
                </w:rPr>
                <w:t>r</w:t>
              </w:r>
              <w:r w:rsidR="00117F90">
                <w:rPr>
                  <w:rFonts w:ascii="Times New Roman" w:hAnsi="Times New Roman"/>
                  <w:color w:val="191919"/>
                  <w:sz w:val="18"/>
                  <w:szCs w:val="18"/>
                </w:rPr>
                <w:t>g</w:t>
              </w:r>
            </w:hyperlink>
            <w:r w:rsidR="00117F90">
              <w:rPr>
                <w:rFonts w:ascii="Times New Roman" w:hAnsi="Times New Roman"/>
                <w:color w:val="191919"/>
                <w:sz w:val="18"/>
                <w:szCs w:val="18"/>
              </w:rPr>
              <w:t xml:space="preserve"> </w:t>
            </w:r>
            <w:hyperlink r:id="rId30"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.studentaid.ed.gov</w:t>
              </w:r>
            </w:hyperlink>
            <w:hyperlink r:id="rId31"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.dl.ed.gov</w:t>
              </w:r>
            </w:hyperlink>
          </w:p>
          <w:p w:rsidR="00117F90" w:rsidRDefault="00117F90" w:rsidP="00ED3614">
            <w:pPr>
              <w:widowControl w:val="0"/>
              <w:autoSpaceDE w:val="0"/>
              <w:autoSpaceDN w:val="0"/>
              <w:adjustRightInd w:val="0"/>
              <w:spacing w:before="18" w:line="280" w:lineRule="exact"/>
              <w:rPr>
                <w:rFonts w:ascii="Times New Roman" w:hAnsi="Times New Roman"/>
                <w:color w:val="000000"/>
                <w:sz w:val="28"/>
                <w:szCs w:val="28"/>
              </w:rPr>
            </w:pPr>
          </w:p>
        </w:tc>
        <w:tc>
          <w:tcPr>
            <w:tcW w:w="3373" w:type="dxa"/>
          </w:tcPr>
          <w:p w:rsidR="00117F90" w:rsidRDefault="006A495C" w:rsidP="00ED3614">
            <w:pPr>
              <w:widowControl w:val="0"/>
              <w:autoSpaceDE w:val="0"/>
              <w:autoSpaceDN w:val="0"/>
              <w:adjustRightInd w:val="0"/>
              <w:spacing w:before="18" w:line="280" w:lineRule="exact"/>
              <w:rPr>
                <w:rFonts w:ascii="Times New Roman" w:hAnsi="Times New Roman"/>
                <w:color w:val="000000"/>
                <w:sz w:val="28"/>
                <w:szCs w:val="28"/>
              </w:rPr>
            </w:pPr>
            <w:hyperlink r:id="rId32"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.dlenote.ed.gov</w:t>
              </w:r>
            </w:hyperlink>
            <w:hyperlink r:id="rId33"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.collegeispossible.o</w:t>
              </w:r>
              <w:r w:rsidR="00117F90">
                <w:rPr>
                  <w:rFonts w:ascii="Times New Roman" w:hAnsi="Times New Roman"/>
                  <w:color w:val="191919"/>
                  <w:spacing w:val="-5"/>
                  <w:sz w:val="18"/>
                  <w:szCs w:val="18"/>
                </w:rPr>
                <w:t>r</w:t>
              </w:r>
              <w:r w:rsidR="00117F90">
                <w:rPr>
                  <w:rFonts w:ascii="Times New Roman" w:hAnsi="Times New Roman"/>
                  <w:color w:val="191919"/>
                  <w:sz w:val="18"/>
                  <w:szCs w:val="18"/>
                </w:rPr>
                <w:t>g</w:t>
              </w:r>
            </w:hyperlink>
            <w:r w:rsidR="00117F90">
              <w:rPr>
                <w:rFonts w:ascii="Times New Roman" w:hAnsi="Times New Roman"/>
                <w:color w:val="191919"/>
                <w:sz w:val="18"/>
                <w:szCs w:val="18"/>
              </w:rPr>
              <w:t xml:space="preserve"> </w:t>
            </w:r>
            <w:hyperlink r:id="rId34"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.collegeboard.o</w:t>
              </w:r>
              <w:r w:rsidR="00117F90">
                <w:rPr>
                  <w:rFonts w:ascii="Times New Roman" w:hAnsi="Times New Roman"/>
                  <w:color w:val="191919"/>
                  <w:spacing w:val="-5"/>
                  <w:sz w:val="18"/>
                  <w:szCs w:val="18"/>
                </w:rPr>
                <w:t>r</w:t>
              </w:r>
              <w:r w:rsidR="00117F90">
                <w:rPr>
                  <w:rFonts w:ascii="Times New Roman" w:hAnsi="Times New Roman"/>
                  <w:color w:val="191919"/>
                  <w:sz w:val="18"/>
                  <w:szCs w:val="18"/>
                </w:rPr>
                <w:t>g</w:t>
              </w:r>
            </w:hyperlink>
          </w:p>
        </w:tc>
        <w:tc>
          <w:tcPr>
            <w:tcW w:w="3044" w:type="dxa"/>
          </w:tcPr>
          <w:p w:rsidR="00117F90" w:rsidRDefault="006A495C" w:rsidP="00ED3614">
            <w:pPr>
              <w:widowControl w:val="0"/>
              <w:autoSpaceDE w:val="0"/>
              <w:autoSpaceDN w:val="0"/>
              <w:adjustRightInd w:val="0"/>
              <w:spacing w:before="18" w:line="280" w:lineRule="exact"/>
              <w:rPr>
                <w:rFonts w:ascii="Times New Roman" w:hAnsi="Times New Roman"/>
                <w:color w:val="000000"/>
                <w:sz w:val="28"/>
                <w:szCs w:val="28"/>
              </w:rPr>
            </w:pPr>
            <w:hyperlink r:id="rId35"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.freschinfo.com</w:t>
              </w:r>
            </w:hyperlink>
            <w:hyperlink r:id="rId36"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.collegenet.com</w:t>
              </w:r>
            </w:hyperlink>
            <w:hyperlink r:id="rId37"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.scholarships.com</w:t>
              </w:r>
            </w:hyperlink>
          </w:p>
        </w:tc>
      </w:tr>
    </w:tbl>
    <w:p w:rsidR="00117F90" w:rsidRDefault="00117F90" w:rsidP="00117F90">
      <w:pPr>
        <w:pStyle w:val="Heading2"/>
        <w:spacing w:before="0"/>
        <w:ind w:left="180" w:firstLine="0"/>
        <w:rPr>
          <w:rFonts w:ascii="Times New Roman" w:hAnsi="Times New Roman"/>
          <w:color w:val="000000"/>
          <w:sz w:val="36"/>
          <w:szCs w:val="36"/>
        </w:rPr>
      </w:pPr>
      <w:bookmarkStart w:id="481" w:name="_Toc295316645"/>
      <w:r>
        <w:rPr>
          <w:rFonts w:ascii="Times New Roman" w:hAnsi="Times New Roman"/>
          <w:b w:val="0"/>
          <w:bCs w:val="0"/>
          <w:color w:val="191919"/>
          <w:spacing w:val="-5"/>
          <w:sz w:val="48"/>
          <w:szCs w:val="48"/>
        </w:rPr>
        <w:t>G</w:t>
      </w:r>
      <w:r>
        <w:rPr>
          <w:rFonts w:ascii="Times New Roman" w:hAnsi="Times New Roman"/>
          <w:b w:val="0"/>
          <w:bCs w:val="0"/>
          <w:color w:val="191919"/>
          <w:spacing w:val="-5"/>
          <w:sz w:val="36"/>
          <w:szCs w:val="36"/>
        </w:rPr>
        <w:t>RANTS</w:t>
      </w:r>
      <w:bookmarkEnd w:id="481"/>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03578D">
        <w:rPr>
          <w:rFonts w:ascii="Times New Roman" w:hAnsi="Times New Roman"/>
          <w:color w:val="191919"/>
          <w:spacing w:val="-2"/>
          <w:sz w:val="24"/>
          <w:szCs w:val="24"/>
        </w:rPr>
        <w:t>F</w:t>
      </w:r>
      <w:r w:rsidRPr="0003578D">
        <w:rPr>
          <w:rFonts w:ascii="Times New Roman" w:hAnsi="Times New Roman"/>
          <w:color w:val="191919"/>
          <w:spacing w:val="-2"/>
          <w:sz w:val="18"/>
          <w:szCs w:val="18"/>
        </w:rPr>
        <w:t>EDERA</w:t>
      </w:r>
      <w:r w:rsidRPr="0003578D">
        <w:rPr>
          <w:rFonts w:ascii="Times New Roman" w:hAnsi="Times New Roman"/>
          <w:color w:val="191919"/>
          <w:sz w:val="18"/>
          <w:szCs w:val="18"/>
        </w:rPr>
        <w:t xml:space="preserve">L </w:t>
      </w:r>
      <w:r w:rsidRPr="0003578D">
        <w:rPr>
          <w:rFonts w:ascii="Times New Roman" w:hAnsi="Times New Roman"/>
          <w:color w:val="191919"/>
          <w:spacing w:val="-2"/>
          <w:sz w:val="24"/>
          <w:szCs w:val="24"/>
        </w:rPr>
        <w:t>P</w:t>
      </w:r>
      <w:r w:rsidRPr="0003578D">
        <w:rPr>
          <w:rFonts w:ascii="Times New Roman" w:hAnsi="Times New Roman"/>
          <w:color w:val="191919"/>
          <w:spacing w:val="-2"/>
          <w:sz w:val="18"/>
          <w:szCs w:val="18"/>
        </w:rPr>
        <w:t>EL</w:t>
      </w:r>
      <w:r w:rsidRPr="0003578D">
        <w:rPr>
          <w:rFonts w:ascii="Times New Roman" w:hAnsi="Times New Roman"/>
          <w:color w:val="191919"/>
          <w:sz w:val="18"/>
          <w:szCs w:val="18"/>
        </w:rPr>
        <w:t xml:space="preserve">L </w:t>
      </w:r>
      <w:r w:rsidRPr="0003578D">
        <w:rPr>
          <w:rFonts w:ascii="Times New Roman" w:hAnsi="Times New Roman"/>
          <w:color w:val="191919"/>
          <w:spacing w:val="-2"/>
          <w:sz w:val="24"/>
          <w:szCs w:val="24"/>
        </w:rPr>
        <w:t>G</w:t>
      </w:r>
      <w:r w:rsidRPr="0003578D">
        <w:rPr>
          <w:rFonts w:ascii="Times New Roman" w:hAnsi="Times New Roman"/>
          <w:color w:val="191919"/>
          <w:spacing w:val="-2"/>
          <w:sz w:val="18"/>
          <w:szCs w:val="18"/>
        </w:rPr>
        <w:t>RANT</w:t>
      </w:r>
    </w:p>
    <w:p w:rsidR="00117F90" w:rsidRDefault="006A495C"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6A495C">
        <w:rPr>
          <w:rFonts w:ascii="Calibri" w:hAnsi="Calibri"/>
          <w:noProof/>
          <w:lang w:eastAsia="en-US"/>
        </w:rPr>
        <w:pict>
          <v:shape id="Text Box 993" o:spid="_x0000_s1062" type="#_x0000_t202" style="position:absolute;left:0;text-align:left;margin-left:579.15pt;margin-top:48.9pt;width:12pt;height:63.8pt;z-index:-2516264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" o:allowincell="f" filled="f" stroked="f">
            <v:textbox style="layout-flow:vertical;mso-next-textbox:#Text Box 993" inset="0,0,0,0">
              <w:txbxContent>
                <w:p w:rsidR="00117F90" w:rsidRDefault="00117F90" w:rsidP="00117F90">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r w:rsidR="00117F90">
        <w:rPr>
          <w:rFonts w:ascii="Times New Roman" w:hAnsi="Times New Roman"/>
          <w:color w:val="191919"/>
          <w:spacing w:val="-2"/>
          <w:sz w:val="18"/>
          <w:szCs w:val="18"/>
        </w:rPr>
        <w:t>Th</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fun</w:t>
      </w:r>
      <w:r w:rsidR="00117F90">
        <w:rPr>
          <w:rFonts w:ascii="Times New Roman" w:hAnsi="Times New Roman"/>
          <w:color w:val="191919"/>
          <w:sz w:val="18"/>
          <w:szCs w:val="18"/>
        </w:rPr>
        <w:t>d</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make</w:t>
      </w:r>
      <w:r w:rsidR="00117F90">
        <w:rPr>
          <w:rFonts w:ascii="Times New Roman" w:hAnsi="Times New Roman"/>
          <w:color w:val="191919"/>
          <w:sz w:val="18"/>
          <w:szCs w:val="18"/>
        </w:rPr>
        <w:t>s</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financia</w:t>
      </w:r>
      <w:r w:rsidR="00117F90">
        <w:rPr>
          <w:rFonts w:ascii="Times New Roman" w:hAnsi="Times New Roman"/>
          <w:color w:val="191919"/>
          <w:sz w:val="18"/>
          <w:szCs w:val="18"/>
        </w:rPr>
        <w:t>l</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assistanc</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availabl</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t</w:t>
      </w:r>
      <w:r w:rsidR="00117F90">
        <w:rPr>
          <w:rFonts w:ascii="Times New Roman" w:hAnsi="Times New Roman"/>
          <w:color w:val="191919"/>
          <w:sz w:val="18"/>
          <w:szCs w:val="18"/>
        </w:rPr>
        <w:t>o</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eligibl</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student</w:t>
      </w:r>
      <w:r w:rsidR="00117F90">
        <w:rPr>
          <w:rFonts w:ascii="Times New Roman" w:hAnsi="Times New Roman"/>
          <w:color w:val="191919"/>
          <w:sz w:val="18"/>
          <w:szCs w:val="18"/>
        </w:rPr>
        <w:t>s</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attendin</w:t>
      </w:r>
      <w:r w:rsidR="00117F90">
        <w:rPr>
          <w:rFonts w:ascii="Times New Roman" w:hAnsi="Times New Roman"/>
          <w:color w:val="191919"/>
          <w:sz w:val="18"/>
          <w:szCs w:val="18"/>
        </w:rPr>
        <w:t>g</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approve</w:t>
      </w:r>
      <w:r w:rsidR="00117F90">
        <w:rPr>
          <w:rFonts w:ascii="Times New Roman" w:hAnsi="Times New Roman"/>
          <w:color w:val="191919"/>
          <w:sz w:val="18"/>
          <w:szCs w:val="18"/>
        </w:rPr>
        <w:t>d</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post-hig</w:t>
      </w:r>
      <w:r w:rsidR="00117F90">
        <w:rPr>
          <w:rFonts w:ascii="Times New Roman" w:hAnsi="Times New Roman"/>
          <w:color w:val="191919"/>
          <w:sz w:val="18"/>
          <w:szCs w:val="18"/>
        </w:rPr>
        <w:t>h</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schoo</w:t>
      </w:r>
      <w:r w:rsidR="00117F90">
        <w:rPr>
          <w:rFonts w:ascii="Times New Roman" w:hAnsi="Times New Roman"/>
          <w:color w:val="191919"/>
          <w:sz w:val="18"/>
          <w:szCs w:val="18"/>
        </w:rPr>
        <w:t>l</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institutions</w:t>
      </w:r>
      <w:r w:rsidR="00117F90">
        <w:rPr>
          <w:rFonts w:ascii="Times New Roman" w:hAnsi="Times New Roman"/>
          <w:color w:val="191919"/>
          <w:sz w:val="18"/>
          <w:szCs w:val="18"/>
        </w:rPr>
        <w:t xml:space="preserve">. </w:t>
      </w:r>
      <w:r w:rsidR="00117F90">
        <w:rPr>
          <w:rFonts w:ascii="Times New Roman" w:hAnsi="Times New Roman"/>
          <w:color w:val="191919"/>
          <w:spacing w:val="18"/>
          <w:sz w:val="18"/>
          <w:szCs w:val="18"/>
        </w:rPr>
        <w:t xml:space="preserve"> </w:t>
      </w:r>
      <w:r w:rsidR="00117F90">
        <w:rPr>
          <w:rFonts w:ascii="Times New Roman" w:hAnsi="Times New Roman"/>
          <w:color w:val="191919"/>
          <w:spacing w:val="-2"/>
          <w:sz w:val="18"/>
          <w:szCs w:val="18"/>
        </w:rPr>
        <w:t>Eligibilit</w:t>
      </w:r>
      <w:r w:rsidR="00117F90">
        <w:rPr>
          <w:rFonts w:ascii="Times New Roman" w:hAnsi="Times New Roman"/>
          <w:color w:val="191919"/>
          <w:sz w:val="18"/>
          <w:szCs w:val="18"/>
        </w:rPr>
        <w:t>y</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an</w:t>
      </w:r>
      <w:r w:rsidR="00117F90">
        <w:rPr>
          <w:rFonts w:ascii="Times New Roman" w:hAnsi="Times New Roman"/>
          <w:color w:val="191919"/>
          <w:sz w:val="18"/>
          <w:szCs w:val="18"/>
        </w:rPr>
        <w:t>d</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actua</w:t>
      </w:r>
      <w:r w:rsidR="00117F90">
        <w:rPr>
          <w:rFonts w:ascii="Times New Roman" w:hAnsi="Times New Roman"/>
          <w:color w:val="191919"/>
          <w:sz w:val="18"/>
          <w:szCs w:val="18"/>
        </w:rPr>
        <w:t>l</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amount o</w:t>
      </w:r>
      <w:r w:rsidR="00117F90">
        <w:rPr>
          <w:rFonts w:ascii="Times New Roman" w:hAnsi="Times New Roman"/>
          <w:color w:val="191919"/>
          <w:sz w:val="18"/>
          <w:szCs w:val="18"/>
        </w:rPr>
        <w:t>f</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ai</w:t>
      </w:r>
      <w:r w:rsidR="00117F90">
        <w:rPr>
          <w:rFonts w:ascii="Times New Roman" w:hAnsi="Times New Roman"/>
          <w:color w:val="191919"/>
          <w:sz w:val="18"/>
          <w:szCs w:val="18"/>
        </w:rPr>
        <w:t xml:space="preserve">d </w:t>
      </w:r>
      <w:r w:rsidR="00117F90">
        <w:rPr>
          <w:rFonts w:ascii="Times New Roman" w:hAnsi="Times New Roman"/>
          <w:color w:val="191919"/>
          <w:spacing w:val="-2"/>
          <w:sz w:val="18"/>
          <w:szCs w:val="18"/>
        </w:rPr>
        <w:t>ar</w:t>
      </w:r>
      <w:r w:rsidR="00117F90">
        <w:rPr>
          <w:rFonts w:ascii="Times New Roman" w:hAnsi="Times New Roman"/>
          <w:color w:val="191919"/>
          <w:sz w:val="18"/>
          <w:szCs w:val="18"/>
        </w:rPr>
        <w:t xml:space="preserve">e </w:t>
      </w:r>
      <w:r w:rsidR="00117F90">
        <w:rPr>
          <w:rFonts w:ascii="Times New Roman" w:hAnsi="Times New Roman"/>
          <w:color w:val="191919"/>
          <w:spacing w:val="-2"/>
          <w:sz w:val="18"/>
          <w:szCs w:val="18"/>
        </w:rPr>
        <w:t>determine</w:t>
      </w:r>
      <w:r w:rsidR="00117F90">
        <w:rPr>
          <w:rFonts w:ascii="Times New Roman" w:hAnsi="Times New Roman"/>
          <w:color w:val="191919"/>
          <w:sz w:val="18"/>
          <w:szCs w:val="18"/>
        </w:rPr>
        <w:t xml:space="preserve">d </w:t>
      </w:r>
      <w:r w:rsidR="00117F90">
        <w:rPr>
          <w:rFonts w:ascii="Times New Roman" w:hAnsi="Times New Roman"/>
          <w:color w:val="191919"/>
          <w:spacing w:val="-2"/>
          <w:sz w:val="18"/>
          <w:szCs w:val="18"/>
        </w:rPr>
        <w:t>b</w:t>
      </w:r>
      <w:r w:rsidR="00117F90">
        <w:rPr>
          <w:rFonts w:ascii="Times New Roman" w:hAnsi="Times New Roman"/>
          <w:color w:val="191919"/>
          <w:sz w:val="18"/>
          <w:szCs w:val="18"/>
        </w:rPr>
        <w:t>y</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th</w:t>
      </w:r>
      <w:r w:rsidR="00117F90">
        <w:rPr>
          <w:rFonts w:ascii="Times New Roman" w:hAnsi="Times New Roman"/>
          <w:color w:val="191919"/>
          <w:sz w:val="18"/>
          <w:szCs w:val="18"/>
        </w:rPr>
        <w:t xml:space="preserve">e </w:t>
      </w:r>
      <w:r w:rsidR="00117F90">
        <w:rPr>
          <w:rFonts w:ascii="Times New Roman" w:hAnsi="Times New Roman"/>
          <w:color w:val="191919"/>
          <w:spacing w:val="-2"/>
          <w:sz w:val="18"/>
          <w:szCs w:val="18"/>
        </w:rPr>
        <w:t>O</w:t>
      </w:r>
      <w:r w:rsidR="00117F90">
        <w:rPr>
          <w:rFonts w:ascii="Times New Roman" w:hAnsi="Times New Roman"/>
          <w:color w:val="191919"/>
          <w:spacing w:val="-5"/>
          <w:sz w:val="18"/>
          <w:szCs w:val="18"/>
        </w:rPr>
        <w:t>f</w:t>
      </w:r>
      <w:r w:rsidR="00117F90">
        <w:rPr>
          <w:rFonts w:ascii="Times New Roman" w:hAnsi="Times New Roman"/>
          <w:color w:val="191919"/>
          <w:spacing w:val="-2"/>
          <w:sz w:val="18"/>
          <w:szCs w:val="18"/>
        </w:rPr>
        <w:t>fic</w:t>
      </w:r>
      <w:r w:rsidR="00117F90">
        <w:rPr>
          <w:rFonts w:ascii="Times New Roman" w:hAnsi="Times New Roman"/>
          <w:color w:val="191919"/>
          <w:sz w:val="18"/>
          <w:szCs w:val="18"/>
        </w:rPr>
        <w:t xml:space="preserve">e </w:t>
      </w:r>
      <w:r w:rsidR="00117F90">
        <w:rPr>
          <w:rFonts w:ascii="Times New Roman" w:hAnsi="Times New Roman"/>
          <w:color w:val="191919"/>
          <w:spacing w:val="-2"/>
          <w:sz w:val="18"/>
          <w:szCs w:val="18"/>
        </w:rPr>
        <w:t>o</w:t>
      </w:r>
      <w:r w:rsidR="00117F90">
        <w:rPr>
          <w:rFonts w:ascii="Times New Roman" w:hAnsi="Times New Roman"/>
          <w:color w:val="191919"/>
          <w:sz w:val="18"/>
          <w:szCs w:val="18"/>
        </w:rPr>
        <w:t>f</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Education</w:t>
      </w:r>
      <w:r w:rsidR="00117F90">
        <w:rPr>
          <w:rFonts w:ascii="Times New Roman" w:hAnsi="Times New Roman"/>
          <w:color w:val="191919"/>
          <w:sz w:val="18"/>
          <w:szCs w:val="18"/>
        </w:rPr>
        <w:t xml:space="preserve">. </w:t>
      </w:r>
      <w:r w:rsidR="00117F90">
        <w:rPr>
          <w:rFonts w:ascii="Times New Roman" w:hAnsi="Times New Roman"/>
          <w:color w:val="191919"/>
          <w:spacing w:val="44"/>
          <w:sz w:val="18"/>
          <w:szCs w:val="18"/>
        </w:rPr>
        <w:t xml:space="preserve"> </w:t>
      </w:r>
      <w:r w:rsidR="00117F90">
        <w:rPr>
          <w:rFonts w:ascii="Times New Roman" w:hAnsi="Times New Roman"/>
          <w:color w:val="191919"/>
          <w:spacing w:val="-2"/>
          <w:sz w:val="18"/>
          <w:szCs w:val="18"/>
        </w:rPr>
        <w:t>Thi</w:t>
      </w:r>
      <w:r w:rsidR="00117F90">
        <w:rPr>
          <w:rFonts w:ascii="Times New Roman" w:hAnsi="Times New Roman"/>
          <w:color w:val="191919"/>
          <w:sz w:val="18"/>
          <w:szCs w:val="18"/>
        </w:rPr>
        <w:t>s</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i</w:t>
      </w:r>
      <w:r w:rsidR="00117F90">
        <w:rPr>
          <w:rFonts w:ascii="Times New Roman" w:hAnsi="Times New Roman"/>
          <w:color w:val="191919"/>
          <w:sz w:val="18"/>
          <w:szCs w:val="18"/>
        </w:rPr>
        <w:t>s</w:t>
      </w:r>
      <w:r w:rsidR="00117F90">
        <w:rPr>
          <w:rFonts w:ascii="Times New Roman" w:hAnsi="Times New Roman"/>
          <w:color w:val="191919"/>
          <w:spacing w:val="-1"/>
          <w:sz w:val="18"/>
          <w:szCs w:val="18"/>
        </w:rPr>
        <w:t xml:space="preserve"> </w:t>
      </w:r>
      <w:r w:rsidR="00117F90">
        <w:rPr>
          <w:rFonts w:ascii="Times New Roman" w:hAnsi="Times New Roman"/>
          <w:color w:val="191919"/>
          <w:sz w:val="18"/>
          <w:szCs w:val="18"/>
        </w:rPr>
        <w:t>a</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need-base</w:t>
      </w:r>
      <w:r w:rsidR="00117F90">
        <w:rPr>
          <w:rFonts w:ascii="Times New Roman" w:hAnsi="Times New Roman"/>
          <w:color w:val="191919"/>
          <w:sz w:val="18"/>
          <w:szCs w:val="18"/>
        </w:rPr>
        <w:t xml:space="preserve">d </w:t>
      </w:r>
      <w:r w:rsidR="00117F90">
        <w:rPr>
          <w:rFonts w:ascii="Times New Roman" w:hAnsi="Times New Roman"/>
          <w:color w:val="191919"/>
          <w:spacing w:val="-2"/>
          <w:sz w:val="18"/>
          <w:szCs w:val="18"/>
        </w:rPr>
        <w:t>progra</w:t>
      </w:r>
      <w:r w:rsidR="00117F90">
        <w:rPr>
          <w:rFonts w:ascii="Times New Roman" w:hAnsi="Times New Roman"/>
          <w:color w:val="191919"/>
          <w:sz w:val="18"/>
          <w:szCs w:val="18"/>
        </w:rPr>
        <w:t xml:space="preserve">m </w:t>
      </w:r>
      <w:r w:rsidR="00117F90">
        <w:rPr>
          <w:rFonts w:ascii="Times New Roman" w:hAnsi="Times New Roman"/>
          <w:color w:val="191919"/>
          <w:spacing w:val="-2"/>
          <w:sz w:val="18"/>
          <w:szCs w:val="18"/>
        </w:rPr>
        <w:t>fo</w:t>
      </w:r>
      <w:r w:rsidR="00117F90">
        <w:rPr>
          <w:rFonts w:ascii="Times New Roman" w:hAnsi="Times New Roman"/>
          <w:color w:val="191919"/>
          <w:sz w:val="18"/>
          <w:szCs w:val="18"/>
        </w:rPr>
        <w:t>r</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unde</w:t>
      </w:r>
      <w:r w:rsidR="00117F90">
        <w:rPr>
          <w:rFonts w:ascii="Times New Roman" w:hAnsi="Times New Roman"/>
          <w:color w:val="191919"/>
          <w:spacing w:val="-5"/>
          <w:sz w:val="18"/>
          <w:szCs w:val="18"/>
        </w:rPr>
        <w:t>r</w:t>
      </w:r>
      <w:r w:rsidR="00117F90">
        <w:rPr>
          <w:rFonts w:ascii="Times New Roman" w:hAnsi="Times New Roman"/>
          <w:color w:val="191919"/>
          <w:spacing w:val="-2"/>
          <w:sz w:val="18"/>
          <w:szCs w:val="18"/>
        </w:rPr>
        <w:t>graduate</w:t>
      </w:r>
      <w:r w:rsidR="00117F90">
        <w:rPr>
          <w:rFonts w:ascii="Times New Roman" w:hAnsi="Times New Roman"/>
          <w:color w:val="191919"/>
          <w:sz w:val="18"/>
          <w:szCs w:val="18"/>
        </w:rPr>
        <w:t xml:space="preserve">s </w:t>
      </w:r>
      <w:r w:rsidR="00117F90">
        <w:rPr>
          <w:rFonts w:ascii="Times New Roman" w:hAnsi="Times New Roman"/>
          <w:color w:val="191919"/>
          <w:spacing w:val="-2"/>
          <w:sz w:val="18"/>
          <w:szCs w:val="18"/>
        </w:rPr>
        <w:t>wit</w:t>
      </w:r>
      <w:r w:rsidR="00117F90">
        <w:rPr>
          <w:rFonts w:ascii="Times New Roman" w:hAnsi="Times New Roman"/>
          <w:color w:val="191919"/>
          <w:sz w:val="18"/>
          <w:szCs w:val="18"/>
        </w:rPr>
        <w:t>h</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n</w:t>
      </w:r>
      <w:r w:rsidR="00117F90">
        <w:rPr>
          <w:rFonts w:ascii="Times New Roman" w:hAnsi="Times New Roman"/>
          <w:color w:val="191919"/>
          <w:sz w:val="18"/>
          <w:szCs w:val="18"/>
        </w:rPr>
        <w:t>o</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repaymen</w:t>
      </w:r>
      <w:r w:rsidR="00117F90">
        <w:rPr>
          <w:rFonts w:ascii="Times New Roman" w:hAnsi="Times New Roman"/>
          <w:color w:val="191919"/>
          <w:sz w:val="18"/>
          <w:szCs w:val="18"/>
        </w:rPr>
        <w:t xml:space="preserve">t </w:t>
      </w:r>
      <w:r w:rsidR="00117F90">
        <w:rPr>
          <w:rFonts w:ascii="Times New Roman" w:hAnsi="Times New Roman"/>
          <w:color w:val="191919"/>
          <w:spacing w:val="-2"/>
          <w:sz w:val="18"/>
          <w:szCs w:val="18"/>
        </w:rPr>
        <w:t>required</w:t>
      </w:r>
      <w:r w:rsidR="00117F90">
        <w:rPr>
          <w:rFonts w:ascii="Times New Roman" w:hAnsi="Times New Roman"/>
          <w:color w:val="191919"/>
          <w:sz w:val="18"/>
          <w:szCs w:val="18"/>
        </w:rPr>
        <w:t xml:space="preserve">.  </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 xml:space="preserve">Completion </w:t>
      </w:r>
      <w:r w:rsidR="00117F90">
        <w:rPr>
          <w:rFonts w:ascii="Times New Roman" w:hAnsi="Times New Roman"/>
          <w:color w:val="191919"/>
          <w:spacing w:val="-3"/>
          <w:sz w:val="18"/>
          <w:szCs w:val="18"/>
        </w:rPr>
        <w:t>o</w:t>
      </w:r>
      <w:r w:rsidR="00117F90">
        <w:rPr>
          <w:rFonts w:ascii="Times New Roman" w:hAnsi="Times New Roman"/>
          <w:color w:val="191919"/>
          <w:sz w:val="18"/>
          <w:szCs w:val="18"/>
        </w:rPr>
        <w:t>f</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th</w:t>
      </w:r>
      <w:r w:rsidR="00117F90">
        <w:rPr>
          <w:rFonts w:ascii="Times New Roman" w:hAnsi="Times New Roman"/>
          <w:color w:val="191919"/>
          <w:sz w:val="18"/>
          <w:szCs w:val="18"/>
        </w:rPr>
        <w:t>e</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Fre</w:t>
      </w:r>
      <w:r w:rsidR="00117F90">
        <w:rPr>
          <w:rFonts w:ascii="Times New Roman" w:hAnsi="Times New Roman"/>
          <w:color w:val="191919"/>
          <w:sz w:val="18"/>
          <w:szCs w:val="18"/>
        </w:rPr>
        <w:t>e</w:t>
      </w:r>
      <w:r w:rsidR="00117F90">
        <w:rPr>
          <w:rFonts w:ascii="Times New Roman" w:hAnsi="Times New Roman"/>
          <w:color w:val="191919"/>
          <w:spacing w:val="-22"/>
          <w:sz w:val="18"/>
          <w:szCs w:val="18"/>
        </w:rPr>
        <w:t xml:space="preserve"> </w:t>
      </w:r>
      <w:r w:rsidR="00117F90">
        <w:rPr>
          <w:rFonts w:ascii="Times New Roman" w:hAnsi="Times New Roman"/>
          <w:color w:val="191919"/>
          <w:spacing w:val="-3"/>
          <w:sz w:val="18"/>
          <w:szCs w:val="18"/>
        </w:rPr>
        <w:t>Applicatio</w:t>
      </w:r>
      <w:r w:rsidR="00117F90">
        <w:rPr>
          <w:rFonts w:ascii="Times New Roman" w:hAnsi="Times New Roman"/>
          <w:color w:val="191919"/>
          <w:sz w:val="18"/>
          <w:szCs w:val="18"/>
        </w:rPr>
        <w:t>n</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fo</w:t>
      </w:r>
      <w:r w:rsidR="00117F90">
        <w:rPr>
          <w:rFonts w:ascii="Times New Roman" w:hAnsi="Times New Roman"/>
          <w:color w:val="191919"/>
          <w:sz w:val="18"/>
          <w:szCs w:val="18"/>
        </w:rPr>
        <w:t>r</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Federa</w:t>
      </w:r>
      <w:r w:rsidR="00117F90">
        <w:rPr>
          <w:rFonts w:ascii="Times New Roman" w:hAnsi="Times New Roman"/>
          <w:color w:val="191919"/>
          <w:sz w:val="18"/>
          <w:szCs w:val="18"/>
        </w:rPr>
        <w:t>l</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Studen</w:t>
      </w:r>
      <w:r w:rsidR="00117F90">
        <w:rPr>
          <w:rFonts w:ascii="Times New Roman" w:hAnsi="Times New Roman"/>
          <w:color w:val="191919"/>
          <w:sz w:val="18"/>
          <w:szCs w:val="18"/>
        </w:rPr>
        <w:t>t</w:t>
      </w:r>
      <w:r w:rsidR="00117F90">
        <w:rPr>
          <w:rFonts w:ascii="Times New Roman" w:hAnsi="Times New Roman"/>
          <w:color w:val="191919"/>
          <w:spacing w:val="-22"/>
          <w:sz w:val="18"/>
          <w:szCs w:val="18"/>
        </w:rPr>
        <w:t xml:space="preserve"> </w:t>
      </w:r>
      <w:r w:rsidR="00117F90">
        <w:rPr>
          <w:rFonts w:ascii="Times New Roman" w:hAnsi="Times New Roman"/>
          <w:color w:val="191919"/>
          <w:spacing w:val="-3"/>
          <w:sz w:val="18"/>
          <w:szCs w:val="18"/>
        </w:rPr>
        <w:t>Ai</w:t>
      </w:r>
      <w:r w:rsidR="00117F90">
        <w:rPr>
          <w:rFonts w:ascii="Times New Roman" w:hAnsi="Times New Roman"/>
          <w:color w:val="191919"/>
          <w:sz w:val="18"/>
          <w:szCs w:val="18"/>
        </w:rPr>
        <w:t>d</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w:t>
      </w:r>
      <w:r w:rsidR="00117F90">
        <w:rPr>
          <w:rFonts w:ascii="Times New Roman" w:hAnsi="Times New Roman"/>
          <w:color w:val="191919"/>
          <w:spacing w:val="-17"/>
          <w:sz w:val="18"/>
          <w:szCs w:val="18"/>
        </w:rPr>
        <w:t>F</w:t>
      </w:r>
      <w:r w:rsidR="00117F90">
        <w:rPr>
          <w:rFonts w:ascii="Times New Roman" w:hAnsi="Times New Roman"/>
          <w:color w:val="191919"/>
          <w:spacing w:val="-3"/>
          <w:sz w:val="18"/>
          <w:szCs w:val="18"/>
        </w:rPr>
        <w:t>AFSA</w:t>
      </w:r>
      <w:r w:rsidR="00117F90">
        <w:rPr>
          <w:rFonts w:ascii="Times New Roman" w:hAnsi="Times New Roman"/>
          <w:color w:val="191919"/>
          <w:sz w:val="18"/>
          <w:szCs w:val="18"/>
        </w:rPr>
        <w:t>)</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i</w:t>
      </w:r>
      <w:r w:rsidR="00117F90">
        <w:rPr>
          <w:rFonts w:ascii="Times New Roman" w:hAnsi="Times New Roman"/>
          <w:color w:val="191919"/>
          <w:sz w:val="18"/>
          <w:szCs w:val="18"/>
        </w:rPr>
        <w:t>s</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required</w:t>
      </w:r>
      <w:r w:rsidR="00117F90">
        <w:rPr>
          <w:rFonts w:ascii="Times New Roman" w:hAnsi="Times New Roman"/>
          <w:color w:val="191919"/>
          <w:sz w:val="18"/>
          <w:szCs w:val="18"/>
        </w:rPr>
        <w:t>.</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Fo</w:t>
      </w:r>
      <w:r w:rsidR="00117F90">
        <w:rPr>
          <w:rFonts w:ascii="Times New Roman" w:hAnsi="Times New Roman"/>
          <w:color w:val="191919"/>
          <w:sz w:val="18"/>
          <w:szCs w:val="18"/>
        </w:rPr>
        <w:t>r</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mor</w:t>
      </w:r>
      <w:r w:rsidR="00117F90">
        <w:rPr>
          <w:rFonts w:ascii="Times New Roman" w:hAnsi="Times New Roman"/>
          <w:color w:val="191919"/>
          <w:sz w:val="18"/>
          <w:szCs w:val="18"/>
        </w:rPr>
        <w:t>e</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informatio</w:t>
      </w:r>
      <w:r w:rsidR="00117F90">
        <w:rPr>
          <w:rFonts w:ascii="Times New Roman" w:hAnsi="Times New Roman"/>
          <w:color w:val="191919"/>
          <w:sz w:val="18"/>
          <w:szCs w:val="18"/>
        </w:rPr>
        <w:t>n</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o</w:t>
      </w:r>
      <w:r w:rsidR="00117F90">
        <w:rPr>
          <w:rFonts w:ascii="Times New Roman" w:hAnsi="Times New Roman"/>
          <w:color w:val="191919"/>
          <w:sz w:val="18"/>
          <w:szCs w:val="18"/>
        </w:rPr>
        <w:t>n</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th</w:t>
      </w:r>
      <w:r w:rsidR="00117F90">
        <w:rPr>
          <w:rFonts w:ascii="Times New Roman" w:hAnsi="Times New Roman"/>
          <w:color w:val="191919"/>
          <w:sz w:val="18"/>
          <w:szCs w:val="18"/>
        </w:rPr>
        <w:t>e</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Federa</w:t>
      </w:r>
      <w:r w:rsidR="00117F90">
        <w:rPr>
          <w:rFonts w:ascii="Times New Roman" w:hAnsi="Times New Roman"/>
          <w:color w:val="191919"/>
          <w:sz w:val="18"/>
          <w:szCs w:val="18"/>
        </w:rPr>
        <w:t>l</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Pel</w:t>
      </w:r>
      <w:r w:rsidR="00117F90">
        <w:rPr>
          <w:rFonts w:ascii="Times New Roman" w:hAnsi="Times New Roman"/>
          <w:color w:val="191919"/>
          <w:sz w:val="18"/>
          <w:szCs w:val="18"/>
        </w:rPr>
        <w:t>l</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Gran</w:t>
      </w:r>
      <w:r w:rsidR="00117F90">
        <w:rPr>
          <w:rFonts w:ascii="Times New Roman" w:hAnsi="Times New Roman"/>
          <w:color w:val="191919"/>
          <w:sz w:val="18"/>
          <w:szCs w:val="18"/>
        </w:rPr>
        <w:t>t</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g</w:t>
      </w:r>
      <w:r w:rsidR="00117F90">
        <w:rPr>
          <w:rFonts w:ascii="Times New Roman" w:hAnsi="Times New Roman"/>
          <w:color w:val="191919"/>
          <w:sz w:val="18"/>
          <w:szCs w:val="18"/>
        </w:rPr>
        <w:t>o</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to</w:t>
      </w:r>
      <w:r w:rsidR="00117F90">
        <w:rPr>
          <w:rFonts w:ascii="Times New Roman" w:hAnsi="Times New Roman"/>
          <w:color w:val="191919"/>
          <w:sz w:val="18"/>
          <w:szCs w:val="18"/>
        </w:rPr>
        <w:t>:</w:t>
      </w:r>
      <w:r w:rsidR="00117F90">
        <w:rPr>
          <w:rFonts w:ascii="Times New Roman" w:hAnsi="Times New Roman"/>
          <w:color w:val="191919"/>
          <w:spacing w:val="-12"/>
          <w:sz w:val="18"/>
          <w:szCs w:val="18"/>
        </w:rPr>
        <w:t xml:space="preserve"> </w:t>
      </w:r>
      <w:hyperlink r:id="rId38" w:history="1">
        <w:r w:rsidR="00117F90">
          <w:rPr>
            <w:rFonts w:ascii="Times New Roman" w:hAnsi="Times New Roman"/>
            <w:color w:val="191919"/>
            <w:spacing w:val="-3"/>
            <w:sz w:val="18"/>
            <w:szCs w:val="18"/>
          </w:rPr>
          <w:t>htt</w:t>
        </w:r>
        <w:r w:rsidR="00117F90">
          <w:rPr>
            <w:rFonts w:ascii="Times New Roman" w:hAnsi="Times New Roman"/>
            <w:color w:val="191919"/>
            <w:spacing w:val="-4"/>
            <w:sz w:val="18"/>
            <w:szCs w:val="18"/>
          </w:rPr>
          <w:t>p</w:t>
        </w:r>
        <w:r w:rsidR="00117F90">
          <w:rPr>
            <w:rFonts w:ascii="Times New Roman" w:hAnsi="Times New Roman"/>
            <w:color w:val="191919"/>
            <w:spacing w:val="-3"/>
            <w:sz w:val="18"/>
            <w:szCs w:val="18"/>
          </w:rPr>
          <w:t>://ww</w:t>
        </w:r>
        <w:r w:rsidR="00117F90">
          <w:rPr>
            <w:rFonts w:ascii="Times New Roman" w:hAnsi="Times New Roman"/>
            <w:color w:val="191919"/>
            <w:spacing w:val="-15"/>
            <w:sz w:val="18"/>
            <w:szCs w:val="18"/>
          </w:rPr>
          <w:t>w</w:t>
        </w:r>
        <w:r w:rsidR="00117F90">
          <w:rPr>
            <w:rFonts w:ascii="Times New Roman" w:hAnsi="Times New Roman"/>
            <w:color w:val="191919"/>
            <w:spacing w:val="-3"/>
            <w:sz w:val="18"/>
            <w:szCs w:val="18"/>
          </w:rPr>
          <w:t>.fafsa.ed.gov</w:t>
        </w:r>
      </w:hyperlink>
      <w:r w:rsidR="00117F90">
        <w:rPr>
          <w:rFonts w:ascii="Times New Roman" w:hAnsi="Times New Roman"/>
          <w:color w:val="191919"/>
          <w:spacing w:val="-3"/>
          <w:sz w:val="18"/>
          <w:szCs w:val="18"/>
        </w:rPr>
        <w:t xml:space="preserve"> </w:t>
      </w:r>
      <w:r w:rsidR="00117F90">
        <w:rPr>
          <w:rFonts w:ascii="Times New Roman" w:hAnsi="Times New Roman"/>
          <w:color w:val="191919"/>
          <w:spacing w:val="-2"/>
          <w:sz w:val="18"/>
          <w:szCs w:val="18"/>
        </w:rPr>
        <w:t>an</w:t>
      </w:r>
      <w:r w:rsidR="00117F90">
        <w:rPr>
          <w:rFonts w:ascii="Times New Roman" w:hAnsi="Times New Roman"/>
          <w:color w:val="191919"/>
          <w:sz w:val="18"/>
          <w:szCs w:val="18"/>
        </w:rPr>
        <w:t>d</w:t>
      </w:r>
      <w:r w:rsidR="00117F90">
        <w:rPr>
          <w:rFonts w:ascii="Times New Roman" w:hAnsi="Times New Roman"/>
          <w:color w:val="191919"/>
          <w:spacing w:val="40"/>
          <w:sz w:val="18"/>
          <w:szCs w:val="18"/>
        </w:rPr>
        <w:t xml:space="preserve"> </w:t>
      </w:r>
      <w:hyperlink r:id="rId39" w:history="1">
        <w:r w:rsidR="00117F90">
          <w:rPr>
            <w:rFonts w:ascii="Times New Roman" w:hAnsi="Times New Roman"/>
            <w:color w:val="191919"/>
            <w:spacing w:val="-2"/>
            <w:sz w:val="18"/>
            <w:szCs w:val="18"/>
          </w:rPr>
          <w:t>http://ww</w:t>
        </w:r>
        <w:r w:rsidR="00117F90">
          <w:rPr>
            <w:rFonts w:ascii="Times New Roman" w:hAnsi="Times New Roman"/>
            <w:color w:val="191919"/>
            <w:spacing w:val="-13"/>
            <w:sz w:val="18"/>
            <w:szCs w:val="18"/>
          </w:rPr>
          <w:t>w</w:t>
        </w:r>
        <w:r w:rsidR="00117F90">
          <w:rPr>
            <w:rFonts w:ascii="Times New Roman" w:hAnsi="Times New Roman"/>
            <w:color w:val="191919"/>
            <w:spacing w:val="-2"/>
            <w:sz w:val="18"/>
            <w:szCs w:val="18"/>
          </w:rPr>
          <w:t>.pin.ed.gov</w:t>
        </w:r>
      </w:hyperlink>
    </w:p>
    <w:p w:rsidR="00117F90" w:rsidRDefault="00117F90" w:rsidP="00117F90">
      <w:pPr>
        <w:widowControl w:val="0"/>
        <w:autoSpaceDE w:val="0"/>
        <w:autoSpaceDN w:val="0"/>
        <w:adjustRightInd w:val="0"/>
        <w:spacing w:before="6" w:after="0" w:line="240" w:lineRule="exact"/>
        <w:ind w:left="180" w:right="130"/>
        <w:jc w:val="both"/>
        <w:rPr>
          <w:rFonts w:ascii="Times New Roman" w:hAnsi="Times New Roman"/>
          <w:color w:val="000000"/>
          <w:sz w:val="24"/>
          <w:szCs w:val="24"/>
        </w:rPr>
      </w:pPr>
    </w:p>
    <w:p w:rsidR="00117F90" w:rsidRPr="0003578D" w:rsidRDefault="00117F90" w:rsidP="00117F90">
      <w:pPr>
        <w:pStyle w:val="Heading2"/>
        <w:spacing w:before="0"/>
        <w:ind w:left="180" w:right="130" w:firstLine="0"/>
        <w:jc w:val="both"/>
        <w:rPr>
          <w:rFonts w:ascii="Times New Roman" w:hAnsi="Times New Roman"/>
          <w:color w:val="000000"/>
          <w:sz w:val="24"/>
          <w:szCs w:val="24"/>
        </w:rPr>
      </w:pPr>
      <w:bookmarkStart w:id="482" w:name="_Toc295316646"/>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EDERA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S</w:t>
      </w:r>
      <w:r w:rsidRPr="0003578D">
        <w:rPr>
          <w:rFonts w:ascii="Times New Roman" w:hAnsi="Times New Roman"/>
          <w:bCs w:val="0"/>
          <w:color w:val="191919"/>
          <w:spacing w:val="-2"/>
          <w:sz w:val="18"/>
          <w:szCs w:val="18"/>
        </w:rPr>
        <w:t>UPPLEMEN</w:t>
      </w:r>
      <w:r w:rsidRPr="0003578D">
        <w:rPr>
          <w:rFonts w:ascii="Times New Roman" w:hAnsi="Times New Roman"/>
          <w:bCs w:val="0"/>
          <w:color w:val="191919"/>
          <w:spacing w:val="-16"/>
          <w:sz w:val="18"/>
          <w:szCs w:val="18"/>
        </w:rPr>
        <w:t>T</w:t>
      </w:r>
      <w:r w:rsidRPr="0003578D">
        <w:rPr>
          <w:rFonts w:ascii="Times New Roman" w:hAnsi="Times New Roman"/>
          <w:bCs w:val="0"/>
          <w:color w:val="191919"/>
          <w:spacing w:val="-2"/>
          <w:sz w:val="18"/>
          <w:szCs w:val="18"/>
        </w:rPr>
        <w:t>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E</w:t>
      </w:r>
      <w:r w:rsidRPr="0003578D">
        <w:rPr>
          <w:rFonts w:ascii="Times New Roman" w:hAnsi="Times New Roman"/>
          <w:bCs w:val="0"/>
          <w:color w:val="191919"/>
          <w:spacing w:val="-2"/>
          <w:sz w:val="18"/>
          <w:szCs w:val="18"/>
        </w:rPr>
        <w:t>DUC</w:t>
      </w:r>
      <w:r w:rsidRPr="0003578D">
        <w:rPr>
          <w:rFonts w:ascii="Times New Roman" w:hAnsi="Times New Roman"/>
          <w:bCs w:val="0"/>
          <w:color w:val="191919"/>
          <w:spacing w:val="-16"/>
          <w:sz w:val="18"/>
          <w:szCs w:val="18"/>
        </w:rPr>
        <w:t>A</w:t>
      </w:r>
      <w:r w:rsidRPr="0003578D">
        <w:rPr>
          <w:rFonts w:ascii="Times New Roman" w:hAnsi="Times New Roman"/>
          <w:bCs w:val="0"/>
          <w:color w:val="191919"/>
          <w:spacing w:val="-2"/>
          <w:sz w:val="18"/>
          <w:szCs w:val="18"/>
        </w:rPr>
        <w:t>TIONA</w:t>
      </w:r>
      <w:r w:rsidRPr="0003578D">
        <w:rPr>
          <w:rFonts w:ascii="Times New Roman" w:hAnsi="Times New Roman"/>
          <w:bCs w:val="0"/>
          <w:color w:val="191919"/>
          <w:sz w:val="18"/>
          <w:szCs w:val="18"/>
        </w:rPr>
        <w:t>L</w:t>
      </w:r>
      <w:r w:rsidRPr="0003578D">
        <w:rPr>
          <w:rFonts w:ascii="Times New Roman" w:hAnsi="Times New Roman"/>
          <w:bCs w:val="0"/>
          <w:color w:val="191919"/>
          <w:spacing w:val="1"/>
          <w:sz w:val="18"/>
          <w:szCs w:val="18"/>
        </w:rPr>
        <w:t xml:space="preserve"> </w:t>
      </w:r>
      <w:r w:rsidRPr="0003578D">
        <w:rPr>
          <w:rFonts w:ascii="Times New Roman" w:hAnsi="Times New Roman"/>
          <w:bCs w:val="0"/>
          <w:color w:val="191919"/>
          <w:spacing w:val="-2"/>
          <w:sz w:val="24"/>
          <w:szCs w:val="24"/>
        </w:rPr>
        <w:t>O</w:t>
      </w:r>
      <w:r w:rsidRPr="0003578D">
        <w:rPr>
          <w:rFonts w:ascii="Times New Roman" w:hAnsi="Times New Roman"/>
          <w:bCs w:val="0"/>
          <w:color w:val="191919"/>
          <w:spacing w:val="-2"/>
          <w:sz w:val="18"/>
          <w:szCs w:val="18"/>
        </w:rPr>
        <w:t>PPO</w:t>
      </w:r>
      <w:r w:rsidRPr="0003578D">
        <w:rPr>
          <w:rFonts w:ascii="Times New Roman" w:hAnsi="Times New Roman"/>
          <w:bCs w:val="0"/>
          <w:color w:val="191919"/>
          <w:spacing w:val="-9"/>
          <w:sz w:val="18"/>
          <w:szCs w:val="18"/>
        </w:rPr>
        <w:t>R</w:t>
      </w:r>
      <w:r w:rsidRPr="0003578D">
        <w:rPr>
          <w:rFonts w:ascii="Times New Roman" w:hAnsi="Times New Roman"/>
          <w:bCs w:val="0"/>
          <w:color w:val="191919"/>
          <w:spacing w:val="-2"/>
          <w:sz w:val="18"/>
          <w:szCs w:val="18"/>
        </w:rPr>
        <w:t>TUNIT</w:t>
      </w:r>
      <w:r w:rsidRPr="0003578D">
        <w:rPr>
          <w:rFonts w:ascii="Times New Roman" w:hAnsi="Times New Roman"/>
          <w:bCs w:val="0"/>
          <w:color w:val="191919"/>
          <w:sz w:val="18"/>
          <w:szCs w:val="18"/>
        </w:rPr>
        <w:t>Y</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G</w:t>
      </w:r>
      <w:r w:rsidRPr="0003578D">
        <w:rPr>
          <w:rFonts w:ascii="Times New Roman" w:hAnsi="Times New Roman"/>
          <w:bCs w:val="0"/>
          <w:color w:val="191919"/>
          <w:spacing w:val="-2"/>
          <w:sz w:val="18"/>
          <w:szCs w:val="18"/>
        </w:rPr>
        <w:t>RAN</w:t>
      </w:r>
      <w:r w:rsidRPr="0003578D">
        <w:rPr>
          <w:rFonts w:ascii="Times New Roman" w:hAnsi="Times New Roman"/>
          <w:bCs w:val="0"/>
          <w:color w:val="191919"/>
          <w:sz w:val="18"/>
          <w:szCs w:val="18"/>
        </w:rPr>
        <w:t>T</w:t>
      </w:r>
      <w:r w:rsidRPr="0003578D">
        <w:rPr>
          <w:rFonts w:ascii="Times New Roman" w:hAnsi="Times New Roman"/>
          <w:bCs w:val="0"/>
          <w:color w:val="191919"/>
          <w:spacing w:val="7"/>
          <w:sz w:val="18"/>
          <w:szCs w:val="18"/>
        </w:rPr>
        <w:t xml:space="preserve"> </w:t>
      </w:r>
      <w:r w:rsidRPr="0003578D">
        <w:rPr>
          <w:rFonts w:ascii="Times New Roman" w:hAnsi="Times New Roman"/>
          <w:bCs w:val="0"/>
          <w:color w:val="191919"/>
          <w:spacing w:val="-2"/>
          <w:sz w:val="24"/>
          <w:szCs w:val="24"/>
        </w:rPr>
        <w:t>(SEOG)</w:t>
      </w:r>
      <w:bookmarkEnd w:id="482"/>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Supplementa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Educationa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Opportunit</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Gran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wit</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exceptiona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who</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withou</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grant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woul</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un- abl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continu</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thei</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education</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a </w:t>
      </w:r>
      <w:r>
        <w:rPr>
          <w:rFonts w:ascii="Times New Roman" w:hAnsi="Times New Roman"/>
          <w:color w:val="191919"/>
          <w:spacing w:val="-2"/>
          <w:sz w:val="18"/>
          <w:szCs w:val="18"/>
        </w:rPr>
        <w:t>federally-funde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gran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unde</w:t>
      </w:r>
      <w:r w:rsidRPr="009012AA">
        <w:rPr>
          <w:rFonts w:ascii="Times New Roman" w:hAnsi="Times New Roman"/>
          <w:color w:val="191919"/>
          <w:spacing w:val="-2"/>
          <w:sz w:val="18"/>
          <w:szCs w:val="18"/>
        </w:rPr>
        <w:t>r</w:t>
      </w:r>
      <w:r>
        <w:rPr>
          <w:rFonts w:ascii="Times New Roman" w:hAnsi="Times New Roman"/>
          <w:color w:val="191919"/>
          <w:spacing w:val="-2"/>
          <w:sz w:val="18"/>
          <w:szCs w:val="18"/>
        </w:rPr>
        <w:t>graduat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earne</w:t>
      </w:r>
      <w:r w:rsidRPr="009012AA">
        <w:rPr>
          <w:rFonts w:ascii="Times New Roman" w:hAnsi="Times New Roman"/>
          <w:color w:val="191919"/>
          <w:spacing w:val="-2"/>
          <w:sz w:val="18"/>
          <w:szCs w:val="18"/>
        </w:rPr>
        <w:t xml:space="preserve">d a </w:t>
      </w:r>
      <w:r>
        <w:rPr>
          <w:rFonts w:ascii="Times New Roman" w:hAnsi="Times New Roman"/>
          <w:color w:val="191919"/>
          <w:spacing w:val="-2"/>
          <w:sz w:val="18"/>
          <w:szCs w:val="18"/>
        </w:rPr>
        <w:t>b</w:t>
      </w:r>
      <w:r w:rsidRPr="009012AA">
        <w:rPr>
          <w:rFonts w:ascii="Times New Roman" w:hAnsi="Times New Roman"/>
          <w:color w:val="191919"/>
          <w:spacing w:val="-2"/>
          <w:sz w:val="18"/>
          <w:szCs w:val="18"/>
        </w:rPr>
        <w:t>a</w:t>
      </w:r>
      <w:r>
        <w:rPr>
          <w:rFonts w:ascii="Times New Roman" w:hAnsi="Times New Roman"/>
          <w:color w:val="191919"/>
          <w:spacing w:val="-2"/>
          <w:sz w:val="18"/>
          <w:szCs w:val="18"/>
        </w:rPr>
        <w:t>chelor'</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 xml:space="preserve">degree. </w:t>
      </w:r>
      <w:r w:rsidRPr="009012AA">
        <w:rPr>
          <w:rFonts w:ascii="Times New Roman" w:hAnsi="Times New Roman"/>
          <w:color w:val="191919"/>
          <w:spacing w:val="-2"/>
          <w:sz w:val="18"/>
          <w:szCs w:val="18"/>
        </w:rPr>
        <w:t xml:space="preserve">To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eligible</w:t>
      </w:r>
      <w:r w:rsidRPr="009012AA">
        <w:rPr>
          <w:rFonts w:ascii="Times New Roman" w:hAnsi="Times New Roman"/>
          <w:color w:val="191919"/>
          <w:spacing w:val="-2"/>
          <w:sz w:val="18"/>
          <w:szCs w:val="18"/>
        </w:rPr>
        <w:t>,</w:t>
      </w:r>
      <w:r>
        <w:rPr>
          <w:rFonts w:ascii="Times New Roman" w:hAnsi="Times New Roman"/>
          <w:color w:val="191919"/>
          <w:spacing w:val="-2"/>
          <w:sz w:val="18"/>
          <w:szCs w:val="18"/>
        </w:rPr>
        <w:t xml:space="preserve"> </w:t>
      </w:r>
      <w:r w:rsidRPr="009012AA">
        <w:rPr>
          <w:rFonts w:ascii="Times New Roman" w:hAnsi="Times New Roman"/>
          <w:color w:val="191919"/>
          <w:spacing w:val="-2"/>
          <w:sz w:val="18"/>
          <w:szCs w:val="18"/>
        </w:rPr>
        <w:t xml:space="preserve">a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enrolle</w:t>
      </w:r>
      <w:r w:rsidRPr="009012AA">
        <w:rPr>
          <w:rFonts w:ascii="Times New Roman" w:hAnsi="Times New Roman"/>
          <w:color w:val="191919"/>
          <w:spacing w:val="-2"/>
          <w:sz w:val="18"/>
          <w:szCs w:val="18"/>
        </w:rPr>
        <w:t>d</w:t>
      </w:r>
      <w:r>
        <w:rPr>
          <w:rFonts w:ascii="Times New Roman" w:hAnsi="Times New Roman"/>
          <w:color w:val="191919"/>
          <w:spacing w:val="-2"/>
          <w:sz w:val="18"/>
          <w:szCs w:val="18"/>
        </w:rPr>
        <w:t xml:space="preserve"> 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half-time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maximu</w:t>
      </w:r>
      <w:r w:rsidRPr="009012AA">
        <w:rPr>
          <w:rFonts w:ascii="Times New Roman" w:hAnsi="Times New Roman"/>
          <w:color w:val="191919"/>
          <w:spacing w:val="-2"/>
          <w:sz w:val="18"/>
          <w:szCs w:val="18"/>
        </w:rPr>
        <w:t>m</w:t>
      </w:r>
      <w:r>
        <w:rPr>
          <w:rFonts w:ascii="Times New Roman" w:hAnsi="Times New Roman"/>
          <w:color w:val="191919"/>
          <w:spacing w:val="-2"/>
          <w:sz w:val="18"/>
          <w:szCs w:val="18"/>
        </w:rPr>
        <w:t xml:space="preserve"> awar</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academi</w:t>
      </w:r>
      <w:r w:rsidRPr="009012AA">
        <w:rPr>
          <w:rFonts w:ascii="Times New Roman" w:hAnsi="Times New Roman"/>
          <w:color w:val="191919"/>
          <w:spacing w:val="-2"/>
          <w:sz w:val="18"/>
          <w:szCs w:val="18"/>
        </w:rPr>
        <w:t>c</w:t>
      </w:r>
      <w:r>
        <w:rPr>
          <w:rFonts w:ascii="Times New Roman" w:hAnsi="Times New Roman"/>
          <w:color w:val="191919"/>
          <w:spacing w:val="-2"/>
          <w:sz w:val="18"/>
          <w:szCs w:val="18"/>
        </w:rPr>
        <w:t xml:space="preserve"> 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$4,000</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howeve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be</w:t>
      </w:r>
      <w:r w:rsidRPr="009012AA">
        <w:rPr>
          <w:rFonts w:ascii="Times New Roman" w:hAnsi="Times New Roman"/>
          <w:color w:val="191919"/>
          <w:spacing w:val="-2"/>
          <w:sz w:val="18"/>
          <w:szCs w:val="18"/>
        </w:rPr>
        <w:t>c</w:t>
      </w:r>
      <w:r>
        <w:rPr>
          <w:rFonts w:ascii="Times New Roman" w:hAnsi="Times New Roman"/>
          <w:color w:val="191919"/>
          <w:spacing w:val="-2"/>
          <w:sz w:val="18"/>
          <w:szCs w:val="18"/>
        </w:rPr>
        <w:t>aus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limited funds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award</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generall</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d</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excee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$1,00</w:t>
      </w:r>
      <w:r w:rsidRPr="009012AA">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academi</w:t>
      </w:r>
      <w:r w:rsidRPr="009012AA">
        <w:rPr>
          <w:rFonts w:ascii="Times New Roman" w:hAnsi="Times New Roman"/>
          <w:color w:val="191919"/>
          <w:spacing w:val="-2"/>
          <w:sz w:val="18"/>
          <w:szCs w:val="18"/>
        </w:rPr>
        <w:t xml:space="preserve">c </w:t>
      </w:r>
      <w:r>
        <w:rPr>
          <w:rFonts w:ascii="Times New Roman" w:hAnsi="Times New Roman"/>
          <w:color w:val="191919"/>
          <w:spacing w:val="-2"/>
          <w:sz w:val="18"/>
          <w:szCs w:val="18"/>
        </w:rPr>
        <w:t>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awar</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base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nee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wit</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n</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repaymen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required.</w:t>
      </w:r>
    </w:p>
    <w:p w:rsidR="00117F90" w:rsidRDefault="00117F90" w:rsidP="00117F90">
      <w:pPr>
        <w:widowControl w:val="0"/>
        <w:autoSpaceDE w:val="0"/>
        <w:autoSpaceDN w:val="0"/>
        <w:adjustRightInd w:val="0"/>
        <w:spacing w:before="8" w:after="0" w:line="190" w:lineRule="exact"/>
        <w:ind w:left="180" w:right="130"/>
        <w:jc w:val="both"/>
        <w:rPr>
          <w:rFonts w:ascii="Times New Roman" w:hAnsi="Times New Roman"/>
          <w:color w:val="000000"/>
          <w:sz w:val="19"/>
          <w:szCs w:val="19"/>
        </w:rPr>
      </w:pPr>
    </w:p>
    <w:p w:rsidR="00117F90" w:rsidRPr="00200513" w:rsidRDefault="00117F90" w:rsidP="00117F90">
      <w:pPr>
        <w:pStyle w:val="Heading2"/>
        <w:spacing w:before="0"/>
        <w:ind w:left="180" w:right="130" w:firstLine="0"/>
        <w:jc w:val="both"/>
        <w:rPr>
          <w:rFonts w:ascii="Times New Roman" w:hAnsi="Times New Roman"/>
          <w:smallCaps/>
          <w:color w:val="262626" w:themeColor="text1" w:themeTint="D9"/>
          <w:sz w:val="24"/>
          <w:szCs w:val="24"/>
        </w:rPr>
      </w:pPr>
      <w:bookmarkStart w:id="483" w:name="_Toc295316647"/>
      <w:r w:rsidRPr="00200513">
        <w:rPr>
          <w:rFonts w:ascii="Times New Roman" w:hAnsi="Times New Roman"/>
          <w:bCs w:val="0"/>
          <w:smallCaps/>
          <w:color w:val="262626" w:themeColor="text1" w:themeTint="D9"/>
          <w:spacing w:val="-2"/>
          <w:sz w:val="24"/>
          <w:szCs w:val="24"/>
        </w:rPr>
        <w:t>Federal TEACH Grant</w:t>
      </w:r>
      <w:bookmarkEnd w:id="483"/>
    </w:p>
    <w:p w:rsidR="00117F90" w:rsidRDefault="00117F90" w:rsidP="00117F90">
      <w:pPr>
        <w:widowControl w:val="0"/>
        <w:autoSpaceDE w:val="0"/>
        <w:autoSpaceDN w:val="0"/>
        <w:adjustRightInd w:val="0"/>
        <w:spacing w:before="30" w:after="100" w:line="250" w:lineRule="auto"/>
        <w:ind w:left="180" w:right="130" w:firstLine="0"/>
        <w:jc w:val="both"/>
        <w:rPr>
          <w:rFonts w:ascii="Times New Roman" w:hAnsi="Times New Roman"/>
          <w:color w:val="000000"/>
          <w:sz w:val="20"/>
          <w:szCs w:val="20"/>
        </w:rPr>
      </w:pPr>
      <w:r w:rsidRPr="009012AA">
        <w:rPr>
          <w:rFonts w:ascii="Times New Roman" w:hAnsi="Times New Roman"/>
          <w:color w:val="191919"/>
          <w:spacing w:val="-2"/>
          <w:sz w:val="18"/>
          <w:szCs w:val="18"/>
        </w:rPr>
        <w:t>Through the College Cost Reduction and Access Act of 2007, Congress created the Teacher Education Assistance for College and Higher Education (TEACH) Grant Program that provides grants of up to $4,000 per year to students who intend to teach in a public or private elementary or secondary school that serves students from low-income families. If, after reading all of the information on this fact sheet, you are interested in learning more about the TEACH Grant Program, you should contact the financial aid office at the college where you will be enrolled.</w:t>
      </w:r>
      <w:r>
        <w:rPr>
          <w:rFonts w:ascii="Times New Roman" w:hAnsi="Times New Roman"/>
          <w:color w:val="191919"/>
          <w:spacing w:val="-2"/>
          <w:sz w:val="18"/>
          <w:szCs w:val="18"/>
        </w:rPr>
        <w:t xml:space="preserve"> </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AC6CE3" w:rsidRDefault="00117F90" w:rsidP="00117F90">
      <w:pPr>
        <w:widowControl w:val="0"/>
        <w:autoSpaceDE w:val="0"/>
        <w:autoSpaceDN w:val="0"/>
        <w:adjustRightInd w:val="0"/>
        <w:spacing w:after="0"/>
        <w:ind w:left="180" w:right="130" w:hanging="10"/>
        <w:jc w:val="both"/>
        <w:rPr>
          <w:rFonts w:ascii="Times New Roman" w:hAnsi="Times New Roman"/>
          <w:smallCaps/>
          <w:color w:val="000000"/>
          <w:sz w:val="24"/>
          <w:szCs w:val="24"/>
        </w:rPr>
      </w:pPr>
      <w:r>
        <w:rPr>
          <w:rFonts w:ascii="Times New Roman" w:hAnsi="Times New Roman"/>
          <w:b/>
          <w:bCs/>
          <w:smallCaps/>
          <w:color w:val="191919"/>
          <w:spacing w:val="-2"/>
          <w:sz w:val="24"/>
          <w:szCs w:val="24"/>
        </w:rPr>
        <w:lastRenderedPageBreak/>
        <w:t>Iraq and Afghanistan Service Grant</w:t>
      </w:r>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 xml:space="preserve">A student who is not eligible for a Pell Grant but whose parent or guardian was a member of the U.S. Armed Forces and died as a result of service performed in Iraq or Afghanistan after September 11, 2001 may be eligible to receive the Iraq and Afghanistan Service Grant. </w:t>
      </w:r>
    </w:p>
    <w:p w:rsidR="00117F90" w:rsidRPr="00A44BB7" w:rsidRDefault="00117F90" w:rsidP="00117F90">
      <w:pPr>
        <w:widowControl w:val="0"/>
        <w:autoSpaceDE w:val="0"/>
        <w:autoSpaceDN w:val="0"/>
        <w:adjustRightInd w:val="0"/>
        <w:spacing w:before="30" w:after="0" w:line="250" w:lineRule="auto"/>
        <w:ind w:left="180" w:right="130" w:firstLine="36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Additional Student Eligibility Requirements</w:t>
      </w:r>
    </w:p>
    <w:p w:rsidR="00117F90" w:rsidRPr="0047204F" w:rsidRDefault="00117F90" w:rsidP="00117F90">
      <w:pPr>
        <w:pStyle w:val="NormalWeb"/>
        <w:numPr>
          <w:ilvl w:val="0"/>
          <w:numId w:val="18"/>
        </w:numPr>
        <w:spacing w:before="0" w:beforeAutospacing="0" w:after="0" w:afterAutospacing="0"/>
        <w:ind w:left="900" w:right="130"/>
        <w:rPr>
          <w:sz w:val="18"/>
          <w:szCs w:val="18"/>
        </w:rPr>
      </w:pPr>
      <w:r w:rsidRPr="002901C9">
        <w:rPr>
          <w:sz w:val="18"/>
          <w:szCs w:val="18"/>
        </w:rPr>
        <w:t>- Be under 24 years old or</w:t>
      </w:r>
    </w:p>
    <w:p w:rsidR="00117F90" w:rsidRDefault="00117F90" w:rsidP="00117F90">
      <w:pPr>
        <w:pStyle w:val="NormalWeb"/>
        <w:numPr>
          <w:ilvl w:val="0"/>
          <w:numId w:val="18"/>
        </w:numPr>
        <w:spacing w:before="0" w:beforeAutospacing="0" w:after="0" w:afterAutospacing="0"/>
        <w:ind w:left="900" w:right="130"/>
        <w:rPr>
          <w:sz w:val="18"/>
          <w:szCs w:val="18"/>
        </w:rPr>
      </w:pPr>
      <w:r w:rsidRPr="002901C9">
        <w:rPr>
          <w:sz w:val="18"/>
          <w:szCs w:val="18"/>
        </w:rPr>
        <w:t>- Enrolled in college at least part-time at the time of the parent’s or guardian’s death.</w:t>
      </w:r>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The grant award is equal to the amount of a maximum Pell Grant for the award year – not to exceed the cost of attendance for that award year.</w:t>
      </w:r>
    </w:p>
    <w:p w:rsidR="00117F90" w:rsidRDefault="00117F90" w:rsidP="00117F90">
      <w:pPr>
        <w:pStyle w:val="Heading2"/>
        <w:ind w:left="180" w:right="130" w:firstLine="0"/>
        <w:rPr>
          <w:rFonts w:ascii="Times New Roman" w:hAnsi="Times New Roman"/>
          <w:color w:val="000000"/>
          <w:sz w:val="36"/>
          <w:szCs w:val="36"/>
        </w:rPr>
      </w:pPr>
      <w:bookmarkStart w:id="484" w:name="_Toc295316648"/>
      <w:r w:rsidRPr="0003578D">
        <w:rPr>
          <w:rFonts w:ascii="Times New Roman" w:hAnsi="Times New Roman"/>
          <w:b w:val="0"/>
          <w:color w:val="191919"/>
          <w:spacing w:val="-5"/>
          <w:sz w:val="48"/>
          <w:szCs w:val="48"/>
        </w:rPr>
        <w:t>E</w:t>
      </w:r>
      <w:r w:rsidRPr="0003578D">
        <w:rPr>
          <w:rFonts w:ascii="Times New Roman" w:hAnsi="Times New Roman"/>
          <w:b w:val="0"/>
          <w:color w:val="191919"/>
          <w:spacing w:val="-5"/>
          <w:sz w:val="36"/>
          <w:szCs w:val="36"/>
        </w:rPr>
        <w:t>MPLOYMENT</w:t>
      </w:r>
      <w:bookmarkEnd w:id="484"/>
    </w:p>
    <w:p w:rsidR="00117F90" w:rsidRPr="0003578D" w:rsidRDefault="00117F90" w:rsidP="00117F90">
      <w:pPr>
        <w:pStyle w:val="Heading2"/>
        <w:spacing w:before="0"/>
        <w:ind w:left="180" w:right="130"/>
        <w:rPr>
          <w:rFonts w:ascii="Times New Roman" w:hAnsi="Times New Roman"/>
          <w:color w:val="000000"/>
          <w:sz w:val="18"/>
          <w:szCs w:val="18"/>
        </w:rPr>
      </w:pPr>
      <w:bookmarkStart w:id="485" w:name="_Toc295316649"/>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EDERA</w:t>
      </w:r>
      <w:r w:rsidRPr="0003578D">
        <w:rPr>
          <w:rFonts w:ascii="Times New Roman" w:hAnsi="Times New Roman"/>
          <w:bCs w:val="0"/>
          <w:color w:val="191919"/>
          <w:sz w:val="18"/>
          <w:szCs w:val="18"/>
        </w:rPr>
        <w:t>L</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W</w:t>
      </w:r>
      <w:r w:rsidRPr="0003578D">
        <w:rPr>
          <w:rFonts w:ascii="Times New Roman" w:hAnsi="Times New Roman"/>
          <w:bCs w:val="0"/>
          <w:color w:val="191919"/>
          <w:spacing w:val="-2"/>
          <w:sz w:val="18"/>
          <w:szCs w:val="18"/>
        </w:rPr>
        <w:t>ORK</w:t>
      </w:r>
      <w:r w:rsidRPr="0003578D">
        <w:rPr>
          <w:rFonts w:ascii="Times New Roman" w:hAnsi="Times New Roman"/>
          <w:bCs w:val="0"/>
          <w:color w:val="191919"/>
          <w:spacing w:val="-2"/>
          <w:sz w:val="24"/>
          <w:szCs w:val="24"/>
        </w:rPr>
        <w:t>-S</w:t>
      </w:r>
      <w:r w:rsidRPr="0003578D">
        <w:rPr>
          <w:rFonts w:ascii="Times New Roman" w:hAnsi="Times New Roman"/>
          <w:bCs w:val="0"/>
          <w:color w:val="191919"/>
          <w:spacing w:val="-2"/>
          <w:sz w:val="18"/>
          <w:szCs w:val="18"/>
        </w:rPr>
        <w:t>TUD</w:t>
      </w:r>
      <w:r w:rsidRPr="0003578D">
        <w:rPr>
          <w:rFonts w:ascii="Times New Roman" w:hAnsi="Times New Roman"/>
          <w:bCs w:val="0"/>
          <w:color w:val="191919"/>
          <w:sz w:val="18"/>
          <w:szCs w:val="18"/>
        </w:rPr>
        <w:t>Y</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P</w:t>
      </w:r>
      <w:r w:rsidRPr="0003578D">
        <w:rPr>
          <w:rFonts w:ascii="Times New Roman" w:hAnsi="Times New Roman"/>
          <w:bCs w:val="0"/>
          <w:color w:val="191919"/>
          <w:spacing w:val="-2"/>
          <w:sz w:val="18"/>
          <w:szCs w:val="18"/>
        </w:rPr>
        <w:t>ROGRAM</w:t>
      </w:r>
      <w:bookmarkEnd w:id="485"/>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l W</w:t>
      </w:r>
      <w:r>
        <w:rPr>
          <w:rFonts w:ascii="Times New Roman" w:hAnsi="Times New Roman"/>
          <w:color w:val="191919"/>
          <w:spacing w:val="-2"/>
          <w:sz w:val="18"/>
          <w:szCs w:val="18"/>
        </w:rPr>
        <w:t>ork-Stud</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provide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job</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nee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mus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ear</w:t>
      </w:r>
      <w:r w:rsidRPr="009012AA">
        <w:rPr>
          <w:rFonts w:ascii="Times New Roman" w:hAnsi="Times New Roman"/>
          <w:color w:val="191919"/>
          <w:spacing w:val="-2"/>
          <w:sz w:val="18"/>
          <w:szCs w:val="18"/>
        </w:rPr>
        <w:t xml:space="preserve">n a </w:t>
      </w:r>
      <w:r>
        <w:rPr>
          <w:rFonts w:ascii="Times New Roman" w:hAnsi="Times New Roman"/>
          <w:color w:val="191919"/>
          <w:spacing w:val="-2"/>
          <w:sz w:val="18"/>
          <w:szCs w:val="18"/>
        </w:rPr>
        <w:t>par</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thei</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educationa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expenses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enrolle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half-time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arrangin</w:t>
      </w:r>
      <w:r w:rsidRPr="009012AA">
        <w:rPr>
          <w:rFonts w:ascii="Times New Roman" w:hAnsi="Times New Roman"/>
          <w:color w:val="191919"/>
          <w:spacing w:val="-2"/>
          <w:sz w:val="18"/>
          <w:szCs w:val="18"/>
        </w:rPr>
        <w:t xml:space="preserve">g a </w:t>
      </w:r>
      <w:r>
        <w:rPr>
          <w:rFonts w:ascii="Times New Roman" w:hAnsi="Times New Roman"/>
          <w:color w:val="191919"/>
          <w:spacing w:val="-2"/>
          <w:sz w:val="18"/>
          <w:szCs w:val="18"/>
        </w:rPr>
        <w:t>jo</w:t>
      </w:r>
      <w:r w:rsidRPr="009012AA">
        <w:rPr>
          <w:rFonts w:ascii="Times New Roman" w:hAnsi="Times New Roman"/>
          <w:color w:val="191919"/>
          <w:spacing w:val="-2"/>
          <w:sz w:val="18"/>
          <w:szCs w:val="18"/>
        </w:rPr>
        <w:t xml:space="preserve">b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determinin</w:t>
      </w:r>
      <w:r w:rsidRPr="009012AA">
        <w:rPr>
          <w:rFonts w:ascii="Times New Roman" w:hAnsi="Times New Roman"/>
          <w:color w:val="191919"/>
          <w:spacing w:val="-2"/>
          <w:sz w:val="18"/>
          <w:szCs w:val="18"/>
        </w:rPr>
        <w:t xml:space="preserve">g </w:t>
      </w:r>
      <w:r>
        <w:rPr>
          <w:rFonts w:ascii="Times New Roman" w:hAnsi="Times New Roman"/>
          <w:color w:val="191919"/>
          <w:spacing w:val="-2"/>
          <w:sz w:val="18"/>
          <w:szCs w:val="18"/>
        </w:rPr>
        <w:t>ho</w:t>
      </w:r>
      <w:r w:rsidRPr="009012AA">
        <w:rPr>
          <w:rFonts w:ascii="Times New Roman" w:hAnsi="Times New Roman"/>
          <w:color w:val="191919"/>
          <w:spacing w:val="-2"/>
          <w:sz w:val="18"/>
          <w:szCs w:val="18"/>
        </w:rPr>
        <w:t xml:space="preserve">w </w:t>
      </w:r>
      <w:r>
        <w:rPr>
          <w:rFonts w:ascii="Times New Roman" w:hAnsi="Times New Roman"/>
          <w:color w:val="191919"/>
          <w:spacing w:val="-2"/>
          <w:sz w:val="18"/>
          <w:szCs w:val="18"/>
        </w:rPr>
        <w:t>man</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hour</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pe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wee</w:t>
      </w:r>
      <w:r w:rsidRPr="009012AA">
        <w:rPr>
          <w:rFonts w:ascii="Times New Roman" w:hAnsi="Times New Roman"/>
          <w:color w:val="191919"/>
          <w:spacing w:val="-2"/>
          <w:sz w:val="18"/>
          <w:szCs w:val="18"/>
        </w:rPr>
        <w:t xml:space="preserve">k a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ma</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wor</w:t>
      </w:r>
      <w:r w:rsidRPr="009012AA">
        <w:rPr>
          <w:rFonts w:ascii="Times New Roman" w:hAnsi="Times New Roman"/>
          <w:color w:val="191919"/>
          <w:spacing w:val="-2"/>
          <w:sz w:val="18"/>
          <w:szCs w:val="18"/>
        </w:rPr>
        <w:t xml:space="preserve">k </w:t>
      </w:r>
      <w:r>
        <w:rPr>
          <w:rFonts w:ascii="Times New Roman" w:hAnsi="Times New Roman"/>
          <w:color w:val="191919"/>
          <w:spacing w:val="-2"/>
          <w:sz w:val="18"/>
          <w:szCs w:val="18"/>
        </w:rPr>
        <w:t>und</w:t>
      </w:r>
      <w:r w:rsidRPr="009012AA">
        <w:rPr>
          <w:rFonts w:ascii="Times New Roman" w:hAnsi="Times New Roman"/>
          <w:color w:val="191919"/>
          <w:spacing w:val="-2"/>
          <w:sz w:val="18"/>
          <w:szCs w:val="18"/>
        </w:rPr>
        <w:t xml:space="preserve">er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program, 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need</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clas</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schedul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academi</w:t>
      </w:r>
      <w:r w:rsidRPr="009012AA">
        <w:rPr>
          <w:rFonts w:ascii="Times New Roman" w:hAnsi="Times New Roman"/>
          <w:color w:val="191919"/>
          <w:spacing w:val="-2"/>
          <w:sz w:val="18"/>
          <w:szCs w:val="18"/>
        </w:rPr>
        <w:t xml:space="preserve">c </w:t>
      </w:r>
      <w:r>
        <w:rPr>
          <w:rFonts w:ascii="Times New Roman" w:hAnsi="Times New Roman"/>
          <w:color w:val="191919"/>
          <w:spacing w:val="-2"/>
          <w:sz w:val="18"/>
          <w:szCs w:val="18"/>
        </w:rPr>
        <w:t>progres</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take</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int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account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base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need.</w:t>
      </w:r>
    </w:p>
    <w:p w:rsidR="00117F90" w:rsidRPr="00776E16" w:rsidRDefault="00117F90" w:rsidP="00117F90">
      <w:pPr>
        <w:pStyle w:val="Heading2"/>
        <w:ind w:left="180" w:right="130" w:firstLine="0"/>
        <w:rPr>
          <w:rFonts w:ascii="Times New Roman" w:hAnsi="Times New Roman"/>
          <w:color w:val="000000"/>
          <w:sz w:val="36"/>
          <w:szCs w:val="36"/>
        </w:rPr>
      </w:pPr>
      <w:bookmarkStart w:id="486" w:name="_Toc295316650"/>
      <w:r w:rsidRPr="0003578D">
        <w:rPr>
          <w:rFonts w:ascii="Times New Roman" w:hAnsi="Times New Roman"/>
          <w:b w:val="0"/>
          <w:bCs w:val="0"/>
          <w:color w:val="191919"/>
          <w:spacing w:val="-5"/>
          <w:sz w:val="48"/>
          <w:szCs w:val="48"/>
        </w:rPr>
        <w:t>L</w:t>
      </w:r>
      <w:r w:rsidRPr="0003578D">
        <w:rPr>
          <w:rFonts w:ascii="Times New Roman" w:hAnsi="Times New Roman"/>
          <w:b w:val="0"/>
          <w:bCs w:val="0"/>
          <w:color w:val="191919"/>
          <w:spacing w:val="-5"/>
          <w:sz w:val="36"/>
          <w:szCs w:val="36"/>
        </w:rPr>
        <w:t>OA</w:t>
      </w:r>
      <w:r w:rsidRPr="0003578D">
        <w:rPr>
          <w:rFonts w:ascii="Times New Roman" w:hAnsi="Times New Roman"/>
          <w:b w:val="0"/>
          <w:bCs w:val="0"/>
          <w:color w:val="191919"/>
          <w:sz w:val="36"/>
          <w:szCs w:val="36"/>
        </w:rPr>
        <w:t>N</w:t>
      </w:r>
      <w:r w:rsidRPr="00776E16">
        <w:rPr>
          <w:rFonts w:ascii="Times New Roman" w:hAnsi="Times New Roman"/>
          <w:bCs w:val="0"/>
          <w:color w:val="191919"/>
          <w:spacing w:val="20"/>
          <w:sz w:val="36"/>
          <w:szCs w:val="36"/>
        </w:rPr>
        <w:t xml:space="preserve"> </w:t>
      </w:r>
      <w:r w:rsidRPr="0003578D">
        <w:rPr>
          <w:rFonts w:ascii="Times New Roman" w:hAnsi="Times New Roman"/>
          <w:b w:val="0"/>
          <w:bCs w:val="0"/>
          <w:color w:val="191919"/>
          <w:spacing w:val="-5"/>
          <w:sz w:val="48"/>
          <w:szCs w:val="48"/>
        </w:rPr>
        <w:t>P</w:t>
      </w:r>
      <w:r w:rsidRPr="0003578D">
        <w:rPr>
          <w:rFonts w:ascii="Times New Roman" w:hAnsi="Times New Roman"/>
          <w:b w:val="0"/>
          <w:bCs w:val="0"/>
          <w:color w:val="191919"/>
          <w:spacing w:val="-5"/>
          <w:sz w:val="36"/>
          <w:szCs w:val="36"/>
        </w:rPr>
        <w:t>ROGRAMS</w:t>
      </w:r>
      <w:bookmarkEnd w:id="486"/>
    </w:p>
    <w:p w:rsidR="00117F90" w:rsidRDefault="00117F90" w:rsidP="00117F90">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87" w:name="_Toc295316651"/>
      <w:r w:rsidRPr="00200513">
        <w:rPr>
          <w:rFonts w:ascii="Times New Roman" w:hAnsi="Times New Roman"/>
          <w:bCs w:val="0"/>
          <w:color w:val="262626" w:themeColor="text1" w:themeTint="D9"/>
          <w:spacing w:val="-2"/>
          <w:sz w:val="24"/>
          <w:szCs w:val="24"/>
        </w:rPr>
        <w:t>F</w:t>
      </w:r>
      <w:r w:rsidRPr="00200513">
        <w:rPr>
          <w:rFonts w:ascii="Times New Roman" w:hAnsi="Times New Roman"/>
          <w:bCs w:val="0"/>
          <w:color w:val="262626" w:themeColor="text1" w:themeTint="D9"/>
          <w:spacing w:val="-2"/>
          <w:sz w:val="18"/>
          <w:szCs w:val="18"/>
        </w:rPr>
        <w:t>EDERA</w:t>
      </w:r>
      <w:r w:rsidRPr="00200513">
        <w:rPr>
          <w:rFonts w:ascii="Times New Roman" w:hAnsi="Times New Roman"/>
          <w:bCs w:val="0"/>
          <w:color w:val="262626" w:themeColor="text1" w:themeTint="D9"/>
          <w:sz w:val="18"/>
          <w:szCs w:val="18"/>
        </w:rPr>
        <w:t xml:space="preserve">L </w:t>
      </w:r>
      <w:r w:rsidRPr="00200513">
        <w:rPr>
          <w:rFonts w:ascii="Times New Roman" w:hAnsi="Times New Roman"/>
          <w:bCs w:val="0"/>
          <w:color w:val="262626" w:themeColor="text1" w:themeTint="D9"/>
          <w:spacing w:val="-2"/>
          <w:sz w:val="24"/>
          <w:szCs w:val="24"/>
        </w:rPr>
        <w:t>D</w:t>
      </w:r>
      <w:r w:rsidRPr="00200513">
        <w:rPr>
          <w:rFonts w:ascii="Times New Roman" w:hAnsi="Times New Roman"/>
          <w:bCs w:val="0"/>
          <w:color w:val="262626" w:themeColor="text1" w:themeTint="D9"/>
          <w:spacing w:val="-2"/>
          <w:sz w:val="18"/>
          <w:szCs w:val="18"/>
        </w:rPr>
        <w:t>IREC</w:t>
      </w:r>
      <w:r w:rsidRPr="00200513">
        <w:rPr>
          <w:rFonts w:ascii="Times New Roman" w:hAnsi="Times New Roman"/>
          <w:bCs w:val="0"/>
          <w:color w:val="262626" w:themeColor="text1" w:themeTint="D9"/>
          <w:sz w:val="18"/>
          <w:szCs w:val="18"/>
        </w:rPr>
        <w:t>T</w:t>
      </w:r>
      <w:r w:rsidRPr="00200513">
        <w:rPr>
          <w:rFonts w:ascii="Times New Roman" w:hAnsi="Times New Roman"/>
          <w:bCs w:val="0"/>
          <w:color w:val="262626" w:themeColor="text1" w:themeTint="D9"/>
          <w:spacing w:val="7"/>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UBSIDIZE</w:t>
      </w:r>
      <w:r w:rsidRPr="00200513">
        <w:rPr>
          <w:rFonts w:ascii="Times New Roman" w:hAnsi="Times New Roman"/>
          <w:bCs w:val="0"/>
          <w:color w:val="262626" w:themeColor="text1" w:themeTint="D9"/>
          <w:sz w:val="18"/>
          <w:szCs w:val="18"/>
        </w:rPr>
        <w:t>D</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L</w:t>
      </w:r>
      <w:r w:rsidRPr="00200513">
        <w:rPr>
          <w:rFonts w:ascii="Times New Roman" w:hAnsi="Times New Roman"/>
          <w:bCs w:val="0"/>
          <w:color w:val="262626" w:themeColor="text1" w:themeTint="D9"/>
          <w:spacing w:val="-2"/>
          <w:sz w:val="18"/>
          <w:szCs w:val="18"/>
        </w:rPr>
        <w:t>OAN</w:t>
      </w:r>
      <w:bookmarkEnd w:id="487"/>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Thes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demonstrat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need</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lende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administer</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program</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The 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variabl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adjuste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eac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wil</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neve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greate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8.2</w:t>
      </w:r>
      <w:r w:rsidRPr="009012AA">
        <w:rPr>
          <w:rFonts w:ascii="Times New Roman" w:hAnsi="Times New Roman"/>
          <w:color w:val="191919"/>
          <w:spacing w:val="-2"/>
          <w:sz w:val="18"/>
          <w:szCs w:val="18"/>
        </w:rPr>
        <w:t xml:space="preserve">5 </w:t>
      </w:r>
      <w:r>
        <w:rPr>
          <w:rFonts w:ascii="Times New Roman" w:hAnsi="Times New Roman"/>
          <w:color w:val="191919"/>
          <w:spacing w:val="-2"/>
          <w:sz w:val="18"/>
          <w:szCs w:val="18"/>
        </w:rPr>
        <w:t>percent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Subsidize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me</w:t>
      </w:r>
      <w:r w:rsidRPr="009012AA">
        <w:rPr>
          <w:rFonts w:ascii="Times New Roman" w:hAnsi="Times New Roman"/>
          <w:color w:val="191919"/>
          <w:spacing w:val="-2"/>
          <w:sz w:val="18"/>
          <w:szCs w:val="18"/>
        </w:rPr>
        <w:t>a</w:t>
      </w:r>
      <w:r>
        <w:rPr>
          <w:rFonts w:ascii="Times New Roman" w:hAnsi="Times New Roman"/>
          <w:color w:val="191919"/>
          <w:spacing w:val="-2"/>
          <w:sz w:val="18"/>
          <w:szCs w:val="18"/>
        </w:rPr>
        <w:t>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pay</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thes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whil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schoo</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9012AA">
        <w:rPr>
          <w:rFonts w:ascii="Times New Roman" w:hAnsi="Times New Roman"/>
          <w:color w:val="191919"/>
          <w:spacing w:val="-2"/>
          <w:sz w:val="18"/>
          <w:szCs w:val="18"/>
        </w:rPr>
        <w:t xml:space="preserve">t a </w:t>
      </w:r>
      <w:r>
        <w:rPr>
          <w:rFonts w:ascii="Times New Roman" w:hAnsi="Times New Roman"/>
          <w:color w:val="191919"/>
          <w:spacing w:val="-2"/>
          <w:sz w:val="18"/>
          <w:szCs w:val="18"/>
        </w:rPr>
        <w:t>half-tim</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basis</w:t>
      </w:r>
      <w:r w:rsidRPr="009012AA">
        <w:rPr>
          <w:rFonts w:ascii="Times New Roman" w:hAnsi="Times New Roman"/>
          <w:color w:val="191919"/>
          <w:spacing w:val="-2"/>
          <w:sz w:val="18"/>
          <w:szCs w:val="18"/>
        </w:rPr>
        <w:t xml:space="preserve">. A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3</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ded</w:t>
      </w:r>
      <w:r w:rsidRPr="009012AA">
        <w:rPr>
          <w:rFonts w:ascii="Times New Roman" w:hAnsi="Times New Roman"/>
          <w:color w:val="191919"/>
          <w:spacing w:val="-2"/>
          <w:sz w:val="18"/>
          <w:szCs w:val="18"/>
        </w:rPr>
        <w:t>u</w:t>
      </w:r>
      <w:r>
        <w:rPr>
          <w:rFonts w:ascii="Times New Roman" w:hAnsi="Times New Roman"/>
          <w:color w:val="191919"/>
          <w:spacing w:val="-2"/>
          <w:sz w:val="18"/>
          <w:szCs w:val="18"/>
        </w:rPr>
        <w:t>cte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eac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disbursement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retain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amoun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originatio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fee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whic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reduce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cos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supportin</w:t>
      </w:r>
      <w:r w:rsidRPr="009012AA">
        <w:rPr>
          <w:rFonts w:ascii="Times New Roman" w:hAnsi="Times New Roman"/>
          <w:color w:val="191919"/>
          <w:spacing w:val="-2"/>
          <w:sz w:val="18"/>
          <w:szCs w:val="18"/>
        </w:rPr>
        <w:t xml:space="preserve">g </w:t>
      </w:r>
      <w:r>
        <w:rPr>
          <w:rFonts w:ascii="Times New Roman" w:hAnsi="Times New Roman"/>
          <w:color w:val="191919"/>
          <w:spacing w:val="-2"/>
          <w:sz w:val="18"/>
          <w:szCs w:val="18"/>
        </w:rPr>
        <w:t>low-interes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loans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Payment begin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si</w:t>
      </w:r>
      <w:r w:rsidRPr="009012AA">
        <w:rPr>
          <w:rFonts w:ascii="Times New Roman" w:hAnsi="Times New Roman"/>
          <w:color w:val="191919"/>
          <w:spacing w:val="-2"/>
          <w:sz w:val="18"/>
          <w:szCs w:val="18"/>
        </w:rPr>
        <w:t xml:space="preserve">x </w:t>
      </w:r>
      <w:r>
        <w:rPr>
          <w:rFonts w:ascii="Times New Roman" w:hAnsi="Times New Roman"/>
          <w:color w:val="191919"/>
          <w:spacing w:val="-2"/>
          <w:sz w:val="18"/>
          <w:szCs w:val="18"/>
        </w:rPr>
        <w:t>month</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afte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leave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college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t>
      </w:r>
      <w:r w:rsidRPr="009012AA">
        <w:rPr>
          <w:rFonts w:ascii="Times New Roman" w:hAnsi="Times New Roman"/>
          <w:color w:val="191919"/>
          <w:spacing w:val="-2"/>
          <w:sz w:val="18"/>
          <w:szCs w:val="18"/>
        </w:rPr>
        <w:t>F</w:t>
      </w:r>
      <w:r>
        <w:rPr>
          <w:rFonts w:ascii="Times New Roman" w:hAnsi="Times New Roman"/>
          <w:color w:val="191919"/>
          <w:spacing w:val="-2"/>
          <w:sz w:val="18"/>
          <w:szCs w:val="18"/>
        </w:rPr>
        <w:t>AFSA</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required.</w:t>
      </w:r>
    </w:p>
    <w:p w:rsidR="00117F90" w:rsidRDefault="00117F90" w:rsidP="00117F90">
      <w:pPr>
        <w:pStyle w:val="Heading2"/>
        <w:spacing w:before="0"/>
        <w:ind w:left="180" w:right="130" w:firstLine="0"/>
        <w:rPr>
          <w:rFonts w:ascii="Times New Roman" w:hAnsi="Times New Roman"/>
          <w:color w:val="000000"/>
          <w:sz w:val="18"/>
          <w:szCs w:val="18"/>
        </w:rPr>
      </w:pPr>
      <w:bookmarkStart w:id="488" w:name="_Toc295316652"/>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EDERA</w:t>
      </w:r>
      <w:r>
        <w:rPr>
          <w:rFonts w:ascii="Times New Roman" w:hAnsi="Times New Roman"/>
          <w:b w:val="0"/>
          <w:bCs w:val="0"/>
          <w:color w:val="191919"/>
          <w:sz w:val="18"/>
          <w:szCs w:val="18"/>
        </w:rPr>
        <w:t>L</w:t>
      </w:r>
      <w:r>
        <w:rPr>
          <w:rFonts w:ascii="Times New Roman" w:hAnsi="Times New Roman"/>
          <w:b w:val="0"/>
          <w:bCs w:val="0"/>
          <w:color w:val="191919"/>
          <w:spacing w:val="-2"/>
          <w:sz w:val="24"/>
          <w:szCs w:val="24"/>
        </w:rPr>
        <w:t>D</w:t>
      </w:r>
      <w:r>
        <w:rPr>
          <w:rFonts w:ascii="Times New Roman" w:hAnsi="Times New Roman"/>
          <w:b w:val="0"/>
          <w:bCs w:val="0"/>
          <w:color w:val="191919"/>
          <w:spacing w:val="-2"/>
          <w:sz w:val="18"/>
          <w:szCs w:val="18"/>
        </w:rPr>
        <w:t>IREC</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U</w:t>
      </w:r>
      <w:r>
        <w:rPr>
          <w:rFonts w:ascii="Times New Roman" w:hAnsi="Times New Roman"/>
          <w:b w:val="0"/>
          <w:bCs w:val="0"/>
          <w:color w:val="191919"/>
          <w:spacing w:val="-2"/>
          <w:sz w:val="18"/>
          <w:szCs w:val="18"/>
        </w:rPr>
        <w:t>NSUBSIDIZE</w:t>
      </w:r>
      <w:r>
        <w:rPr>
          <w:rFonts w:ascii="Times New Roman" w:hAnsi="Times New Roman"/>
          <w:b w:val="0"/>
          <w:bCs w:val="0"/>
          <w:color w:val="191919"/>
          <w:sz w:val="18"/>
          <w:szCs w:val="18"/>
        </w:rPr>
        <w:t>D</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L</w:t>
      </w:r>
      <w:r>
        <w:rPr>
          <w:rFonts w:ascii="Times New Roman" w:hAnsi="Times New Roman"/>
          <w:b w:val="0"/>
          <w:bCs w:val="0"/>
          <w:color w:val="191919"/>
          <w:spacing w:val="-2"/>
          <w:sz w:val="18"/>
          <w:szCs w:val="18"/>
        </w:rPr>
        <w:t>OAN</w:t>
      </w:r>
      <w:bookmarkEnd w:id="488"/>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unsubsidize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base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need</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doe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pa</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thes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loans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It has the sam</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term</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condition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as 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subsidize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t>
      </w:r>
      <w:r w:rsidRPr="009012AA">
        <w:rPr>
          <w:rFonts w:ascii="Times New Roman" w:hAnsi="Times New Roman"/>
          <w:color w:val="191919"/>
          <w:spacing w:val="-2"/>
          <w:sz w:val="18"/>
          <w:szCs w:val="18"/>
        </w:rPr>
        <w:t>F</w:t>
      </w:r>
      <w:r>
        <w:rPr>
          <w:rFonts w:ascii="Times New Roman" w:hAnsi="Times New Roman"/>
          <w:color w:val="191919"/>
          <w:spacing w:val="-2"/>
          <w:sz w:val="18"/>
          <w:szCs w:val="18"/>
        </w:rPr>
        <w:t>AFSA</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required.</w:t>
      </w:r>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117F90" w:rsidRDefault="00117F90" w:rsidP="00117F90">
      <w:pPr>
        <w:pStyle w:val="Heading2"/>
        <w:spacing w:before="0"/>
        <w:ind w:left="180" w:right="130" w:firstLine="0"/>
        <w:rPr>
          <w:rFonts w:ascii="Times New Roman" w:hAnsi="Times New Roman"/>
          <w:color w:val="000000"/>
          <w:sz w:val="24"/>
          <w:szCs w:val="24"/>
        </w:rPr>
      </w:pPr>
      <w:bookmarkStart w:id="489" w:name="_Toc295316653"/>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EDERA</w:t>
      </w:r>
      <w:r>
        <w:rPr>
          <w:rFonts w:ascii="Times New Roman" w:hAnsi="Times New Roman"/>
          <w:b w:val="0"/>
          <w:bCs w:val="0"/>
          <w:color w:val="191919"/>
          <w:sz w:val="18"/>
          <w:szCs w:val="18"/>
        </w:rPr>
        <w:t xml:space="preserve">L </w:t>
      </w:r>
      <w:r>
        <w:rPr>
          <w:rFonts w:ascii="Times New Roman" w:hAnsi="Times New Roman"/>
          <w:b w:val="0"/>
          <w:bCs w:val="0"/>
          <w:color w:val="191919"/>
          <w:spacing w:val="-2"/>
          <w:sz w:val="24"/>
          <w:szCs w:val="24"/>
        </w:rPr>
        <w:t>D</w:t>
      </w:r>
      <w:r>
        <w:rPr>
          <w:rFonts w:ascii="Times New Roman" w:hAnsi="Times New Roman"/>
          <w:b w:val="0"/>
          <w:bCs w:val="0"/>
          <w:color w:val="191919"/>
          <w:spacing w:val="-2"/>
          <w:sz w:val="18"/>
          <w:szCs w:val="18"/>
        </w:rPr>
        <w:t>IREC</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PLU</w:t>
      </w:r>
      <w:r>
        <w:rPr>
          <w:rFonts w:ascii="Times New Roman" w:hAnsi="Times New Roman"/>
          <w:b w:val="0"/>
          <w:bCs w:val="0"/>
          <w:color w:val="191919"/>
          <w:sz w:val="24"/>
          <w:szCs w:val="24"/>
        </w:rPr>
        <w:t>S</w:t>
      </w:r>
      <w:r>
        <w:rPr>
          <w:rFonts w:ascii="Times New Roman" w:hAnsi="Times New Roman"/>
          <w:b w:val="0"/>
          <w:bCs w:val="0"/>
          <w:color w:val="191919"/>
          <w:spacing w:val="-5"/>
          <w:sz w:val="24"/>
          <w:szCs w:val="24"/>
        </w:rPr>
        <w:t xml:space="preserve"> </w:t>
      </w:r>
      <w:r>
        <w:rPr>
          <w:rFonts w:ascii="Times New Roman" w:hAnsi="Times New Roman"/>
          <w:b w:val="0"/>
          <w:bCs w:val="0"/>
          <w:color w:val="191919"/>
          <w:spacing w:val="-2"/>
          <w:sz w:val="24"/>
          <w:szCs w:val="24"/>
        </w:rPr>
        <w:t>L</w:t>
      </w:r>
      <w:r>
        <w:rPr>
          <w:rFonts w:ascii="Times New Roman" w:hAnsi="Times New Roman"/>
          <w:b w:val="0"/>
          <w:bCs w:val="0"/>
          <w:color w:val="191919"/>
          <w:spacing w:val="-2"/>
          <w:sz w:val="18"/>
          <w:szCs w:val="18"/>
        </w:rPr>
        <w:t>OA</w:t>
      </w:r>
      <w:r>
        <w:rPr>
          <w:rFonts w:ascii="Times New Roman" w:hAnsi="Times New Roman"/>
          <w:b w:val="0"/>
          <w:bCs w:val="0"/>
          <w:color w:val="191919"/>
          <w:sz w:val="18"/>
          <w:szCs w:val="18"/>
        </w:rPr>
        <w:t>N</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(U</w:t>
      </w:r>
      <w:r>
        <w:rPr>
          <w:rFonts w:ascii="Times New Roman" w:hAnsi="Times New Roman"/>
          <w:b w:val="0"/>
          <w:bCs w:val="0"/>
          <w:color w:val="191919"/>
          <w:spacing w:val="-2"/>
          <w:sz w:val="18"/>
          <w:szCs w:val="18"/>
        </w:rPr>
        <w:t>NDERGRADU</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TE</w:t>
      </w:r>
      <w:r>
        <w:rPr>
          <w:rFonts w:ascii="Times New Roman" w:hAnsi="Times New Roman"/>
          <w:b w:val="0"/>
          <w:bCs w:val="0"/>
          <w:color w:val="191919"/>
          <w:sz w:val="18"/>
          <w:szCs w:val="18"/>
        </w:rPr>
        <w:t xml:space="preserve">S </w:t>
      </w:r>
      <w:r>
        <w:rPr>
          <w:rFonts w:ascii="Times New Roman" w:hAnsi="Times New Roman"/>
          <w:b w:val="0"/>
          <w:bCs w:val="0"/>
          <w:color w:val="191919"/>
          <w:spacing w:val="-2"/>
          <w:sz w:val="18"/>
          <w:szCs w:val="18"/>
        </w:rPr>
        <w:t>AN</w:t>
      </w:r>
      <w:r>
        <w:rPr>
          <w:rFonts w:ascii="Times New Roman" w:hAnsi="Times New Roman"/>
          <w:b w:val="0"/>
          <w:bCs w:val="0"/>
          <w:color w:val="191919"/>
          <w:sz w:val="18"/>
          <w:szCs w:val="18"/>
        </w:rPr>
        <w:t>D</w:t>
      </w:r>
      <w:r>
        <w:rPr>
          <w:rFonts w:ascii="Times New Roman" w:hAnsi="Times New Roman"/>
          <w:b w:val="0"/>
          <w:bCs w:val="0"/>
          <w:color w:val="191919"/>
          <w:spacing w:val="11"/>
          <w:sz w:val="18"/>
          <w:szCs w:val="18"/>
        </w:rPr>
        <w:t xml:space="preserve"> </w:t>
      </w:r>
      <w:r>
        <w:rPr>
          <w:rFonts w:ascii="Times New Roman" w:hAnsi="Times New Roman"/>
          <w:b w:val="0"/>
          <w:bCs w:val="0"/>
          <w:color w:val="191919"/>
          <w:spacing w:val="-2"/>
          <w:sz w:val="24"/>
          <w:szCs w:val="24"/>
        </w:rPr>
        <w:t>G</w:t>
      </w:r>
      <w:r>
        <w:rPr>
          <w:rFonts w:ascii="Times New Roman" w:hAnsi="Times New Roman"/>
          <w:b w:val="0"/>
          <w:bCs w:val="0"/>
          <w:color w:val="191919"/>
          <w:spacing w:val="-2"/>
          <w:sz w:val="18"/>
          <w:szCs w:val="18"/>
        </w:rPr>
        <w:t>RADU</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TES</w:t>
      </w:r>
      <w:r>
        <w:rPr>
          <w:rFonts w:ascii="Times New Roman" w:hAnsi="Times New Roman"/>
          <w:b w:val="0"/>
          <w:bCs w:val="0"/>
          <w:color w:val="191919"/>
          <w:sz w:val="24"/>
          <w:szCs w:val="24"/>
        </w:rPr>
        <w:t>)</w:t>
      </w:r>
      <w:bookmarkEnd w:id="489"/>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PLU</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parent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wit</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goo</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credi</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historie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wan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borro</w:t>
      </w:r>
      <w:r w:rsidRPr="009012AA">
        <w:rPr>
          <w:rFonts w:ascii="Times New Roman" w:hAnsi="Times New Roman"/>
          <w:color w:val="191919"/>
          <w:spacing w:val="-2"/>
          <w:sz w:val="18"/>
          <w:szCs w:val="18"/>
        </w:rPr>
        <w:t xml:space="preserve">w </w:t>
      </w:r>
      <w:r>
        <w:rPr>
          <w:rFonts w:ascii="Times New Roman" w:hAnsi="Times New Roman"/>
          <w:color w:val="191919"/>
          <w:spacing w:val="-2"/>
          <w:sz w:val="18"/>
          <w:szCs w:val="18"/>
        </w:rPr>
        <w:t>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hel</w:t>
      </w:r>
      <w:r w:rsidRPr="009012AA">
        <w:rPr>
          <w:rFonts w:ascii="Times New Roman" w:hAnsi="Times New Roman"/>
          <w:color w:val="191919"/>
          <w:spacing w:val="-2"/>
          <w:sz w:val="18"/>
          <w:szCs w:val="18"/>
        </w:rPr>
        <w:t xml:space="preserve">p </w:t>
      </w:r>
      <w:r>
        <w:rPr>
          <w:rFonts w:ascii="Times New Roman" w:hAnsi="Times New Roman"/>
          <w:color w:val="191919"/>
          <w:spacing w:val="-2"/>
          <w:sz w:val="18"/>
          <w:szCs w:val="18"/>
        </w:rPr>
        <w:t>pa</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thei</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dependen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students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education</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first paymen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a </w:t>
      </w:r>
      <w:r>
        <w:rPr>
          <w:rFonts w:ascii="Times New Roman" w:hAnsi="Times New Roman"/>
          <w:color w:val="191919"/>
          <w:spacing w:val="-2"/>
          <w:sz w:val="18"/>
          <w:szCs w:val="18"/>
        </w:rPr>
        <w:t>PLU</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du</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withi</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6</w:t>
      </w:r>
      <w:r w:rsidRPr="009012AA">
        <w:rPr>
          <w:rFonts w:ascii="Times New Roman" w:hAnsi="Times New Roman"/>
          <w:color w:val="191919"/>
          <w:spacing w:val="-2"/>
          <w:sz w:val="18"/>
          <w:szCs w:val="18"/>
        </w:rPr>
        <w:t xml:space="preserve">0 </w:t>
      </w:r>
      <w:r>
        <w:rPr>
          <w:rFonts w:ascii="Times New Roman" w:hAnsi="Times New Roman"/>
          <w:color w:val="191919"/>
          <w:spacing w:val="-2"/>
          <w:sz w:val="18"/>
          <w:szCs w:val="18"/>
        </w:rPr>
        <w:t>day</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afte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fina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disbursement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variabl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adjuste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e</w:t>
      </w:r>
      <w:r w:rsidRPr="009012AA">
        <w:rPr>
          <w:rFonts w:ascii="Times New Roman" w:hAnsi="Times New Roman"/>
          <w:color w:val="191919"/>
          <w:spacing w:val="-2"/>
          <w:sz w:val="18"/>
          <w:szCs w:val="18"/>
        </w:rPr>
        <w:t>a</w:t>
      </w:r>
      <w:r>
        <w:rPr>
          <w:rFonts w:ascii="Times New Roman" w:hAnsi="Times New Roman"/>
          <w:color w:val="191919"/>
          <w:spacing w:val="-2"/>
          <w:sz w:val="18"/>
          <w:szCs w:val="18"/>
        </w:rPr>
        <w:t>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cappe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9%</w:t>
      </w:r>
      <w:r w:rsidRPr="009012AA">
        <w:rPr>
          <w:rFonts w:ascii="Times New Roman" w:hAnsi="Times New Roman"/>
          <w:color w:val="191919"/>
          <w:spacing w:val="-2"/>
          <w:sz w:val="18"/>
          <w:szCs w:val="18"/>
        </w:rPr>
        <w:t xml:space="preserve">.  A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4</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deducte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eac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disbursement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d (F</w:t>
      </w:r>
      <w:r>
        <w:rPr>
          <w:rFonts w:ascii="Times New Roman" w:hAnsi="Times New Roman"/>
          <w:color w:val="191919"/>
          <w:spacing w:val="-2"/>
          <w:sz w:val="18"/>
          <w:szCs w:val="18"/>
        </w:rPr>
        <w:t>AFSA</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is required.</w:t>
      </w:r>
    </w:p>
    <w:p w:rsidR="00117F90" w:rsidRDefault="00117F90" w:rsidP="00117F90">
      <w:pPr>
        <w:widowControl w:val="0"/>
        <w:autoSpaceDE w:val="0"/>
        <w:autoSpaceDN w:val="0"/>
        <w:adjustRightInd w:val="0"/>
        <w:spacing w:after="0"/>
        <w:ind w:left="180" w:right="130" w:hanging="30"/>
        <w:jc w:val="both"/>
        <w:rPr>
          <w:rFonts w:ascii="Times New Roman" w:hAnsi="Times New Roman"/>
          <w:b/>
          <w:bCs/>
          <w:color w:val="191919"/>
          <w:spacing w:val="-2"/>
          <w:sz w:val="24"/>
          <w:szCs w:val="24"/>
        </w:rPr>
      </w:pPr>
    </w:p>
    <w:p w:rsidR="00117F90" w:rsidRPr="0047204F" w:rsidRDefault="00117F90" w:rsidP="00117F90">
      <w:pPr>
        <w:pStyle w:val="Heading2"/>
        <w:spacing w:before="0"/>
        <w:ind w:left="180" w:right="130" w:firstLine="0"/>
        <w:rPr>
          <w:rFonts w:ascii="Times New Roman" w:hAnsi="Times New Roman"/>
          <w:color w:val="000000"/>
          <w:sz w:val="24"/>
          <w:szCs w:val="24"/>
        </w:rPr>
      </w:pPr>
      <w:bookmarkStart w:id="490" w:name="_Toc295316654"/>
      <w:r w:rsidRPr="0047204F">
        <w:rPr>
          <w:rFonts w:ascii="Times New Roman" w:hAnsi="Times New Roman"/>
          <w:b w:val="0"/>
          <w:bCs w:val="0"/>
          <w:color w:val="191919"/>
          <w:spacing w:val="-2"/>
          <w:sz w:val="24"/>
          <w:szCs w:val="24"/>
        </w:rPr>
        <w:t>F</w:t>
      </w:r>
      <w:r w:rsidRPr="002901C9">
        <w:rPr>
          <w:rFonts w:ascii="Times New Roman" w:hAnsi="Times New Roman"/>
          <w:b w:val="0"/>
          <w:bCs w:val="0"/>
          <w:color w:val="191919"/>
          <w:spacing w:val="-2"/>
          <w:sz w:val="24"/>
          <w:szCs w:val="24"/>
        </w:rPr>
        <w:t>EDERA</w:t>
      </w:r>
      <w:r w:rsidRPr="002901C9">
        <w:rPr>
          <w:rFonts w:ascii="Times New Roman" w:hAnsi="Times New Roman"/>
          <w:b w:val="0"/>
          <w:bCs w:val="0"/>
          <w:color w:val="191919"/>
          <w:sz w:val="24"/>
          <w:szCs w:val="24"/>
        </w:rPr>
        <w:t xml:space="preserve">L </w:t>
      </w:r>
      <w:r w:rsidRPr="002901C9">
        <w:rPr>
          <w:rFonts w:ascii="Times New Roman" w:hAnsi="Times New Roman"/>
          <w:b w:val="0"/>
          <w:bCs w:val="0"/>
          <w:smallCaps/>
          <w:color w:val="191919"/>
          <w:sz w:val="24"/>
          <w:szCs w:val="24"/>
        </w:rPr>
        <w:t>Direct</w:t>
      </w:r>
      <w:r>
        <w:rPr>
          <w:rFonts w:ascii="Times New Roman" w:hAnsi="Times New Roman"/>
          <w:b w:val="0"/>
          <w:bCs w:val="0"/>
          <w:color w:val="191919"/>
          <w:sz w:val="24"/>
          <w:szCs w:val="24"/>
        </w:rPr>
        <w:t xml:space="preserve"> </w:t>
      </w:r>
      <w:r w:rsidRPr="002901C9">
        <w:rPr>
          <w:rFonts w:ascii="Times New Roman" w:hAnsi="Times New Roman"/>
          <w:b w:val="0"/>
          <w:bCs w:val="0"/>
          <w:color w:val="191919"/>
          <w:sz w:val="24"/>
          <w:szCs w:val="24"/>
        </w:rPr>
        <w:t xml:space="preserve">GRAD </w:t>
      </w:r>
      <w:r w:rsidRPr="0047204F">
        <w:rPr>
          <w:rFonts w:ascii="Times New Roman" w:hAnsi="Times New Roman"/>
          <w:b w:val="0"/>
          <w:bCs w:val="0"/>
          <w:color w:val="191919"/>
          <w:spacing w:val="-2"/>
          <w:sz w:val="24"/>
          <w:szCs w:val="24"/>
        </w:rPr>
        <w:t>PLU</w:t>
      </w:r>
      <w:r w:rsidRPr="0047204F">
        <w:rPr>
          <w:rFonts w:ascii="Times New Roman" w:hAnsi="Times New Roman"/>
          <w:b w:val="0"/>
          <w:bCs w:val="0"/>
          <w:color w:val="191919"/>
          <w:sz w:val="24"/>
          <w:szCs w:val="24"/>
        </w:rPr>
        <w:t>S</w:t>
      </w:r>
      <w:r w:rsidRPr="0047204F">
        <w:rPr>
          <w:rFonts w:ascii="Times New Roman" w:hAnsi="Times New Roman"/>
          <w:b w:val="0"/>
          <w:bCs w:val="0"/>
          <w:color w:val="191919"/>
          <w:spacing w:val="-5"/>
          <w:sz w:val="24"/>
          <w:szCs w:val="24"/>
        </w:rPr>
        <w:t xml:space="preserve"> </w:t>
      </w:r>
      <w:r w:rsidRPr="0047204F">
        <w:rPr>
          <w:rFonts w:ascii="Times New Roman" w:hAnsi="Times New Roman"/>
          <w:b w:val="0"/>
          <w:bCs w:val="0"/>
          <w:color w:val="191919"/>
          <w:spacing w:val="-2"/>
          <w:sz w:val="24"/>
          <w:szCs w:val="24"/>
        </w:rPr>
        <w:t>L</w:t>
      </w:r>
      <w:r w:rsidRPr="002901C9">
        <w:rPr>
          <w:rFonts w:ascii="Times New Roman" w:hAnsi="Times New Roman"/>
          <w:b w:val="0"/>
          <w:bCs w:val="0"/>
          <w:color w:val="191919"/>
          <w:spacing w:val="-2"/>
          <w:sz w:val="24"/>
          <w:szCs w:val="24"/>
        </w:rPr>
        <w:t>OA</w:t>
      </w:r>
      <w:r w:rsidRPr="002901C9">
        <w:rPr>
          <w:rFonts w:ascii="Times New Roman" w:hAnsi="Times New Roman"/>
          <w:b w:val="0"/>
          <w:bCs w:val="0"/>
          <w:color w:val="191919"/>
          <w:sz w:val="24"/>
          <w:szCs w:val="24"/>
        </w:rPr>
        <w:t>N</w:t>
      </w:r>
      <w:r w:rsidRPr="002901C9">
        <w:rPr>
          <w:rFonts w:ascii="Times New Roman" w:hAnsi="Times New Roman"/>
          <w:b w:val="0"/>
          <w:bCs w:val="0"/>
          <w:color w:val="191919"/>
          <w:spacing w:val="10"/>
          <w:sz w:val="24"/>
          <w:szCs w:val="24"/>
        </w:rPr>
        <w:t xml:space="preserve"> (</w:t>
      </w:r>
      <w:r w:rsidRPr="0047204F">
        <w:rPr>
          <w:rFonts w:ascii="Times New Roman" w:hAnsi="Times New Roman"/>
          <w:b w:val="0"/>
          <w:bCs w:val="0"/>
          <w:color w:val="191919"/>
          <w:spacing w:val="-2"/>
          <w:sz w:val="24"/>
          <w:szCs w:val="24"/>
        </w:rPr>
        <w:t>G</w:t>
      </w:r>
      <w:r w:rsidRPr="002901C9">
        <w:rPr>
          <w:rFonts w:ascii="Times New Roman" w:hAnsi="Times New Roman"/>
          <w:b w:val="0"/>
          <w:bCs w:val="0"/>
          <w:color w:val="191919"/>
          <w:spacing w:val="-2"/>
          <w:sz w:val="24"/>
          <w:szCs w:val="24"/>
        </w:rPr>
        <w:t>RADU</w:t>
      </w:r>
      <w:r w:rsidRPr="002901C9">
        <w:rPr>
          <w:rFonts w:ascii="Times New Roman" w:hAnsi="Times New Roman"/>
          <w:b w:val="0"/>
          <w:bCs w:val="0"/>
          <w:color w:val="191919"/>
          <w:spacing w:val="-16"/>
          <w:sz w:val="24"/>
          <w:szCs w:val="24"/>
        </w:rPr>
        <w:t>A</w:t>
      </w:r>
      <w:r w:rsidRPr="002901C9">
        <w:rPr>
          <w:rFonts w:ascii="Times New Roman" w:hAnsi="Times New Roman"/>
          <w:b w:val="0"/>
          <w:bCs w:val="0"/>
          <w:color w:val="191919"/>
          <w:spacing w:val="-2"/>
          <w:sz w:val="24"/>
          <w:szCs w:val="24"/>
        </w:rPr>
        <w:t>TES</w:t>
      </w:r>
      <w:r w:rsidRPr="0047204F">
        <w:rPr>
          <w:rFonts w:ascii="Times New Roman" w:hAnsi="Times New Roman"/>
          <w:b w:val="0"/>
          <w:bCs w:val="0"/>
          <w:color w:val="191919"/>
          <w:sz w:val="24"/>
          <w:szCs w:val="24"/>
        </w:rPr>
        <w:t>)</w:t>
      </w:r>
      <w:bookmarkEnd w:id="490"/>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 xml:space="preserve">Graduate and professional degree students can borrow a Direct GRAD PLUS Loan to help cover education expenses. </w:t>
      </w:r>
      <w:proofErr w:type="gramStart"/>
      <w:r>
        <w:rPr>
          <w:rFonts w:ascii="Times New Roman" w:hAnsi="Times New Roman"/>
          <w:color w:val="191919"/>
          <w:spacing w:val="-2"/>
          <w:sz w:val="18"/>
          <w:szCs w:val="18"/>
        </w:rPr>
        <w:t>The terms and conditions applicable to the Direct PLU Loan for undergraduate students.</w:t>
      </w:r>
      <w:proofErr w:type="gramEnd"/>
      <w:r>
        <w:rPr>
          <w:rFonts w:ascii="Times New Roman" w:hAnsi="Times New Roman"/>
          <w:color w:val="191919"/>
          <w:spacing w:val="-2"/>
          <w:sz w:val="18"/>
          <w:szCs w:val="18"/>
        </w:rPr>
        <w:t xml:space="preserve"> These terms and conditions include:</w:t>
      </w:r>
    </w:p>
    <w:p w:rsidR="00117F90" w:rsidRDefault="00117F90" w:rsidP="00117F90">
      <w:pPr>
        <w:pStyle w:val="ListParagraph"/>
        <w:widowControl w:val="0"/>
        <w:numPr>
          <w:ilvl w:val="0"/>
          <w:numId w:val="17"/>
        </w:numPr>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000000"/>
          <w:sz w:val="18"/>
          <w:szCs w:val="18"/>
        </w:rPr>
        <w:t>A determination that you (the applicant) do not have an adverse credit history and</w:t>
      </w:r>
    </w:p>
    <w:p w:rsidR="00117F90" w:rsidRDefault="00117F90" w:rsidP="00117F90">
      <w:pPr>
        <w:pStyle w:val="ListParagraph"/>
        <w:widowControl w:val="0"/>
        <w:numPr>
          <w:ilvl w:val="0"/>
          <w:numId w:val="17"/>
        </w:numPr>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000000"/>
          <w:sz w:val="18"/>
          <w:szCs w:val="18"/>
        </w:rPr>
        <w:t>A fixed interest rate of 7.9% for Direct PLUS Loans.</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Unlike parent PLUS applicants, you (the student applicant) are required to complete the Free Application for Federal Student Aid (FAFSA). In addition, before you can receive a PLUS Loan, your school must have determined your minimum eligibility for Direct Subsidized and Unsubsidized Stafford Loans.</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117F90" w:rsidRPr="0003578D" w:rsidRDefault="00117F90" w:rsidP="00117F90">
      <w:pPr>
        <w:pStyle w:val="Heading2"/>
        <w:spacing w:before="0"/>
        <w:ind w:left="180" w:right="130" w:firstLine="0"/>
        <w:rPr>
          <w:rFonts w:ascii="Times New Roman" w:hAnsi="Times New Roman"/>
          <w:color w:val="000000"/>
          <w:sz w:val="24"/>
          <w:szCs w:val="24"/>
        </w:rPr>
      </w:pPr>
      <w:bookmarkStart w:id="491" w:name="_Toc295316655"/>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EDERA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P</w:t>
      </w:r>
      <w:r w:rsidRPr="0003578D">
        <w:rPr>
          <w:rFonts w:ascii="Times New Roman" w:hAnsi="Times New Roman"/>
          <w:bCs w:val="0"/>
          <w:color w:val="191919"/>
          <w:spacing w:val="-2"/>
          <w:sz w:val="18"/>
          <w:szCs w:val="18"/>
        </w:rPr>
        <w:t>ERKIN</w:t>
      </w:r>
      <w:r w:rsidRPr="0003578D">
        <w:rPr>
          <w:rFonts w:ascii="Times New Roman" w:hAnsi="Times New Roman"/>
          <w:bCs w:val="0"/>
          <w:color w:val="191919"/>
          <w:sz w:val="18"/>
          <w:szCs w:val="18"/>
        </w:rPr>
        <w:t>S</w:t>
      </w:r>
      <w:r w:rsidRPr="0003578D">
        <w:rPr>
          <w:rFonts w:ascii="Times New Roman" w:hAnsi="Times New Roman"/>
          <w:bCs w:val="0"/>
          <w:color w:val="191919"/>
          <w:spacing w:val="10"/>
          <w:sz w:val="18"/>
          <w:szCs w:val="18"/>
        </w:rPr>
        <w:t xml:space="preserve"> </w:t>
      </w:r>
      <w:proofErr w:type="gramStart"/>
      <w:r w:rsidRPr="0003578D">
        <w:rPr>
          <w:rFonts w:ascii="Times New Roman" w:hAnsi="Times New Roman"/>
          <w:bCs w:val="0"/>
          <w:color w:val="191919"/>
          <w:spacing w:val="-2"/>
          <w:sz w:val="24"/>
          <w:szCs w:val="24"/>
        </w:rPr>
        <w:t>L</w:t>
      </w:r>
      <w:r w:rsidRPr="0003578D">
        <w:rPr>
          <w:rFonts w:ascii="Times New Roman" w:hAnsi="Times New Roman"/>
          <w:bCs w:val="0"/>
          <w:color w:val="191919"/>
          <w:spacing w:val="-2"/>
          <w:sz w:val="18"/>
          <w:szCs w:val="18"/>
        </w:rPr>
        <w:t>OA</w:t>
      </w:r>
      <w:r w:rsidRPr="0003578D">
        <w:rPr>
          <w:rFonts w:ascii="Times New Roman" w:hAnsi="Times New Roman"/>
          <w:bCs w:val="0"/>
          <w:color w:val="191919"/>
          <w:sz w:val="18"/>
          <w:szCs w:val="18"/>
        </w:rPr>
        <w:t xml:space="preserve">N </w:t>
      </w:r>
      <w:r w:rsidRPr="0003578D">
        <w:rPr>
          <w:rFonts w:ascii="Times New Roman" w:hAnsi="Times New Roman"/>
          <w:bCs w:val="0"/>
          <w:color w:val="191919"/>
          <w:spacing w:val="23"/>
          <w:sz w:val="18"/>
          <w:szCs w:val="18"/>
        </w:rPr>
        <w:t xml:space="preserve"> </w:t>
      </w:r>
      <w:r w:rsidRPr="0003578D">
        <w:rPr>
          <w:rFonts w:ascii="Times New Roman" w:hAnsi="Times New Roman"/>
          <w:bCs w:val="0"/>
          <w:color w:val="191919"/>
          <w:spacing w:val="-2"/>
          <w:sz w:val="24"/>
          <w:szCs w:val="24"/>
        </w:rPr>
        <w:t>(</w:t>
      </w:r>
      <w:proofErr w:type="gramEnd"/>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ORMER</w:t>
      </w:r>
      <w:r w:rsidRPr="0003578D">
        <w:rPr>
          <w:rFonts w:ascii="Times New Roman" w:hAnsi="Times New Roman"/>
          <w:bCs w:val="0"/>
          <w:color w:val="191919"/>
          <w:spacing w:val="-19"/>
          <w:sz w:val="18"/>
          <w:szCs w:val="18"/>
        </w:rPr>
        <w:t>L</w:t>
      </w:r>
      <w:r w:rsidRPr="0003578D">
        <w:rPr>
          <w:rFonts w:ascii="Times New Roman" w:hAnsi="Times New Roman"/>
          <w:bCs w:val="0"/>
          <w:color w:val="191919"/>
          <w:sz w:val="18"/>
          <w:szCs w:val="18"/>
        </w:rPr>
        <w:t>Y</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NDSL)</w:t>
      </w:r>
      <w:bookmarkEnd w:id="491"/>
    </w:p>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Fund</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provide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purpos</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makin</w:t>
      </w:r>
      <w:r w:rsidRPr="008516A9">
        <w:rPr>
          <w:rFonts w:ascii="Times New Roman" w:hAnsi="Times New Roman"/>
          <w:color w:val="191919"/>
          <w:spacing w:val="-2"/>
          <w:sz w:val="18"/>
          <w:szCs w:val="18"/>
        </w:rPr>
        <w:t xml:space="preserve">g </w:t>
      </w:r>
      <w:r>
        <w:rPr>
          <w:rFonts w:ascii="Times New Roman" w:hAnsi="Times New Roman"/>
          <w:color w:val="191919"/>
          <w:spacing w:val="-2"/>
          <w:sz w:val="18"/>
          <w:szCs w:val="18"/>
        </w:rPr>
        <w:t>low-interest</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long-ter</w:t>
      </w:r>
      <w:r w:rsidRPr="008516A9">
        <w:rPr>
          <w:rFonts w:ascii="Times New Roman" w:hAnsi="Times New Roman"/>
          <w:color w:val="191919"/>
          <w:spacing w:val="-2"/>
          <w:sz w:val="18"/>
          <w:szCs w:val="18"/>
        </w:rPr>
        <w:t xml:space="preserve">m </w:t>
      </w:r>
      <w:r>
        <w:rPr>
          <w:rFonts w:ascii="Times New Roman" w:hAnsi="Times New Roman"/>
          <w:color w:val="191919"/>
          <w:spacing w:val="-2"/>
          <w:sz w:val="18"/>
          <w:szCs w:val="18"/>
        </w:rPr>
        <w:t>loan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student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demonst</w:t>
      </w:r>
      <w:r w:rsidRPr="008516A9">
        <w:rPr>
          <w:rFonts w:ascii="Times New Roman" w:hAnsi="Times New Roman"/>
          <w:color w:val="191919"/>
          <w:spacing w:val="-2"/>
          <w:sz w:val="18"/>
          <w:szCs w:val="18"/>
        </w:rPr>
        <w:t>r</w:t>
      </w:r>
      <w:r>
        <w:rPr>
          <w:rFonts w:ascii="Times New Roman" w:hAnsi="Times New Roman"/>
          <w:color w:val="191919"/>
          <w:spacing w:val="-2"/>
          <w:sz w:val="18"/>
          <w:szCs w:val="18"/>
        </w:rPr>
        <w:t>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need</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Loans 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bot</w:t>
      </w:r>
      <w:r w:rsidRPr="008516A9">
        <w:rPr>
          <w:rFonts w:ascii="Times New Roman" w:hAnsi="Times New Roman"/>
          <w:color w:val="191919"/>
          <w:spacing w:val="-2"/>
          <w:sz w:val="18"/>
          <w:szCs w:val="18"/>
        </w:rPr>
        <w:t xml:space="preserve">h </w:t>
      </w:r>
      <w:r>
        <w:rPr>
          <w:rFonts w:ascii="Times New Roman" w:hAnsi="Times New Roman"/>
          <w:color w:val="191919"/>
          <w:spacing w:val="-2"/>
          <w:sz w:val="18"/>
          <w:szCs w:val="18"/>
        </w:rPr>
        <w:t>graduat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unde</w:t>
      </w:r>
      <w:r w:rsidRPr="008516A9">
        <w:rPr>
          <w:rFonts w:ascii="Times New Roman" w:hAnsi="Times New Roman"/>
          <w:color w:val="191919"/>
          <w:spacing w:val="-2"/>
          <w:sz w:val="18"/>
          <w:szCs w:val="18"/>
        </w:rPr>
        <w:t>r</w:t>
      </w:r>
      <w:r>
        <w:rPr>
          <w:rFonts w:ascii="Times New Roman" w:hAnsi="Times New Roman"/>
          <w:color w:val="191919"/>
          <w:spacing w:val="-2"/>
          <w:sz w:val="18"/>
          <w:szCs w:val="18"/>
        </w:rPr>
        <w:t>graduat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students</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Repaymen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a </w:t>
      </w:r>
      <w:r>
        <w:rPr>
          <w:rFonts w:ascii="Times New Roman" w:hAnsi="Times New Roman"/>
          <w:color w:val="191919"/>
          <w:spacing w:val="-2"/>
          <w:sz w:val="18"/>
          <w:szCs w:val="18"/>
        </w:rPr>
        <w:t>Perkin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Loa</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begin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nin</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month</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afte</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8516A9">
        <w:rPr>
          <w:rFonts w:ascii="Times New Roman" w:hAnsi="Times New Roman"/>
          <w:color w:val="191919"/>
          <w:spacing w:val="-2"/>
          <w:sz w:val="18"/>
          <w:szCs w:val="18"/>
        </w:rPr>
        <w:t>t l</w:t>
      </w:r>
      <w:r>
        <w:rPr>
          <w:rFonts w:ascii="Times New Roman" w:hAnsi="Times New Roman"/>
          <w:color w:val="191919"/>
          <w:spacing w:val="-2"/>
          <w:sz w:val="18"/>
          <w:szCs w:val="18"/>
        </w:rPr>
        <w:t>eave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college, graduate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drop</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belo</w:t>
      </w:r>
      <w:r w:rsidRPr="008516A9">
        <w:rPr>
          <w:rFonts w:ascii="Times New Roman" w:hAnsi="Times New Roman"/>
          <w:color w:val="191919"/>
          <w:spacing w:val="-2"/>
          <w:sz w:val="18"/>
          <w:szCs w:val="18"/>
        </w:rPr>
        <w:t xml:space="preserve">w </w:t>
      </w:r>
      <w:r>
        <w:rPr>
          <w:rFonts w:ascii="Times New Roman" w:hAnsi="Times New Roman"/>
          <w:color w:val="191919"/>
          <w:spacing w:val="-2"/>
          <w:sz w:val="18"/>
          <w:szCs w:val="18"/>
        </w:rPr>
        <w:t>half-time</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rat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5%</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8516A9">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w:t>
      </w:r>
      <w:r w:rsidRPr="008516A9">
        <w:rPr>
          <w:rFonts w:ascii="Times New Roman" w:hAnsi="Times New Roman"/>
          <w:color w:val="191919"/>
          <w:spacing w:val="-2"/>
          <w:sz w:val="18"/>
          <w:szCs w:val="18"/>
        </w:rPr>
        <w:t>F</w:t>
      </w:r>
      <w:r>
        <w:rPr>
          <w:rFonts w:ascii="Times New Roman" w:hAnsi="Times New Roman"/>
          <w:color w:val="191919"/>
          <w:spacing w:val="-2"/>
          <w:sz w:val="18"/>
          <w:szCs w:val="18"/>
        </w:rPr>
        <w:t>AFSA</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8516A9">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required.</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492" w:name="_Toc295316656"/>
      <w:r w:rsidRPr="009B2355">
        <w:rPr>
          <w:rFonts w:ascii="Times New Roman" w:hAnsi="Times New Roman"/>
          <w:bCs w:val="0"/>
          <w:color w:val="191919"/>
          <w:spacing w:val="-2"/>
          <w:sz w:val="24"/>
          <w:szCs w:val="24"/>
        </w:rPr>
        <w:t>V</w:t>
      </w:r>
      <w:r w:rsidRPr="009B2355">
        <w:rPr>
          <w:rFonts w:ascii="Times New Roman" w:hAnsi="Times New Roman"/>
          <w:bCs w:val="0"/>
          <w:color w:val="191919"/>
          <w:spacing w:val="-2"/>
          <w:sz w:val="18"/>
          <w:szCs w:val="18"/>
        </w:rPr>
        <w:t>ETERAN</w:t>
      </w:r>
      <w:r w:rsidRPr="009B2355">
        <w:rPr>
          <w:rFonts w:ascii="Times New Roman" w:hAnsi="Times New Roman"/>
          <w:bCs w:val="0"/>
          <w:color w:val="191919"/>
          <w:sz w:val="18"/>
          <w:szCs w:val="18"/>
        </w:rPr>
        <w:t>S</w:t>
      </w:r>
      <w:r w:rsidRPr="009B2355">
        <w:rPr>
          <w:rFonts w:ascii="Times New Roman" w:hAnsi="Times New Roman"/>
          <w:bCs w:val="0"/>
          <w:color w:val="191919"/>
          <w:spacing w:val="-3"/>
          <w:sz w:val="18"/>
          <w:szCs w:val="18"/>
        </w:rPr>
        <w:t xml:space="preserve"> </w:t>
      </w:r>
      <w:r w:rsidRPr="009B2355">
        <w:rPr>
          <w:rFonts w:ascii="Times New Roman" w:hAnsi="Times New Roman"/>
          <w:bCs w:val="0"/>
          <w:color w:val="191919"/>
          <w:spacing w:val="-2"/>
          <w:sz w:val="24"/>
          <w:szCs w:val="24"/>
        </w:rPr>
        <w:t>A</w:t>
      </w:r>
      <w:r w:rsidRPr="009B2355">
        <w:rPr>
          <w:rFonts w:ascii="Times New Roman" w:hAnsi="Times New Roman"/>
          <w:bCs w:val="0"/>
          <w:color w:val="191919"/>
          <w:spacing w:val="-2"/>
          <w:sz w:val="18"/>
          <w:szCs w:val="18"/>
        </w:rPr>
        <w:t>SSIS</w:t>
      </w:r>
      <w:r w:rsidRPr="009B2355">
        <w:rPr>
          <w:rFonts w:ascii="Times New Roman" w:hAnsi="Times New Roman"/>
          <w:bCs w:val="0"/>
          <w:color w:val="191919"/>
          <w:spacing w:val="-16"/>
          <w:sz w:val="18"/>
          <w:szCs w:val="18"/>
        </w:rPr>
        <w:t>T</w:t>
      </w:r>
      <w:r w:rsidRPr="009B2355">
        <w:rPr>
          <w:rFonts w:ascii="Times New Roman" w:hAnsi="Times New Roman"/>
          <w:bCs w:val="0"/>
          <w:color w:val="191919"/>
          <w:spacing w:val="-2"/>
          <w:sz w:val="18"/>
          <w:szCs w:val="18"/>
        </w:rPr>
        <w:t>ANC</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P</w:t>
      </w:r>
      <w:r w:rsidRPr="009B2355">
        <w:rPr>
          <w:rFonts w:ascii="Times New Roman" w:hAnsi="Times New Roman"/>
          <w:bCs w:val="0"/>
          <w:color w:val="191919"/>
          <w:spacing w:val="-2"/>
          <w:sz w:val="18"/>
          <w:szCs w:val="18"/>
        </w:rPr>
        <w:t>ROGRAMS</w:t>
      </w:r>
      <w:bookmarkEnd w:id="492"/>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V</w:t>
      </w:r>
      <w:r>
        <w:rPr>
          <w:rFonts w:ascii="Times New Roman" w:hAnsi="Times New Roman"/>
          <w:color w:val="191919"/>
          <w:spacing w:val="-2"/>
          <w:sz w:val="18"/>
          <w:szCs w:val="18"/>
        </w:rPr>
        <w:t>eterans</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activ</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dut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personnel</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eligibl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dependent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encourage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ful</w:t>
      </w:r>
      <w:r w:rsidRPr="008516A9">
        <w:rPr>
          <w:rFonts w:ascii="Times New Roman" w:hAnsi="Times New Roman"/>
          <w:color w:val="191919"/>
          <w:spacing w:val="-2"/>
          <w:sz w:val="18"/>
          <w:szCs w:val="18"/>
        </w:rPr>
        <w:t xml:space="preserve">l </w:t>
      </w:r>
      <w:r>
        <w:rPr>
          <w:rFonts w:ascii="Times New Roman" w:hAnsi="Times New Roman"/>
          <w:color w:val="191919"/>
          <w:spacing w:val="-2"/>
          <w:sz w:val="18"/>
          <w:szCs w:val="18"/>
        </w:rPr>
        <w:t>advantag</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throug</w:t>
      </w:r>
      <w:r w:rsidRPr="008516A9">
        <w:rPr>
          <w:rFonts w:ascii="Times New Roman" w:hAnsi="Times New Roman"/>
          <w:color w:val="191919"/>
          <w:spacing w:val="-2"/>
          <w:sz w:val="18"/>
          <w:szCs w:val="18"/>
        </w:rPr>
        <w:t xml:space="preserve">h </w:t>
      </w:r>
      <w:r>
        <w:rPr>
          <w:rFonts w:ascii="Times New Roman" w:hAnsi="Times New Roman"/>
          <w:color w:val="191919"/>
          <w:spacing w:val="-2"/>
          <w:sz w:val="18"/>
          <w:szCs w:val="18"/>
        </w:rPr>
        <w:t>t</w:t>
      </w:r>
      <w:r w:rsidRPr="008516A9">
        <w:rPr>
          <w:rFonts w:ascii="Times New Roman" w:hAnsi="Times New Roman"/>
          <w:color w:val="191919"/>
          <w:spacing w:val="-2"/>
          <w:sz w:val="18"/>
          <w:szCs w:val="18"/>
        </w:rPr>
        <w:t>he V</w:t>
      </w:r>
      <w:r>
        <w:rPr>
          <w:rFonts w:ascii="Times New Roman" w:hAnsi="Times New Roman"/>
          <w:color w:val="191919"/>
          <w:spacing w:val="-2"/>
          <w:sz w:val="18"/>
          <w:szCs w:val="18"/>
        </w:rPr>
        <w:t>eteran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Administration</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Thos</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eligibl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appl</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Admission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complet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Admission</w:t>
      </w:r>
      <w:r w:rsidRPr="008516A9">
        <w:rPr>
          <w:rFonts w:ascii="Times New Roman" w:hAnsi="Times New Roman"/>
          <w:color w:val="191919"/>
          <w:spacing w:val="-2"/>
          <w:sz w:val="18"/>
          <w:szCs w:val="18"/>
        </w:rPr>
        <w:t>s p</w:t>
      </w:r>
      <w:r>
        <w:rPr>
          <w:rFonts w:ascii="Times New Roman" w:hAnsi="Times New Roman"/>
          <w:color w:val="191919"/>
          <w:spacing w:val="-2"/>
          <w:sz w:val="18"/>
          <w:szCs w:val="18"/>
        </w:rPr>
        <w:t>rocess</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applicatio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VA </w:t>
      </w:r>
      <w:r>
        <w:rPr>
          <w:rFonts w:ascii="Times New Roman" w:hAnsi="Times New Roman"/>
          <w:color w:val="191919"/>
          <w:spacing w:val="-2"/>
          <w:sz w:val="18"/>
          <w:szCs w:val="18"/>
        </w:rPr>
        <w:t>Educatio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complete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prio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enterin</w:t>
      </w:r>
      <w:r w:rsidRPr="008516A9">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institution</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e V</w:t>
      </w:r>
      <w:r>
        <w:rPr>
          <w:rFonts w:ascii="Times New Roman" w:hAnsi="Times New Roman"/>
          <w:color w:val="191919"/>
          <w:spacing w:val="-2"/>
          <w:sz w:val="18"/>
          <w:szCs w:val="18"/>
        </w:rPr>
        <w:t>etera</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othe</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eligibl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person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advise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have mone</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cove</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firs</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semester'</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tuitio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fee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tim</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enrollment</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Alban</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doe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pa</w:t>
      </w:r>
      <w:r w:rsidRPr="008516A9">
        <w:rPr>
          <w:rFonts w:ascii="Times New Roman" w:hAnsi="Times New Roman"/>
          <w:color w:val="191919"/>
          <w:spacing w:val="-2"/>
          <w:sz w:val="18"/>
          <w:szCs w:val="18"/>
        </w:rPr>
        <w:t>r</w:t>
      </w:r>
      <w:r>
        <w:rPr>
          <w:rFonts w:ascii="Times New Roman" w:hAnsi="Times New Roman"/>
          <w:color w:val="191919"/>
          <w:spacing w:val="-2"/>
          <w:sz w:val="18"/>
          <w:szCs w:val="18"/>
        </w:rPr>
        <w:t>ticipat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advanced paymen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wit</w:t>
      </w:r>
      <w:r w:rsidRPr="008516A9">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e V</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Intereste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person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contac</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e V</w:t>
      </w:r>
      <w:r>
        <w:rPr>
          <w:rFonts w:ascii="Times New Roman" w:hAnsi="Times New Roman"/>
          <w:color w:val="191919"/>
          <w:spacing w:val="-2"/>
          <w:sz w:val="18"/>
          <w:szCs w:val="18"/>
        </w:rPr>
        <w:t>eteran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8516A9">
        <w:rPr>
          <w:rFonts w:ascii="Times New Roman" w:hAnsi="Times New Roman"/>
          <w:color w:val="191919"/>
          <w:spacing w:val="-2"/>
          <w:sz w:val="18"/>
          <w:szCs w:val="18"/>
        </w:rPr>
        <w:t>f</w:t>
      </w:r>
      <w:r>
        <w:rPr>
          <w:rFonts w:ascii="Times New Roman" w:hAnsi="Times New Roman"/>
          <w:color w:val="191919"/>
          <w:spacing w:val="-2"/>
          <w:sz w:val="18"/>
          <w:szCs w:val="18"/>
        </w:rPr>
        <w:t>fair</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componen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Registrar'</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8516A9">
        <w:rPr>
          <w:rFonts w:ascii="Times New Roman" w:hAnsi="Times New Roman"/>
          <w:color w:val="191919"/>
          <w:spacing w:val="-2"/>
          <w:sz w:val="18"/>
          <w:szCs w:val="18"/>
        </w:rPr>
        <w:t>f</w:t>
      </w:r>
      <w:r>
        <w:rPr>
          <w:rFonts w:ascii="Times New Roman" w:hAnsi="Times New Roman"/>
          <w:color w:val="191919"/>
          <w:spacing w:val="-2"/>
          <w:sz w:val="18"/>
          <w:szCs w:val="18"/>
        </w:rPr>
        <w:t>fic</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informatio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assistance pertainin</w:t>
      </w:r>
      <w:r w:rsidRPr="008516A9">
        <w:rPr>
          <w:rFonts w:ascii="Times New Roman" w:hAnsi="Times New Roman"/>
          <w:color w:val="191919"/>
          <w:spacing w:val="-2"/>
          <w:sz w:val="18"/>
          <w:szCs w:val="18"/>
        </w:rPr>
        <w:t xml:space="preserve">g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eligibilit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applicatio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r V</w:t>
      </w:r>
      <w:r>
        <w:rPr>
          <w:rFonts w:ascii="Times New Roman" w:hAnsi="Times New Roman"/>
          <w:color w:val="191919"/>
          <w:spacing w:val="-2"/>
          <w:sz w:val="18"/>
          <w:szCs w:val="18"/>
        </w:rPr>
        <w:t>eteran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Educationa</w:t>
      </w:r>
      <w:r w:rsidRPr="008516A9">
        <w:rPr>
          <w:rFonts w:ascii="Times New Roman" w:hAnsi="Times New Roman"/>
          <w:color w:val="191919"/>
          <w:spacing w:val="-2"/>
          <w:sz w:val="18"/>
          <w:szCs w:val="18"/>
        </w:rPr>
        <w:t xml:space="preserve">l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(229</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430-4638.</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493" w:name="_Toc295316657"/>
      <w:r w:rsidRPr="009B2355">
        <w:rPr>
          <w:rFonts w:ascii="Times New Roman" w:hAnsi="Times New Roman"/>
          <w:bCs w:val="0"/>
          <w:color w:val="191919"/>
          <w:spacing w:val="-2"/>
          <w:sz w:val="24"/>
          <w:szCs w:val="24"/>
        </w:rPr>
        <w:lastRenderedPageBreak/>
        <w:t>R</w:t>
      </w:r>
      <w:r w:rsidRPr="009B2355">
        <w:rPr>
          <w:rFonts w:ascii="Times New Roman" w:hAnsi="Times New Roman"/>
          <w:bCs w:val="0"/>
          <w:color w:val="191919"/>
          <w:spacing w:val="-2"/>
          <w:sz w:val="18"/>
          <w:szCs w:val="18"/>
        </w:rPr>
        <w:t>EFUN</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P</w:t>
      </w:r>
      <w:r w:rsidRPr="009B2355">
        <w:rPr>
          <w:rFonts w:ascii="Times New Roman" w:hAnsi="Times New Roman"/>
          <w:bCs w:val="0"/>
          <w:color w:val="191919"/>
          <w:spacing w:val="-2"/>
          <w:sz w:val="18"/>
          <w:szCs w:val="18"/>
        </w:rPr>
        <w:t>OLIC</w:t>
      </w:r>
      <w:r w:rsidRPr="009B2355">
        <w:rPr>
          <w:rFonts w:ascii="Times New Roman" w:hAnsi="Times New Roman"/>
          <w:bCs w:val="0"/>
          <w:color w:val="191919"/>
          <w:sz w:val="18"/>
          <w:szCs w:val="18"/>
        </w:rPr>
        <w:t>Y</w:t>
      </w:r>
      <w:r w:rsidRPr="009B2355">
        <w:rPr>
          <w:rFonts w:ascii="Times New Roman" w:hAnsi="Times New Roman"/>
          <w:bCs w:val="0"/>
          <w:color w:val="191919"/>
          <w:spacing w:val="3"/>
          <w:sz w:val="18"/>
          <w:szCs w:val="18"/>
        </w:rPr>
        <w:t xml:space="preserve"> </w:t>
      </w:r>
      <w:r w:rsidRPr="009B2355">
        <w:rPr>
          <w:rFonts w:ascii="Times New Roman" w:hAnsi="Times New Roman"/>
          <w:bCs w:val="0"/>
          <w:color w:val="191919"/>
          <w:spacing w:val="-2"/>
          <w:sz w:val="18"/>
          <w:szCs w:val="18"/>
        </w:rPr>
        <w:t>FO</w:t>
      </w:r>
      <w:r w:rsidRPr="009B2355">
        <w:rPr>
          <w:rFonts w:ascii="Times New Roman" w:hAnsi="Times New Roman"/>
          <w:bCs w:val="0"/>
          <w:color w:val="191919"/>
          <w:sz w:val="18"/>
          <w:szCs w:val="18"/>
        </w:rPr>
        <w:t>R</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INANCIA</w:t>
      </w:r>
      <w:r w:rsidRPr="009B2355">
        <w:rPr>
          <w:rFonts w:ascii="Times New Roman" w:hAnsi="Times New Roman"/>
          <w:bCs w:val="0"/>
          <w:color w:val="191919"/>
          <w:sz w:val="18"/>
          <w:szCs w:val="18"/>
        </w:rPr>
        <w:t>L</w:t>
      </w:r>
      <w:r w:rsidRPr="009B2355">
        <w:rPr>
          <w:rFonts w:ascii="Times New Roman" w:hAnsi="Times New Roman"/>
          <w:bCs w:val="0"/>
          <w:color w:val="191919"/>
          <w:spacing w:val="-13"/>
          <w:sz w:val="18"/>
          <w:szCs w:val="18"/>
        </w:rPr>
        <w:t xml:space="preserve"> </w:t>
      </w:r>
      <w:r w:rsidRPr="009B2355">
        <w:rPr>
          <w:rFonts w:ascii="Times New Roman" w:hAnsi="Times New Roman"/>
          <w:bCs w:val="0"/>
          <w:color w:val="191919"/>
          <w:spacing w:val="-2"/>
          <w:sz w:val="24"/>
          <w:szCs w:val="24"/>
        </w:rPr>
        <w:t>A</w:t>
      </w:r>
      <w:r w:rsidRPr="009B2355">
        <w:rPr>
          <w:rFonts w:ascii="Times New Roman" w:hAnsi="Times New Roman"/>
          <w:bCs w:val="0"/>
          <w:color w:val="191919"/>
          <w:spacing w:val="-2"/>
          <w:sz w:val="18"/>
          <w:szCs w:val="18"/>
        </w:rPr>
        <w:t>I</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ECIPIENTS</w:t>
      </w:r>
      <w:bookmarkEnd w:id="493"/>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494" w:name="_Toc295316658"/>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ETUR</w:t>
      </w:r>
      <w:r w:rsidRPr="009B2355">
        <w:rPr>
          <w:rFonts w:ascii="Times New Roman" w:hAnsi="Times New Roman"/>
          <w:bCs w:val="0"/>
          <w:color w:val="191919"/>
          <w:sz w:val="18"/>
          <w:szCs w:val="18"/>
        </w:rPr>
        <w:t>N</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1"/>
          <w:sz w:val="18"/>
          <w:szCs w:val="18"/>
        </w:rPr>
        <w:t xml:space="preserve"> </w:t>
      </w:r>
      <w:r w:rsidRPr="009B2355">
        <w:rPr>
          <w:rFonts w:ascii="Times New Roman" w:hAnsi="Times New Roman"/>
          <w:bCs w:val="0"/>
          <w:color w:val="191919"/>
          <w:spacing w:val="-2"/>
          <w:sz w:val="24"/>
          <w:szCs w:val="24"/>
        </w:rPr>
        <w:t>T</w:t>
      </w:r>
      <w:r w:rsidRPr="009B2355">
        <w:rPr>
          <w:rFonts w:ascii="Times New Roman" w:hAnsi="Times New Roman"/>
          <w:bCs w:val="0"/>
          <w:color w:val="191919"/>
          <w:spacing w:val="-2"/>
          <w:sz w:val="18"/>
          <w:szCs w:val="18"/>
        </w:rPr>
        <w:t>ITL</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I</w:t>
      </w:r>
      <w:r w:rsidRPr="009B2355">
        <w:rPr>
          <w:rFonts w:ascii="Times New Roman" w:hAnsi="Times New Roman"/>
          <w:bCs w:val="0"/>
          <w:color w:val="191919"/>
          <w:sz w:val="24"/>
          <w:szCs w:val="24"/>
        </w:rPr>
        <w:t>V</w:t>
      </w:r>
      <w:r w:rsidRPr="009B2355">
        <w:rPr>
          <w:rFonts w:ascii="Times New Roman" w:hAnsi="Times New Roman"/>
          <w:bCs w:val="0"/>
          <w:color w:val="191919"/>
          <w:spacing w:val="-9"/>
          <w:sz w:val="24"/>
          <w:szCs w:val="24"/>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UNDS</w:t>
      </w:r>
      <w:bookmarkEnd w:id="494"/>
    </w:p>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As cited in section 484B of the Higher Reauthorization Act of 1998 (1965) and section 668.22 of the Federal Register, students who receive Title IV grant or loan funds and withdraw from a school after beginning attendance, the amount of Title IV grant or loan assistance earned by the student must be determined for the amount of time class was attended, and if necessary, return the calculated unearned portion, to the Department of Education. You may also be subject to Albany State University’s Satisfactory Academic Progress guidelines.</w:t>
      </w:r>
    </w:p>
    <w:p w:rsidR="00117F90" w:rsidRPr="00743405" w:rsidRDefault="00117F90" w:rsidP="00117F90">
      <w:pPr>
        <w:ind w:left="180" w:right="130" w:firstLine="0"/>
        <w:rPr>
          <w:rFonts w:ascii="Times New Roman" w:hAnsi="Times New Roman"/>
          <w:b/>
          <w:sz w:val="18"/>
          <w:szCs w:val="18"/>
          <w:u w:val="single"/>
        </w:rPr>
      </w:pPr>
      <w:r w:rsidRPr="002901C9">
        <w:rPr>
          <w:rFonts w:ascii="Times New Roman" w:hAnsi="Times New Roman"/>
          <w:b/>
          <w:sz w:val="18"/>
          <w:szCs w:val="18"/>
          <w:u w:val="single"/>
        </w:rPr>
        <w:t>Title IV grants and loans include:</w:t>
      </w:r>
    </w:p>
    <w:tbl>
      <w:tblPr>
        <w:tblW w:w="0" w:type="auto"/>
        <w:tblInd w:w="655" w:type="dxa"/>
        <w:tblLayout w:type="fixed"/>
        <w:tblCellMar>
          <w:left w:w="115" w:type="dxa"/>
          <w:right w:w="115" w:type="dxa"/>
        </w:tblCellMar>
        <w:tblLook w:val="01E0"/>
      </w:tblPr>
      <w:tblGrid>
        <w:gridCol w:w="5508"/>
        <w:gridCol w:w="4068"/>
      </w:tblGrid>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1. Pell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6. Subsidized Stafford Loan</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2. Academic Competitiveness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7. Perkins Loan</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3. National SMART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8. Parent Plus (Graduate Student)</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4. Supplemental Education Opportunity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9. Parent Plus Loan (Parent)</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5. Unsubsidized Stafford Loan</w:t>
            </w:r>
          </w:p>
        </w:tc>
        <w:tc>
          <w:tcPr>
            <w:tcW w:w="4068" w:type="dxa"/>
          </w:tcPr>
          <w:p w:rsidR="00117F90" w:rsidRPr="00743405" w:rsidRDefault="00117F90" w:rsidP="00117F90">
            <w:pPr>
              <w:spacing w:after="0"/>
              <w:ind w:left="180" w:right="130" w:firstLine="0"/>
              <w:rPr>
                <w:rFonts w:ascii="Times New Roman" w:hAnsi="Times New Roman"/>
                <w:sz w:val="18"/>
                <w:szCs w:val="18"/>
              </w:rPr>
            </w:pPr>
          </w:p>
        </w:tc>
      </w:tr>
    </w:tbl>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The Return of Title IV Funds (Return) regulations do not dictate an institutional refund policy. Instead, a school is required to determine the earned and unearned Title IV aid a student has earned as of the date of the student ceased attendance based on the amount of time the student spent in attendance. The calculation of Title IV funds earned by the student has no relations to the student’s incurred institutional charges.</w:t>
      </w:r>
    </w:p>
    <w:p w:rsidR="00117F90" w:rsidRDefault="00117F90" w:rsidP="00117F90">
      <w:pPr>
        <w:pStyle w:val="Heading2"/>
        <w:spacing w:before="0"/>
        <w:ind w:left="180" w:right="130" w:firstLine="0"/>
        <w:rPr>
          <w:rFonts w:ascii="Times New Roman" w:hAnsi="Times New Roman"/>
          <w:bCs w:val="0"/>
          <w:color w:val="191919"/>
          <w:spacing w:val="-2"/>
        </w:rPr>
      </w:pPr>
    </w:p>
    <w:p w:rsidR="00117F90" w:rsidRPr="009B2355" w:rsidRDefault="00117F90" w:rsidP="00117F90">
      <w:pPr>
        <w:pStyle w:val="Heading2"/>
        <w:spacing w:before="0"/>
        <w:ind w:left="180" w:right="130" w:firstLine="0"/>
        <w:rPr>
          <w:rFonts w:ascii="Times New Roman" w:hAnsi="Times New Roman"/>
          <w:color w:val="000000"/>
          <w:sz w:val="16"/>
          <w:szCs w:val="16"/>
        </w:rPr>
      </w:pPr>
      <w:bookmarkStart w:id="495" w:name="_Toc295316659"/>
      <w:r w:rsidRPr="009B2355">
        <w:rPr>
          <w:rFonts w:ascii="Times New Roman" w:hAnsi="Times New Roman"/>
          <w:bCs w:val="0"/>
          <w:color w:val="191919"/>
          <w:spacing w:val="-2"/>
        </w:rPr>
        <w:t>W</w:t>
      </w:r>
      <w:r w:rsidRPr="009B2355">
        <w:rPr>
          <w:rFonts w:ascii="Times New Roman" w:hAnsi="Times New Roman"/>
          <w:bCs w:val="0"/>
          <w:color w:val="191919"/>
          <w:spacing w:val="-2"/>
          <w:sz w:val="16"/>
          <w:szCs w:val="16"/>
        </w:rPr>
        <w:t>ITHDR</w:t>
      </w:r>
      <w:r w:rsidRPr="009B2355">
        <w:rPr>
          <w:rFonts w:ascii="Times New Roman" w:hAnsi="Times New Roman"/>
          <w:bCs w:val="0"/>
          <w:color w:val="191919"/>
          <w:spacing w:val="-21"/>
          <w:sz w:val="16"/>
          <w:szCs w:val="16"/>
        </w:rPr>
        <w:t>A</w:t>
      </w:r>
      <w:r w:rsidRPr="009B2355">
        <w:rPr>
          <w:rFonts w:ascii="Times New Roman" w:hAnsi="Times New Roman"/>
          <w:bCs w:val="0"/>
          <w:color w:val="191919"/>
          <w:spacing w:val="-20"/>
          <w:sz w:val="16"/>
          <w:szCs w:val="16"/>
        </w:rPr>
        <w:t>W</w:t>
      </w:r>
      <w:r w:rsidRPr="009B2355">
        <w:rPr>
          <w:rFonts w:ascii="Times New Roman" w:hAnsi="Times New Roman"/>
          <w:bCs w:val="0"/>
          <w:color w:val="191919"/>
          <w:spacing w:val="-2"/>
          <w:sz w:val="16"/>
          <w:szCs w:val="16"/>
        </w:rPr>
        <w:t>A</w:t>
      </w:r>
      <w:r w:rsidRPr="009B2355">
        <w:rPr>
          <w:rFonts w:ascii="Times New Roman" w:hAnsi="Times New Roman"/>
          <w:bCs w:val="0"/>
          <w:color w:val="191919"/>
          <w:sz w:val="16"/>
          <w:szCs w:val="16"/>
        </w:rPr>
        <w:t>L</w:t>
      </w:r>
      <w:r w:rsidRPr="009B2355">
        <w:rPr>
          <w:rFonts w:ascii="Times New Roman" w:hAnsi="Times New Roman"/>
          <w:bCs w:val="0"/>
          <w:color w:val="191919"/>
          <w:spacing w:val="33"/>
          <w:sz w:val="16"/>
          <w:szCs w:val="16"/>
        </w:rPr>
        <w:t xml:space="preserve"> </w:t>
      </w:r>
      <w:r w:rsidRPr="009B2355">
        <w:rPr>
          <w:rFonts w:ascii="Times New Roman" w:hAnsi="Times New Roman"/>
          <w:bCs w:val="0"/>
          <w:color w:val="191919"/>
          <w:spacing w:val="-2"/>
        </w:rPr>
        <w:t>D</w:t>
      </w:r>
      <w:r w:rsidRPr="009B2355">
        <w:rPr>
          <w:rFonts w:ascii="Times New Roman" w:hAnsi="Times New Roman"/>
          <w:bCs w:val="0"/>
          <w:color w:val="191919"/>
          <w:spacing w:val="-14"/>
          <w:w w:val="103"/>
          <w:sz w:val="16"/>
          <w:szCs w:val="16"/>
        </w:rPr>
        <w:t>A</w:t>
      </w:r>
      <w:r w:rsidRPr="009B2355">
        <w:rPr>
          <w:rFonts w:ascii="Times New Roman" w:hAnsi="Times New Roman"/>
          <w:bCs w:val="0"/>
          <w:color w:val="191919"/>
          <w:spacing w:val="-2"/>
          <w:w w:val="103"/>
          <w:sz w:val="16"/>
          <w:szCs w:val="16"/>
        </w:rPr>
        <w:t>T</w:t>
      </w:r>
      <w:r w:rsidRPr="009B2355">
        <w:rPr>
          <w:rFonts w:ascii="Times New Roman" w:hAnsi="Times New Roman"/>
          <w:bCs w:val="0"/>
          <w:color w:val="191919"/>
          <w:w w:val="103"/>
          <w:sz w:val="16"/>
          <w:szCs w:val="16"/>
        </w:rPr>
        <w:t>E</w:t>
      </w:r>
      <w:bookmarkEnd w:id="495"/>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96" w:name="_Toc295316660"/>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 xml:space="preserve">FFICIAL </w:t>
      </w:r>
      <w:r w:rsidRPr="00200513">
        <w:rPr>
          <w:rFonts w:ascii="Times New Roman" w:hAnsi="Times New Roman"/>
          <w:color w:val="262626" w:themeColor="text1" w:themeTint="D9"/>
        </w:rPr>
        <w:t>W</w:t>
      </w:r>
      <w:r w:rsidRPr="00200513">
        <w:rPr>
          <w:rFonts w:ascii="Times New Roman" w:hAnsi="Times New Roman"/>
          <w:color w:val="262626" w:themeColor="text1" w:themeTint="D9"/>
          <w:sz w:val="18"/>
          <w:szCs w:val="18"/>
        </w:rPr>
        <w:t>ITHDRAWALS</w:t>
      </w:r>
      <w:bookmarkEnd w:id="496"/>
    </w:p>
    <w:p w:rsidR="00117F90" w:rsidRDefault="00117F90" w:rsidP="00117F90">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For official withdrawals, the date you withdraw from classes is the date of record for Return of Title IV Funds calculations, unless your intent to withdraw on an alternate date is documented. If you are not going to continue to attend school, you will need to complete an official withdrawal through the Registrar’s Office as soon as you decide to leave.</w:t>
      </w:r>
    </w:p>
    <w:p w:rsidR="00117F90" w:rsidRPr="008516A9" w:rsidRDefault="00117F90" w:rsidP="00117F90">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97" w:name="_Toc295316661"/>
      <w:r w:rsidRPr="00200513">
        <w:rPr>
          <w:rFonts w:ascii="Times New Roman" w:hAnsi="Times New Roman"/>
          <w:color w:val="262626" w:themeColor="text1" w:themeTint="D9"/>
        </w:rPr>
        <w:t>U</w:t>
      </w:r>
      <w:r w:rsidRPr="00200513">
        <w:rPr>
          <w:rFonts w:ascii="Times New Roman" w:hAnsi="Times New Roman"/>
          <w:color w:val="262626" w:themeColor="text1" w:themeTint="D9"/>
          <w:sz w:val="18"/>
          <w:szCs w:val="18"/>
        </w:rPr>
        <w:t xml:space="preserve">NOFFICIAL </w:t>
      </w:r>
      <w:r w:rsidRPr="00200513">
        <w:rPr>
          <w:rFonts w:ascii="Times New Roman" w:hAnsi="Times New Roman"/>
          <w:color w:val="262626" w:themeColor="text1" w:themeTint="D9"/>
        </w:rPr>
        <w:t>W</w:t>
      </w:r>
      <w:r w:rsidRPr="00200513">
        <w:rPr>
          <w:rFonts w:ascii="Times New Roman" w:hAnsi="Times New Roman"/>
          <w:color w:val="262626" w:themeColor="text1" w:themeTint="D9"/>
          <w:sz w:val="18"/>
          <w:szCs w:val="18"/>
        </w:rPr>
        <w:t>ITHDRAWALS</w:t>
      </w:r>
      <w:bookmarkEnd w:id="497"/>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In the case of an unofficial withdrawal where the student did not complete the semester, and took no action to officially withdraw from the university through the Registrar’s Office; the university will determine the withdrawal date.</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b/>
          <w:color w:val="191919"/>
          <w:spacing w:val="-2"/>
          <w:sz w:val="18"/>
          <w:szCs w:val="18"/>
        </w:rPr>
      </w:pPr>
      <w:r w:rsidRPr="008516A9">
        <w:rPr>
          <w:rFonts w:ascii="Times New Roman" w:hAnsi="Times New Roman"/>
          <w:b/>
          <w:color w:val="191919"/>
          <w:spacing w:val="-2"/>
          <w:sz w:val="18"/>
          <w:szCs w:val="18"/>
        </w:rPr>
        <w:t>Federal Regulations mandate that Albany State University must calculate earned and unearned portions of financial aid if necessary and return those funds to the student or the Department of Education whether the student “Officially” withdrew or “Unofficially” withdrew from the University.</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b/>
          <w:color w:val="191919"/>
          <w:spacing w:val="-2"/>
          <w:sz w:val="18"/>
          <w:szCs w:val="18"/>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98" w:name="_Toc295316662"/>
      <w:r w:rsidRPr="00200513">
        <w:rPr>
          <w:rFonts w:ascii="Times New Roman" w:hAnsi="Times New Roman"/>
          <w:color w:val="262626" w:themeColor="text1" w:themeTint="D9"/>
        </w:rPr>
        <w:t>R</w:t>
      </w:r>
      <w:r w:rsidRPr="00200513">
        <w:rPr>
          <w:rFonts w:ascii="Times New Roman" w:hAnsi="Times New Roman"/>
          <w:color w:val="262626" w:themeColor="text1" w:themeTint="D9"/>
          <w:sz w:val="18"/>
          <w:szCs w:val="18"/>
        </w:rPr>
        <w:t xml:space="preserve">EPAYMENT </w:t>
      </w:r>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BLIGATIONS</w:t>
      </w:r>
      <w:bookmarkEnd w:id="498"/>
    </w:p>
    <w:p w:rsidR="00117F90" w:rsidRPr="002901C9" w:rsidRDefault="00117F90" w:rsidP="00117F90">
      <w:pPr>
        <w:spacing w:after="0"/>
        <w:ind w:left="180" w:right="130" w:firstLine="0"/>
        <w:jc w:val="both"/>
        <w:rPr>
          <w:rFonts w:ascii="Times New Roman" w:hAnsi="Times New Roman"/>
          <w:sz w:val="18"/>
          <w:szCs w:val="18"/>
        </w:rPr>
      </w:pPr>
      <w:r w:rsidRPr="002901C9">
        <w:rPr>
          <w:rFonts w:ascii="Times New Roman" w:hAnsi="Times New Roman"/>
          <w:b/>
          <w:sz w:val="18"/>
          <w:szCs w:val="18"/>
        </w:rPr>
        <w:t>If you do not attend classes, you will have to repay all financial aid funds received.</w:t>
      </w:r>
      <w:r w:rsidRPr="002901C9">
        <w:rPr>
          <w:rFonts w:ascii="Times New Roman" w:hAnsi="Times New Roman"/>
          <w:sz w:val="18"/>
          <w:szCs w:val="18"/>
        </w:rPr>
        <w:t xml:space="preserve"> If you do not attend classes, you have not established eligibility for the financial aid that you received therefore all financial aid funds MUST be repaid within 30 days.</w:t>
      </w:r>
    </w:p>
    <w:p w:rsidR="00117F90" w:rsidRPr="002901C9" w:rsidRDefault="00117F90" w:rsidP="00117F90">
      <w:pPr>
        <w:ind w:left="180" w:right="130" w:firstLine="0"/>
        <w:jc w:val="both"/>
        <w:rPr>
          <w:rFonts w:ascii="Times New Roman" w:hAnsi="Times New Roman"/>
          <w:sz w:val="18"/>
          <w:szCs w:val="18"/>
        </w:rPr>
      </w:pPr>
      <w:r w:rsidRPr="002901C9">
        <w:rPr>
          <w:rFonts w:ascii="Times New Roman" w:hAnsi="Times New Roman"/>
          <w:b/>
          <w:sz w:val="18"/>
          <w:szCs w:val="18"/>
        </w:rPr>
        <w:t>If you attend classes, the University will calculate your repayment based on federal regulations.</w:t>
      </w:r>
      <w:r w:rsidRPr="002901C9">
        <w:rPr>
          <w:rFonts w:ascii="Times New Roman" w:hAnsi="Times New Roman"/>
          <w:sz w:val="18"/>
          <w:szCs w:val="18"/>
        </w:rPr>
        <w:t xml:space="preserve"> The repayment calculation is based on the time you attended classes for that semester. This calculation, based on the withdrawal date, determines the type and amount of financial aid you received. The calculation also identifies the financial aid earned for the semester and the amount the University and you must return to the Department of Education.</w:t>
      </w: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99" w:name="_Toc295316663"/>
      <w:r w:rsidRPr="00200513">
        <w:rPr>
          <w:rFonts w:ascii="Times New Roman" w:hAnsi="Times New Roman"/>
          <w:color w:val="262626" w:themeColor="text1" w:themeTint="D9"/>
        </w:rPr>
        <w:t>P</w:t>
      </w:r>
      <w:r w:rsidRPr="00200513">
        <w:rPr>
          <w:rFonts w:ascii="Times New Roman" w:hAnsi="Times New Roman"/>
          <w:color w:val="262626" w:themeColor="text1" w:themeTint="D9"/>
          <w:sz w:val="18"/>
          <w:szCs w:val="18"/>
        </w:rPr>
        <w:t xml:space="preserve">ROCEDURES </w:t>
      </w:r>
      <w:r w:rsidRPr="00200513">
        <w:rPr>
          <w:rFonts w:ascii="Times New Roman" w:hAnsi="Times New Roman"/>
          <w:color w:val="262626" w:themeColor="text1" w:themeTint="D9"/>
        </w:rPr>
        <w:t>F</w:t>
      </w:r>
      <w:r w:rsidRPr="00200513">
        <w:rPr>
          <w:rFonts w:ascii="Times New Roman" w:hAnsi="Times New Roman"/>
          <w:color w:val="262626" w:themeColor="text1" w:themeTint="D9"/>
          <w:sz w:val="18"/>
          <w:szCs w:val="18"/>
        </w:rPr>
        <w:t xml:space="preserve">OR </w:t>
      </w:r>
      <w:r w:rsidRPr="00200513">
        <w:rPr>
          <w:rFonts w:ascii="Times New Roman" w:hAnsi="Times New Roman"/>
          <w:color w:val="262626" w:themeColor="text1" w:themeTint="D9"/>
        </w:rPr>
        <w:t>R</w:t>
      </w:r>
      <w:r w:rsidRPr="00200513">
        <w:rPr>
          <w:rFonts w:ascii="Times New Roman" w:hAnsi="Times New Roman"/>
          <w:color w:val="262626" w:themeColor="text1" w:themeTint="D9"/>
          <w:sz w:val="18"/>
          <w:szCs w:val="18"/>
        </w:rPr>
        <w:t xml:space="preserve">ETURN </w:t>
      </w:r>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 xml:space="preserve">F </w:t>
      </w:r>
      <w:r w:rsidRPr="00200513">
        <w:rPr>
          <w:rFonts w:ascii="Times New Roman" w:hAnsi="Times New Roman"/>
          <w:color w:val="262626" w:themeColor="text1" w:themeTint="D9"/>
        </w:rPr>
        <w:t>T</w:t>
      </w:r>
      <w:r w:rsidRPr="00200513">
        <w:rPr>
          <w:rFonts w:ascii="Times New Roman" w:hAnsi="Times New Roman"/>
          <w:color w:val="262626" w:themeColor="text1" w:themeTint="D9"/>
          <w:sz w:val="18"/>
          <w:szCs w:val="18"/>
        </w:rPr>
        <w:t xml:space="preserve">ITLE </w:t>
      </w:r>
      <w:r w:rsidRPr="00200513">
        <w:rPr>
          <w:rFonts w:ascii="Times New Roman" w:hAnsi="Times New Roman"/>
          <w:color w:val="262626" w:themeColor="text1" w:themeTint="D9"/>
        </w:rPr>
        <w:t>IV</w:t>
      </w:r>
      <w:r w:rsidRPr="00200513">
        <w:rPr>
          <w:rFonts w:ascii="Times New Roman" w:hAnsi="Times New Roman"/>
          <w:color w:val="262626" w:themeColor="text1" w:themeTint="D9"/>
          <w:sz w:val="18"/>
          <w:szCs w:val="18"/>
        </w:rPr>
        <w:t xml:space="preserve"> </w:t>
      </w:r>
      <w:r w:rsidRPr="00200513">
        <w:rPr>
          <w:rFonts w:ascii="Times New Roman" w:hAnsi="Times New Roman"/>
          <w:color w:val="262626" w:themeColor="text1" w:themeTint="D9"/>
        </w:rPr>
        <w:t>F</w:t>
      </w:r>
      <w:r w:rsidRPr="00200513">
        <w:rPr>
          <w:rFonts w:ascii="Times New Roman" w:hAnsi="Times New Roman"/>
          <w:color w:val="262626" w:themeColor="text1" w:themeTint="D9"/>
          <w:sz w:val="18"/>
          <w:szCs w:val="18"/>
        </w:rPr>
        <w:t>UNDS (R2T4)</w:t>
      </w:r>
      <w:bookmarkEnd w:id="499"/>
    </w:p>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t>If the total amount of Title IV grant and/or loan funds that the student earned is less than the amount received by the student, the difference between these amounts must be returned to the Title IV program (Department of Education) in the following order of priority (not to exceed the amount originally disbursed):</w:t>
      </w:r>
    </w:p>
    <w:tbl>
      <w:tblPr>
        <w:tblW w:w="0" w:type="auto"/>
        <w:tblInd w:w="648" w:type="dxa"/>
        <w:tblLook w:val="01E0"/>
      </w:tblPr>
      <w:tblGrid>
        <w:gridCol w:w="3708"/>
        <w:gridCol w:w="5148"/>
      </w:tblGrid>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 xml:space="preserve">1. Unsubsidized Stafford Loan </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6. Pell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 xml:space="preserve">2. Subsidized Stafford Loan </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7. Academic Competitiveness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 xml:space="preserve">3. Perkins Loan </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8. National SMART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4. Parent Plus (Graduate Student)</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9. Supplemental Education Opportunity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5. Parent Plus Loan (Parent)</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p>
        </w:tc>
      </w:tr>
    </w:tbl>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t>The institution and the student share the responsibility for returning Title IV funds. The institution returns the “unearned” Title IV funds that have been paid to the school to cover the student’s institutional charges received from Title IV grant and/or loan programs. The student is responsible to repay any unpaid institutional charges resulting from the Return of Title IV Funds Calculation.</w:t>
      </w:r>
    </w:p>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t>The school must return Title IV funds due to the Departme</w:t>
      </w:r>
      <w:r>
        <w:rPr>
          <w:rFonts w:ascii="Times New Roman" w:hAnsi="Times New Roman"/>
          <w:sz w:val="18"/>
          <w:szCs w:val="18"/>
        </w:rPr>
        <w:t>nt of Education no later than</w:t>
      </w:r>
      <w:r w:rsidRPr="002901C9">
        <w:rPr>
          <w:rFonts w:ascii="Times New Roman" w:hAnsi="Times New Roman"/>
          <w:sz w:val="18"/>
          <w:szCs w:val="18"/>
        </w:rPr>
        <w:t xml:space="preserve"> 30 days after the date the school determines the student withdrew. Due to the time necessary to research the last date of enrollment for students who unofficially withdraw from the university (must investigate by contacting all professors). In cases involving unofficially withdrawn students, they maybe </w:t>
      </w:r>
      <w:proofErr w:type="gramStart"/>
      <w:r w:rsidRPr="002901C9">
        <w:rPr>
          <w:rFonts w:ascii="Times New Roman" w:hAnsi="Times New Roman"/>
          <w:sz w:val="18"/>
          <w:szCs w:val="18"/>
        </w:rPr>
        <w:t>be</w:t>
      </w:r>
      <w:proofErr w:type="gramEnd"/>
      <w:r w:rsidRPr="002901C9">
        <w:rPr>
          <w:rFonts w:ascii="Times New Roman" w:hAnsi="Times New Roman"/>
          <w:sz w:val="18"/>
          <w:szCs w:val="18"/>
        </w:rPr>
        <w:t xml:space="preserve"> notified of the unearned portion well after the withdrawal took place.</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r w:rsidRPr="002901C9">
        <w:rPr>
          <w:rFonts w:ascii="Times New Roman" w:hAnsi="Times New Roman"/>
          <w:sz w:val="18"/>
          <w:szCs w:val="18"/>
        </w:rPr>
        <w:t>If the student owes funds back to the Department of Education, the university will advise the student within 30 days of determining that the student withdrew: The student has 45 days from the date of notification from the university to take action on the overpayment. If the student’s portion of unearned Title IV funds includes a federal grant, the student has to pay no more than 50% of the initial Pell award that the student is responsible for returning.</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p>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lastRenderedPageBreak/>
        <w:t>PLEASE NOTE: Students who completely withdraw from the University will be subject to Financial Aid Satisfactory Academic Progress (SAP) Guidelines. Please visit the SAP guidelines that refer to Minimum Percentage of Credit Hours Completion at www.asurams.edu.</w:t>
      </w:r>
    </w:p>
    <w:p w:rsidR="00117F90" w:rsidRDefault="00117F90" w:rsidP="00117F90">
      <w:pPr>
        <w:widowControl w:val="0"/>
        <w:autoSpaceDE w:val="0"/>
        <w:autoSpaceDN w:val="0"/>
        <w:adjustRightInd w:val="0"/>
        <w:spacing w:before="5" w:after="0" w:line="260" w:lineRule="exact"/>
        <w:ind w:left="180" w:right="130"/>
        <w:rPr>
          <w:rFonts w:ascii="Times New Roman" w:hAnsi="Times New Roman"/>
          <w:color w:val="000000"/>
          <w:sz w:val="26"/>
          <w:szCs w:val="26"/>
        </w:rPr>
      </w:pPr>
    </w:p>
    <w:p w:rsidR="00117F90" w:rsidRPr="009B2355" w:rsidRDefault="00117F90" w:rsidP="00117F90">
      <w:pPr>
        <w:pStyle w:val="Heading2"/>
        <w:spacing w:before="0"/>
        <w:ind w:left="180" w:right="130" w:firstLine="0"/>
        <w:rPr>
          <w:rFonts w:ascii="Times New Roman" w:hAnsi="Times New Roman"/>
          <w:b w:val="0"/>
          <w:color w:val="000000"/>
          <w:sz w:val="54"/>
          <w:szCs w:val="54"/>
        </w:rPr>
      </w:pPr>
      <w:bookmarkStart w:id="500" w:name="_Toc295316664"/>
      <w:r w:rsidRPr="009B2355">
        <w:rPr>
          <w:rFonts w:ascii="Times New Roman" w:hAnsi="Times New Roman"/>
          <w:b w:val="0"/>
          <w:color w:val="191919"/>
          <w:spacing w:val="-4"/>
          <w:sz w:val="72"/>
          <w:szCs w:val="72"/>
        </w:rPr>
        <w:t>F</w:t>
      </w:r>
      <w:r w:rsidRPr="009B2355">
        <w:rPr>
          <w:rFonts w:ascii="Times New Roman" w:hAnsi="Times New Roman"/>
          <w:b w:val="0"/>
          <w:color w:val="191919"/>
          <w:spacing w:val="-4"/>
          <w:sz w:val="54"/>
          <w:szCs w:val="54"/>
        </w:rPr>
        <w:t>INANCIA</w:t>
      </w:r>
      <w:r w:rsidRPr="009B2355">
        <w:rPr>
          <w:rFonts w:ascii="Times New Roman" w:hAnsi="Times New Roman"/>
          <w:b w:val="0"/>
          <w:color w:val="191919"/>
          <w:sz w:val="54"/>
          <w:szCs w:val="54"/>
        </w:rPr>
        <w:t>L</w:t>
      </w:r>
      <w:r w:rsidRPr="009B2355">
        <w:rPr>
          <w:rFonts w:ascii="Times New Roman" w:hAnsi="Times New Roman"/>
          <w:b w:val="0"/>
          <w:color w:val="191919"/>
          <w:spacing w:val="18"/>
          <w:sz w:val="54"/>
          <w:szCs w:val="54"/>
        </w:rPr>
        <w:t xml:space="preserve"> </w:t>
      </w:r>
      <w:r w:rsidRPr="009B2355">
        <w:rPr>
          <w:rFonts w:ascii="Times New Roman" w:hAnsi="Times New Roman"/>
          <w:b w:val="0"/>
          <w:color w:val="191919"/>
          <w:spacing w:val="-4"/>
          <w:sz w:val="72"/>
          <w:szCs w:val="72"/>
        </w:rPr>
        <w:t>I</w:t>
      </w:r>
      <w:r w:rsidRPr="009B2355">
        <w:rPr>
          <w:rFonts w:ascii="Times New Roman" w:hAnsi="Times New Roman"/>
          <w:b w:val="0"/>
          <w:color w:val="191919"/>
          <w:spacing w:val="-4"/>
          <w:sz w:val="54"/>
          <w:szCs w:val="54"/>
        </w:rPr>
        <w:t>NFORM</w:t>
      </w:r>
      <w:r w:rsidRPr="009B2355">
        <w:rPr>
          <w:rFonts w:ascii="Times New Roman" w:hAnsi="Times New Roman"/>
          <w:b w:val="0"/>
          <w:color w:val="191919"/>
          <w:spacing w:val="-63"/>
          <w:sz w:val="54"/>
          <w:szCs w:val="54"/>
        </w:rPr>
        <w:t>A</w:t>
      </w:r>
      <w:r w:rsidRPr="009B2355">
        <w:rPr>
          <w:rFonts w:ascii="Times New Roman" w:hAnsi="Times New Roman"/>
          <w:b w:val="0"/>
          <w:color w:val="191919"/>
          <w:spacing w:val="-4"/>
          <w:sz w:val="54"/>
          <w:szCs w:val="54"/>
        </w:rPr>
        <w:t>TION</w:t>
      </w:r>
      <w:bookmarkEnd w:id="500"/>
    </w:p>
    <w:p w:rsidR="00117F90" w:rsidRDefault="00117F90" w:rsidP="00117F90">
      <w:pPr>
        <w:widowControl w:val="0"/>
        <w:autoSpaceDE w:val="0"/>
        <w:autoSpaceDN w:val="0"/>
        <w:adjustRightInd w:val="0"/>
        <w:spacing w:before="6" w:after="0" w:line="160" w:lineRule="exact"/>
        <w:ind w:left="180" w:right="130"/>
        <w:rPr>
          <w:rFonts w:ascii="Times New Roman" w:hAnsi="Times New Roman"/>
          <w:color w:val="000000"/>
          <w:sz w:val="16"/>
          <w:szCs w:val="16"/>
        </w:rPr>
      </w:pPr>
    </w:p>
    <w:p w:rsidR="00117F90" w:rsidRPr="007E5988" w:rsidRDefault="00117F90" w:rsidP="00117F90">
      <w:pPr>
        <w:ind w:left="180" w:right="130" w:firstLine="0"/>
        <w:jc w:val="both"/>
        <w:rPr>
          <w:rFonts w:ascii="Times New Roman" w:hAnsi="Times New Roman"/>
          <w:sz w:val="18"/>
          <w:szCs w:val="18"/>
        </w:rPr>
      </w:pPr>
      <w:r w:rsidRPr="007E5988">
        <w:rPr>
          <w:rFonts w:ascii="Times New Roman" w:hAnsi="Times New Roman"/>
          <w:sz w:val="18"/>
          <w:szCs w:val="18"/>
        </w:rPr>
        <w:t xml:space="preserve">Albany State University receives the major portion of its operating funds through appropriations from the State of Georgia. This arrangement </w:t>
      </w:r>
      <w:r>
        <w:rPr>
          <w:rFonts w:ascii="Times New Roman" w:hAnsi="Times New Roman"/>
          <w:sz w:val="18"/>
          <w:szCs w:val="18"/>
        </w:rPr>
        <w:t>en</w:t>
      </w:r>
      <w:r w:rsidRPr="007E5988">
        <w:rPr>
          <w:rFonts w:ascii="Times New Roman" w:hAnsi="Times New Roman"/>
          <w:sz w:val="18"/>
          <w:szCs w:val="18"/>
        </w:rPr>
        <w:t>ables the University to offer high quality educational programs to its students at a minimal cost. The fiscal year for the University consists of three semesters–summer, fall and spring–and student fees are assessed on this basis. Fees are charged in accordance with the regulations and schedules set forth in this section, the basis of which is a 12 semester hour minimum load. Since fees are due and payable as an integral part of registration, students must pay all assessed fees during the process.</w:t>
      </w:r>
    </w:p>
    <w:p w:rsidR="00117F90" w:rsidRDefault="00117F90" w:rsidP="00117F90">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501" w:name="_Toc295316665"/>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TUDEN</w:t>
      </w:r>
      <w:r w:rsidRPr="009B2355">
        <w:rPr>
          <w:rFonts w:ascii="Times New Roman" w:hAnsi="Times New Roman"/>
          <w:bCs w:val="0"/>
          <w:color w:val="191919"/>
          <w:sz w:val="18"/>
          <w:szCs w:val="18"/>
        </w:rPr>
        <w:t>T</w:t>
      </w:r>
      <w:r w:rsidRPr="009B2355">
        <w:rPr>
          <w:rFonts w:ascii="Times New Roman" w:hAnsi="Times New Roman"/>
          <w:bCs w:val="0"/>
          <w:color w:val="191919"/>
          <w:spacing w:val="7"/>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E</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CHEDULE</w:t>
      </w:r>
      <w:bookmarkEnd w:id="501"/>
    </w:p>
    <w:p w:rsidR="00117F90" w:rsidRPr="007E5988" w:rsidRDefault="00117F90" w:rsidP="00117F90">
      <w:pPr>
        <w:ind w:left="180" w:right="130" w:firstLine="0"/>
        <w:jc w:val="both"/>
        <w:rPr>
          <w:rFonts w:ascii="Times New Roman" w:hAnsi="Times New Roman"/>
          <w:sz w:val="18"/>
          <w:szCs w:val="18"/>
        </w:rPr>
      </w:pPr>
      <w:r w:rsidRPr="007E5988">
        <w:rPr>
          <w:rFonts w:ascii="Times New Roman" w:hAnsi="Times New Roman"/>
          <w:sz w:val="18"/>
          <w:szCs w:val="18"/>
        </w:rPr>
        <w:t xml:space="preserve">The University reserves the right to change, without previous notice, its fees, charges, rules and regulations at the </w:t>
      </w:r>
      <w:r>
        <w:rPr>
          <w:rFonts w:ascii="Times New Roman" w:hAnsi="Times New Roman"/>
          <w:sz w:val="18"/>
          <w:szCs w:val="18"/>
        </w:rPr>
        <w:t>beginning of any semester; how</w:t>
      </w:r>
      <w:r w:rsidRPr="007E5988">
        <w:rPr>
          <w:rFonts w:ascii="Times New Roman" w:hAnsi="Times New Roman"/>
          <w:sz w:val="18"/>
          <w:szCs w:val="18"/>
        </w:rPr>
        <w:t>ever, this right will be exercised cautiously. It is the student’s responsibility to know the fees which are in effect each semester for which he/she enrolls.</w:t>
      </w:r>
    </w:p>
    <w:p w:rsidR="00117F90" w:rsidRPr="007E5988" w:rsidRDefault="00117F90" w:rsidP="00117F90">
      <w:pPr>
        <w:ind w:left="180" w:right="130" w:firstLine="0"/>
        <w:jc w:val="both"/>
        <w:rPr>
          <w:rFonts w:ascii="Times New Roman" w:hAnsi="Times New Roman"/>
          <w:sz w:val="18"/>
          <w:szCs w:val="18"/>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502" w:name="_Toc295316666"/>
      <w:r w:rsidRPr="009B2355">
        <w:rPr>
          <w:rFonts w:ascii="Times New Roman" w:hAnsi="Times New Roman"/>
          <w:bCs w:val="0"/>
          <w:color w:val="191919"/>
          <w:spacing w:val="-2"/>
          <w:sz w:val="24"/>
          <w:szCs w:val="24"/>
        </w:rPr>
        <w:t>D</w:t>
      </w:r>
      <w:r w:rsidRPr="009B2355">
        <w:rPr>
          <w:rFonts w:ascii="Times New Roman" w:hAnsi="Times New Roman"/>
          <w:bCs w:val="0"/>
          <w:color w:val="191919"/>
          <w:spacing w:val="-2"/>
          <w:sz w:val="18"/>
          <w:szCs w:val="18"/>
        </w:rPr>
        <w:t>EFINITIO</w:t>
      </w:r>
      <w:r w:rsidRPr="009B2355">
        <w:rPr>
          <w:rFonts w:ascii="Times New Roman" w:hAnsi="Times New Roman"/>
          <w:bCs w:val="0"/>
          <w:color w:val="191919"/>
          <w:sz w:val="18"/>
          <w:szCs w:val="18"/>
        </w:rPr>
        <w:t>N</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4"/>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ULL</w:t>
      </w:r>
      <w:r w:rsidRPr="009B2355">
        <w:rPr>
          <w:rFonts w:ascii="Times New Roman" w:hAnsi="Times New Roman"/>
          <w:bCs w:val="0"/>
          <w:color w:val="191919"/>
          <w:spacing w:val="-2"/>
          <w:sz w:val="24"/>
          <w:szCs w:val="24"/>
        </w:rPr>
        <w:t>-T</w:t>
      </w:r>
      <w:r w:rsidRPr="009B2355">
        <w:rPr>
          <w:rFonts w:ascii="Times New Roman" w:hAnsi="Times New Roman"/>
          <w:bCs w:val="0"/>
          <w:color w:val="191919"/>
          <w:spacing w:val="-2"/>
          <w:sz w:val="18"/>
          <w:szCs w:val="18"/>
        </w:rPr>
        <w:t>IM</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TUDENT</w:t>
      </w:r>
      <w:bookmarkEnd w:id="502"/>
    </w:p>
    <w:p w:rsidR="00117F90" w:rsidRPr="007E5988" w:rsidRDefault="00117F90" w:rsidP="00117F90">
      <w:pPr>
        <w:ind w:left="180" w:right="130" w:firstLine="0"/>
        <w:jc w:val="both"/>
        <w:rPr>
          <w:rFonts w:ascii="Times New Roman" w:hAnsi="Times New Roman"/>
          <w:sz w:val="18"/>
          <w:szCs w:val="18"/>
        </w:rPr>
      </w:pPr>
      <w:r w:rsidRPr="007E5988">
        <w:rPr>
          <w:rFonts w:ascii="Times New Roman" w:hAnsi="Times New Roman"/>
          <w:sz w:val="18"/>
          <w:szCs w:val="18"/>
        </w:rPr>
        <w:t>A student with an academic schedule of 12 or more semester hours is considered a full-time student. A student with less than 12 semester hours is considered a part-time student. With this status, a student pays all semester fees, in full, except the tuition, which is paid on a per-semester hour basis. The fee per semester hour is as follows:</w:t>
      </w:r>
    </w:p>
    <w:p w:rsidR="00117F90" w:rsidRDefault="00117F90" w:rsidP="00117F90">
      <w:pPr>
        <w:widowControl w:val="0"/>
        <w:autoSpaceDE w:val="0"/>
        <w:autoSpaceDN w:val="0"/>
        <w:adjustRightInd w:val="0"/>
        <w:spacing w:before="8" w:after="0" w:line="190" w:lineRule="exact"/>
        <w:ind w:left="720" w:right="130"/>
        <w:rPr>
          <w:rFonts w:ascii="Times New Roman" w:hAnsi="Times New Roman"/>
          <w:color w:val="000000"/>
          <w:sz w:val="19"/>
          <w:szCs w:val="19"/>
        </w:rPr>
      </w:pPr>
    </w:p>
    <w:tbl>
      <w:tblPr>
        <w:tblW w:w="0" w:type="auto"/>
        <w:tblInd w:w="100" w:type="dxa"/>
        <w:tblLayout w:type="fixed"/>
        <w:tblCellMar>
          <w:left w:w="0" w:type="dxa"/>
          <w:right w:w="0" w:type="dxa"/>
        </w:tblCellMar>
        <w:tblLook w:val="0000"/>
      </w:tblPr>
      <w:tblGrid>
        <w:gridCol w:w="2834"/>
        <w:gridCol w:w="3290"/>
        <w:gridCol w:w="1876"/>
        <w:tblGridChange w:id="503">
          <w:tblGrid>
            <w:gridCol w:w="208"/>
            <w:gridCol w:w="2626"/>
            <w:gridCol w:w="208"/>
            <w:gridCol w:w="3082"/>
            <w:gridCol w:w="208"/>
            <w:gridCol w:w="1344"/>
            <w:gridCol w:w="532"/>
          </w:tblGrid>
        </w:tblGridChange>
      </w:tblGrid>
      <w:tr w:rsidR="00117F90" w:rsidRPr="007A7452" w:rsidTr="00ED3614">
        <w:trPr>
          <w:trHeight w:hRule="exact" w:val="298"/>
        </w:trPr>
        <w:tc>
          <w:tcPr>
            <w:tcW w:w="2834" w:type="dxa"/>
            <w:tcBorders>
              <w:top w:val="nil"/>
              <w:left w:val="nil"/>
              <w:bottom w:val="nil"/>
              <w:right w:val="nil"/>
            </w:tcBorders>
          </w:tcPr>
          <w:p w:rsidR="00117F90" w:rsidRPr="007A7452" w:rsidRDefault="00117F90" w:rsidP="00117F90">
            <w:pPr>
              <w:widowControl w:val="0"/>
              <w:autoSpaceDE w:val="0"/>
              <w:autoSpaceDN w:val="0"/>
              <w:adjustRightInd w:val="0"/>
              <w:spacing w:after="0"/>
              <w:ind w:left="720" w:right="130" w:hanging="10"/>
              <w:rPr>
                <w:rFonts w:ascii="Times New Roman" w:hAnsi="Times New Roman"/>
                <w:sz w:val="24"/>
                <w:szCs w:val="24"/>
              </w:rPr>
            </w:pPr>
          </w:p>
        </w:tc>
        <w:tc>
          <w:tcPr>
            <w:tcW w:w="3290" w:type="dxa"/>
            <w:tcBorders>
              <w:top w:val="nil"/>
              <w:left w:val="nil"/>
              <w:bottom w:val="nil"/>
              <w:right w:val="nil"/>
            </w:tcBorders>
          </w:tcPr>
          <w:p w:rsidR="00117F90" w:rsidRPr="007A7452" w:rsidRDefault="00117F90" w:rsidP="00117F90">
            <w:pPr>
              <w:widowControl w:val="0"/>
              <w:autoSpaceDE w:val="0"/>
              <w:autoSpaceDN w:val="0"/>
              <w:adjustRightInd w:val="0"/>
              <w:spacing w:before="70" w:after="0"/>
              <w:ind w:left="720" w:right="130" w:hanging="54"/>
              <w:rPr>
                <w:rFonts w:ascii="Times New Roman" w:hAnsi="Times New Roman"/>
                <w:sz w:val="24"/>
                <w:szCs w:val="24"/>
              </w:rPr>
            </w:pPr>
            <w:r w:rsidRPr="007A7452">
              <w:rPr>
                <w:rFonts w:ascii="Times New Roman" w:hAnsi="Times New Roman"/>
                <w:color w:val="191919"/>
                <w:spacing w:val="-2"/>
                <w:sz w:val="18"/>
                <w:szCs w:val="18"/>
              </w:rPr>
              <w:t>Unde</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graduate</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before="70" w:after="0"/>
              <w:ind w:left="720" w:right="130" w:firstLine="19"/>
              <w:rPr>
                <w:rFonts w:ascii="Times New Roman" w:hAnsi="Times New Roman"/>
                <w:sz w:val="24"/>
                <w:szCs w:val="24"/>
              </w:rPr>
            </w:pPr>
            <w:r w:rsidRPr="007A7452">
              <w:rPr>
                <w:rFonts w:ascii="Times New Roman" w:hAnsi="Times New Roman"/>
                <w:color w:val="191919"/>
                <w:spacing w:val="-2"/>
                <w:sz w:val="18"/>
                <w:szCs w:val="18"/>
              </w:rPr>
              <w:t>Graduate</w:t>
            </w:r>
          </w:p>
        </w:tc>
      </w:tr>
      <w:tr w:rsidR="00117F90" w:rsidRPr="007A7452" w:rsidTr="00ED3614">
        <w:tblPrEx>
          <w:tblW w:w="0" w:type="auto"/>
          <w:tblInd w:w="100" w:type="dxa"/>
          <w:tblLayout w:type="fixed"/>
          <w:tblCellMar>
            <w:left w:w="0" w:type="dxa"/>
            <w:right w:w="0" w:type="dxa"/>
          </w:tblCellMar>
          <w:tblLook w:val="0000"/>
          <w:tblPrExChange w:id="504" w:author="kmlaster" w:date="2011-04-11T16:44:00Z">
            <w:tblPrEx>
              <w:tblW w:w="0" w:type="auto"/>
              <w:tblInd w:w="100" w:type="dxa"/>
              <w:tblLayout w:type="fixed"/>
              <w:tblCellMar>
                <w:left w:w="0" w:type="dxa"/>
                <w:right w:w="0" w:type="dxa"/>
              </w:tblCellMar>
              <w:tblLook w:val="0000"/>
            </w:tblPrEx>
          </w:tblPrExChange>
        </w:tblPrEx>
        <w:trPr>
          <w:trHeight w:hRule="exact" w:val="669"/>
          <w:trPrChange w:id="505" w:author="kmlaster" w:date="2011-04-11T16:44:00Z">
            <w:trPr>
              <w:gridAfter w:val="0"/>
              <w:trHeight w:hRule="exact" w:val="216"/>
            </w:trPr>
          </w:trPrChange>
        </w:trPr>
        <w:tc>
          <w:tcPr>
            <w:tcW w:w="2834" w:type="dxa"/>
            <w:tcBorders>
              <w:top w:val="nil"/>
              <w:left w:val="nil"/>
              <w:bottom w:val="nil"/>
              <w:right w:val="nil"/>
            </w:tcBorders>
            <w:tcPrChange w:id="506" w:author="kmlaster" w:date="2011-04-11T16:44:00Z">
              <w:tcPr>
                <w:tcW w:w="2834"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In-stat</w:t>
            </w:r>
            <w:r w:rsidRPr="007A7452">
              <w:rPr>
                <w:rFonts w:ascii="Times New Roman" w:hAnsi="Times New Roman"/>
                <w:color w:val="191919"/>
                <w:sz w:val="18"/>
                <w:szCs w:val="18"/>
              </w:rPr>
              <w:t>e</w:t>
            </w:r>
            <w:r w:rsidRPr="007A7452">
              <w:rPr>
                <w:rFonts w:ascii="Times New Roman" w:hAnsi="Times New Roman"/>
                <w:color w:val="191919"/>
                <w:spacing w:val="-7"/>
                <w:sz w:val="18"/>
                <w:szCs w:val="18"/>
              </w:rPr>
              <w:t xml:space="preserve"> </w:t>
            </w:r>
            <w:r w:rsidRPr="007A7452">
              <w:rPr>
                <w:rFonts w:ascii="Times New Roman" w:hAnsi="Times New Roman"/>
                <w:color w:val="191919"/>
                <w:spacing w:val="-8"/>
                <w:sz w:val="18"/>
                <w:szCs w:val="18"/>
              </w:rPr>
              <w:t>T</w:t>
            </w:r>
            <w:r w:rsidRPr="007A7452">
              <w:rPr>
                <w:rFonts w:ascii="Times New Roman" w:hAnsi="Times New Roman"/>
                <w:color w:val="191919"/>
                <w:spacing w:val="-2"/>
                <w:sz w:val="18"/>
                <w:szCs w:val="18"/>
              </w:rPr>
              <w:t>uition</w:t>
            </w:r>
          </w:p>
        </w:tc>
        <w:tc>
          <w:tcPr>
            <w:tcW w:w="3290" w:type="dxa"/>
            <w:tcBorders>
              <w:top w:val="nil"/>
              <w:left w:val="nil"/>
              <w:bottom w:val="nil"/>
              <w:right w:val="nil"/>
            </w:tcBorders>
            <w:tcPrChange w:id="507" w:author="kmlaster" w:date="2011-04-11T16:44:00Z">
              <w:tcPr>
                <w:tcW w:w="3290"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del w:id="508" w:author="kmlaster" w:date="2011-04-11T16:44: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106.00</w:delText>
              </w:r>
            </w:del>
            <w:ins w:id="509" w:author="kmlaster" w:date="2011-04-11T16:44:00Z">
              <w:r>
                <w:rPr>
                  <w:rFonts w:ascii="Times New Roman" w:hAnsi="Times New Roman"/>
                  <w:color w:val="191919"/>
                  <w:spacing w:val="-2"/>
                  <w:sz w:val="18"/>
                  <w:szCs w:val="18"/>
                </w:rPr>
                <w:t>$143.00</w:t>
              </w:r>
            </w:ins>
          </w:p>
        </w:tc>
        <w:tc>
          <w:tcPr>
            <w:tcW w:w="1876" w:type="dxa"/>
            <w:tcBorders>
              <w:top w:val="nil"/>
              <w:left w:val="nil"/>
              <w:bottom w:val="nil"/>
              <w:right w:val="nil"/>
            </w:tcBorders>
            <w:tcPrChange w:id="510" w:author="kmlaster" w:date="2011-04-11T16:44:00Z">
              <w:tcPr>
                <w:tcW w:w="1552" w:type="dxa"/>
                <w:gridSpan w:val="2"/>
                <w:tcBorders>
                  <w:top w:val="nil"/>
                  <w:left w:val="nil"/>
                  <w:bottom w:val="nil"/>
                  <w:right w:val="nil"/>
                </w:tcBorders>
              </w:tcPr>
            </w:tcPrChange>
          </w:tcPr>
          <w:p w:rsidR="00000000" w:rsidRDefault="00117F90">
            <w:pPr>
              <w:widowControl w:val="0"/>
              <w:autoSpaceDE w:val="0"/>
              <w:autoSpaceDN w:val="0"/>
              <w:adjustRightInd w:val="0"/>
              <w:spacing w:after="0" w:line="195" w:lineRule="exact"/>
              <w:ind w:left="720" w:right="130" w:firstLine="0"/>
              <w:rPr>
                <w:rFonts w:ascii="Times New Roman" w:hAnsi="Times New Roman"/>
                <w:sz w:val="24"/>
                <w:szCs w:val="24"/>
              </w:rPr>
              <w:pPrChange w:id="511" w:author="kmlaster" w:date="2011-04-11T16:45:00Z">
                <w:pPr>
                  <w:widowControl w:val="0"/>
                  <w:autoSpaceDE w:val="0"/>
                  <w:autoSpaceDN w:val="0"/>
                  <w:adjustRightInd w:val="0"/>
                  <w:spacing w:after="0" w:line="195" w:lineRule="exact"/>
                  <w:ind w:left="867"/>
                </w:pPr>
              </w:pPrChange>
            </w:pPr>
            <w:del w:id="512" w:author="kmlaster" w:date="2011-04-11T16:45: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127.00</w:delText>
              </w:r>
            </w:del>
            <w:ins w:id="513" w:author="kmlaster" w:date="2011-04-11T16:45:00Z">
              <w:r>
                <w:rPr>
                  <w:rFonts w:ascii="Times New Roman" w:hAnsi="Times New Roman"/>
                  <w:color w:val="191919"/>
                  <w:spacing w:val="-2"/>
                  <w:sz w:val="18"/>
                  <w:szCs w:val="18"/>
                </w:rPr>
                <w:t>$170.00</w:t>
              </w:r>
            </w:ins>
          </w:p>
        </w:tc>
      </w:tr>
      <w:tr w:rsidR="00117F90" w:rsidRPr="007A7452" w:rsidTr="00ED3614">
        <w:tblPrEx>
          <w:tblW w:w="0" w:type="auto"/>
          <w:tblInd w:w="100" w:type="dxa"/>
          <w:tblLayout w:type="fixed"/>
          <w:tblCellMar>
            <w:left w:w="0" w:type="dxa"/>
            <w:right w:w="0" w:type="dxa"/>
          </w:tblCellMar>
          <w:tblLook w:val="0000"/>
          <w:tblPrExChange w:id="514" w:author="kmlaster" w:date="2011-04-11T16:45:00Z">
            <w:tblPrEx>
              <w:tblW w:w="0" w:type="auto"/>
              <w:tblInd w:w="100" w:type="dxa"/>
              <w:tblLayout w:type="fixed"/>
              <w:tblCellMar>
                <w:left w:w="0" w:type="dxa"/>
                <w:right w:w="0" w:type="dxa"/>
              </w:tblCellMar>
              <w:tblLook w:val="0000"/>
            </w:tblPrEx>
          </w:tblPrExChange>
        </w:tblPrEx>
        <w:trPr>
          <w:trHeight w:hRule="exact" w:val="363"/>
          <w:trPrChange w:id="515" w:author="kmlaster" w:date="2011-04-11T16:45:00Z">
            <w:trPr>
              <w:gridAfter w:val="0"/>
              <w:trHeight w:hRule="exact" w:val="298"/>
            </w:trPr>
          </w:trPrChange>
        </w:trPr>
        <w:tc>
          <w:tcPr>
            <w:tcW w:w="2834" w:type="dxa"/>
            <w:tcBorders>
              <w:top w:val="nil"/>
              <w:left w:val="nil"/>
              <w:bottom w:val="nil"/>
              <w:right w:val="nil"/>
            </w:tcBorders>
            <w:tcPrChange w:id="516" w:author="kmlaster" w:date="2011-04-11T16:45:00Z">
              <w:tcPr>
                <w:tcW w:w="2834"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Out-o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w:t>
            </w:r>
            <w:r w:rsidRPr="007A7452">
              <w:rPr>
                <w:rFonts w:ascii="Times New Roman" w:hAnsi="Times New Roman"/>
                <w:color w:val="191919"/>
                <w:sz w:val="18"/>
                <w:szCs w:val="18"/>
              </w:rPr>
              <w:t>e</w:t>
            </w:r>
            <w:r w:rsidRPr="007A7452">
              <w:rPr>
                <w:rFonts w:ascii="Times New Roman" w:hAnsi="Times New Roman"/>
                <w:color w:val="191919"/>
                <w:spacing w:val="-7"/>
                <w:sz w:val="18"/>
                <w:szCs w:val="18"/>
              </w:rPr>
              <w:t xml:space="preserve"> </w:t>
            </w:r>
            <w:r w:rsidRPr="007A7452">
              <w:rPr>
                <w:rFonts w:ascii="Times New Roman" w:hAnsi="Times New Roman"/>
                <w:color w:val="191919"/>
                <w:spacing w:val="-8"/>
                <w:sz w:val="18"/>
                <w:szCs w:val="18"/>
              </w:rPr>
              <w:t>T</w:t>
            </w:r>
            <w:r w:rsidRPr="007A7452">
              <w:rPr>
                <w:rFonts w:ascii="Times New Roman" w:hAnsi="Times New Roman"/>
                <w:color w:val="191919"/>
                <w:spacing w:val="-2"/>
                <w:sz w:val="18"/>
                <w:szCs w:val="18"/>
              </w:rPr>
              <w:t>uition</w:t>
            </w:r>
          </w:p>
        </w:tc>
        <w:tc>
          <w:tcPr>
            <w:tcW w:w="3290" w:type="dxa"/>
            <w:tcBorders>
              <w:top w:val="nil"/>
              <w:left w:val="nil"/>
              <w:bottom w:val="nil"/>
              <w:right w:val="nil"/>
            </w:tcBorders>
            <w:tcPrChange w:id="517" w:author="kmlaster" w:date="2011-04-11T16:45:00Z">
              <w:tcPr>
                <w:tcW w:w="3290"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del w:id="518" w:author="kmlaster" w:date="2011-04-11T16:44: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423.00</w:delText>
              </w:r>
            </w:del>
            <w:ins w:id="519" w:author="kmlaster" w:date="2011-04-11T16:45:00Z">
              <w:r>
                <w:rPr>
                  <w:rFonts w:ascii="Times New Roman" w:hAnsi="Times New Roman"/>
                  <w:color w:val="191919"/>
                  <w:spacing w:val="-2"/>
                  <w:sz w:val="18"/>
                  <w:szCs w:val="18"/>
                </w:rPr>
                <w:t>$530.00</w:t>
              </w:r>
            </w:ins>
          </w:p>
        </w:tc>
        <w:tc>
          <w:tcPr>
            <w:tcW w:w="1876" w:type="dxa"/>
            <w:tcBorders>
              <w:top w:val="nil"/>
              <w:left w:val="nil"/>
              <w:bottom w:val="nil"/>
              <w:right w:val="nil"/>
            </w:tcBorders>
            <w:tcPrChange w:id="520" w:author="kmlaster" w:date="2011-04-11T16:45:00Z">
              <w:tcPr>
                <w:tcW w:w="1552" w:type="dxa"/>
                <w:gridSpan w:val="2"/>
                <w:tcBorders>
                  <w:top w:val="nil"/>
                  <w:left w:val="nil"/>
                  <w:bottom w:val="nil"/>
                  <w:right w:val="nil"/>
                </w:tcBorders>
              </w:tcPr>
            </w:tcPrChange>
          </w:tcPr>
          <w:p w:rsidR="00000000" w:rsidRDefault="00117F90">
            <w:pPr>
              <w:widowControl w:val="0"/>
              <w:autoSpaceDE w:val="0"/>
              <w:autoSpaceDN w:val="0"/>
              <w:adjustRightInd w:val="0"/>
              <w:spacing w:after="0" w:line="195" w:lineRule="exact"/>
              <w:ind w:left="720" w:right="130" w:firstLine="0"/>
              <w:rPr>
                <w:rFonts w:ascii="Times New Roman" w:hAnsi="Times New Roman"/>
                <w:sz w:val="24"/>
                <w:szCs w:val="24"/>
              </w:rPr>
              <w:pPrChange w:id="521" w:author="kmlaster" w:date="2011-04-11T16:46:00Z">
                <w:pPr>
                  <w:widowControl w:val="0"/>
                  <w:autoSpaceDE w:val="0"/>
                  <w:autoSpaceDN w:val="0"/>
                  <w:adjustRightInd w:val="0"/>
                  <w:spacing w:after="0" w:line="195" w:lineRule="exact"/>
                  <w:ind w:left="867"/>
                </w:pPr>
              </w:pPrChange>
            </w:pPr>
            <w:del w:id="522" w:author="kmlaster" w:date="2011-04-11T16:46: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508.00</w:delText>
              </w:r>
            </w:del>
            <w:ins w:id="523" w:author="kmlaster" w:date="2011-04-11T16:46:00Z">
              <w:r>
                <w:rPr>
                  <w:rFonts w:ascii="Times New Roman" w:hAnsi="Times New Roman"/>
                  <w:color w:val="191919"/>
                  <w:spacing w:val="-2"/>
                  <w:sz w:val="18"/>
                  <w:szCs w:val="18"/>
                </w:rPr>
                <w:t>$678.00</w:t>
              </w:r>
            </w:ins>
          </w:p>
        </w:tc>
      </w:tr>
    </w:tbl>
    <w:p w:rsidR="00117F90" w:rsidRDefault="00117F90" w:rsidP="00117F90">
      <w:pPr>
        <w:widowControl w:val="0"/>
        <w:autoSpaceDE w:val="0"/>
        <w:autoSpaceDN w:val="0"/>
        <w:adjustRightInd w:val="0"/>
        <w:spacing w:before="5" w:after="0" w:line="260" w:lineRule="exact"/>
        <w:ind w:left="720" w:right="130" w:firstLine="0"/>
        <w:rPr>
          <w:rFonts w:ascii="Times New Roman" w:hAnsi="Times New Roman"/>
          <w:sz w:val="26"/>
          <w:szCs w:val="26"/>
        </w:rPr>
      </w:pPr>
    </w:p>
    <w:tbl>
      <w:tblPr>
        <w:tblW w:w="0" w:type="auto"/>
        <w:tblInd w:w="100" w:type="dxa"/>
        <w:tblLayout w:type="fixed"/>
        <w:tblCellMar>
          <w:left w:w="0" w:type="dxa"/>
          <w:right w:w="0" w:type="dxa"/>
        </w:tblCellMar>
        <w:tblLook w:val="0000"/>
      </w:tblPr>
      <w:tblGrid>
        <w:gridCol w:w="3626"/>
        <w:gridCol w:w="2498"/>
        <w:gridCol w:w="1876"/>
        <w:tblGridChange w:id="524">
          <w:tblGrid>
            <w:gridCol w:w="208"/>
            <w:gridCol w:w="3418"/>
            <w:gridCol w:w="208"/>
            <w:gridCol w:w="2290"/>
            <w:gridCol w:w="208"/>
            <w:gridCol w:w="1344"/>
            <w:gridCol w:w="532"/>
          </w:tblGrid>
        </w:tblGridChange>
      </w:tblGrid>
      <w:tr w:rsidR="00117F90" w:rsidRPr="007A7452" w:rsidTr="00ED3614">
        <w:trPr>
          <w:trHeight w:hRule="exact" w:val="733"/>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before="70" w:after="0"/>
              <w:ind w:left="720" w:right="130" w:firstLine="0"/>
              <w:rPr>
                <w:rFonts w:ascii="Times New Roman" w:hAnsi="Times New Roman"/>
                <w:sz w:val="24"/>
                <w:szCs w:val="24"/>
              </w:rPr>
            </w:pPr>
            <w:r w:rsidRPr="007A7452">
              <w:rPr>
                <w:rFonts w:ascii="Times New Roman" w:hAnsi="Times New Roman"/>
                <w:b/>
                <w:bCs/>
                <w:color w:val="191919"/>
                <w:spacing w:val="-2"/>
                <w:sz w:val="18"/>
                <w:szCs w:val="18"/>
              </w:rPr>
              <w:t>Othe</w:t>
            </w:r>
            <w:r w:rsidRPr="007A7452">
              <w:rPr>
                <w:rFonts w:ascii="Times New Roman" w:hAnsi="Times New Roman"/>
                <w:b/>
                <w:bCs/>
                <w:color w:val="191919"/>
                <w:sz w:val="18"/>
                <w:szCs w:val="18"/>
              </w:rPr>
              <w:t>r</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
                <w:sz w:val="18"/>
                <w:szCs w:val="18"/>
              </w:rPr>
              <w:t>Fee</w:t>
            </w:r>
            <w:r w:rsidRPr="007A7452">
              <w:rPr>
                <w:rFonts w:ascii="Times New Roman" w:hAnsi="Times New Roman"/>
                <w:b/>
                <w:bCs/>
                <w:color w:val="191919"/>
                <w:sz w:val="18"/>
                <w:szCs w:val="18"/>
              </w:rPr>
              <w:t>s</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an</w:t>
            </w:r>
            <w:r w:rsidRPr="007A7452">
              <w:rPr>
                <w:rFonts w:ascii="Times New Roman" w:hAnsi="Times New Roman"/>
                <w:b/>
                <w:bCs/>
                <w:color w:val="191919"/>
                <w:sz w:val="18"/>
                <w:szCs w:val="18"/>
              </w:rPr>
              <w:t>d</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Charges</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before="5" w:after="0" w:line="100" w:lineRule="exact"/>
              <w:ind w:left="720" w:right="130" w:firstLine="0"/>
              <w:rPr>
                <w:rFonts w:ascii="Times New Roman" w:hAnsi="Times New Roman"/>
                <w:sz w:val="10"/>
                <w:szCs w:val="1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ind w:left="720" w:right="130" w:firstLine="0"/>
              <w:rPr>
                <w:rFonts w:ascii="Times New Roman" w:hAnsi="Times New Roman"/>
                <w:sz w:val="24"/>
                <w:szCs w:val="24"/>
              </w:rPr>
            </w:pPr>
            <w:r w:rsidRPr="007A7452">
              <w:rPr>
                <w:rFonts w:ascii="Times New Roman" w:hAnsi="Times New Roman"/>
                <w:color w:val="191919"/>
                <w:spacing w:val="-2"/>
                <w:sz w:val="18"/>
                <w:szCs w:val="18"/>
              </w:rPr>
              <w:t>Unde</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graduate</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before="5" w:after="0" w:line="100" w:lineRule="exact"/>
              <w:ind w:left="720" w:right="130" w:firstLine="0"/>
              <w:rPr>
                <w:rFonts w:ascii="Times New Roman" w:hAnsi="Times New Roman"/>
                <w:sz w:val="10"/>
                <w:szCs w:val="1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ind w:left="720" w:right="130" w:firstLine="0"/>
              <w:rPr>
                <w:rFonts w:ascii="Times New Roman" w:hAnsi="Times New Roman"/>
                <w:sz w:val="24"/>
                <w:szCs w:val="24"/>
              </w:rPr>
            </w:pPr>
            <w:r w:rsidRPr="007A7452">
              <w:rPr>
                <w:rFonts w:ascii="Times New Roman" w:hAnsi="Times New Roman"/>
                <w:color w:val="191919"/>
                <w:spacing w:val="-2"/>
                <w:sz w:val="18"/>
                <w:szCs w:val="18"/>
              </w:rPr>
              <w:t>Graduate</w:t>
            </w:r>
          </w:p>
        </w:tc>
      </w:tr>
      <w:tr w:rsidR="00117F90" w:rsidRPr="007A7452" w:rsidTr="00ED3614">
        <w:tblPrEx>
          <w:tblW w:w="0" w:type="auto"/>
          <w:tblInd w:w="100" w:type="dxa"/>
          <w:tblLayout w:type="fixed"/>
          <w:tblCellMar>
            <w:left w:w="0" w:type="dxa"/>
            <w:right w:w="0" w:type="dxa"/>
          </w:tblCellMar>
          <w:tblLook w:val="0000"/>
          <w:tblPrExChange w:id="525" w:author="kmlaster" w:date="2011-04-12T10:44:00Z">
            <w:tblPrEx>
              <w:tblW w:w="0" w:type="auto"/>
              <w:tblInd w:w="100" w:type="dxa"/>
              <w:tblLayout w:type="fixed"/>
              <w:tblCellMar>
                <w:left w:w="0" w:type="dxa"/>
                <w:right w:w="0" w:type="dxa"/>
              </w:tblCellMar>
              <w:tblLook w:val="0000"/>
            </w:tblPrEx>
          </w:tblPrExChange>
        </w:tblPrEx>
        <w:trPr>
          <w:trHeight w:hRule="exact" w:val="435"/>
          <w:trPrChange w:id="526" w:author="kmlaster" w:date="2011-04-12T10:44:00Z">
            <w:trPr>
              <w:gridAfter w:val="0"/>
              <w:trHeight w:hRule="exact" w:val="216"/>
            </w:trPr>
          </w:trPrChange>
        </w:trPr>
        <w:tc>
          <w:tcPr>
            <w:tcW w:w="3626" w:type="dxa"/>
            <w:tcBorders>
              <w:top w:val="nil"/>
              <w:left w:val="nil"/>
              <w:bottom w:val="nil"/>
              <w:right w:val="nil"/>
            </w:tcBorders>
            <w:tcPrChange w:id="527" w:author="kmlaster" w:date="2011-04-12T10:44:00Z">
              <w:tcPr>
                <w:tcW w:w="3626"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0"/>
              <w:rPr>
                <w:rFonts w:ascii="Times New Roman" w:hAnsi="Times New Roman"/>
                <w:color w:val="191919"/>
                <w:spacing w:val="-2"/>
                <w:sz w:val="18"/>
                <w:szCs w:val="18"/>
              </w:rPr>
            </w:pPr>
          </w:p>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Graduatio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Fee</w:t>
            </w:r>
          </w:p>
        </w:tc>
        <w:tc>
          <w:tcPr>
            <w:tcW w:w="2498" w:type="dxa"/>
            <w:tcBorders>
              <w:top w:val="nil"/>
              <w:left w:val="nil"/>
              <w:bottom w:val="nil"/>
              <w:right w:val="nil"/>
            </w:tcBorders>
            <w:tcPrChange w:id="528" w:author="kmlaster" w:date="2011-04-12T10:44:00Z">
              <w:tcPr>
                <w:tcW w:w="2498"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0"/>
              <w:rPr>
                <w:ins w:id="529" w:author="kmlaster" w:date="2011-04-11T16:51:00Z"/>
                <w:rFonts w:ascii="Times New Roman" w:hAnsi="Times New Roman"/>
                <w:color w:val="191919"/>
                <w:spacing w:val="-2"/>
                <w:sz w:val="18"/>
                <w:szCs w:val="18"/>
              </w:rPr>
            </w:pPr>
            <w:del w:id="530" w:author="kmlaster" w:date="2011-04-11T16:51:00Z">
              <w:r w:rsidRPr="007A7452" w:rsidDel="00996ACC">
                <w:rPr>
                  <w:rFonts w:ascii="Times New Roman" w:hAnsi="Times New Roman"/>
                  <w:color w:val="191919"/>
                  <w:sz w:val="18"/>
                  <w:szCs w:val="18"/>
                </w:rPr>
                <w:delText xml:space="preserve">$ </w:delText>
              </w:r>
              <w:r w:rsidRPr="007A7452" w:rsidDel="00996ACC">
                <w:rPr>
                  <w:rFonts w:ascii="Times New Roman" w:hAnsi="Times New Roman"/>
                  <w:color w:val="191919"/>
                  <w:spacing w:val="38"/>
                  <w:sz w:val="18"/>
                  <w:szCs w:val="18"/>
                </w:rPr>
                <w:delText xml:space="preserve"> </w:delText>
              </w:r>
              <w:r w:rsidRPr="007A7452" w:rsidDel="00996ACC">
                <w:rPr>
                  <w:rFonts w:ascii="Times New Roman" w:hAnsi="Times New Roman"/>
                  <w:color w:val="191919"/>
                  <w:spacing w:val="-2"/>
                  <w:sz w:val="18"/>
                  <w:szCs w:val="18"/>
                </w:rPr>
                <w:delText>96.00</w:delText>
              </w:r>
            </w:del>
          </w:p>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ins w:id="531" w:author="kmlaster" w:date="2011-04-11T16:51:00Z">
              <w:r>
                <w:rPr>
                  <w:rFonts w:ascii="Times New Roman" w:hAnsi="Times New Roman"/>
                  <w:color w:val="191919"/>
                  <w:spacing w:val="-2"/>
                  <w:sz w:val="18"/>
                  <w:szCs w:val="18"/>
                </w:rPr>
                <w:t>$30.00</w:t>
              </w:r>
            </w:ins>
          </w:p>
        </w:tc>
        <w:tc>
          <w:tcPr>
            <w:tcW w:w="1876" w:type="dxa"/>
            <w:tcBorders>
              <w:top w:val="nil"/>
              <w:left w:val="nil"/>
              <w:bottom w:val="nil"/>
              <w:right w:val="nil"/>
            </w:tcBorders>
            <w:tcPrChange w:id="532" w:author="kmlaster" w:date="2011-04-12T10:44:00Z">
              <w:tcPr>
                <w:tcW w:w="1552"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0"/>
              <w:rPr>
                <w:ins w:id="533" w:author="kmlaster" w:date="2011-04-11T16:52:00Z"/>
                <w:rFonts w:ascii="Times New Roman" w:hAnsi="Times New Roman"/>
                <w:color w:val="191919"/>
                <w:spacing w:val="-2"/>
                <w:sz w:val="18"/>
                <w:szCs w:val="18"/>
              </w:rPr>
            </w:pPr>
            <w:del w:id="534" w:author="kmlaster" w:date="2011-04-11T16:51:00Z">
              <w:r w:rsidRPr="007A7452" w:rsidDel="00996ACC">
                <w:rPr>
                  <w:rFonts w:ascii="Times New Roman" w:hAnsi="Times New Roman"/>
                  <w:color w:val="191919"/>
                  <w:sz w:val="18"/>
                  <w:szCs w:val="18"/>
                </w:rPr>
                <w:delText>$</w:delText>
              </w:r>
              <w:r w:rsidRPr="007A7452" w:rsidDel="00996ACC">
                <w:rPr>
                  <w:rFonts w:ascii="Times New Roman" w:hAnsi="Times New Roman"/>
                  <w:color w:val="191919"/>
                  <w:spacing w:val="-4"/>
                  <w:sz w:val="18"/>
                  <w:szCs w:val="18"/>
                </w:rPr>
                <w:delText xml:space="preserve"> </w:delText>
              </w:r>
              <w:r w:rsidRPr="007A7452" w:rsidDel="00996ACC">
                <w:rPr>
                  <w:rFonts w:ascii="Times New Roman" w:hAnsi="Times New Roman"/>
                  <w:color w:val="191919"/>
                  <w:spacing w:val="-8"/>
                  <w:sz w:val="18"/>
                  <w:szCs w:val="18"/>
                </w:rPr>
                <w:delText>11</w:delText>
              </w:r>
              <w:r w:rsidRPr="007A7452" w:rsidDel="00996ACC">
                <w:rPr>
                  <w:rFonts w:ascii="Times New Roman" w:hAnsi="Times New Roman"/>
                  <w:color w:val="191919"/>
                  <w:spacing w:val="-2"/>
                  <w:sz w:val="18"/>
                  <w:szCs w:val="18"/>
                </w:rPr>
                <w:delText>1.00</w:delText>
              </w:r>
            </w:del>
          </w:p>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ins w:id="535" w:author="kmlaster" w:date="2011-04-11T16:52:00Z">
              <w:r>
                <w:rPr>
                  <w:rFonts w:ascii="Times New Roman" w:hAnsi="Times New Roman"/>
                  <w:color w:val="191919"/>
                  <w:spacing w:val="-2"/>
                  <w:sz w:val="18"/>
                  <w:szCs w:val="18"/>
                </w:rPr>
                <w:t>$40.00</w:t>
              </w:r>
            </w:ins>
          </w:p>
        </w:tc>
      </w:tr>
      <w:tr w:rsidR="00117F90" w:rsidRPr="007A7452" w:rsidTr="00ED3614">
        <w:trPr>
          <w:trHeight w:hRule="exact" w:val="216"/>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Applie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Courses</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100.00</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100.00</w:t>
            </w:r>
          </w:p>
        </w:tc>
      </w:tr>
      <w:tr w:rsidR="00117F90" w:rsidRPr="007A7452" w:rsidTr="00ED3614">
        <w:trPr>
          <w:trHeight w:hRule="exact" w:val="216"/>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Book</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Supplies–estimat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semester</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500.00</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500.00</w:t>
            </w:r>
          </w:p>
        </w:tc>
      </w:tr>
      <w:tr w:rsidR="00117F90" w:rsidRPr="007A7452" w:rsidTr="00ED3614">
        <w:trPr>
          <w:trHeight w:hRule="exact" w:val="216"/>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hanging="10"/>
              <w:rPr>
                <w:rFonts w:ascii="Times New Roman" w:hAnsi="Times New Roman"/>
                <w:sz w:val="24"/>
                <w:szCs w:val="24"/>
              </w:rPr>
            </w:pPr>
            <w:r w:rsidRPr="007A7452">
              <w:rPr>
                <w:rFonts w:ascii="Times New Roman" w:hAnsi="Times New Roman"/>
                <w:color w:val="191919"/>
                <w:spacing w:val="-2"/>
                <w:sz w:val="18"/>
                <w:szCs w:val="18"/>
              </w:rPr>
              <w:t>Laborator</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Fee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note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courses)</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Pr>
                <w:rFonts w:ascii="Times New Roman" w:hAnsi="Times New Roman"/>
                <w:color w:val="191919"/>
                <w:sz w:val="18"/>
                <w:szCs w:val="18"/>
              </w:rPr>
              <w:t xml:space="preserve"> </w:t>
            </w:r>
            <w:r w:rsidRPr="007A7452">
              <w:rPr>
                <w:rFonts w:ascii="Times New Roman" w:hAnsi="Times New Roman"/>
                <w:color w:val="191919"/>
                <w:spacing w:val="-2"/>
                <w:sz w:val="18"/>
                <w:szCs w:val="18"/>
              </w:rPr>
              <w:t>25.00</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19"/>
              <w:rPr>
                <w:rFonts w:ascii="Times New Roman" w:hAnsi="Times New Roman"/>
                <w:sz w:val="24"/>
                <w:szCs w:val="24"/>
              </w:rPr>
            </w:pPr>
            <w:r w:rsidRPr="007A7452">
              <w:rPr>
                <w:rFonts w:ascii="Times New Roman" w:hAnsi="Times New Roman"/>
                <w:color w:val="191919"/>
                <w:sz w:val="18"/>
                <w:szCs w:val="18"/>
              </w:rPr>
              <w:t>$</w:t>
            </w:r>
            <w:r>
              <w:rPr>
                <w:rFonts w:ascii="Times New Roman" w:hAnsi="Times New Roman"/>
                <w:color w:val="191919"/>
                <w:sz w:val="18"/>
                <w:szCs w:val="18"/>
              </w:rPr>
              <w:t xml:space="preserve"> </w:t>
            </w:r>
            <w:r w:rsidRPr="007A7452">
              <w:rPr>
                <w:rFonts w:ascii="Times New Roman" w:hAnsi="Times New Roman"/>
                <w:color w:val="191919"/>
                <w:spacing w:val="-2"/>
                <w:sz w:val="18"/>
                <w:szCs w:val="18"/>
              </w:rPr>
              <w:t>25.00</w:t>
            </w:r>
          </w:p>
        </w:tc>
      </w:tr>
      <w:tr w:rsidR="00117F90" w:rsidRPr="007A7452" w:rsidTr="00ED3614">
        <w:tblPrEx>
          <w:tblW w:w="0" w:type="auto"/>
          <w:tblInd w:w="100" w:type="dxa"/>
          <w:tblLayout w:type="fixed"/>
          <w:tblCellMar>
            <w:left w:w="0" w:type="dxa"/>
            <w:right w:w="0" w:type="dxa"/>
          </w:tblCellMar>
          <w:tblLook w:val="0000"/>
          <w:tblPrExChange w:id="536" w:author="kmlaster" w:date="2011-04-11T16:52:00Z">
            <w:tblPrEx>
              <w:tblW w:w="0" w:type="auto"/>
              <w:tblInd w:w="100" w:type="dxa"/>
              <w:tblLayout w:type="fixed"/>
              <w:tblCellMar>
                <w:left w:w="0" w:type="dxa"/>
                <w:right w:w="0" w:type="dxa"/>
              </w:tblCellMar>
              <w:tblLook w:val="0000"/>
            </w:tblPrEx>
          </w:tblPrExChange>
        </w:tblPrEx>
        <w:trPr>
          <w:trHeight w:hRule="exact" w:val="426"/>
          <w:trPrChange w:id="537" w:author="kmlaster" w:date="2011-04-11T16:52:00Z">
            <w:trPr>
              <w:gridAfter w:val="0"/>
              <w:trHeight w:hRule="exact" w:val="216"/>
            </w:trPr>
          </w:trPrChange>
        </w:trPr>
        <w:tc>
          <w:tcPr>
            <w:tcW w:w="3626" w:type="dxa"/>
            <w:tcBorders>
              <w:top w:val="nil"/>
              <w:left w:val="nil"/>
              <w:bottom w:val="nil"/>
              <w:right w:val="nil"/>
            </w:tcBorders>
            <w:tcPrChange w:id="538" w:author="kmlaster" w:date="2011-04-11T16:52:00Z">
              <w:tcPr>
                <w:tcW w:w="3626"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hanging="10"/>
              <w:rPr>
                <w:rFonts w:ascii="Times New Roman" w:hAnsi="Times New Roman"/>
                <w:sz w:val="24"/>
                <w:szCs w:val="24"/>
              </w:rPr>
            </w:pPr>
            <w:del w:id="539" w:author="kmlaster" w:date="2011-04-11T16:52:00Z">
              <w:r w:rsidRPr="007A7452" w:rsidDel="00996ACC">
                <w:rPr>
                  <w:rFonts w:ascii="Times New Roman" w:hAnsi="Times New Roman"/>
                  <w:color w:val="191919"/>
                  <w:spacing w:val="-2"/>
                  <w:sz w:val="18"/>
                  <w:szCs w:val="18"/>
                </w:rPr>
                <w:delText>Penalt</w:delText>
              </w:r>
              <w:r w:rsidRPr="007A7452" w:rsidDel="00996ACC">
                <w:rPr>
                  <w:rFonts w:ascii="Times New Roman" w:hAnsi="Times New Roman"/>
                  <w:color w:val="191919"/>
                  <w:sz w:val="18"/>
                  <w:szCs w:val="18"/>
                </w:rPr>
                <w:delText>y</w:delText>
              </w:r>
              <w:r w:rsidRPr="007A7452" w:rsidDel="00996ACC">
                <w:rPr>
                  <w:rFonts w:ascii="Times New Roman" w:hAnsi="Times New Roman"/>
                  <w:color w:val="191919"/>
                  <w:spacing w:val="-4"/>
                  <w:sz w:val="18"/>
                  <w:szCs w:val="18"/>
                </w:rPr>
                <w:delText xml:space="preserve"> </w:delText>
              </w:r>
              <w:r w:rsidRPr="007A7452" w:rsidDel="00996ACC">
                <w:rPr>
                  <w:rFonts w:ascii="Times New Roman" w:hAnsi="Times New Roman"/>
                  <w:color w:val="191919"/>
                  <w:spacing w:val="-2"/>
                  <w:sz w:val="18"/>
                  <w:szCs w:val="18"/>
                </w:rPr>
                <w:delText>Fee</w:delText>
              </w:r>
            </w:del>
            <w:ins w:id="540" w:author="kmlaster" w:date="2011-04-11T16:52:00Z">
              <w:r>
                <w:rPr>
                  <w:rFonts w:ascii="Times New Roman" w:hAnsi="Times New Roman"/>
                  <w:color w:val="191919"/>
                  <w:spacing w:val="-2"/>
                  <w:sz w:val="18"/>
                  <w:szCs w:val="18"/>
                </w:rPr>
                <w:t xml:space="preserve"> Late Fee</w:t>
              </w:r>
            </w:ins>
          </w:p>
        </w:tc>
        <w:tc>
          <w:tcPr>
            <w:tcW w:w="2498" w:type="dxa"/>
            <w:tcBorders>
              <w:top w:val="nil"/>
              <w:left w:val="nil"/>
              <w:bottom w:val="nil"/>
              <w:right w:val="nil"/>
            </w:tcBorders>
            <w:tcPrChange w:id="541" w:author="kmlaster" w:date="2011-04-11T16:52:00Z">
              <w:tcPr>
                <w:tcW w:w="2498"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del w:id="542" w:author="kmlaster" w:date="2011-04-11T16:52:00Z">
              <w:r w:rsidRPr="007A7452" w:rsidDel="00996ACC">
                <w:rPr>
                  <w:rFonts w:ascii="Times New Roman" w:hAnsi="Times New Roman"/>
                  <w:color w:val="191919"/>
                  <w:sz w:val="18"/>
                  <w:szCs w:val="18"/>
                </w:rPr>
                <w:delText xml:space="preserve">$ </w:delText>
              </w:r>
              <w:r w:rsidRPr="007A7452" w:rsidDel="00996ACC">
                <w:rPr>
                  <w:rFonts w:ascii="Times New Roman" w:hAnsi="Times New Roman"/>
                  <w:color w:val="191919"/>
                  <w:spacing w:val="38"/>
                  <w:sz w:val="18"/>
                  <w:szCs w:val="18"/>
                </w:rPr>
                <w:delText xml:space="preserve"> </w:delText>
              </w:r>
              <w:r w:rsidRPr="007A7452" w:rsidDel="00996ACC">
                <w:rPr>
                  <w:rFonts w:ascii="Times New Roman" w:hAnsi="Times New Roman"/>
                  <w:color w:val="191919"/>
                  <w:spacing w:val="-2"/>
                  <w:sz w:val="18"/>
                  <w:szCs w:val="18"/>
                </w:rPr>
                <w:delText>35.00</w:delText>
              </w:r>
            </w:del>
            <w:ins w:id="543" w:author="kmlaster" w:date="2011-04-11T16:52:00Z">
              <w:r>
                <w:rPr>
                  <w:rFonts w:ascii="Times New Roman" w:hAnsi="Times New Roman"/>
                  <w:color w:val="191919"/>
                  <w:spacing w:val="-2"/>
                  <w:sz w:val="18"/>
                  <w:szCs w:val="18"/>
                </w:rPr>
                <w:t>$</w:t>
              </w:r>
            </w:ins>
            <w:r>
              <w:rPr>
                <w:rFonts w:ascii="Times New Roman" w:hAnsi="Times New Roman"/>
                <w:color w:val="191919"/>
                <w:spacing w:val="-2"/>
                <w:sz w:val="18"/>
                <w:szCs w:val="18"/>
              </w:rPr>
              <w:t xml:space="preserve"> </w:t>
            </w:r>
            <w:ins w:id="544" w:author="kmlaster" w:date="2011-04-11T16:52:00Z">
              <w:r>
                <w:rPr>
                  <w:rFonts w:ascii="Times New Roman" w:hAnsi="Times New Roman"/>
                  <w:color w:val="191919"/>
                  <w:spacing w:val="-2"/>
                  <w:sz w:val="18"/>
                  <w:szCs w:val="18"/>
                </w:rPr>
                <w:t>50.00</w:t>
              </w:r>
            </w:ins>
          </w:p>
        </w:tc>
        <w:tc>
          <w:tcPr>
            <w:tcW w:w="1876" w:type="dxa"/>
            <w:tcBorders>
              <w:top w:val="nil"/>
              <w:left w:val="nil"/>
              <w:bottom w:val="nil"/>
              <w:right w:val="nil"/>
            </w:tcBorders>
            <w:tcPrChange w:id="545" w:author="kmlaster" w:date="2011-04-11T16:52:00Z">
              <w:tcPr>
                <w:tcW w:w="1552"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19"/>
              <w:rPr>
                <w:rFonts w:ascii="Times New Roman" w:hAnsi="Times New Roman"/>
                <w:sz w:val="24"/>
                <w:szCs w:val="24"/>
              </w:rPr>
            </w:pPr>
            <w:del w:id="546" w:author="kmlaster" w:date="2011-04-11T16:52:00Z">
              <w:r w:rsidRPr="007A7452" w:rsidDel="00996ACC">
                <w:rPr>
                  <w:rFonts w:ascii="Times New Roman" w:hAnsi="Times New Roman"/>
                  <w:color w:val="191919"/>
                  <w:sz w:val="18"/>
                  <w:szCs w:val="18"/>
                </w:rPr>
                <w:delText xml:space="preserve">$ </w:delText>
              </w:r>
              <w:r w:rsidRPr="007A7452" w:rsidDel="00996ACC">
                <w:rPr>
                  <w:rFonts w:ascii="Times New Roman" w:hAnsi="Times New Roman"/>
                  <w:color w:val="191919"/>
                  <w:spacing w:val="38"/>
                  <w:sz w:val="18"/>
                  <w:szCs w:val="18"/>
                </w:rPr>
                <w:delText xml:space="preserve"> </w:delText>
              </w:r>
              <w:r w:rsidRPr="007A7452" w:rsidDel="00996ACC">
                <w:rPr>
                  <w:rFonts w:ascii="Times New Roman" w:hAnsi="Times New Roman"/>
                  <w:color w:val="191919"/>
                  <w:spacing w:val="-2"/>
                  <w:sz w:val="18"/>
                  <w:szCs w:val="18"/>
                </w:rPr>
                <w:delText>35.00</w:delText>
              </w:r>
            </w:del>
            <w:ins w:id="547" w:author="kmlaster" w:date="2011-04-11T16:52:00Z">
              <w:r>
                <w:rPr>
                  <w:rFonts w:ascii="Times New Roman" w:hAnsi="Times New Roman"/>
                  <w:color w:val="191919"/>
                  <w:spacing w:val="-2"/>
                  <w:sz w:val="18"/>
                  <w:szCs w:val="18"/>
                </w:rPr>
                <w:t>$</w:t>
              </w:r>
            </w:ins>
            <w:r>
              <w:rPr>
                <w:rFonts w:ascii="Times New Roman" w:hAnsi="Times New Roman"/>
                <w:color w:val="191919"/>
                <w:spacing w:val="-2"/>
                <w:sz w:val="18"/>
                <w:szCs w:val="18"/>
              </w:rPr>
              <w:t xml:space="preserve"> </w:t>
            </w:r>
            <w:ins w:id="548" w:author="kmlaster" w:date="2011-04-11T16:52:00Z">
              <w:r>
                <w:rPr>
                  <w:rFonts w:ascii="Times New Roman" w:hAnsi="Times New Roman"/>
                  <w:color w:val="191919"/>
                  <w:spacing w:val="-2"/>
                  <w:sz w:val="18"/>
                  <w:szCs w:val="18"/>
                </w:rPr>
                <w:t>50.00</w:t>
              </w:r>
            </w:ins>
          </w:p>
        </w:tc>
      </w:tr>
      <w:tr w:rsidR="00117F90" w:rsidRPr="007A7452" w:rsidTr="00ED3614">
        <w:tblPrEx>
          <w:tblW w:w="0" w:type="auto"/>
          <w:tblInd w:w="100" w:type="dxa"/>
          <w:tblLayout w:type="fixed"/>
          <w:tblCellMar>
            <w:left w:w="0" w:type="dxa"/>
            <w:right w:w="0" w:type="dxa"/>
          </w:tblCellMar>
          <w:tblLook w:val="0000"/>
          <w:tblPrExChange w:id="549" w:author="kmlaster" w:date="2011-04-11T16:53:00Z">
            <w:tblPrEx>
              <w:tblW w:w="0" w:type="auto"/>
              <w:tblInd w:w="100" w:type="dxa"/>
              <w:tblLayout w:type="fixed"/>
              <w:tblCellMar>
                <w:left w:w="0" w:type="dxa"/>
                <w:right w:w="0" w:type="dxa"/>
              </w:tblCellMar>
              <w:tblLook w:val="0000"/>
            </w:tblPrEx>
          </w:tblPrExChange>
        </w:tblPrEx>
        <w:trPr>
          <w:trHeight w:hRule="exact" w:val="354"/>
          <w:trPrChange w:id="550" w:author="kmlaster" w:date="2011-04-11T16:53:00Z">
            <w:trPr>
              <w:gridAfter w:val="0"/>
              <w:trHeight w:hRule="exact" w:val="298"/>
            </w:trPr>
          </w:trPrChange>
        </w:trPr>
        <w:tc>
          <w:tcPr>
            <w:tcW w:w="3626" w:type="dxa"/>
            <w:tcBorders>
              <w:top w:val="nil"/>
              <w:left w:val="nil"/>
              <w:bottom w:val="nil"/>
              <w:right w:val="nil"/>
            </w:tcBorders>
            <w:tcPrChange w:id="551" w:author="kmlaster" w:date="2011-04-11T16:53:00Z">
              <w:tcPr>
                <w:tcW w:w="3626"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rPr>
                <w:ins w:id="552" w:author="kmlaster" w:date="2011-04-11T16:54:00Z"/>
                <w:rFonts w:ascii="Times New Roman" w:hAnsi="Times New Roman"/>
                <w:color w:val="191919"/>
                <w:spacing w:val="-2"/>
                <w:sz w:val="18"/>
                <w:szCs w:val="18"/>
              </w:rPr>
            </w:pPr>
            <w:del w:id="553" w:author="kmlaster" w:date="2011-04-11T16:46:00Z">
              <w:r w:rsidRPr="007A7452" w:rsidDel="00BD308D">
                <w:rPr>
                  <w:rFonts w:ascii="Times New Roman" w:hAnsi="Times New Roman"/>
                  <w:color w:val="191919"/>
                  <w:spacing w:val="-14"/>
                  <w:sz w:val="18"/>
                  <w:szCs w:val="18"/>
                </w:rPr>
                <w:delText>T</w:delText>
              </w:r>
              <w:r w:rsidRPr="007A7452" w:rsidDel="00BD308D">
                <w:rPr>
                  <w:rFonts w:ascii="Times New Roman" w:hAnsi="Times New Roman"/>
                  <w:color w:val="191919"/>
                  <w:spacing w:val="-2"/>
                  <w:sz w:val="18"/>
                  <w:szCs w:val="18"/>
                </w:rPr>
                <w:delText>echnolog</w:delText>
              </w:r>
              <w:r w:rsidRPr="007A7452" w:rsidDel="00BD308D">
                <w:rPr>
                  <w:rFonts w:ascii="Times New Roman" w:hAnsi="Times New Roman"/>
                  <w:color w:val="191919"/>
                  <w:sz w:val="18"/>
                  <w:szCs w:val="18"/>
                </w:rPr>
                <w:delText>y</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Fee</w:delText>
              </w:r>
            </w:del>
          </w:p>
          <w:p w:rsidR="00117F90" w:rsidRPr="007A7452" w:rsidRDefault="00117F90" w:rsidP="00117F90">
            <w:pPr>
              <w:widowControl w:val="0"/>
              <w:autoSpaceDE w:val="0"/>
              <w:autoSpaceDN w:val="0"/>
              <w:adjustRightInd w:val="0"/>
              <w:spacing w:after="0" w:line="195" w:lineRule="exact"/>
              <w:ind w:left="720" w:right="130" w:hanging="10"/>
              <w:rPr>
                <w:rFonts w:ascii="Times New Roman" w:hAnsi="Times New Roman"/>
                <w:sz w:val="24"/>
                <w:szCs w:val="24"/>
              </w:rPr>
            </w:pPr>
            <w:ins w:id="554" w:author="kmlaster" w:date="2011-04-11T16:54:00Z">
              <w:r>
                <w:rPr>
                  <w:rFonts w:ascii="Times New Roman" w:hAnsi="Times New Roman"/>
                  <w:color w:val="191919"/>
                  <w:spacing w:val="-2"/>
                  <w:sz w:val="18"/>
                  <w:szCs w:val="18"/>
                </w:rPr>
                <w:t>Re-instatement Fee</w:t>
              </w:r>
            </w:ins>
          </w:p>
        </w:tc>
        <w:tc>
          <w:tcPr>
            <w:tcW w:w="2498" w:type="dxa"/>
            <w:tcBorders>
              <w:top w:val="nil"/>
              <w:left w:val="nil"/>
              <w:bottom w:val="nil"/>
              <w:right w:val="nil"/>
            </w:tcBorders>
            <w:tcPrChange w:id="555" w:author="kmlaster" w:date="2011-04-11T16:53:00Z">
              <w:tcPr>
                <w:tcW w:w="2498"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rPr>
                <w:ins w:id="556" w:author="kmlaster" w:date="2011-04-11T16:54:00Z"/>
                <w:rFonts w:ascii="Times New Roman" w:hAnsi="Times New Roman"/>
                <w:color w:val="191919"/>
                <w:spacing w:val="-2"/>
                <w:sz w:val="18"/>
                <w:szCs w:val="18"/>
              </w:rPr>
            </w:pPr>
            <w:del w:id="557" w:author="kmlaster" w:date="2011-04-11T16:46:00Z">
              <w:r w:rsidRPr="007A7452" w:rsidDel="00BD308D">
                <w:rPr>
                  <w:rFonts w:ascii="Times New Roman" w:hAnsi="Times New Roman"/>
                  <w:color w:val="191919"/>
                  <w:sz w:val="18"/>
                  <w:szCs w:val="18"/>
                </w:rPr>
                <w:delText xml:space="preserve">$ </w:delText>
              </w:r>
              <w:r w:rsidRPr="007A7452" w:rsidDel="00BD308D">
                <w:rPr>
                  <w:rFonts w:ascii="Times New Roman" w:hAnsi="Times New Roman"/>
                  <w:color w:val="191919"/>
                  <w:spacing w:val="38"/>
                  <w:sz w:val="18"/>
                  <w:szCs w:val="18"/>
                </w:rPr>
                <w:delText xml:space="preserve"> </w:delText>
              </w:r>
              <w:r w:rsidRPr="007A7452" w:rsidDel="00BD308D">
                <w:rPr>
                  <w:rFonts w:ascii="Times New Roman" w:hAnsi="Times New Roman"/>
                  <w:color w:val="191919"/>
                  <w:spacing w:val="-2"/>
                  <w:sz w:val="18"/>
                  <w:szCs w:val="18"/>
                </w:rPr>
                <w:delText>43.00</w:delText>
              </w:r>
            </w:del>
          </w:p>
          <w:p w:rsidR="00117F90" w:rsidRPr="007A7452" w:rsidRDefault="00117F90" w:rsidP="00117F90">
            <w:pPr>
              <w:widowControl w:val="0"/>
              <w:autoSpaceDE w:val="0"/>
              <w:autoSpaceDN w:val="0"/>
              <w:adjustRightInd w:val="0"/>
              <w:spacing w:after="0" w:line="195" w:lineRule="exact"/>
              <w:ind w:left="720" w:right="130" w:hanging="36"/>
              <w:rPr>
                <w:rFonts w:ascii="Times New Roman" w:hAnsi="Times New Roman"/>
                <w:sz w:val="24"/>
                <w:szCs w:val="24"/>
              </w:rPr>
            </w:pPr>
            <w:ins w:id="558" w:author="kmlaster" w:date="2011-04-11T16:54:00Z">
              <w:r>
                <w:rPr>
                  <w:rFonts w:ascii="Times New Roman" w:hAnsi="Times New Roman"/>
                  <w:color w:val="191919"/>
                  <w:spacing w:val="-2"/>
                  <w:sz w:val="18"/>
                  <w:szCs w:val="18"/>
                </w:rPr>
                <w:t>$</w:t>
              </w:r>
            </w:ins>
            <w:ins w:id="559" w:author="kmlaster" w:date="2011-04-12T10:43:00Z">
              <w:r>
                <w:rPr>
                  <w:rFonts w:ascii="Times New Roman" w:hAnsi="Times New Roman"/>
                  <w:color w:val="191919"/>
                  <w:spacing w:val="-2"/>
                  <w:sz w:val="18"/>
                  <w:szCs w:val="18"/>
                </w:rPr>
                <w:t>150.</w:t>
              </w:r>
            </w:ins>
            <w:ins w:id="560" w:author="kmlaster" w:date="2011-04-11T16:54:00Z">
              <w:r>
                <w:rPr>
                  <w:rFonts w:ascii="Times New Roman" w:hAnsi="Times New Roman"/>
                  <w:color w:val="191919"/>
                  <w:spacing w:val="-2"/>
                  <w:sz w:val="18"/>
                  <w:szCs w:val="18"/>
                </w:rPr>
                <w:t>.00</w:t>
              </w:r>
            </w:ins>
          </w:p>
        </w:tc>
        <w:tc>
          <w:tcPr>
            <w:tcW w:w="1876" w:type="dxa"/>
            <w:tcBorders>
              <w:top w:val="nil"/>
              <w:left w:val="nil"/>
              <w:bottom w:val="nil"/>
              <w:right w:val="nil"/>
            </w:tcBorders>
            <w:tcPrChange w:id="561" w:author="kmlaster" w:date="2011-04-11T16:53:00Z">
              <w:tcPr>
                <w:tcW w:w="1552"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19"/>
              <w:rPr>
                <w:ins w:id="562" w:author="kmlaster" w:date="2011-04-11T16:54:00Z"/>
                <w:rFonts w:ascii="Times New Roman" w:hAnsi="Times New Roman"/>
                <w:color w:val="191919"/>
                <w:spacing w:val="-2"/>
                <w:sz w:val="18"/>
                <w:szCs w:val="18"/>
              </w:rPr>
            </w:pPr>
            <w:del w:id="563" w:author="kmlaster" w:date="2011-04-11T16:46:00Z">
              <w:r w:rsidRPr="007A7452" w:rsidDel="00BD308D">
                <w:rPr>
                  <w:rFonts w:ascii="Times New Roman" w:hAnsi="Times New Roman"/>
                  <w:color w:val="191919"/>
                  <w:sz w:val="18"/>
                  <w:szCs w:val="18"/>
                </w:rPr>
                <w:delText xml:space="preserve">$ </w:delText>
              </w:r>
              <w:r w:rsidRPr="007A7452" w:rsidDel="00BD308D">
                <w:rPr>
                  <w:rFonts w:ascii="Times New Roman" w:hAnsi="Times New Roman"/>
                  <w:color w:val="191919"/>
                  <w:spacing w:val="38"/>
                  <w:sz w:val="18"/>
                  <w:szCs w:val="18"/>
                </w:rPr>
                <w:delText xml:space="preserve"> </w:delText>
              </w:r>
              <w:r w:rsidRPr="007A7452" w:rsidDel="00BD308D">
                <w:rPr>
                  <w:rFonts w:ascii="Times New Roman" w:hAnsi="Times New Roman"/>
                  <w:color w:val="191919"/>
                  <w:spacing w:val="-2"/>
                  <w:sz w:val="18"/>
                  <w:szCs w:val="18"/>
                </w:rPr>
                <w:delText>43.00</w:delText>
              </w:r>
            </w:del>
          </w:p>
          <w:p w:rsidR="00117F90" w:rsidRDefault="00117F90" w:rsidP="00117F90">
            <w:pPr>
              <w:widowControl w:val="0"/>
              <w:autoSpaceDE w:val="0"/>
              <w:autoSpaceDN w:val="0"/>
              <w:adjustRightInd w:val="0"/>
              <w:spacing w:after="0" w:line="195" w:lineRule="exact"/>
              <w:ind w:left="720" w:right="130" w:firstLine="19"/>
              <w:rPr>
                <w:ins w:id="564" w:author="kmlaster" w:date="2011-04-11T16:53:00Z"/>
                <w:rFonts w:ascii="Times New Roman" w:hAnsi="Times New Roman"/>
                <w:color w:val="191919"/>
                <w:spacing w:val="-2"/>
                <w:sz w:val="18"/>
                <w:szCs w:val="18"/>
              </w:rPr>
            </w:pPr>
            <w:ins w:id="565" w:author="kmlaster" w:date="2011-04-12T10:44:00Z">
              <w:r>
                <w:rPr>
                  <w:rFonts w:ascii="Times New Roman" w:hAnsi="Times New Roman"/>
                  <w:color w:val="191919"/>
                  <w:spacing w:val="-2"/>
                  <w:sz w:val="18"/>
                  <w:szCs w:val="18"/>
                </w:rPr>
                <w:t>$150.0</w:t>
              </w:r>
            </w:ins>
            <w:ins w:id="566" w:author="kmlaster" w:date="2011-04-11T16:54:00Z">
              <w:r>
                <w:rPr>
                  <w:rFonts w:ascii="Times New Roman" w:hAnsi="Times New Roman"/>
                  <w:color w:val="191919"/>
                  <w:spacing w:val="-2"/>
                  <w:sz w:val="18"/>
                  <w:szCs w:val="18"/>
                </w:rPr>
                <w:t>0</w:t>
              </w:r>
            </w:ins>
          </w:p>
          <w:p w:rsidR="00117F90" w:rsidRPr="007A7452" w:rsidRDefault="00117F90" w:rsidP="00117F90">
            <w:pPr>
              <w:widowControl w:val="0"/>
              <w:autoSpaceDE w:val="0"/>
              <w:autoSpaceDN w:val="0"/>
              <w:adjustRightInd w:val="0"/>
              <w:spacing w:after="0" w:line="195" w:lineRule="exact"/>
              <w:ind w:left="720" w:right="130" w:firstLine="19"/>
              <w:rPr>
                <w:rFonts w:ascii="Times New Roman" w:hAnsi="Times New Roman"/>
                <w:sz w:val="24"/>
                <w:szCs w:val="24"/>
              </w:rPr>
            </w:pPr>
          </w:p>
        </w:tc>
      </w:tr>
    </w:tbl>
    <w:p w:rsidR="00117F90" w:rsidRDefault="00117F90" w:rsidP="00117F90">
      <w:pPr>
        <w:widowControl w:val="0"/>
        <w:autoSpaceDE w:val="0"/>
        <w:autoSpaceDN w:val="0"/>
        <w:adjustRightInd w:val="0"/>
        <w:spacing w:before="85" w:after="0"/>
        <w:ind w:left="720" w:right="130"/>
        <w:rPr>
          <w:rFonts w:ascii="Times New Roman" w:hAnsi="Times New Roman"/>
          <w:color w:val="191919"/>
          <w:sz w:val="18"/>
          <w:szCs w:val="18"/>
        </w:rPr>
      </w:pPr>
    </w:p>
    <w:p w:rsidR="00117F90" w:rsidRDefault="00117F90" w:rsidP="00117F90">
      <w:pPr>
        <w:widowControl w:val="0"/>
        <w:autoSpaceDE w:val="0"/>
        <w:autoSpaceDN w:val="0"/>
        <w:adjustRightInd w:val="0"/>
        <w:spacing w:before="85" w:after="0"/>
        <w:ind w:left="720" w:right="130" w:firstLine="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9" w:after="0"/>
        <w:ind w:left="720" w:right="130" w:firstLine="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Book</w:t>
      </w:r>
      <w:r>
        <w:rPr>
          <w:rFonts w:ascii="Times New Roman" w:hAnsi="Times New Roman"/>
          <w:color w:val="191919"/>
          <w:sz w:val="18"/>
          <w:szCs w:val="18"/>
        </w:rPr>
        <w:t>s</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purchase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handle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bookstore.</w:t>
      </w:r>
    </w:p>
    <w:p w:rsidR="00117F90" w:rsidRDefault="00117F90" w:rsidP="00117F90">
      <w:pPr>
        <w:widowControl w:val="0"/>
        <w:autoSpaceDE w:val="0"/>
        <w:autoSpaceDN w:val="0"/>
        <w:adjustRightInd w:val="0"/>
        <w:spacing w:before="9" w:after="0" w:line="250" w:lineRule="auto"/>
        <w:ind w:left="720" w:right="130" w:firstLine="0"/>
        <w:rPr>
          <w:rFonts w:ascii="Times New Roman" w:hAnsi="Times New Roman"/>
          <w:color w:val="000000"/>
          <w:sz w:val="18"/>
          <w:szCs w:val="18"/>
        </w:rPr>
      </w:pPr>
      <w:r>
        <w:rPr>
          <w:rFonts w:ascii="Times New Roman" w:hAnsi="Times New Roman"/>
          <w:color w:val="191919"/>
          <w:sz w:val="18"/>
          <w:szCs w:val="18"/>
        </w:rPr>
        <w:t xml:space="preserve">• </w:t>
      </w:r>
      <w:del w:id="567" w:author="kmlaster" w:date="2011-04-11T16:53:00Z">
        <w:r w:rsidDel="00996ACC">
          <w:rPr>
            <w:rFonts w:ascii="Times New Roman" w:hAnsi="Times New Roman"/>
            <w:color w:val="191919"/>
            <w:spacing w:val="27"/>
            <w:sz w:val="18"/>
            <w:szCs w:val="18"/>
          </w:rPr>
          <w:delText xml:space="preserve"> </w:delText>
        </w:r>
        <w:r w:rsidDel="00996ACC">
          <w:rPr>
            <w:rFonts w:ascii="Times New Roman" w:hAnsi="Times New Roman"/>
            <w:color w:val="191919"/>
            <w:spacing w:val="-3"/>
            <w:sz w:val="18"/>
            <w:szCs w:val="18"/>
          </w:rPr>
          <w:delText>Penalt</w:delText>
        </w:r>
        <w:r w:rsidDel="00996ACC">
          <w:rPr>
            <w:rFonts w:ascii="Times New Roman" w:hAnsi="Times New Roman"/>
            <w:color w:val="191919"/>
            <w:sz w:val="18"/>
            <w:szCs w:val="18"/>
          </w:rPr>
          <w:delText>y</w:delText>
        </w:r>
      </w:del>
      <w:ins w:id="568" w:author="kmlaster" w:date="2011-04-11T16:53:00Z">
        <w:r>
          <w:rPr>
            <w:rFonts w:ascii="Times New Roman" w:hAnsi="Times New Roman"/>
            <w:color w:val="191919"/>
            <w:sz w:val="18"/>
            <w:szCs w:val="18"/>
          </w:rPr>
          <w:t xml:space="preserve"> </w:t>
        </w:r>
        <w:proofErr w:type="gramStart"/>
        <w:r>
          <w:rPr>
            <w:rFonts w:ascii="Times New Roman" w:hAnsi="Times New Roman"/>
            <w:color w:val="191919"/>
            <w:sz w:val="18"/>
            <w:szCs w:val="18"/>
          </w:rPr>
          <w:t xml:space="preserve">Late </w:t>
        </w:r>
      </w:ins>
      <w:r>
        <w:rPr>
          <w:rFonts w:ascii="Times New Roman" w:hAnsi="Times New Roman"/>
          <w:color w:val="191919"/>
          <w:spacing w:val="-11"/>
          <w:sz w:val="18"/>
          <w:szCs w:val="18"/>
        </w:rPr>
        <w:t xml:space="preserve"> </w:t>
      </w:r>
      <w:r>
        <w:rPr>
          <w:rFonts w:ascii="Times New Roman" w:hAnsi="Times New Roman"/>
          <w:color w:val="191919"/>
          <w:spacing w:val="-3"/>
          <w:sz w:val="18"/>
          <w:szCs w:val="18"/>
        </w:rPr>
        <w:t>fe</w:t>
      </w:r>
      <w:r>
        <w:rPr>
          <w:rFonts w:ascii="Times New Roman" w:hAnsi="Times New Roman"/>
          <w:color w:val="191919"/>
          <w:sz w:val="18"/>
          <w:szCs w:val="18"/>
        </w:rPr>
        <w:t>e</w:t>
      </w:r>
      <w:proofErr w:type="gramEnd"/>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cha</w:t>
      </w:r>
      <w:r>
        <w:rPr>
          <w:rFonts w:ascii="Times New Roman" w:hAnsi="Times New Roman"/>
          <w:color w:val="191919"/>
          <w:spacing w:val="-6"/>
          <w:sz w:val="18"/>
          <w:szCs w:val="18"/>
        </w:rPr>
        <w:t>r</w:t>
      </w:r>
      <w:r>
        <w:rPr>
          <w:rFonts w:ascii="Times New Roman" w:hAnsi="Times New Roman"/>
          <w:color w:val="191919"/>
          <w:spacing w:val="-3"/>
          <w:sz w:val="18"/>
          <w:szCs w:val="18"/>
        </w:rPr>
        <w:t>ge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fail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complet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registratio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proces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note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calenda</w:t>
      </w:r>
      <w:r>
        <w:rPr>
          <w:rFonts w:ascii="Times New Roman" w:hAnsi="Times New Roman"/>
          <w:color w:val="191919"/>
          <w:spacing w:val="-13"/>
          <w:sz w:val="18"/>
          <w:szCs w:val="18"/>
        </w:rPr>
        <w:t>r</w:t>
      </w:r>
      <w:r>
        <w:rPr>
          <w:rFonts w:ascii="Times New Roman" w:hAnsi="Times New Roman"/>
          <w:color w:val="191919"/>
          <w:sz w:val="18"/>
          <w:szCs w:val="18"/>
        </w:rPr>
        <w:t>.</w:t>
      </w:r>
      <w:del w:id="569" w:author="kmlaster" w:date="2011-04-11T16:53:00Z">
        <w:r w:rsidDel="00996ACC">
          <w:rPr>
            <w:rFonts w:ascii="Times New Roman" w:hAnsi="Times New Roman"/>
            <w:color w:val="191919"/>
            <w:spacing w:val="-15"/>
            <w:sz w:val="18"/>
            <w:szCs w:val="18"/>
          </w:rPr>
          <w:delText xml:space="preserve"> </w:delText>
        </w:r>
        <w:r w:rsidDel="00996ACC">
          <w:rPr>
            <w:rFonts w:ascii="Times New Roman" w:hAnsi="Times New Roman"/>
            <w:color w:val="191919"/>
            <w:spacing w:val="-3"/>
            <w:sz w:val="18"/>
            <w:szCs w:val="18"/>
          </w:rPr>
          <w:delText>Th</w:delText>
        </w:r>
        <w:r w:rsidDel="00996ACC">
          <w:rPr>
            <w:rFonts w:ascii="Times New Roman" w:hAnsi="Times New Roman"/>
            <w:color w:val="191919"/>
            <w:sz w:val="18"/>
            <w:szCs w:val="18"/>
          </w:rPr>
          <w:delText>e</w:delText>
        </w:r>
        <w:r w:rsidDel="00996ACC">
          <w:rPr>
            <w:rFonts w:ascii="Times New Roman" w:hAnsi="Times New Roman"/>
            <w:color w:val="191919"/>
            <w:spacing w:val="-11"/>
            <w:sz w:val="18"/>
            <w:szCs w:val="18"/>
          </w:rPr>
          <w:delText xml:space="preserve"> </w:delText>
        </w:r>
        <w:r w:rsidDel="00996ACC">
          <w:rPr>
            <w:rFonts w:ascii="Times New Roman" w:hAnsi="Times New Roman"/>
            <w:color w:val="191919"/>
            <w:spacing w:val="-3"/>
            <w:sz w:val="18"/>
            <w:szCs w:val="18"/>
          </w:rPr>
          <w:delText>fe</w:delText>
        </w:r>
        <w:r w:rsidDel="00996ACC">
          <w:rPr>
            <w:rFonts w:ascii="Times New Roman" w:hAnsi="Times New Roman"/>
            <w:color w:val="191919"/>
            <w:sz w:val="18"/>
            <w:szCs w:val="18"/>
          </w:rPr>
          <w:delText>e</w:delText>
        </w:r>
        <w:r w:rsidDel="00996ACC">
          <w:rPr>
            <w:rFonts w:ascii="Times New Roman" w:hAnsi="Times New Roman"/>
            <w:color w:val="191919"/>
            <w:spacing w:val="-12"/>
            <w:sz w:val="18"/>
            <w:szCs w:val="18"/>
          </w:rPr>
          <w:delText xml:space="preserve"> </w:delText>
        </w:r>
        <w:r w:rsidDel="00996ACC">
          <w:rPr>
            <w:rFonts w:ascii="Times New Roman" w:hAnsi="Times New Roman"/>
            <w:color w:val="191919"/>
            <w:spacing w:val="-3"/>
            <w:sz w:val="18"/>
            <w:szCs w:val="18"/>
          </w:rPr>
          <w:delText>increase</w:delText>
        </w:r>
        <w:r w:rsidDel="00996ACC">
          <w:rPr>
            <w:rFonts w:ascii="Times New Roman" w:hAnsi="Times New Roman"/>
            <w:color w:val="191919"/>
            <w:sz w:val="18"/>
            <w:szCs w:val="18"/>
          </w:rPr>
          <w:delText>s</w:delText>
        </w:r>
        <w:r w:rsidDel="00996ACC">
          <w:rPr>
            <w:rFonts w:ascii="Times New Roman" w:hAnsi="Times New Roman"/>
            <w:color w:val="191919"/>
            <w:spacing w:val="-11"/>
            <w:sz w:val="18"/>
            <w:szCs w:val="18"/>
          </w:rPr>
          <w:delText xml:space="preserve"> </w:delText>
        </w:r>
        <w:r w:rsidDel="00996ACC">
          <w:rPr>
            <w:rFonts w:ascii="Times New Roman" w:hAnsi="Times New Roman"/>
            <w:color w:val="191919"/>
            <w:spacing w:val="-3"/>
            <w:sz w:val="18"/>
            <w:szCs w:val="18"/>
          </w:rPr>
          <w:delText xml:space="preserve">$5.00, </w:delText>
        </w:r>
        <w:r w:rsidDel="00996ACC">
          <w:rPr>
            <w:rFonts w:ascii="Times New Roman" w:hAnsi="Times New Roman"/>
            <w:color w:val="191919"/>
            <w:spacing w:val="-2"/>
            <w:sz w:val="18"/>
            <w:szCs w:val="18"/>
          </w:rPr>
          <w:delText>pe</w:delText>
        </w:r>
        <w:r w:rsidDel="00996ACC">
          <w:rPr>
            <w:rFonts w:ascii="Times New Roman" w:hAnsi="Times New Roman"/>
            <w:color w:val="191919"/>
            <w:sz w:val="18"/>
            <w:szCs w:val="18"/>
          </w:rPr>
          <w:delText>r</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da</w:delText>
        </w:r>
        <w:r w:rsidDel="00996ACC">
          <w:rPr>
            <w:rFonts w:ascii="Times New Roman" w:hAnsi="Times New Roman"/>
            <w:color w:val="191919"/>
            <w:spacing w:val="-13"/>
            <w:sz w:val="18"/>
            <w:szCs w:val="18"/>
          </w:rPr>
          <w:delText>y</w:delText>
        </w:r>
        <w:r w:rsidDel="00996ACC">
          <w:rPr>
            <w:rFonts w:ascii="Times New Roman" w:hAnsi="Times New Roman"/>
            <w:color w:val="191919"/>
            <w:sz w:val="18"/>
            <w:szCs w:val="18"/>
          </w:rPr>
          <w:delText>,</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startin</w:delText>
        </w:r>
        <w:r w:rsidDel="00996ACC">
          <w:rPr>
            <w:rFonts w:ascii="Times New Roman" w:hAnsi="Times New Roman"/>
            <w:color w:val="191919"/>
            <w:sz w:val="18"/>
            <w:szCs w:val="18"/>
          </w:rPr>
          <w:delText>g</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th</w:delText>
        </w:r>
        <w:r w:rsidDel="00996ACC">
          <w:rPr>
            <w:rFonts w:ascii="Times New Roman" w:hAnsi="Times New Roman"/>
            <w:color w:val="191919"/>
            <w:sz w:val="18"/>
            <w:szCs w:val="18"/>
          </w:rPr>
          <w:delText>e</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secon</w:delText>
        </w:r>
        <w:r w:rsidDel="00996ACC">
          <w:rPr>
            <w:rFonts w:ascii="Times New Roman" w:hAnsi="Times New Roman"/>
            <w:color w:val="191919"/>
            <w:sz w:val="18"/>
            <w:szCs w:val="18"/>
          </w:rPr>
          <w:delText>d</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da</w:delText>
        </w:r>
        <w:r w:rsidDel="00996ACC">
          <w:rPr>
            <w:rFonts w:ascii="Times New Roman" w:hAnsi="Times New Roman"/>
            <w:color w:val="191919"/>
            <w:sz w:val="18"/>
            <w:szCs w:val="18"/>
          </w:rPr>
          <w:delText>y</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an</w:delText>
        </w:r>
        <w:r w:rsidDel="00996ACC">
          <w:rPr>
            <w:rFonts w:ascii="Times New Roman" w:hAnsi="Times New Roman"/>
            <w:color w:val="191919"/>
            <w:sz w:val="18"/>
            <w:szCs w:val="18"/>
          </w:rPr>
          <w:delText>d</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continuin</w:delText>
        </w:r>
        <w:r w:rsidDel="00996ACC">
          <w:rPr>
            <w:rFonts w:ascii="Times New Roman" w:hAnsi="Times New Roman"/>
            <w:color w:val="191919"/>
            <w:sz w:val="18"/>
            <w:szCs w:val="18"/>
          </w:rPr>
          <w:delText>g</w:delText>
        </w:r>
        <w:r w:rsidDel="00996ACC">
          <w:rPr>
            <w:rFonts w:ascii="Times New Roman" w:hAnsi="Times New Roman"/>
            <w:color w:val="191919"/>
            <w:spacing w:val="-3"/>
            <w:sz w:val="18"/>
            <w:szCs w:val="18"/>
          </w:rPr>
          <w:delText xml:space="preserve"> </w:delText>
        </w:r>
        <w:r w:rsidDel="00996ACC">
          <w:rPr>
            <w:rFonts w:ascii="Times New Roman" w:hAnsi="Times New Roman"/>
            <w:color w:val="191919"/>
            <w:spacing w:val="-2"/>
            <w:sz w:val="18"/>
            <w:szCs w:val="18"/>
          </w:rPr>
          <w:delText>eac</w:delText>
        </w:r>
        <w:r w:rsidDel="00996ACC">
          <w:rPr>
            <w:rFonts w:ascii="Times New Roman" w:hAnsi="Times New Roman"/>
            <w:color w:val="191919"/>
            <w:sz w:val="18"/>
            <w:szCs w:val="18"/>
          </w:rPr>
          <w:delText>h</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subsequen</w:delText>
        </w:r>
        <w:r w:rsidDel="00996ACC">
          <w:rPr>
            <w:rFonts w:ascii="Times New Roman" w:hAnsi="Times New Roman"/>
            <w:color w:val="191919"/>
            <w:sz w:val="18"/>
            <w:szCs w:val="18"/>
          </w:rPr>
          <w:delText>t</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da</w:delText>
        </w:r>
        <w:r w:rsidDel="00996ACC">
          <w:rPr>
            <w:rFonts w:ascii="Times New Roman" w:hAnsi="Times New Roman"/>
            <w:color w:val="191919"/>
            <w:sz w:val="18"/>
            <w:szCs w:val="18"/>
          </w:rPr>
          <w:delText>y</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t</w:delText>
        </w:r>
        <w:r w:rsidDel="00996ACC">
          <w:rPr>
            <w:rFonts w:ascii="Times New Roman" w:hAnsi="Times New Roman"/>
            <w:color w:val="191919"/>
            <w:sz w:val="18"/>
            <w:szCs w:val="18"/>
          </w:rPr>
          <w:delText>o</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deadline</w:delText>
        </w:r>
      </w:del>
    </w:p>
    <w:p w:rsidR="00117F90" w:rsidRDefault="00117F90" w:rsidP="00117F90">
      <w:pPr>
        <w:widowControl w:val="0"/>
        <w:autoSpaceDE w:val="0"/>
        <w:autoSpaceDN w:val="0"/>
        <w:adjustRightInd w:val="0"/>
        <w:spacing w:after="0"/>
        <w:ind w:left="720" w:right="130"/>
        <w:rPr>
          <w:rFonts w:ascii="Times New Roman" w:hAnsi="Times New Roman"/>
          <w:color w:val="191919"/>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570" w:name="_Toc295316667"/>
      <w:r w:rsidRPr="009B2355">
        <w:rPr>
          <w:rFonts w:ascii="Times New Roman" w:hAnsi="Times New Roman"/>
          <w:bCs w:val="0"/>
          <w:color w:val="191919"/>
          <w:spacing w:val="-2"/>
          <w:sz w:val="24"/>
          <w:szCs w:val="24"/>
        </w:rPr>
        <w:lastRenderedPageBreak/>
        <w:t>C</w:t>
      </w:r>
      <w:r w:rsidRPr="009B2355">
        <w:rPr>
          <w:rFonts w:ascii="Times New Roman" w:hAnsi="Times New Roman"/>
          <w:bCs w:val="0"/>
          <w:color w:val="191919"/>
          <w:spacing w:val="-2"/>
          <w:sz w:val="18"/>
          <w:szCs w:val="18"/>
        </w:rPr>
        <w:t>ITIZEN</w:t>
      </w:r>
      <w:r w:rsidRPr="009B2355">
        <w:rPr>
          <w:rFonts w:ascii="Times New Roman" w:hAnsi="Times New Roman"/>
          <w:bCs w:val="0"/>
          <w:color w:val="191919"/>
          <w:sz w:val="18"/>
          <w:szCs w:val="18"/>
        </w:rPr>
        <w:t>S</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4"/>
          <w:sz w:val="18"/>
          <w:szCs w:val="18"/>
        </w:rPr>
        <w:t xml:space="preserve"> </w:t>
      </w:r>
      <w:r w:rsidRPr="009B2355">
        <w:rPr>
          <w:rFonts w:ascii="Times New Roman" w:hAnsi="Times New Roman"/>
          <w:bCs w:val="0"/>
          <w:color w:val="191919"/>
          <w:spacing w:val="-2"/>
          <w:sz w:val="24"/>
          <w:szCs w:val="24"/>
        </w:rPr>
        <w:t>G</w:t>
      </w:r>
      <w:r w:rsidRPr="009B2355">
        <w:rPr>
          <w:rFonts w:ascii="Times New Roman" w:hAnsi="Times New Roman"/>
          <w:bCs w:val="0"/>
          <w:color w:val="191919"/>
          <w:spacing w:val="-2"/>
          <w:sz w:val="18"/>
          <w:szCs w:val="18"/>
        </w:rPr>
        <w:t>EORGI</w:t>
      </w:r>
      <w:r w:rsidRPr="009B2355">
        <w:rPr>
          <w:rFonts w:ascii="Times New Roman" w:hAnsi="Times New Roman"/>
          <w:bCs w:val="0"/>
          <w:color w:val="191919"/>
          <w:sz w:val="18"/>
          <w:szCs w:val="18"/>
        </w:rPr>
        <w:t xml:space="preserve">A </w:t>
      </w:r>
      <w:r w:rsidRPr="009B2355">
        <w:rPr>
          <w:rFonts w:ascii="Times New Roman" w:hAnsi="Times New Roman"/>
          <w:bCs w:val="0"/>
          <w:color w:val="191919"/>
          <w:spacing w:val="-2"/>
          <w:sz w:val="24"/>
          <w:szCs w:val="24"/>
        </w:rPr>
        <w:t>6</w:t>
      </w:r>
      <w:r w:rsidRPr="009B2355">
        <w:rPr>
          <w:rFonts w:ascii="Times New Roman" w:hAnsi="Times New Roman"/>
          <w:bCs w:val="0"/>
          <w:color w:val="191919"/>
          <w:sz w:val="24"/>
          <w:szCs w:val="24"/>
        </w:rPr>
        <w:t>2</w:t>
      </w:r>
      <w:r w:rsidRPr="009B2355">
        <w:rPr>
          <w:rFonts w:ascii="Times New Roman" w:hAnsi="Times New Roman"/>
          <w:bCs w:val="0"/>
          <w:color w:val="191919"/>
          <w:spacing w:val="-15"/>
          <w:sz w:val="24"/>
          <w:szCs w:val="24"/>
        </w:rPr>
        <w:t xml:space="preserve"> </w:t>
      </w:r>
      <w:r w:rsidRPr="009B2355">
        <w:rPr>
          <w:rFonts w:ascii="Times New Roman" w:hAnsi="Times New Roman"/>
          <w:bCs w:val="0"/>
          <w:color w:val="191919"/>
          <w:spacing w:val="-2"/>
          <w:sz w:val="18"/>
          <w:szCs w:val="18"/>
        </w:rPr>
        <w:t>AN</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O</w:t>
      </w:r>
      <w:r w:rsidRPr="009B2355">
        <w:rPr>
          <w:rFonts w:ascii="Times New Roman" w:hAnsi="Times New Roman"/>
          <w:bCs w:val="0"/>
          <w:color w:val="191919"/>
          <w:spacing w:val="-2"/>
          <w:sz w:val="18"/>
          <w:szCs w:val="18"/>
        </w:rPr>
        <w:t>LDER</w:t>
      </w:r>
      <w:bookmarkEnd w:id="570"/>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6</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unde</w:t>
      </w:r>
      <w:r>
        <w:rPr>
          <w:rFonts w:ascii="Times New Roman" w:hAnsi="Times New Roman"/>
          <w:color w:val="191919"/>
          <w:spacing w:val="-5"/>
          <w:sz w:val="18"/>
          <w:szCs w:val="18"/>
        </w:rPr>
        <w:t>r</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“spac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available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ithou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payin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most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eligibilit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information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pacing w:val="-3"/>
          <w:sz w:val="18"/>
          <w:szCs w:val="18"/>
        </w:rPr>
        <w:t>e</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6A495C" w:rsidP="00117F90">
      <w:pPr>
        <w:pStyle w:val="Heading2"/>
        <w:spacing w:before="0"/>
        <w:ind w:left="180" w:right="130" w:firstLine="0"/>
        <w:rPr>
          <w:rFonts w:ascii="Times New Roman" w:hAnsi="Times New Roman"/>
          <w:color w:val="000000"/>
          <w:sz w:val="18"/>
          <w:szCs w:val="18"/>
        </w:rPr>
      </w:pPr>
      <w:r w:rsidRPr="006A495C">
        <w:rPr>
          <w:rFonts w:ascii="Calibri" w:hAnsi="Calibri"/>
          <w:noProof/>
          <w:lang w:eastAsia="en-US"/>
        </w:rPr>
        <w:pict>
          <v:shape id="Text Box 1203" o:spid="_x0000_s1063" type="#_x0000_t202" style="position:absolute;left:0;text-align:left;margin-left:21.05pt;margin-top:48.85pt;width:12pt;height:63.8pt;z-index:-2516244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uKxtgIAALo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" o:allowincell="f" filled="f" stroked="f">
            <v:textbox style="layout-flow:vertical;mso-layout-flow-alt:bottom-to-top;mso-next-textbox:#Text Box 1203" inset="0,0,0,0">
              <w:txbxContent>
                <w:p w:rsidR="00117F90" w:rsidRDefault="00117F90" w:rsidP="00117F90">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bookmarkStart w:id="571" w:name="_Toc295316668"/>
      <w:r w:rsidR="00117F90" w:rsidRPr="00A16B21">
        <w:rPr>
          <w:rFonts w:ascii="Times New Roman" w:hAnsi="Times New Roman"/>
          <w:bCs w:val="0"/>
          <w:color w:val="191919"/>
          <w:spacing w:val="-2"/>
          <w:sz w:val="24"/>
          <w:szCs w:val="24"/>
        </w:rPr>
        <w:t>A</w:t>
      </w:r>
      <w:r w:rsidR="00117F90" w:rsidRPr="00A16B21">
        <w:rPr>
          <w:rFonts w:ascii="Times New Roman" w:hAnsi="Times New Roman"/>
          <w:bCs w:val="0"/>
          <w:color w:val="191919"/>
          <w:spacing w:val="-2"/>
          <w:sz w:val="18"/>
          <w:szCs w:val="18"/>
        </w:rPr>
        <w:t>UDI</w:t>
      </w:r>
      <w:r w:rsidR="00117F90" w:rsidRPr="00A16B21">
        <w:rPr>
          <w:rFonts w:ascii="Times New Roman" w:hAnsi="Times New Roman"/>
          <w:bCs w:val="0"/>
          <w:color w:val="191919"/>
          <w:sz w:val="18"/>
          <w:szCs w:val="18"/>
        </w:rPr>
        <w:t>T</w:t>
      </w:r>
      <w:r w:rsidR="00117F90" w:rsidRPr="00A16B21">
        <w:rPr>
          <w:rFonts w:ascii="Times New Roman" w:hAnsi="Times New Roman"/>
          <w:bCs w:val="0"/>
          <w:color w:val="191919"/>
          <w:spacing w:val="7"/>
          <w:sz w:val="18"/>
          <w:szCs w:val="18"/>
        </w:rPr>
        <w:t xml:space="preserve"> </w:t>
      </w:r>
      <w:r w:rsidR="00117F90" w:rsidRPr="00A16B21">
        <w:rPr>
          <w:rFonts w:ascii="Times New Roman" w:hAnsi="Times New Roman"/>
          <w:bCs w:val="0"/>
          <w:color w:val="191919"/>
          <w:spacing w:val="-2"/>
          <w:sz w:val="24"/>
          <w:szCs w:val="24"/>
        </w:rPr>
        <w:t>(N</w:t>
      </w:r>
      <w:r w:rsidR="00117F90" w:rsidRPr="00A16B21">
        <w:rPr>
          <w:rFonts w:ascii="Times New Roman" w:hAnsi="Times New Roman"/>
          <w:bCs w:val="0"/>
          <w:color w:val="191919"/>
          <w:spacing w:val="-2"/>
          <w:sz w:val="18"/>
          <w:szCs w:val="18"/>
        </w:rPr>
        <w:t>ON</w:t>
      </w:r>
      <w:r w:rsidR="00117F90" w:rsidRPr="00A16B21">
        <w:rPr>
          <w:rFonts w:ascii="Times New Roman" w:hAnsi="Times New Roman"/>
          <w:bCs w:val="0"/>
          <w:color w:val="191919"/>
          <w:spacing w:val="-2"/>
          <w:sz w:val="24"/>
          <w:szCs w:val="24"/>
        </w:rPr>
        <w:t>-C</w:t>
      </w:r>
      <w:r w:rsidR="00117F90" w:rsidRPr="00A16B21">
        <w:rPr>
          <w:rFonts w:ascii="Times New Roman" w:hAnsi="Times New Roman"/>
          <w:bCs w:val="0"/>
          <w:color w:val="191919"/>
          <w:spacing w:val="-2"/>
          <w:sz w:val="18"/>
          <w:szCs w:val="18"/>
        </w:rPr>
        <w:t>REDIT</w:t>
      </w:r>
      <w:r w:rsidR="00117F90" w:rsidRPr="00A16B21">
        <w:rPr>
          <w:rFonts w:ascii="Times New Roman" w:hAnsi="Times New Roman"/>
          <w:bCs w:val="0"/>
          <w:color w:val="191919"/>
          <w:sz w:val="24"/>
          <w:szCs w:val="24"/>
        </w:rPr>
        <w:t>)</w:t>
      </w:r>
      <w:r w:rsidR="00117F90" w:rsidRPr="00A16B21">
        <w:rPr>
          <w:rFonts w:ascii="Times New Roman" w:hAnsi="Times New Roman"/>
          <w:bCs w:val="0"/>
          <w:color w:val="191919"/>
          <w:spacing w:val="-5"/>
          <w:sz w:val="24"/>
          <w:szCs w:val="24"/>
        </w:rPr>
        <w:t xml:space="preserve"> </w:t>
      </w:r>
      <w:r w:rsidR="00117F90" w:rsidRPr="00A16B21">
        <w:rPr>
          <w:rFonts w:ascii="Times New Roman" w:hAnsi="Times New Roman"/>
          <w:bCs w:val="0"/>
          <w:color w:val="191919"/>
          <w:spacing w:val="-2"/>
          <w:sz w:val="24"/>
          <w:szCs w:val="24"/>
        </w:rPr>
        <w:t>F</w:t>
      </w:r>
      <w:r w:rsidR="00117F90" w:rsidRPr="00A16B21">
        <w:rPr>
          <w:rFonts w:ascii="Times New Roman" w:hAnsi="Times New Roman"/>
          <w:bCs w:val="0"/>
          <w:color w:val="191919"/>
          <w:spacing w:val="-2"/>
          <w:sz w:val="18"/>
          <w:szCs w:val="18"/>
        </w:rPr>
        <w:t>EE</w:t>
      </w:r>
      <w:bookmarkEnd w:id="571"/>
    </w:p>
    <w:p w:rsidR="00117F90" w:rsidRDefault="00117F90" w:rsidP="00117F90">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fees.</w:t>
      </w:r>
    </w:p>
    <w:p w:rsidR="00117F90" w:rsidRDefault="00117F90" w:rsidP="00117F90">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2" w:name="_Toc295316669"/>
      <w:r w:rsidRPr="00A16B21">
        <w:rPr>
          <w:rFonts w:ascii="Times New Roman" w:hAnsi="Times New Roman"/>
          <w:bCs w:val="0"/>
          <w:color w:val="191919"/>
          <w:spacing w:val="-16"/>
          <w:sz w:val="24"/>
          <w:szCs w:val="24"/>
        </w:rPr>
        <w:t>P</w:t>
      </w:r>
      <w:r w:rsidRPr="00A16B21">
        <w:rPr>
          <w:rFonts w:ascii="Times New Roman" w:hAnsi="Times New Roman"/>
          <w:bCs w:val="0"/>
          <w:color w:val="191919"/>
          <w:spacing w:val="-19"/>
          <w:sz w:val="18"/>
          <w:szCs w:val="18"/>
        </w:rPr>
        <w:t>A</w:t>
      </w:r>
      <w:r w:rsidRPr="00A16B21">
        <w:rPr>
          <w:rFonts w:ascii="Times New Roman" w:hAnsi="Times New Roman"/>
          <w:bCs w:val="0"/>
          <w:color w:val="191919"/>
          <w:spacing w:val="-2"/>
          <w:sz w:val="18"/>
          <w:szCs w:val="18"/>
        </w:rPr>
        <w:t>YMEN</w:t>
      </w:r>
      <w:r w:rsidRPr="00A16B21">
        <w:rPr>
          <w:rFonts w:ascii="Times New Roman" w:hAnsi="Times New Roman"/>
          <w:bCs w:val="0"/>
          <w:color w:val="191919"/>
          <w:sz w:val="18"/>
          <w:szCs w:val="18"/>
        </w:rPr>
        <w:t>T</w:t>
      </w:r>
      <w:r w:rsidRPr="00A16B21">
        <w:rPr>
          <w:rFonts w:ascii="Times New Roman" w:hAnsi="Times New Roman"/>
          <w:bCs w:val="0"/>
          <w:color w:val="191919"/>
          <w:spacing w:val="7"/>
          <w:sz w:val="18"/>
          <w:szCs w:val="18"/>
        </w:rPr>
        <w:t xml:space="preserve"> </w:t>
      </w:r>
      <w:r w:rsidRPr="00A16B21">
        <w:rPr>
          <w:rFonts w:ascii="Times New Roman" w:hAnsi="Times New Roman"/>
          <w:bCs w:val="0"/>
          <w:color w:val="191919"/>
          <w:spacing w:val="-2"/>
          <w:sz w:val="18"/>
          <w:szCs w:val="18"/>
        </w:rPr>
        <w:t>O</w:t>
      </w:r>
      <w:r w:rsidRPr="00A16B21">
        <w:rPr>
          <w:rFonts w:ascii="Times New Roman" w:hAnsi="Times New Roman"/>
          <w:bCs w:val="0"/>
          <w:color w:val="191919"/>
          <w:sz w:val="18"/>
          <w:szCs w:val="18"/>
        </w:rPr>
        <w:t>F</w:t>
      </w:r>
      <w:r w:rsidRPr="00A16B21">
        <w:rPr>
          <w:rFonts w:ascii="Times New Roman" w:hAnsi="Times New Roman"/>
          <w:bCs w:val="0"/>
          <w:color w:val="191919"/>
          <w:spacing w:val="4"/>
          <w:sz w:val="18"/>
          <w:szCs w:val="18"/>
        </w:rPr>
        <w:t xml:space="preserve"> </w:t>
      </w:r>
      <w:r w:rsidRPr="00A16B21">
        <w:rPr>
          <w:rFonts w:ascii="Times New Roman" w:hAnsi="Times New Roman"/>
          <w:bCs w:val="0"/>
          <w:color w:val="191919"/>
          <w:spacing w:val="-2"/>
          <w:sz w:val="24"/>
          <w:szCs w:val="24"/>
        </w:rPr>
        <w:t>F</w:t>
      </w:r>
      <w:r w:rsidRPr="00A16B21">
        <w:rPr>
          <w:rFonts w:ascii="Times New Roman" w:hAnsi="Times New Roman"/>
          <w:bCs w:val="0"/>
          <w:color w:val="191919"/>
          <w:spacing w:val="-2"/>
          <w:sz w:val="18"/>
          <w:szCs w:val="18"/>
        </w:rPr>
        <w:t>EE</w:t>
      </w:r>
      <w:r w:rsidRPr="00A16B21">
        <w:rPr>
          <w:rFonts w:ascii="Times New Roman" w:hAnsi="Times New Roman"/>
          <w:bCs w:val="0"/>
          <w:color w:val="191919"/>
          <w:sz w:val="18"/>
          <w:szCs w:val="18"/>
        </w:rPr>
        <w:t xml:space="preserve">S </w:t>
      </w:r>
      <w:r w:rsidRPr="00A16B21">
        <w:rPr>
          <w:rFonts w:ascii="Times New Roman" w:hAnsi="Times New Roman"/>
          <w:bCs w:val="0"/>
          <w:color w:val="191919"/>
          <w:spacing w:val="-2"/>
          <w:sz w:val="18"/>
          <w:szCs w:val="18"/>
        </w:rPr>
        <w:t>AN</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C</w:t>
      </w:r>
      <w:r w:rsidRPr="00A16B21">
        <w:rPr>
          <w:rFonts w:ascii="Times New Roman" w:hAnsi="Times New Roman"/>
          <w:bCs w:val="0"/>
          <w:color w:val="191919"/>
          <w:spacing w:val="-2"/>
          <w:sz w:val="18"/>
          <w:szCs w:val="18"/>
        </w:rPr>
        <w:t>HARGES</w:t>
      </w:r>
      <w:bookmarkEnd w:id="572"/>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8"/>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CHARGE</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9"/>
          <w:sz w:val="18"/>
          <w:szCs w:val="18"/>
        </w:rPr>
        <w:t>PA</w:t>
      </w:r>
      <w:r>
        <w:rPr>
          <w:rFonts w:ascii="Times New Roman" w:hAnsi="Times New Roman"/>
          <w:color w:val="191919"/>
          <w:spacing w:val="-22"/>
          <w:sz w:val="18"/>
          <w:szCs w:val="18"/>
        </w:rPr>
        <w:t>Y</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REGISTR</w:t>
      </w:r>
      <w:r>
        <w:rPr>
          <w:rFonts w:ascii="Times New Roman" w:hAnsi="Times New Roman"/>
          <w:color w:val="191919"/>
          <w:spacing w:val="-22"/>
          <w:sz w:val="18"/>
          <w:szCs w:val="18"/>
        </w:rPr>
        <w:t>A</w:t>
      </w:r>
      <w:r>
        <w:rPr>
          <w:rFonts w:ascii="Times New Roman" w:hAnsi="Times New Roman"/>
          <w:color w:val="191919"/>
          <w:spacing w:val="-2"/>
          <w:sz w:val="18"/>
          <w:szCs w:val="18"/>
        </w:rPr>
        <w:t>TION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Cash</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Mone</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Orde</w:t>
      </w:r>
      <w:r>
        <w:rPr>
          <w:rFonts w:ascii="Times New Roman" w:hAnsi="Times New Roman"/>
          <w:color w:val="191919"/>
          <w:spacing w:val="-10"/>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Cashie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ravele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is</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MasterCard–ON</w:t>
      </w:r>
      <w:r>
        <w:rPr>
          <w:rFonts w:ascii="Times New Roman" w:hAnsi="Times New Roman"/>
          <w:color w:val="191919"/>
          <w:spacing w:val="-20"/>
          <w:sz w:val="18"/>
          <w:szCs w:val="18"/>
        </w:rPr>
        <w:t>L</w:t>
      </w:r>
      <w:r>
        <w:rPr>
          <w:rFonts w:ascii="Times New Roman" w:hAnsi="Times New Roman"/>
          <w:color w:val="191919"/>
          <w:spacing w:val="-25"/>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Remittanc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payabl</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w:t>
      </w:r>
      <w:r>
        <w:rPr>
          <w:rFonts w:ascii="Times New Roman" w:hAnsi="Times New Roman"/>
          <w:color w:val="191919"/>
          <w:spacing w:val="-5"/>
          <w:sz w:val="18"/>
          <w:szCs w:val="18"/>
        </w:rPr>
        <w:t>r</w:t>
      </w:r>
      <w:r>
        <w:rPr>
          <w:rFonts w:ascii="Times New Roman" w:hAnsi="Times New Roman"/>
          <w:color w:val="191919"/>
          <w:spacing w:val="-2"/>
          <w:sz w:val="18"/>
          <w:szCs w:val="18"/>
        </w:rPr>
        <w:t>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addresse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Remittanc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EXAC</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du</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are sen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mail</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securit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who</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intende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provided</w:t>
      </w:r>
      <w:r>
        <w:rPr>
          <w:rFonts w:ascii="Times New Roman" w:hAnsi="Times New Roman"/>
          <w:color w:val="191919"/>
          <w:sz w:val="18"/>
          <w:szCs w:val="18"/>
        </w:rPr>
        <w:t>.</w:t>
      </w:r>
      <w:r>
        <w:rPr>
          <w:rFonts w:ascii="Times New Roman" w:hAnsi="Times New Roman"/>
          <w:color w:val="191919"/>
          <w:spacing w:val="-10"/>
          <w:sz w:val="18"/>
          <w:szCs w:val="18"/>
        </w:rPr>
        <w:t xml:space="preserve"> </w:t>
      </w:r>
      <w:proofErr w:type="gramStart"/>
      <w:r>
        <w:rPr>
          <w:rFonts w:ascii="Times New Roman" w:hAnsi="Times New Roman"/>
          <w:color w:val="191919"/>
          <w:spacing w:val="-2"/>
          <w:sz w:val="18"/>
          <w:szCs w:val="18"/>
        </w:rPr>
        <w:t>Persona</w:t>
      </w:r>
      <w:r>
        <w:rPr>
          <w:rFonts w:ascii="Times New Roman" w:hAnsi="Times New Roman"/>
          <w:color w:val="191919"/>
          <w:sz w:val="18"/>
          <w:szCs w:val="18"/>
        </w:rPr>
        <w:t xml:space="preserve">l </w:t>
      </w:r>
      <w:r>
        <w:rPr>
          <w:rFonts w:ascii="Times New Roman" w:hAnsi="Times New Roman"/>
          <w:color w:val="191919"/>
          <w:spacing w:val="-2"/>
          <w:sz w:val="18"/>
          <w:szCs w:val="18"/>
        </w:rPr>
        <w:t>check</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approval)</w:t>
      </w:r>
      <w:r>
        <w:rPr>
          <w:rFonts w:ascii="Times New Roman" w:hAnsi="Times New Roman"/>
          <w:color w:val="191919"/>
          <w:sz w:val="18"/>
          <w:szCs w:val="18"/>
        </w:rPr>
        <w:t>.</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COUNTE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ACCEPTED.</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3" w:name="_Toc295316670"/>
      <w:r w:rsidRPr="00A16B21">
        <w:rPr>
          <w:rFonts w:ascii="Times New Roman" w:hAnsi="Times New Roman"/>
          <w:bCs w:val="0"/>
          <w:color w:val="191919"/>
          <w:spacing w:val="-2"/>
          <w:sz w:val="24"/>
          <w:szCs w:val="24"/>
        </w:rPr>
        <w:t>G</w:t>
      </w:r>
      <w:r w:rsidRPr="00A16B21">
        <w:rPr>
          <w:rFonts w:ascii="Times New Roman" w:hAnsi="Times New Roman"/>
          <w:bCs w:val="0"/>
          <w:color w:val="191919"/>
          <w:spacing w:val="-2"/>
          <w:sz w:val="18"/>
          <w:szCs w:val="18"/>
        </w:rPr>
        <w:t>ENERA</w:t>
      </w:r>
      <w:r w:rsidRPr="00A16B21">
        <w:rPr>
          <w:rFonts w:ascii="Times New Roman" w:hAnsi="Times New Roman"/>
          <w:bCs w:val="0"/>
          <w:color w:val="191919"/>
          <w:sz w:val="18"/>
          <w:szCs w:val="18"/>
        </w:rPr>
        <w:t xml:space="preserve">L </w:t>
      </w:r>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EFUNDS</w:t>
      </w:r>
      <w:bookmarkEnd w:id="573"/>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refund</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mandator</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tota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withdrawin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w:t>
      </w:r>
      <w:r>
        <w:rPr>
          <w:rFonts w:ascii="Times New Roman" w:hAnsi="Times New Roman"/>
          <w:color w:val="191919"/>
          <w:sz w:val="18"/>
          <w:szCs w:val="18"/>
        </w:rPr>
        <w:t>o</w:t>
      </w:r>
      <w:r>
        <w:rPr>
          <w:rFonts w:ascii="Times New Roman" w:hAnsi="Times New Roman"/>
          <w:color w:val="191919"/>
          <w:spacing w:val="-2"/>
          <w:sz w:val="18"/>
          <w:szCs w:val="18"/>
        </w:rPr>
        <w:t>rat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w:t>
      </w:r>
      <w:r>
        <w:rPr>
          <w:rFonts w:ascii="Times New Roman" w:hAnsi="Times New Roman"/>
          <w:color w:val="191919"/>
          <w:spacing w:val="-5"/>
          <w:sz w:val="18"/>
          <w:szCs w:val="18"/>
        </w:rPr>
        <w:t>r</w:t>
      </w:r>
      <w:r>
        <w:rPr>
          <w:rFonts w:ascii="Times New Roman" w:hAnsi="Times New Roman"/>
          <w:color w:val="191919"/>
          <w:spacing w:val="-2"/>
          <w:sz w:val="18"/>
          <w:szCs w:val="18"/>
        </w:rPr>
        <w:t>centage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dividin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calenda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tota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calenda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tota</w:t>
      </w:r>
      <w:r>
        <w:rPr>
          <w:rFonts w:ascii="Times New Roman" w:hAnsi="Times New Roman"/>
          <w:color w:val="191919"/>
          <w:sz w:val="18"/>
          <w:szCs w:val="18"/>
        </w:rPr>
        <w:t>l</w:t>
      </w:r>
      <w:r>
        <w:rPr>
          <w:rFonts w:ascii="Times New Roman" w:hAnsi="Times New Roman"/>
          <w:color w:val="191919"/>
          <w:spacing w:val="-2"/>
          <w:sz w:val="18"/>
          <w:szCs w:val="18"/>
        </w:rPr>
        <w:t xml:space="preserve"> calenda</w:t>
      </w:r>
      <w:r>
        <w:rPr>
          <w:rFonts w:ascii="Times New Roman" w:hAnsi="Times New Roman"/>
          <w:color w:val="191919"/>
          <w:sz w:val="18"/>
          <w:szCs w:val="18"/>
        </w:rPr>
        <w:t>r</w:t>
      </w:r>
      <w:r>
        <w:rPr>
          <w:rFonts w:ascii="Times New Roman" w:hAnsi="Times New Roman"/>
          <w:color w:val="191919"/>
          <w:spacing w:val="-2"/>
          <w:sz w:val="18"/>
          <w:szCs w:val="18"/>
        </w:rPr>
        <w:t xml:space="preserve"> day</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semeste</w:t>
      </w:r>
      <w:r>
        <w:rPr>
          <w:rFonts w:ascii="Times New Roman" w:hAnsi="Times New Roman"/>
          <w:color w:val="191919"/>
          <w:sz w:val="18"/>
          <w:szCs w:val="18"/>
        </w:rPr>
        <w:t>r</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includ</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weekends</w:t>
      </w:r>
      <w:r>
        <w:rPr>
          <w:rFonts w:ascii="Times New Roman" w:hAnsi="Times New Roman"/>
          <w:color w:val="191919"/>
          <w:sz w:val="18"/>
          <w:szCs w:val="18"/>
        </w:rPr>
        <w:t>,</w:t>
      </w:r>
      <w:r>
        <w:rPr>
          <w:rFonts w:ascii="Times New Roman" w:hAnsi="Times New Roman"/>
          <w:color w:val="191919"/>
          <w:spacing w:val="-2"/>
          <w:sz w:val="18"/>
          <w:szCs w:val="18"/>
        </w:rPr>
        <w:t xml:space="preserve"> bu</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exclud</w:t>
      </w:r>
      <w:r>
        <w:rPr>
          <w:rFonts w:ascii="Times New Roman" w:hAnsi="Times New Roman"/>
          <w:color w:val="191919"/>
          <w:sz w:val="18"/>
          <w:szCs w:val="18"/>
        </w:rPr>
        <w:t>e</w:t>
      </w:r>
      <w:r>
        <w:rPr>
          <w:rFonts w:ascii="Times New Roman" w:hAnsi="Times New Roman"/>
          <w:color w:val="191919"/>
          <w:spacing w:val="-2"/>
          <w:sz w:val="18"/>
          <w:szCs w:val="18"/>
        </w:rPr>
        <w:t xml:space="preserve"> schedule</w:t>
      </w:r>
      <w:r>
        <w:rPr>
          <w:rFonts w:ascii="Times New Roman" w:hAnsi="Times New Roman"/>
          <w:color w:val="191919"/>
          <w:sz w:val="18"/>
          <w:szCs w:val="18"/>
        </w:rPr>
        <w:t>d</w:t>
      </w:r>
      <w:r>
        <w:rPr>
          <w:rFonts w:ascii="Times New Roman" w:hAnsi="Times New Roman"/>
          <w:color w:val="191919"/>
          <w:spacing w:val="-2"/>
          <w:sz w:val="18"/>
          <w:szCs w:val="18"/>
        </w:rPr>
        <w:t xml:space="preserve"> break</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fiv</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mor</w:t>
      </w:r>
      <w:r>
        <w:rPr>
          <w:rFonts w:ascii="Times New Roman" w:hAnsi="Times New Roman"/>
          <w:color w:val="191919"/>
          <w:sz w:val="18"/>
          <w:szCs w:val="18"/>
        </w:rPr>
        <w:t>e</w:t>
      </w:r>
      <w:r>
        <w:rPr>
          <w:rFonts w:ascii="Times New Roman" w:hAnsi="Times New Roman"/>
          <w:color w:val="191919"/>
          <w:spacing w:val="-2"/>
          <w:sz w:val="18"/>
          <w:szCs w:val="18"/>
        </w:rPr>
        <w:t xml:space="preserve"> day</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whi</w:t>
      </w:r>
      <w:r>
        <w:rPr>
          <w:rFonts w:ascii="Times New Roman" w:hAnsi="Times New Roman"/>
          <w:color w:val="191919"/>
          <w:spacing w:val="-3"/>
          <w:sz w:val="18"/>
          <w:szCs w:val="18"/>
        </w:rPr>
        <w:t>c</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was 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absence.</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percentag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6"/>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disburse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equa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percentag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 xml:space="preserve">by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student</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unearne</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9"/>
          <w:sz w:val="18"/>
          <w:szCs w:val="18"/>
        </w:rPr>
        <w:t>T</w:t>
      </w:r>
      <w:r>
        <w:rPr>
          <w:rFonts w:ascii="Times New Roman" w:hAnsi="Times New Roman"/>
          <w:color w:val="191919"/>
          <w:spacing w:val="-3"/>
          <w:sz w:val="18"/>
          <w:szCs w:val="18"/>
        </w:rPr>
        <w:t>itl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V</w:t>
      </w:r>
      <w:r>
        <w:rPr>
          <w:rFonts w:ascii="Times New Roman" w:hAnsi="Times New Roman"/>
          <w:color w:val="191919"/>
          <w:spacing w:val="-15"/>
          <w:sz w:val="18"/>
          <w:szCs w:val="18"/>
        </w:rPr>
        <w:t xml:space="preserve"> </w:t>
      </w:r>
      <w:r>
        <w:rPr>
          <w:rFonts w:ascii="Times New Roman" w:hAnsi="Times New Roman"/>
          <w:color w:val="191919"/>
          <w:spacing w:val="-3"/>
          <w:sz w:val="18"/>
          <w:szCs w:val="18"/>
        </w:rPr>
        <w:t>ai</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returne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appropriat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federa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ai</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program(s)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withdra</w:t>
      </w:r>
      <w:r>
        <w:rPr>
          <w:rFonts w:ascii="Times New Roman" w:hAnsi="Times New Roman"/>
          <w:color w:val="191919"/>
          <w:sz w:val="18"/>
          <w:szCs w:val="18"/>
        </w:rPr>
        <w:t>w</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fro</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institutio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when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percentag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greate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60</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entitle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proportio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ch</w:t>
      </w:r>
      <w:r>
        <w:rPr>
          <w:rFonts w:ascii="Times New Roman" w:hAnsi="Times New Roman"/>
          <w:color w:val="191919"/>
          <w:spacing w:val="-3"/>
          <w:sz w:val="18"/>
          <w:szCs w:val="18"/>
        </w:rPr>
        <w:t>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IV 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returned</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entitle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100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other mandator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returnin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unearne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retu</w:t>
      </w:r>
      <w:r>
        <w:rPr>
          <w:rFonts w:ascii="Times New Roman" w:hAnsi="Times New Roman"/>
          <w:color w:val="191919"/>
          <w:spacing w:val="-3"/>
          <w:sz w:val="18"/>
          <w:szCs w:val="18"/>
        </w:rPr>
        <w:t>r</w:t>
      </w:r>
      <w:r>
        <w:rPr>
          <w:rFonts w:ascii="Times New Roman" w:hAnsi="Times New Roman"/>
          <w:color w:val="191919"/>
          <w:spacing w:val="-2"/>
          <w:sz w:val="18"/>
          <w:szCs w:val="18"/>
        </w:rPr>
        <w:t>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 b</w:t>
      </w:r>
      <w:r>
        <w:rPr>
          <w:rFonts w:ascii="Times New Roman" w:hAnsi="Times New Roman"/>
          <w:color w:val="191919"/>
          <w:sz w:val="18"/>
          <w:szCs w:val="18"/>
        </w:rPr>
        <w:t xml:space="preserve">e </w:t>
      </w:r>
      <w:r>
        <w:rPr>
          <w:rFonts w:ascii="Times New Roman" w:hAnsi="Times New Roman"/>
          <w:color w:val="191919"/>
          <w:spacing w:val="-2"/>
          <w:sz w:val="18"/>
          <w:szCs w:val="18"/>
        </w:rPr>
        <w:t>returne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ne</w:t>
      </w:r>
      <w:r>
        <w:rPr>
          <w:rFonts w:ascii="Times New Roman" w:hAnsi="Times New Roman"/>
          <w:color w:val="191919"/>
          <w:sz w:val="18"/>
          <w:szCs w:val="18"/>
        </w:rPr>
        <w:t xml:space="preserve">t </w:t>
      </w:r>
      <w:r>
        <w:rPr>
          <w:rFonts w:ascii="Times New Roman" w:hAnsi="Times New Roman"/>
          <w:color w:val="191919"/>
          <w:spacing w:val="-2"/>
          <w:sz w:val="18"/>
          <w:szCs w:val="18"/>
        </w:rPr>
        <w:t>amoun</w:t>
      </w:r>
      <w:r>
        <w:rPr>
          <w:rFonts w:ascii="Times New Roman" w:hAnsi="Times New Roman"/>
          <w:color w:val="191919"/>
          <w:sz w:val="18"/>
          <w:szCs w:val="18"/>
        </w:rPr>
        <w:t xml:space="preserve">t </w:t>
      </w:r>
      <w:r>
        <w:rPr>
          <w:rFonts w:ascii="Times New Roman" w:hAnsi="Times New Roman"/>
          <w:color w:val="191919"/>
          <w:spacing w:val="-2"/>
          <w:sz w:val="18"/>
          <w:szCs w:val="18"/>
        </w:rPr>
        <w:t>disburse</w:t>
      </w:r>
      <w:r>
        <w:rPr>
          <w:rFonts w:ascii="Times New Roman" w:hAnsi="Times New Roman"/>
          <w:color w:val="191919"/>
          <w:sz w:val="18"/>
          <w:szCs w:val="18"/>
        </w:rPr>
        <w:t xml:space="preserve">d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eac</w:t>
      </w:r>
      <w:r>
        <w:rPr>
          <w:rFonts w:ascii="Times New Roman" w:hAnsi="Times New Roman"/>
          <w:color w:val="191919"/>
          <w:sz w:val="18"/>
          <w:szCs w:val="18"/>
        </w:rPr>
        <w:t xml:space="preserve">h </w:t>
      </w:r>
      <w:r>
        <w:rPr>
          <w:rFonts w:ascii="Times New Roman" w:hAnsi="Times New Roman"/>
          <w:color w:val="191919"/>
          <w:spacing w:val="-2"/>
          <w:sz w:val="18"/>
          <w:szCs w:val="18"/>
        </w:rPr>
        <w:t>sourc</w:t>
      </w:r>
      <w:r>
        <w:rPr>
          <w:rFonts w:ascii="Times New Roman" w:hAnsi="Times New Roman"/>
          <w:color w:val="191919"/>
          <w:sz w:val="18"/>
          <w:szCs w:val="18"/>
        </w:rPr>
        <w:t xml:space="preserve">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sam</w:t>
      </w:r>
      <w:r>
        <w:rPr>
          <w:rFonts w:ascii="Times New Roman" w:hAnsi="Times New Roman"/>
          <w:color w:val="191919"/>
          <w:sz w:val="18"/>
          <w:szCs w:val="18"/>
        </w:rPr>
        <w:t xml:space="preserve">e </w:t>
      </w:r>
      <w:r>
        <w:rPr>
          <w:rFonts w:ascii="Times New Roman" w:hAnsi="Times New Roman"/>
          <w:color w:val="191919"/>
          <w:spacing w:val="-2"/>
          <w:sz w:val="18"/>
          <w:szCs w:val="18"/>
        </w:rPr>
        <w:t>orde</w:t>
      </w:r>
      <w:r>
        <w:rPr>
          <w:rFonts w:ascii="Times New Roman" w:hAnsi="Times New Roman"/>
          <w:color w:val="191919"/>
          <w:sz w:val="18"/>
          <w:szCs w:val="18"/>
        </w:rPr>
        <w:t xml:space="preserve">r </w:t>
      </w:r>
      <w:r>
        <w:rPr>
          <w:rFonts w:ascii="Times New Roman" w:hAnsi="Times New Roman"/>
          <w:color w:val="191919"/>
          <w:spacing w:val="-2"/>
          <w:sz w:val="18"/>
          <w:szCs w:val="18"/>
        </w:rPr>
        <w:t>require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schoo</w:t>
      </w:r>
      <w:r>
        <w:rPr>
          <w:rFonts w:ascii="Times New Roman" w:hAnsi="Times New Roman"/>
          <w:color w:val="191919"/>
          <w:sz w:val="18"/>
          <w:szCs w:val="18"/>
        </w:rPr>
        <w:t xml:space="preserve">l </w:t>
      </w:r>
      <w:r>
        <w:rPr>
          <w:rFonts w:ascii="Times New Roman" w:hAnsi="Times New Roman"/>
          <w:color w:val="191919"/>
          <w:spacing w:val="-2"/>
          <w:sz w:val="18"/>
          <w:szCs w:val="18"/>
        </w:rPr>
        <w:t>(Unsubsidize</w:t>
      </w:r>
      <w:r>
        <w:rPr>
          <w:rFonts w:ascii="Times New Roman" w:hAnsi="Times New Roman"/>
          <w:color w:val="191919"/>
          <w:sz w:val="18"/>
          <w:szCs w:val="18"/>
        </w:rPr>
        <w:t xml:space="preserve">d </w:t>
      </w:r>
      <w:r>
        <w:rPr>
          <w:rFonts w:ascii="Times New Roman" w:hAnsi="Times New Roman"/>
          <w:color w:val="191919"/>
          <w:spacing w:val="-2"/>
          <w:sz w:val="18"/>
          <w:szCs w:val="18"/>
        </w:rPr>
        <w:t>FFEL/Direc</w:t>
      </w:r>
      <w:r>
        <w:rPr>
          <w:rFonts w:ascii="Times New Roman" w:hAnsi="Times New Roman"/>
          <w:color w:val="191919"/>
          <w:sz w:val="18"/>
          <w:szCs w:val="18"/>
        </w:rPr>
        <w:t xml:space="preserve">t </w:t>
      </w:r>
      <w:r>
        <w:rPr>
          <w:rFonts w:ascii="Times New Roman" w:hAnsi="Times New Roman"/>
          <w:color w:val="191919"/>
          <w:spacing w:val="-2"/>
          <w:sz w:val="18"/>
          <w:szCs w:val="18"/>
        </w:rPr>
        <w:t>St</w:t>
      </w:r>
      <w:r>
        <w:rPr>
          <w:rFonts w:ascii="Times New Roman" w:hAnsi="Times New Roman"/>
          <w:color w:val="191919"/>
          <w:spacing w:val="-3"/>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for</w:t>
      </w:r>
      <w:r>
        <w:rPr>
          <w:rFonts w:ascii="Times New Roman" w:hAnsi="Times New Roman"/>
          <w:color w:val="191919"/>
          <w:sz w:val="18"/>
          <w:szCs w:val="18"/>
        </w:rPr>
        <w:t xml:space="preserve">d </w:t>
      </w:r>
      <w:r>
        <w:rPr>
          <w:rFonts w:ascii="Times New Roman" w:hAnsi="Times New Roman"/>
          <w:color w:val="191919"/>
          <w:spacing w:val="-2"/>
          <w:sz w:val="18"/>
          <w:szCs w:val="18"/>
        </w:rPr>
        <w:t>Loan, Subsidize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FFEL/Direc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pacing w:val="-2"/>
          <w:sz w:val="18"/>
          <w:szCs w:val="18"/>
        </w:rPr>
        <w:t>for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Loan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Perkin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Loan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FFEL/Direc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FSEO</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portio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 turne</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respectiv</w:t>
      </w:r>
      <w:r>
        <w:rPr>
          <w:rFonts w:ascii="Times New Roman" w:hAnsi="Times New Roman"/>
          <w:color w:val="191919"/>
          <w:sz w:val="18"/>
          <w:szCs w:val="18"/>
        </w:rPr>
        <w:t>e</w:t>
      </w:r>
      <w:r>
        <w:rPr>
          <w:rFonts w:ascii="Times New Roman" w:hAnsi="Times New Roman"/>
          <w:color w:val="191919"/>
          <w:spacing w:val="-2"/>
          <w:sz w:val="18"/>
          <w:szCs w:val="18"/>
        </w:rPr>
        <w:t xml:space="preserve"> source(s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school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n</w:t>
      </w:r>
      <w:r>
        <w:rPr>
          <w:rFonts w:ascii="Times New Roman" w:hAnsi="Times New Roman"/>
          <w:color w:val="191919"/>
          <w:spacing w:val="-2"/>
          <w:sz w:val="18"/>
          <w:szCs w:val="18"/>
        </w:rPr>
        <w:t xml:space="preserve"> proceed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returne</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term</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promissor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pacing w:val="-3"/>
          <w:sz w:val="18"/>
          <w:szCs w:val="18"/>
        </w:rPr>
        <w:t>t</w:t>
      </w:r>
      <w:r>
        <w:rPr>
          <w:rFonts w:ascii="Times New Roman" w:hAnsi="Times New Roman"/>
          <w:color w:val="191919"/>
          <w:spacing w:val="-2"/>
          <w:sz w:val="18"/>
          <w:szCs w:val="18"/>
        </w:rPr>
        <w:t>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2"/>
          <w:sz w:val="18"/>
          <w:szCs w:val="18"/>
        </w:rPr>
        <w:t xml:space="preserve"> onl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50 percen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FSEOG</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gran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overpaymen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pai</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paymen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5"/>
          <w:sz w:val="18"/>
          <w:szCs w:val="18"/>
        </w:rPr>
        <w:t>arrangement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5"/>
          <w:sz w:val="18"/>
          <w:szCs w:val="18"/>
        </w:rPr>
        <w:t>shoul</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u</w:t>
      </w:r>
      <w:r>
        <w:rPr>
          <w:rFonts w:ascii="Times New Roman" w:hAnsi="Times New Roman"/>
          <w:color w:val="191919"/>
          <w:sz w:val="18"/>
          <w:szCs w:val="18"/>
        </w:rPr>
        <w:t>p</w:t>
      </w:r>
      <w:r>
        <w:rPr>
          <w:rFonts w:ascii="Times New Roman" w:hAnsi="Times New Roman"/>
          <w:color w:val="191919"/>
          <w:spacing w:val="-8"/>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5"/>
          <w:sz w:val="18"/>
          <w:szCs w:val="18"/>
        </w:rPr>
        <w:t>4</w:t>
      </w:r>
      <w:r>
        <w:rPr>
          <w:rFonts w:ascii="Times New Roman" w:hAnsi="Times New Roman"/>
          <w:color w:val="191919"/>
          <w:sz w:val="18"/>
          <w:szCs w:val="18"/>
        </w:rPr>
        <w:t>5</w:t>
      </w:r>
      <w:r>
        <w:rPr>
          <w:rFonts w:ascii="Times New Roman" w:hAnsi="Times New Roman"/>
          <w:color w:val="191919"/>
          <w:spacing w:val="-8"/>
          <w:sz w:val="18"/>
          <w:szCs w:val="18"/>
        </w:rPr>
        <w:t xml:space="preserve"> </w:t>
      </w:r>
      <w:r>
        <w:rPr>
          <w:rFonts w:ascii="Times New Roman" w:hAnsi="Times New Roman"/>
          <w:color w:val="191919"/>
          <w:spacing w:val="-5"/>
          <w:sz w:val="18"/>
          <w:szCs w:val="18"/>
        </w:rPr>
        <w:t>day</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5"/>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5"/>
          <w:sz w:val="18"/>
          <w:szCs w:val="18"/>
        </w:rPr>
        <w:t>bein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5"/>
          <w:sz w:val="18"/>
          <w:szCs w:val="18"/>
        </w:rPr>
        <w:t>sen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5"/>
          <w:sz w:val="18"/>
          <w:szCs w:val="18"/>
        </w:rPr>
        <w:t>notificatio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5"/>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schoo</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5"/>
          <w:sz w:val="18"/>
          <w:szCs w:val="18"/>
        </w:rPr>
        <w:t>followin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dat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schoo</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5"/>
          <w:sz w:val="18"/>
          <w:szCs w:val="18"/>
        </w:rPr>
        <w:t>wa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5"/>
          <w:sz w:val="18"/>
          <w:szCs w:val="18"/>
        </w:rPr>
        <w:t>require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5"/>
          <w:sz w:val="18"/>
          <w:szCs w:val="18"/>
        </w:rPr>
        <w:t>notify 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student</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ac</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resul</w:t>
      </w:r>
      <w:r>
        <w:rPr>
          <w:rFonts w:ascii="Times New Roman" w:hAnsi="Times New Roman"/>
          <w:color w:val="191919"/>
          <w:sz w:val="18"/>
          <w:szCs w:val="18"/>
        </w:rPr>
        <w:t>t</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reportin</w:t>
      </w:r>
      <w:r>
        <w:rPr>
          <w:rFonts w:ascii="Times New Roman" w:hAnsi="Times New Roman"/>
          <w:color w:val="191919"/>
          <w:sz w:val="18"/>
          <w:szCs w:val="18"/>
        </w:rPr>
        <w:t>g</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overpaymen</w:t>
      </w:r>
      <w:r>
        <w:rPr>
          <w:rFonts w:ascii="Times New Roman" w:hAnsi="Times New Roman"/>
          <w:color w:val="191919"/>
          <w:sz w:val="18"/>
          <w:szCs w:val="18"/>
        </w:rPr>
        <w:t>t</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Departmen</w:t>
      </w:r>
      <w:r>
        <w:rPr>
          <w:rFonts w:ascii="Times New Roman" w:hAnsi="Times New Roman"/>
          <w:color w:val="191919"/>
          <w:sz w:val="18"/>
          <w:szCs w:val="18"/>
        </w:rPr>
        <w:t>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Education</w:t>
      </w:r>
      <w:r>
        <w:rPr>
          <w:rFonts w:ascii="Times New Roman" w:hAnsi="Times New Roman"/>
          <w:color w:val="191919"/>
          <w:sz w:val="18"/>
          <w:szCs w:val="18"/>
        </w:rPr>
        <w:t>,</w:t>
      </w:r>
      <w:r>
        <w:rPr>
          <w:rFonts w:ascii="Times New Roman" w:hAnsi="Times New Roman"/>
          <w:color w:val="191919"/>
          <w:spacing w:val="-2"/>
          <w:sz w:val="18"/>
          <w:szCs w:val="18"/>
        </w:rPr>
        <w:t xml:space="preserve"> wher</w:t>
      </w:r>
      <w:r>
        <w:rPr>
          <w:rFonts w:ascii="Times New Roman" w:hAnsi="Times New Roman"/>
          <w:color w:val="191919"/>
          <w:sz w:val="18"/>
          <w:szCs w:val="18"/>
        </w:rPr>
        <w:t>e</w:t>
      </w:r>
      <w:r>
        <w:rPr>
          <w:rFonts w:ascii="Times New Roman" w:hAnsi="Times New Roman"/>
          <w:color w:val="191919"/>
          <w:spacing w:val="-2"/>
          <w:sz w:val="18"/>
          <w:szCs w:val="18"/>
        </w:rPr>
        <w:t xml:space="preserve"> i</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referre</w:t>
      </w:r>
      <w:r>
        <w:rPr>
          <w:rFonts w:ascii="Times New Roman" w:hAnsi="Times New Roman"/>
          <w:color w:val="191919"/>
          <w:sz w:val="18"/>
          <w:szCs w:val="18"/>
        </w:rPr>
        <w:t>d</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c</w:t>
      </w:r>
      <w:r>
        <w:rPr>
          <w:rFonts w:ascii="Times New Roman" w:hAnsi="Times New Roman"/>
          <w:color w:val="191919"/>
          <w:spacing w:val="-3"/>
          <w:sz w:val="18"/>
          <w:szCs w:val="18"/>
        </w:rPr>
        <w:t>o</w:t>
      </w:r>
      <w:r>
        <w:rPr>
          <w:rFonts w:ascii="Times New Roman" w:hAnsi="Times New Roman"/>
          <w:color w:val="191919"/>
          <w:spacing w:val="-2"/>
          <w:sz w:val="18"/>
          <w:szCs w:val="18"/>
        </w:rPr>
        <w:t>llection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eligibilit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7"/>
          <w:sz w:val="18"/>
          <w:szCs w:val="18"/>
        </w:rPr>
        <w:t xml:space="preserve"> </w:t>
      </w:r>
      <w:r>
        <w:rPr>
          <w:rFonts w:ascii="Times New Roman" w:hAnsi="Times New Roman"/>
          <w:color w:val="191919"/>
          <w:spacing w:val="-2"/>
          <w:sz w:val="18"/>
          <w:szCs w:val="18"/>
        </w:rPr>
        <w:t>fund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overpaymen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secur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Operations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Aid</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 xml:space="preserve">file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4" w:name="_Toc295316671"/>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OO</w:t>
      </w:r>
      <w:r w:rsidRPr="00A16B21">
        <w:rPr>
          <w:rFonts w:ascii="Times New Roman" w:hAnsi="Times New Roman"/>
          <w:bCs w:val="0"/>
          <w:color w:val="191919"/>
          <w:sz w:val="18"/>
          <w:szCs w:val="18"/>
        </w:rPr>
        <w:t xml:space="preserve">M </w:t>
      </w:r>
      <w:r w:rsidRPr="00A16B21">
        <w:rPr>
          <w:rFonts w:ascii="Times New Roman" w:hAnsi="Times New Roman"/>
          <w:bCs w:val="0"/>
          <w:color w:val="191919"/>
          <w:spacing w:val="-2"/>
          <w:sz w:val="18"/>
          <w:szCs w:val="18"/>
        </w:rPr>
        <w:t>AN</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B</w:t>
      </w:r>
      <w:r w:rsidRPr="00A16B21">
        <w:rPr>
          <w:rFonts w:ascii="Times New Roman" w:hAnsi="Times New Roman"/>
          <w:bCs w:val="0"/>
          <w:color w:val="191919"/>
          <w:spacing w:val="-2"/>
          <w:sz w:val="18"/>
          <w:szCs w:val="18"/>
        </w:rPr>
        <w:t>OAR</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EFUNDS</w:t>
      </w:r>
      <w:bookmarkEnd w:id="574"/>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Refund</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pro-rat</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basis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remains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dormitor</w:t>
      </w:r>
      <w:r>
        <w:rPr>
          <w:rFonts w:ascii="Times New Roman" w:hAnsi="Times New Roman"/>
          <w:color w:val="191919"/>
          <w:sz w:val="18"/>
          <w:szCs w:val="18"/>
        </w:rPr>
        <w:t>y</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use</w:t>
      </w:r>
      <w:r>
        <w:rPr>
          <w:rFonts w:ascii="Times New Roman" w:hAnsi="Times New Roman"/>
          <w:color w:val="191919"/>
          <w:sz w:val="18"/>
          <w:szCs w:val="18"/>
        </w:rPr>
        <w:t>s</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dinin</w:t>
      </w:r>
      <w:r>
        <w:rPr>
          <w:rFonts w:ascii="Times New Roman" w:hAnsi="Times New Roman"/>
          <w:color w:val="191919"/>
          <w:sz w:val="18"/>
          <w:szCs w:val="18"/>
        </w:rPr>
        <w:t>g</w:t>
      </w:r>
      <w:r>
        <w:rPr>
          <w:rFonts w:ascii="Times New Roman" w:hAnsi="Times New Roman"/>
          <w:color w:val="191919"/>
          <w:spacing w:val="-2"/>
          <w:sz w:val="18"/>
          <w:szCs w:val="18"/>
        </w:rPr>
        <w:t xml:space="preserve"> hal</w:t>
      </w:r>
      <w:r>
        <w:rPr>
          <w:rFonts w:ascii="Times New Roman" w:hAnsi="Times New Roman"/>
          <w:color w:val="191919"/>
          <w:sz w:val="18"/>
          <w:szCs w:val="18"/>
        </w:rPr>
        <w:t>l</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laundr</w:t>
      </w:r>
      <w:r>
        <w:rPr>
          <w:rFonts w:ascii="Times New Roman" w:hAnsi="Times New Roman"/>
          <w:color w:val="191919"/>
          <w:sz w:val="18"/>
          <w:szCs w:val="18"/>
        </w:rPr>
        <w:t>y</w:t>
      </w:r>
      <w:r>
        <w:rPr>
          <w:rFonts w:ascii="Times New Roman" w:hAnsi="Times New Roman"/>
          <w:color w:val="191919"/>
          <w:spacing w:val="-2"/>
          <w:sz w:val="18"/>
          <w:szCs w:val="18"/>
        </w:rPr>
        <w:t xml:space="preserve"> services</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wh</w:t>
      </w:r>
      <w:r>
        <w:rPr>
          <w:rFonts w:ascii="Times New Roman" w:hAnsi="Times New Roman"/>
          <w:color w:val="191919"/>
          <w:sz w:val="18"/>
          <w:szCs w:val="18"/>
        </w:rPr>
        <w:t>o</w:t>
      </w:r>
      <w:r>
        <w:rPr>
          <w:rFonts w:ascii="Times New Roman" w:hAnsi="Times New Roman"/>
          <w:color w:val="191919"/>
          <w:spacing w:val="-2"/>
          <w:sz w:val="18"/>
          <w:szCs w:val="18"/>
        </w:rPr>
        <w:t xml:space="preserve"> wishe</w:t>
      </w:r>
      <w:r>
        <w:rPr>
          <w:rFonts w:ascii="Times New Roman" w:hAnsi="Times New Roman"/>
          <w:color w:val="191919"/>
          <w:sz w:val="18"/>
          <w:szCs w:val="18"/>
        </w:rPr>
        <w:t>s</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withdra</w:t>
      </w:r>
      <w:r>
        <w:rPr>
          <w:rFonts w:ascii="Times New Roman" w:hAnsi="Times New Roman"/>
          <w:color w:val="191919"/>
          <w:sz w:val="18"/>
          <w:szCs w:val="18"/>
        </w:rPr>
        <w:t>w</w:t>
      </w:r>
      <w:r>
        <w:rPr>
          <w:rFonts w:ascii="Times New Roman" w:hAnsi="Times New Roman"/>
          <w:color w:val="191919"/>
          <w:spacing w:val="-2"/>
          <w:sz w:val="18"/>
          <w:szCs w:val="18"/>
        </w:rPr>
        <w:t xml:space="preserve"> fro</w:t>
      </w:r>
      <w:r>
        <w:rPr>
          <w:rFonts w:ascii="Times New Roman" w:hAnsi="Times New Roman"/>
          <w:color w:val="191919"/>
          <w:sz w:val="18"/>
          <w:szCs w:val="18"/>
        </w:rPr>
        <w:t>m</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dormitor</w:t>
      </w:r>
      <w:r>
        <w:rPr>
          <w:rFonts w:ascii="Times New Roman" w:hAnsi="Times New Roman"/>
          <w:color w:val="191919"/>
          <w:sz w:val="18"/>
          <w:szCs w:val="18"/>
        </w:rPr>
        <w:t>y</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secur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Housing Releas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Contrac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directo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ke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dormitor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3"/>
          <w:sz w:val="18"/>
          <w:szCs w:val="18"/>
        </w:rPr>
        <w:t>s</w:t>
      </w:r>
      <w:r>
        <w:rPr>
          <w:rFonts w:ascii="Times New Roman" w:hAnsi="Times New Roman"/>
          <w:color w:val="191919"/>
          <w:spacing w:val="-2"/>
          <w:sz w:val="18"/>
          <w:szCs w:val="18"/>
        </w:rPr>
        <w:t>ubmitte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identificatio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returne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proofErr w:type="spellStart"/>
      <w:r>
        <w:rPr>
          <w:rFonts w:ascii="Times New Roman" w:hAnsi="Times New Roman"/>
          <w:color w:val="191919"/>
          <w:spacing w:val="-2"/>
          <w:sz w:val="18"/>
          <w:szCs w:val="18"/>
        </w:rPr>
        <w:t>RamCar</w:t>
      </w:r>
      <w:r>
        <w:rPr>
          <w:rFonts w:ascii="Times New Roman" w:hAnsi="Times New Roman"/>
          <w:color w:val="191919"/>
          <w:sz w:val="18"/>
          <w:szCs w:val="18"/>
        </w:rPr>
        <w:t>d</w:t>
      </w:r>
      <w:proofErr w:type="spellEnd"/>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issuanc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refund.</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5" w:name="_Toc295316672"/>
      <w:r w:rsidRPr="00A16B21">
        <w:rPr>
          <w:rFonts w:ascii="Times New Roman" w:hAnsi="Times New Roman"/>
          <w:bCs w:val="0"/>
          <w:color w:val="191919"/>
          <w:spacing w:val="-2"/>
          <w:sz w:val="24"/>
          <w:szCs w:val="24"/>
        </w:rPr>
        <w:t>B</w:t>
      </w:r>
      <w:r w:rsidRPr="00A16B21">
        <w:rPr>
          <w:rFonts w:ascii="Times New Roman" w:hAnsi="Times New Roman"/>
          <w:bCs w:val="0"/>
          <w:color w:val="191919"/>
          <w:spacing w:val="-2"/>
          <w:sz w:val="18"/>
          <w:szCs w:val="18"/>
        </w:rPr>
        <w:t>OARDIN</w:t>
      </w:r>
      <w:r w:rsidRPr="00A16B21">
        <w:rPr>
          <w:rFonts w:ascii="Times New Roman" w:hAnsi="Times New Roman"/>
          <w:bCs w:val="0"/>
          <w:color w:val="191919"/>
          <w:sz w:val="18"/>
          <w:szCs w:val="18"/>
        </w:rPr>
        <w:t>G</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S</w:t>
      </w:r>
      <w:r w:rsidRPr="00A16B21">
        <w:rPr>
          <w:rFonts w:ascii="Times New Roman" w:hAnsi="Times New Roman"/>
          <w:bCs w:val="0"/>
          <w:color w:val="191919"/>
          <w:spacing w:val="-2"/>
          <w:sz w:val="18"/>
          <w:szCs w:val="18"/>
        </w:rPr>
        <w:t>TUDEN</w:t>
      </w:r>
      <w:r w:rsidRPr="00A16B21">
        <w:rPr>
          <w:rFonts w:ascii="Times New Roman" w:hAnsi="Times New Roman"/>
          <w:bCs w:val="0"/>
          <w:color w:val="191919"/>
          <w:sz w:val="18"/>
          <w:szCs w:val="18"/>
        </w:rPr>
        <w:t>T</w:t>
      </w:r>
      <w:r w:rsidRPr="00A16B21">
        <w:rPr>
          <w:rFonts w:ascii="Times New Roman" w:hAnsi="Times New Roman"/>
          <w:bCs w:val="0"/>
          <w:color w:val="191919"/>
          <w:spacing w:val="7"/>
          <w:sz w:val="18"/>
          <w:szCs w:val="18"/>
        </w:rPr>
        <w:t xml:space="preserve"> </w:t>
      </w:r>
      <w:r w:rsidRPr="00A16B21">
        <w:rPr>
          <w:rFonts w:ascii="Times New Roman" w:hAnsi="Times New Roman"/>
          <w:bCs w:val="0"/>
          <w:color w:val="191919"/>
          <w:spacing w:val="-2"/>
          <w:sz w:val="24"/>
          <w:szCs w:val="24"/>
        </w:rPr>
        <w:t>F</w:t>
      </w:r>
      <w:r w:rsidRPr="00A16B21">
        <w:rPr>
          <w:rFonts w:ascii="Times New Roman" w:hAnsi="Times New Roman"/>
          <w:bCs w:val="0"/>
          <w:color w:val="191919"/>
          <w:spacing w:val="-2"/>
          <w:sz w:val="18"/>
          <w:szCs w:val="18"/>
        </w:rPr>
        <w:t>EES</w:t>
      </w:r>
      <w:bookmarkEnd w:id="575"/>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outsid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rate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rental</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meals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u</w:t>
      </w:r>
      <w:r>
        <w:rPr>
          <w:rFonts w:ascii="Times New Roman" w:hAnsi="Times New Roman"/>
          <w:color w:val="191919"/>
          <w:spacing w:val="-2"/>
          <w:sz w:val="18"/>
          <w:szCs w:val="18"/>
        </w:rPr>
        <w:t>ition</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technolog</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health</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activit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athletic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laundr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unde</w:t>
      </w:r>
      <w:r>
        <w:rPr>
          <w:rFonts w:ascii="Times New Roman" w:hAnsi="Times New Roman"/>
          <w:color w:val="191919"/>
          <w:spacing w:val="-5"/>
          <w:sz w:val="18"/>
          <w:szCs w:val="18"/>
        </w:rPr>
        <w:t>r</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117F90" w:rsidRDefault="00117F90" w:rsidP="00117F90">
      <w:pPr>
        <w:widowControl w:val="0"/>
        <w:autoSpaceDE w:val="0"/>
        <w:autoSpaceDN w:val="0"/>
        <w:adjustRightInd w:val="0"/>
        <w:spacing w:before="4" w:after="0" w:line="150" w:lineRule="exact"/>
        <w:ind w:left="180" w:right="130" w:firstLine="0"/>
        <w:rPr>
          <w:rFonts w:ascii="Times New Roman" w:hAnsi="Times New Roman"/>
          <w:color w:val="000000"/>
          <w:sz w:val="15"/>
          <w:szCs w:val="15"/>
        </w:rPr>
      </w:pPr>
    </w:p>
    <w:p w:rsidR="00117F90" w:rsidRDefault="00117F90" w:rsidP="00117F90">
      <w:pPr>
        <w:widowControl w:val="0"/>
        <w:tabs>
          <w:tab w:val="left" w:pos="3690"/>
          <w:tab w:val="left" w:pos="5340"/>
          <w:tab w:val="left" w:pos="6780"/>
          <w:tab w:val="left" w:pos="8200"/>
        </w:tabs>
        <w:autoSpaceDE w:val="0"/>
        <w:autoSpaceDN w:val="0"/>
        <w:adjustRightInd w:val="0"/>
        <w:spacing w:before="34" w:after="0"/>
        <w:ind w:left="180" w:right="130" w:firstLine="0"/>
        <w:rPr>
          <w:rFonts w:ascii="Times New Roman" w:hAnsi="Times New Roman"/>
          <w:color w:val="000000"/>
          <w:sz w:val="16"/>
          <w:szCs w:val="16"/>
        </w:rPr>
      </w:pPr>
      <w:r>
        <w:rPr>
          <w:rFonts w:ascii="Times New Roman" w:hAnsi="Times New Roman"/>
          <w:b/>
          <w:bCs/>
          <w:color w:val="191919"/>
          <w:spacing w:val="-2"/>
          <w:sz w:val="16"/>
          <w:szCs w:val="16"/>
        </w:rPr>
        <w:tab/>
        <w:t>Doubl</w:t>
      </w:r>
      <w:r>
        <w:rPr>
          <w:rFonts w:ascii="Times New Roman" w:hAnsi="Times New Roman"/>
          <w:b/>
          <w:bCs/>
          <w:color w:val="191919"/>
          <w:sz w:val="16"/>
          <w:szCs w:val="16"/>
        </w:rPr>
        <w:t>e</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w:t>
      </w:r>
      <w:r>
        <w:rPr>
          <w:rFonts w:ascii="Times New Roman" w:hAnsi="Times New Roman"/>
          <w:b/>
          <w:bCs/>
          <w:color w:val="191919"/>
          <w:sz w:val="16"/>
          <w:szCs w:val="16"/>
        </w:rPr>
        <w:t>y</w:t>
      </w:r>
      <w:r>
        <w:rPr>
          <w:rFonts w:ascii="Times New Roman" w:hAnsi="Times New Roman"/>
          <w:b/>
          <w:bCs/>
          <w:color w:val="191919"/>
          <w:sz w:val="16"/>
          <w:szCs w:val="16"/>
        </w:rPr>
        <w:tab/>
      </w:r>
      <w:r>
        <w:rPr>
          <w:rFonts w:ascii="Times New Roman" w:hAnsi="Times New Roman"/>
          <w:b/>
          <w:bCs/>
          <w:color w:val="191919"/>
          <w:spacing w:val="-13"/>
          <w:sz w:val="16"/>
          <w:szCs w:val="16"/>
        </w:rPr>
        <w:t>T</w:t>
      </w:r>
      <w:r>
        <w:rPr>
          <w:rFonts w:ascii="Times New Roman" w:hAnsi="Times New Roman"/>
          <w:b/>
          <w:bCs/>
          <w:color w:val="191919"/>
          <w:spacing w:val="-2"/>
          <w:sz w:val="16"/>
          <w:szCs w:val="16"/>
        </w:rPr>
        <w:t>ripl</w:t>
      </w:r>
      <w:r>
        <w:rPr>
          <w:rFonts w:ascii="Times New Roman" w:hAnsi="Times New Roman"/>
          <w:b/>
          <w:bCs/>
          <w:color w:val="191919"/>
          <w:sz w:val="16"/>
          <w:szCs w:val="16"/>
        </w:rPr>
        <w:t>e</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w:t>
      </w:r>
      <w:r>
        <w:rPr>
          <w:rFonts w:ascii="Times New Roman" w:hAnsi="Times New Roman"/>
          <w:b/>
          <w:bCs/>
          <w:color w:val="191919"/>
          <w:sz w:val="16"/>
          <w:szCs w:val="16"/>
        </w:rPr>
        <w:t>y</w:t>
      </w:r>
      <w:r>
        <w:rPr>
          <w:rFonts w:ascii="Times New Roman" w:hAnsi="Times New Roman"/>
          <w:b/>
          <w:bCs/>
          <w:color w:val="191919"/>
          <w:sz w:val="16"/>
          <w:szCs w:val="16"/>
        </w:rPr>
        <w:tab/>
      </w:r>
      <w:r>
        <w:rPr>
          <w:rFonts w:ascii="Times New Roman" w:hAnsi="Times New Roman"/>
          <w:b/>
          <w:bCs/>
          <w:color w:val="191919"/>
          <w:spacing w:val="-2"/>
          <w:sz w:val="16"/>
          <w:szCs w:val="16"/>
        </w:rPr>
        <w:t>Qua</w:t>
      </w:r>
      <w:r>
        <w:rPr>
          <w:rFonts w:ascii="Times New Roman" w:hAnsi="Times New Roman"/>
          <w:b/>
          <w:bCs/>
          <w:color w:val="191919"/>
          <w:sz w:val="16"/>
          <w:szCs w:val="16"/>
        </w:rPr>
        <w:t>d</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w:t>
      </w:r>
      <w:r>
        <w:rPr>
          <w:rFonts w:ascii="Times New Roman" w:hAnsi="Times New Roman"/>
          <w:b/>
          <w:bCs/>
          <w:color w:val="191919"/>
          <w:sz w:val="16"/>
          <w:szCs w:val="16"/>
        </w:rPr>
        <w:t>y</w:t>
      </w:r>
      <w:r>
        <w:rPr>
          <w:rFonts w:ascii="Times New Roman" w:hAnsi="Times New Roman"/>
          <w:b/>
          <w:bCs/>
          <w:color w:val="191919"/>
          <w:sz w:val="16"/>
          <w:szCs w:val="16"/>
        </w:rPr>
        <w:tab/>
      </w:r>
      <w:r>
        <w:rPr>
          <w:rFonts w:ascii="Times New Roman" w:hAnsi="Times New Roman"/>
          <w:b/>
          <w:bCs/>
          <w:color w:val="191919"/>
          <w:spacing w:val="-2"/>
          <w:sz w:val="16"/>
          <w:szCs w:val="16"/>
        </w:rPr>
        <w:t>Apartmen</w:t>
      </w:r>
      <w:r>
        <w:rPr>
          <w:rFonts w:ascii="Times New Roman" w:hAnsi="Times New Roman"/>
          <w:b/>
          <w:bCs/>
          <w:color w:val="191919"/>
          <w:sz w:val="16"/>
          <w:szCs w:val="16"/>
        </w:rPr>
        <w:t>t</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Occupancy</w:t>
      </w:r>
    </w:p>
    <w:p w:rsidR="00117F90" w:rsidRDefault="00117F90" w:rsidP="00117F90">
      <w:pPr>
        <w:widowControl w:val="0"/>
        <w:tabs>
          <w:tab w:val="left" w:pos="3740"/>
        </w:tabs>
        <w:autoSpaceDE w:val="0"/>
        <w:autoSpaceDN w:val="0"/>
        <w:adjustRightInd w:val="0"/>
        <w:spacing w:before="10" w:after="0"/>
        <w:ind w:left="180" w:right="130" w:firstLine="0"/>
        <w:rPr>
          <w:rFonts w:ascii="Times New Roman" w:hAnsi="Times New Roman"/>
          <w:color w:val="000000"/>
          <w:sz w:val="16"/>
          <w:szCs w:val="16"/>
        </w:rPr>
      </w:pPr>
      <w:r>
        <w:rPr>
          <w:rFonts w:ascii="Times New Roman" w:hAnsi="Times New Roman"/>
          <w:color w:val="191919"/>
          <w:spacing w:val="-2"/>
          <w:sz w:val="16"/>
          <w:szCs w:val="16"/>
        </w:rPr>
        <w:t>Andrews</w:t>
      </w:r>
      <w:r>
        <w:rPr>
          <w:rFonts w:ascii="Times New Roman" w:hAnsi="Times New Roman"/>
          <w:color w:val="191919"/>
          <w:sz w:val="16"/>
          <w:szCs w:val="16"/>
        </w:rPr>
        <w:t>,</w:t>
      </w:r>
      <w:r>
        <w:rPr>
          <w:rFonts w:ascii="Times New Roman" w:hAnsi="Times New Roman"/>
          <w:color w:val="191919"/>
          <w:spacing w:val="-6"/>
          <w:sz w:val="16"/>
          <w:szCs w:val="16"/>
        </w:rPr>
        <w:t xml:space="preserve"> </w:t>
      </w:r>
      <w:r>
        <w:rPr>
          <w:rFonts w:ascii="Times New Roman" w:hAnsi="Times New Roman"/>
          <w:color w:val="191919"/>
          <w:spacing w:val="-8"/>
          <w:sz w:val="16"/>
          <w:szCs w:val="16"/>
        </w:rPr>
        <w:t>W</w:t>
      </w:r>
      <w:r>
        <w:rPr>
          <w:rFonts w:ascii="Times New Roman" w:hAnsi="Times New Roman"/>
          <w:color w:val="191919"/>
          <w:spacing w:val="-2"/>
          <w:sz w:val="16"/>
          <w:szCs w:val="16"/>
        </w:rPr>
        <w:t>ile</w:t>
      </w:r>
      <w:r>
        <w:rPr>
          <w:rFonts w:ascii="Times New Roman" w:hAnsi="Times New Roman"/>
          <w:color w:val="191919"/>
          <w:sz w:val="16"/>
          <w:szCs w:val="16"/>
        </w:rPr>
        <w:t>y</w:t>
      </w:r>
      <w:r>
        <w:rPr>
          <w:rFonts w:ascii="Times New Roman" w:hAnsi="Times New Roman"/>
          <w:color w:val="191919"/>
          <w:spacing w:val="-3"/>
          <w:sz w:val="16"/>
          <w:szCs w:val="16"/>
        </w:rPr>
        <w:t xml:space="preserve"> </w:t>
      </w:r>
      <w:r>
        <w:rPr>
          <w:rFonts w:ascii="Times New Roman" w:hAnsi="Times New Roman"/>
          <w:color w:val="191919"/>
          <w:spacing w:val="-2"/>
          <w:sz w:val="16"/>
          <w:szCs w:val="16"/>
        </w:rPr>
        <w:t>an</w:t>
      </w:r>
      <w:r>
        <w:rPr>
          <w:rFonts w:ascii="Times New Roman" w:hAnsi="Times New Roman"/>
          <w:color w:val="191919"/>
          <w:sz w:val="16"/>
          <w:szCs w:val="16"/>
        </w:rPr>
        <w:t>d</w:t>
      </w:r>
      <w:r>
        <w:rPr>
          <w:rFonts w:ascii="Times New Roman" w:hAnsi="Times New Roman"/>
          <w:color w:val="191919"/>
          <w:spacing w:val="-3"/>
          <w:sz w:val="16"/>
          <w:szCs w:val="16"/>
        </w:rPr>
        <w:t xml:space="preserve"> </w:t>
      </w:r>
      <w:r>
        <w:rPr>
          <w:rFonts w:ascii="Times New Roman" w:hAnsi="Times New Roman"/>
          <w:color w:val="191919"/>
          <w:spacing w:val="-2"/>
          <w:sz w:val="16"/>
          <w:szCs w:val="16"/>
        </w:rPr>
        <w:t>Gibso</w:t>
      </w:r>
      <w:r>
        <w:rPr>
          <w:rFonts w:ascii="Times New Roman" w:hAnsi="Times New Roman"/>
          <w:color w:val="191919"/>
          <w:sz w:val="16"/>
          <w:szCs w:val="16"/>
        </w:rPr>
        <w:t>n</w:t>
      </w:r>
      <w:r>
        <w:rPr>
          <w:rFonts w:ascii="Times New Roman" w:hAnsi="Times New Roman"/>
          <w:color w:val="191919"/>
          <w:spacing w:val="-3"/>
          <w:sz w:val="16"/>
          <w:szCs w:val="16"/>
        </w:rPr>
        <w:t xml:space="preserve"> </w:t>
      </w:r>
      <w:r>
        <w:rPr>
          <w:rFonts w:ascii="Times New Roman" w:hAnsi="Times New Roman"/>
          <w:color w:val="191919"/>
          <w:spacing w:val="-2"/>
          <w:sz w:val="16"/>
          <w:szCs w:val="16"/>
        </w:rPr>
        <w:t>Hall</w:t>
      </w:r>
      <w:r>
        <w:rPr>
          <w:rFonts w:ascii="Times New Roman" w:hAnsi="Times New Roman"/>
          <w:color w:val="191919"/>
          <w:sz w:val="16"/>
          <w:szCs w:val="16"/>
        </w:rPr>
        <w:t>s</w:t>
      </w:r>
      <w:r>
        <w:rPr>
          <w:rFonts w:ascii="Times New Roman" w:hAnsi="Times New Roman"/>
          <w:color w:val="191919"/>
          <w:sz w:val="16"/>
          <w:szCs w:val="16"/>
        </w:rPr>
        <w:tab/>
      </w:r>
      <w:r>
        <w:rPr>
          <w:rFonts w:ascii="Times New Roman" w:hAnsi="Times New Roman"/>
          <w:color w:val="191919"/>
          <w:spacing w:val="-2"/>
          <w:sz w:val="16"/>
          <w:szCs w:val="16"/>
        </w:rPr>
        <w:t>$3,755.00</w:t>
      </w:r>
    </w:p>
    <w:p w:rsidR="00117F90" w:rsidRDefault="00117F90" w:rsidP="00117F90">
      <w:pPr>
        <w:widowControl w:val="0"/>
        <w:tabs>
          <w:tab w:val="left" w:pos="374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pacing w:val="-2"/>
          <w:sz w:val="16"/>
          <w:szCs w:val="16"/>
        </w:rPr>
        <w:t>North</w:t>
      </w:r>
      <w:r>
        <w:rPr>
          <w:rFonts w:ascii="Times New Roman" w:hAnsi="Times New Roman"/>
          <w:color w:val="191919"/>
          <w:sz w:val="16"/>
          <w:szCs w:val="16"/>
        </w:rPr>
        <w:t>,</w:t>
      </w:r>
      <w:r>
        <w:rPr>
          <w:rFonts w:ascii="Times New Roman" w:hAnsi="Times New Roman"/>
          <w:color w:val="191919"/>
          <w:spacing w:val="-3"/>
          <w:sz w:val="16"/>
          <w:szCs w:val="16"/>
        </w:rPr>
        <w:t xml:space="preserve"> </w:t>
      </w:r>
      <w:r>
        <w:rPr>
          <w:rFonts w:ascii="Times New Roman" w:hAnsi="Times New Roman"/>
          <w:color w:val="191919"/>
          <w:spacing w:val="-2"/>
          <w:sz w:val="16"/>
          <w:szCs w:val="16"/>
        </w:rPr>
        <w:t>Sout</w:t>
      </w:r>
      <w:r>
        <w:rPr>
          <w:rFonts w:ascii="Times New Roman" w:hAnsi="Times New Roman"/>
          <w:color w:val="191919"/>
          <w:sz w:val="16"/>
          <w:szCs w:val="16"/>
        </w:rPr>
        <w:t>h</w:t>
      </w:r>
      <w:r>
        <w:rPr>
          <w:rFonts w:ascii="Times New Roman" w:hAnsi="Times New Roman"/>
          <w:color w:val="191919"/>
          <w:spacing w:val="-3"/>
          <w:sz w:val="16"/>
          <w:szCs w:val="16"/>
        </w:rPr>
        <w:t xml:space="preserve"> </w:t>
      </w:r>
      <w:r>
        <w:rPr>
          <w:rFonts w:ascii="Times New Roman" w:hAnsi="Times New Roman"/>
          <w:color w:val="191919"/>
          <w:spacing w:val="-2"/>
          <w:sz w:val="16"/>
          <w:szCs w:val="16"/>
        </w:rPr>
        <w:t>an</w:t>
      </w:r>
      <w:r>
        <w:rPr>
          <w:rFonts w:ascii="Times New Roman" w:hAnsi="Times New Roman"/>
          <w:color w:val="191919"/>
          <w:sz w:val="16"/>
          <w:szCs w:val="16"/>
        </w:rPr>
        <w:t>d</w:t>
      </w:r>
      <w:r>
        <w:rPr>
          <w:rFonts w:ascii="Times New Roman" w:hAnsi="Times New Roman"/>
          <w:color w:val="191919"/>
          <w:spacing w:val="-3"/>
          <w:sz w:val="16"/>
          <w:szCs w:val="16"/>
        </w:rPr>
        <w:t xml:space="preserve"> </w:t>
      </w:r>
      <w:r>
        <w:rPr>
          <w:rFonts w:ascii="Times New Roman" w:hAnsi="Times New Roman"/>
          <w:color w:val="191919"/>
          <w:spacing w:val="-2"/>
          <w:sz w:val="16"/>
          <w:szCs w:val="16"/>
        </w:rPr>
        <w:t>Eas</w:t>
      </w:r>
      <w:r>
        <w:rPr>
          <w:rFonts w:ascii="Times New Roman" w:hAnsi="Times New Roman"/>
          <w:color w:val="191919"/>
          <w:sz w:val="16"/>
          <w:szCs w:val="16"/>
        </w:rPr>
        <w:t>t</w:t>
      </w:r>
      <w:r>
        <w:rPr>
          <w:rFonts w:ascii="Times New Roman" w:hAnsi="Times New Roman"/>
          <w:color w:val="191919"/>
          <w:spacing w:val="-3"/>
          <w:sz w:val="16"/>
          <w:szCs w:val="16"/>
        </w:rPr>
        <w:t xml:space="preserve"> </w:t>
      </w:r>
      <w:r>
        <w:rPr>
          <w:rFonts w:ascii="Times New Roman" w:hAnsi="Times New Roman"/>
          <w:color w:val="191919"/>
          <w:spacing w:val="-2"/>
          <w:sz w:val="16"/>
          <w:szCs w:val="16"/>
        </w:rPr>
        <w:t>Hall</w:t>
      </w:r>
      <w:r>
        <w:rPr>
          <w:rFonts w:ascii="Times New Roman" w:hAnsi="Times New Roman"/>
          <w:color w:val="191919"/>
          <w:sz w:val="16"/>
          <w:szCs w:val="16"/>
        </w:rPr>
        <w:t>s</w:t>
      </w:r>
      <w:r>
        <w:rPr>
          <w:rFonts w:ascii="Times New Roman" w:hAnsi="Times New Roman"/>
          <w:color w:val="191919"/>
          <w:sz w:val="16"/>
          <w:szCs w:val="16"/>
        </w:rPr>
        <w:tab/>
      </w:r>
      <w:r>
        <w:rPr>
          <w:rFonts w:ascii="Times New Roman" w:hAnsi="Times New Roman"/>
          <w:color w:val="191919"/>
          <w:spacing w:val="-2"/>
          <w:sz w:val="16"/>
          <w:szCs w:val="16"/>
        </w:rPr>
        <w:t>$3,922.00</w:t>
      </w:r>
    </w:p>
    <w:p w:rsidR="00117F90" w:rsidRDefault="00117F90" w:rsidP="00117F90">
      <w:pPr>
        <w:widowControl w:val="0"/>
        <w:tabs>
          <w:tab w:val="left" w:pos="534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pacing w:val="-2"/>
          <w:sz w:val="16"/>
          <w:szCs w:val="16"/>
        </w:rPr>
        <w:t>Andrew</w:t>
      </w:r>
      <w:r>
        <w:rPr>
          <w:rFonts w:ascii="Times New Roman" w:hAnsi="Times New Roman"/>
          <w:color w:val="191919"/>
          <w:sz w:val="16"/>
          <w:szCs w:val="16"/>
        </w:rPr>
        <w:t>s</w:t>
      </w:r>
      <w:r>
        <w:rPr>
          <w:rFonts w:ascii="Times New Roman" w:hAnsi="Times New Roman"/>
          <w:color w:val="191919"/>
          <w:spacing w:val="-3"/>
          <w:sz w:val="16"/>
          <w:szCs w:val="16"/>
        </w:rPr>
        <w:t xml:space="preserve"> </w:t>
      </w:r>
      <w:proofErr w:type="gramStart"/>
      <w:r>
        <w:rPr>
          <w:rFonts w:ascii="Times New Roman" w:hAnsi="Times New Roman"/>
          <w:color w:val="191919"/>
          <w:spacing w:val="-2"/>
          <w:sz w:val="16"/>
          <w:szCs w:val="16"/>
        </w:rPr>
        <w:t>Hall(</w:t>
      </w:r>
      <w:proofErr w:type="gramEnd"/>
      <w:r>
        <w:rPr>
          <w:rFonts w:ascii="Times New Roman" w:hAnsi="Times New Roman"/>
          <w:color w:val="191919"/>
          <w:spacing w:val="-2"/>
          <w:sz w:val="16"/>
          <w:szCs w:val="16"/>
        </w:rPr>
        <w:t>Limite</w:t>
      </w:r>
      <w:r>
        <w:rPr>
          <w:rFonts w:ascii="Times New Roman" w:hAnsi="Times New Roman"/>
          <w:color w:val="191919"/>
          <w:sz w:val="16"/>
          <w:szCs w:val="16"/>
        </w:rPr>
        <w:t>d</w:t>
      </w:r>
      <w:r>
        <w:rPr>
          <w:rFonts w:ascii="Times New Roman" w:hAnsi="Times New Roman"/>
          <w:color w:val="191919"/>
          <w:spacing w:val="-3"/>
          <w:sz w:val="16"/>
          <w:szCs w:val="16"/>
        </w:rPr>
        <w:t xml:space="preserve"> </w:t>
      </w:r>
      <w:r>
        <w:rPr>
          <w:rFonts w:ascii="Times New Roman" w:hAnsi="Times New Roman"/>
          <w:color w:val="191919"/>
          <w:spacing w:val="-2"/>
          <w:sz w:val="16"/>
          <w:szCs w:val="16"/>
        </w:rPr>
        <w:t>numbe</w:t>
      </w:r>
      <w:r>
        <w:rPr>
          <w:rFonts w:ascii="Times New Roman" w:hAnsi="Times New Roman"/>
          <w:color w:val="191919"/>
          <w:sz w:val="16"/>
          <w:szCs w:val="16"/>
        </w:rPr>
        <w:t>r</w:t>
      </w:r>
      <w:r>
        <w:rPr>
          <w:rFonts w:ascii="Times New Roman" w:hAnsi="Times New Roman"/>
          <w:color w:val="191919"/>
          <w:spacing w:val="-3"/>
          <w:sz w:val="16"/>
          <w:szCs w:val="16"/>
        </w:rPr>
        <w:t xml:space="preserve"> </w:t>
      </w:r>
      <w:r>
        <w:rPr>
          <w:rFonts w:ascii="Times New Roman" w:hAnsi="Times New Roman"/>
          <w:color w:val="191919"/>
          <w:spacing w:val="-2"/>
          <w:sz w:val="16"/>
          <w:szCs w:val="16"/>
        </w:rPr>
        <w:t>o</w:t>
      </w:r>
      <w:r>
        <w:rPr>
          <w:rFonts w:ascii="Times New Roman" w:hAnsi="Times New Roman"/>
          <w:color w:val="191919"/>
          <w:sz w:val="16"/>
          <w:szCs w:val="16"/>
        </w:rPr>
        <w:t>f</w:t>
      </w:r>
      <w:r>
        <w:rPr>
          <w:rFonts w:ascii="Times New Roman" w:hAnsi="Times New Roman"/>
          <w:color w:val="191919"/>
          <w:spacing w:val="-3"/>
          <w:sz w:val="16"/>
          <w:szCs w:val="16"/>
        </w:rPr>
        <w:t xml:space="preserve"> </w:t>
      </w:r>
      <w:r>
        <w:rPr>
          <w:rFonts w:ascii="Times New Roman" w:hAnsi="Times New Roman"/>
          <w:color w:val="191919"/>
          <w:spacing w:val="-2"/>
          <w:sz w:val="16"/>
          <w:szCs w:val="16"/>
        </w:rPr>
        <w:t>rooms</w:t>
      </w:r>
      <w:r>
        <w:rPr>
          <w:rFonts w:ascii="Times New Roman" w:hAnsi="Times New Roman"/>
          <w:color w:val="191919"/>
          <w:sz w:val="16"/>
          <w:szCs w:val="16"/>
        </w:rPr>
        <w:t>)</w:t>
      </w:r>
      <w:r>
        <w:rPr>
          <w:rFonts w:ascii="Times New Roman" w:hAnsi="Times New Roman"/>
          <w:color w:val="191919"/>
          <w:sz w:val="16"/>
          <w:szCs w:val="16"/>
        </w:rPr>
        <w:tab/>
      </w:r>
      <w:r>
        <w:rPr>
          <w:rFonts w:ascii="Times New Roman" w:hAnsi="Times New Roman"/>
          <w:color w:val="191919"/>
          <w:spacing w:val="-2"/>
          <w:sz w:val="16"/>
          <w:szCs w:val="16"/>
        </w:rPr>
        <w:t>$3,057.00</w:t>
      </w:r>
    </w:p>
    <w:p w:rsidR="00117F90" w:rsidRDefault="00117F90" w:rsidP="00117F90">
      <w:pPr>
        <w:widowControl w:val="0"/>
        <w:tabs>
          <w:tab w:val="left" w:pos="822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z w:val="16"/>
          <w:szCs w:val="16"/>
        </w:rPr>
        <w:t>4</w:t>
      </w:r>
      <w:r>
        <w:rPr>
          <w:rFonts w:ascii="Times New Roman" w:hAnsi="Times New Roman"/>
          <w:color w:val="191919"/>
          <w:spacing w:val="-3"/>
          <w:sz w:val="16"/>
          <w:szCs w:val="16"/>
        </w:rPr>
        <w:t xml:space="preserve"> </w:t>
      </w:r>
      <w:r>
        <w:rPr>
          <w:rFonts w:ascii="Times New Roman" w:hAnsi="Times New Roman"/>
          <w:color w:val="191919"/>
          <w:spacing w:val="-2"/>
          <w:sz w:val="16"/>
          <w:szCs w:val="16"/>
        </w:rPr>
        <w:t>Bedroo</w:t>
      </w:r>
      <w:r>
        <w:rPr>
          <w:rFonts w:ascii="Times New Roman" w:hAnsi="Times New Roman"/>
          <w:color w:val="191919"/>
          <w:sz w:val="16"/>
          <w:szCs w:val="16"/>
        </w:rPr>
        <w:t>m</w:t>
      </w:r>
      <w:r>
        <w:rPr>
          <w:rFonts w:ascii="Times New Roman" w:hAnsi="Times New Roman"/>
          <w:color w:val="191919"/>
          <w:spacing w:val="-3"/>
          <w:sz w:val="16"/>
          <w:szCs w:val="16"/>
        </w:rPr>
        <w:t xml:space="preserve"> </w:t>
      </w:r>
      <w:r>
        <w:rPr>
          <w:rFonts w:ascii="Times New Roman" w:hAnsi="Times New Roman"/>
          <w:color w:val="191919"/>
          <w:spacing w:val="-2"/>
          <w:sz w:val="16"/>
          <w:szCs w:val="16"/>
        </w:rPr>
        <w:t>Suit</w:t>
      </w:r>
      <w:r>
        <w:rPr>
          <w:rFonts w:ascii="Times New Roman" w:hAnsi="Times New Roman"/>
          <w:color w:val="191919"/>
          <w:sz w:val="16"/>
          <w:szCs w:val="16"/>
        </w:rPr>
        <w:t>e</w:t>
      </w:r>
      <w:r>
        <w:rPr>
          <w:rFonts w:ascii="Times New Roman" w:hAnsi="Times New Roman"/>
          <w:color w:val="191919"/>
          <w:sz w:val="16"/>
          <w:szCs w:val="16"/>
        </w:rPr>
        <w:tab/>
      </w:r>
      <w:r>
        <w:rPr>
          <w:rFonts w:ascii="Times New Roman" w:hAnsi="Times New Roman"/>
          <w:color w:val="191919"/>
          <w:spacing w:val="-2"/>
          <w:sz w:val="16"/>
          <w:szCs w:val="16"/>
        </w:rPr>
        <w:t>$4,342.00</w:t>
      </w:r>
    </w:p>
    <w:p w:rsidR="00117F90" w:rsidRDefault="00117F90" w:rsidP="00117F90">
      <w:pPr>
        <w:widowControl w:val="0"/>
        <w:tabs>
          <w:tab w:val="left" w:pos="822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z w:val="16"/>
          <w:szCs w:val="16"/>
        </w:rPr>
        <w:t>4</w:t>
      </w:r>
      <w:r>
        <w:rPr>
          <w:rFonts w:ascii="Times New Roman" w:hAnsi="Times New Roman"/>
          <w:color w:val="191919"/>
          <w:spacing w:val="-3"/>
          <w:sz w:val="16"/>
          <w:szCs w:val="16"/>
        </w:rPr>
        <w:t xml:space="preserve"> </w:t>
      </w:r>
      <w:r>
        <w:rPr>
          <w:rFonts w:ascii="Times New Roman" w:hAnsi="Times New Roman"/>
          <w:color w:val="191919"/>
          <w:spacing w:val="-2"/>
          <w:sz w:val="16"/>
          <w:szCs w:val="16"/>
        </w:rPr>
        <w:t>Bedroo</w:t>
      </w:r>
      <w:r>
        <w:rPr>
          <w:rFonts w:ascii="Times New Roman" w:hAnsi="Times New Roman"/>
          <w:color w:val="191919"/>
          <w:sz w:val="16"/>
          <w:szCs w:val="16"/>
        </w:rPr>
        <w:t>m</w:t>
      </w:r>
      <w:r>
        <w:rPr>
          <w:rFonts w:ascii="Times New Roman" w:hAnsi="Times New Roman"/>
          <w:color w:val="191919"/>
          <w:spacing w:val="-12"/>
          <w:sz w:val="16"/>
          <w:szCs w:val="16"/>
        </w:rPr>
        <w:t xml:space="preserve"> </w:t>
      </w:r>
      <w:r>
        <w:rPr>
          <w:rFonts w:ascii="Times New Roman" w:hAnsi="Times New Roman"/>
          <w:color w:val="191919"/>
          <w:spacing w:val="-2"/>
          <w:sz w:val="16"/>
          <w:szCs w:val="16"/>
        </w:rPr>
        <w:t>Apartmen</w:t>
      </w:r>
      <w:r>
        <w:rPr>
          <w:rFonts w:ascii="Times New Roman" w:hAnsi="Times New Roman"/>
          <w:color w:val="191919"/>
          <w:sz w:val="16"/>
          <w:szCs w:val="16"/>
        </w:rPr>
        <w:t>t</w:t>
      </w:r>
      <w:r>
        <w:rPr>
          <w:rFonts w:ascii="Times New Roman" w:hAnsi="Times New Roman"/>
          <w:color w:val="191919"/>
          <w:sz w:val="16"/>
          <w:szCs w:val="16"/>
        </w:rPr>
        <w:tab/>
      </w:r>
      <w:r>
        <w:rPr>
          <w:rFonts w:ascii="Times New Roman" w:hAnsi="Times New Roman"/>
          <w:color w:val="191919"/>
          <w:spacing w:val="-2"/>
          <w:sz w:val="16"/>
          <w:szCs w:val="16"/>
        </w:rPr>
        <w:t>$3,925.00</w:t>
      </w:r>
    </w:p>
    <w:p w:rsidR="00117F90" w:rsidRDefault="00117F90" w:rsidP="00117F90">
      <w:pPr>
        <w:widowControl w:val="0"/>
        <w:autoSpaceDE w:val="0"/>
        <w:autoSpaceDN w:val="0"/>
        <w:adjustRightInd w:val="0"/>
        <w:spacing w:before="2" w:after="0" w:line="170" w:lineRule="exact"/>
        <w:ind w:left="180" w:right="130" w:firstLine="0"/>
        <w:rPr>
          <w:rFonts w:ascii="Times New Roman" w:hAnsi="Times New Roman"/>
          <w:color w:val="000000"/>
          <w:sz w:val="17"/>
          <w:szCs w:val="17"/>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accommodation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hall</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secur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meal</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purchas</w:t>
      </w:r>
      <w:r>
        <w:rPr>
          <w:rFonts w:ascii="Times New Roman" w:hAnsi="Times New Roman"/>
          <w:color w:val="191919"/>
          <w:spacing w:val="-3"/>
          <w:sz w:val="18"/>
          <w:szCs w:val="18"/>
        </w:rPr>
        <w:t>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board pla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deposit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pre-pai</w:t>
      </w:r>
      <w:r>
        <w:rPr>
          <w:rFonts w:ascii="Times New Roman" w:hAnsi="Times New Roman"/>
          <w:color w:val="191919"/>
          <w:sz w:val="18"/>
          <w:szCs w:val="18"/>
        </w:rPr>
        <w:t>d</w:t>
      </w:r>
      <w:r>
        <w:rPr>
          <w:rFonts w:ascii="Times New Roman" w:hAnsi="Times New Roman"/>
          <w:color w:val="191919"/>
          <w:spacing w:val="-4"/>
          <w:sz w:val="18"/>
          <w:szCs w:val="18"/>
        </w:rPr>
        <w:t xml:space="preserve"> </w:t>
      </w:r>
      <w:proofErr w:type="spellStart"/>
      <w:r>
        <w:rPr>
          <w:rFonts w:ascii="Times New Roman" w:hAnsi="Times New Roman"/>
          <w:color w:val="191919"/>
          <w:spacing w:val="-2"/>
          <w:sz w:val="18"/>
          <w:szCs w:val="18"/>
        </w:rPr>
        <w:t>RamBuck</w:t>
      </w:r>
      <w:r>
        <w:rPr>
          <w:rFonts w:ascii="Times New Roman" w:hAnsi="Times New Roman"/>
          <w:color w:val="191919"/>
          <w:sz w:val="18"/>
          <w:szCs w:val="18"/>
        </w:rPr>
        <w:t>s</w:t>
      </w:r>
      <w:proofErr w:type="spellEnd"/>
      <w:r>
        <w:rPr>
          <w:rFonts w:ascii="Times New Roman" w:hAnsi="Times New Roman"/>
          <w:color w:val="191919"/>
          <w:spacing w:val="-14"/>
          <w:sz w:val="18"/>
          <w:szCs w:val="18"/>
        </w:rPr>
        <w:t xml:space="preserve"> </w:t>
      </w:r>
      <w:r>
        <w:rPr>
          <w:rFonts w:ascii="Times New Roman" w:hAnsi="Times New Roman"/>
          <w:color w:val="191919"/>
          <w:spacing w:val="-2"/>
          <w:sz w:val="18"/>
          <w:szCs w:val="18"/>
        </w:rPr>
        <w:t>Account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$950.0</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deposit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proofErr w:type="spellStart"/>
      <w:r>
        <w:rPr>
          <w:rFonts w:ascii="Times New Roman" w:hAnsi="Times New Roman"/>
          <w:color w:val="191919"/>
          <w:spacing w:val="-2"/>
          <w:sz w:val="18"/>
          <w:szCs w:val="18"/>
        </w:rPr>
        <w:t>RamBuck</w:t>
      </w:r>
      <w:r>
        <w:rPr>
          <w:rFonts w:ascii="Times New Roman" w:hAnsi="Times New Roman"/>
          <w:color w:val="191919"/>
          <w:sz w:val="18"/>
          <w:szCs w:val="18"/>
        </w:rPr>
        <w:t>s</w:t>
      </w:r>
      <w:proofErr w:type="spellEnd"/>
      <w:r>
        <w:rPr>
          <w:rFonts w:ascii="Times New Roman" w:hAnsi="Times New Roman"/>
          <w:color w:val="191919"/>
          <w:spacing w:val="-14"/>
          <w:sz w:val="18"/>
          <w:szCs w:val="18"/>
        </w:rPr>
        <w:t xml:space="preserve"> </w:t>
      </w:r>
      <w:r>
        <w:rPr>
          <w:rFonts w:ascii="Times New Roman" w:hAnsi="Times New Roman"/>
          <w:color w:val="191919"/>
          <w:spacing w:val="-2"/>
          <w:sz w:val="18"/>
          <w:szCs w:val="18"/>
        </w:rPr>
        <w:t>Accoun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locations.</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r>
        <w:rPr>
          <w:rFonts w:ascii="Times New Roman" w:hAnsi="Times New Roman" w:cs="Times New Roman"/>
          <w:noProof/>
          <w:color w:val="000000"/>
          <w:sz w:val="18"/>
          <w:szCs w:val="18"/>
        </w:rPr>
        <w:lastRenderedPageBreak/>
        <w:drawing>
          <wp:anchor distT="0" distB="0" distL="114300" distR="114300" simplePos="0" relativeHeight="251694080" behindDoc="0" locked="0" layoutInCell="1" allowOverlap="1">
            <wp:simplePos x="0" y="0"/>
            <wp:positionH relativeFrom="column">
              <wp:posOffset>157480</wp:posOffset>
            </wp:positionH>
            <wp:positionV relativeFrom="paragraph">
              <wp:posOffset>635</wp:posOffset>
            </wp:positionV>
            <wp:extent cx="6372225" cy="8620125"/>
            <wp:effectExtent l="1905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stretch>
                      <a:fillRect/>
                    </a:stretch>
                  </pic:blipFill>
                  <pic:spPr bwMode="auto">
                    <a:xfrm>
                      <a:off x="0" y="0"/>
                      <a:ext cx="6372225" cy="8620125"/>
                    </a:xfrm>
                    <a:prstGeom prst="rect">
                      <a:avLst/>
                    </a:prstGeom>
                    <a:noFill/>
                    <a:ln w="9525">
                      <a:noFill/>
                      <a:miter lim="800000"/>
                      <a:headEnd/>
                      <a:tailEnd/>
                    </a:ln>
                  </pic:spPr>
                </pic:pic>
              </a:graphicData>
            </a:graphic>
          </wp:anchor>
        </w:drawing>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r w:rsidRPr="00117F90">
        <w:rPr>
          <w:rFonts w:ascii="Times New Roman" w:hAnsi="Times New Roman" w:cs="Times New Roman"/>
          <w:noProof/>
          <w:color w:val="000000"/>
          <w:sz w:val="18"/>
          <w:szCs w:val="18"/>
        </w:rPr>
        <w:lastRenderedPageBreak/>
        <w:drawing>
          <wp:inline distT="0" distB="0" distL="0" distR="0">
            <wp:extent cx="6355063" cy="4381500"/>
            <wp:effectExtent l="19050" t="0" r="7637"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tretch>
                      <a:fillRect/>
                    </a:stretch>
                  </pic:blipFill>
                  <pic:spPr bwMode="auto">
                    <a:xfrm>
                      <a:off x="0" y="0"/>
                      <a:ext cx="6355063" cy="4381500"/>
                    </a:xfrm>
                    <a:prstGeom prst="rect">
                      <a:avLst/>
                    </a:prstGeom>
                    <a:noFill/>
                    <a:ln w="9525">
                      <a:noFill/>
                      <a:miter lim="800000"/>
                      <a:headEnd/>
                      <a:tailEnd/>
                    </a:ln>
                  </pic:spPr>
                </pic:pic>
              </a:graphicData>
            </a:graphic>
          </wp:inline>
        </w:drawing>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117F90" w:rsidRDefault="00117F90" w:rsidP="00117F90">
      <w:pPr>
        <w:pStyle w:val="Heading1"/>
        <w:spacing w:before="0" w:line="240" w:lineRule="auto"/>
        <w:ind w:left="994"/>
        <w:jc w:val="center"/>
        <w:rPr>
          <w:rFonts w:ascii="Times New Roman" w:hAnsi="Times New Roman"/>
          <w:b w:val="0"/>
          <w:color w:val="262626" w:themeColor="text1" w:themeTint="D9"/>
          <w:sz w:val="72"/>
          <w:szCs w:val="72"/>
        </w:rPr>
      </w:pPr>
      <w:bookmarkStart w:id="576" w:name="_Toc295316673"/>
      <w:r w:rsidRPr="00117F90">
        <w:rPr>
          <w:rFonts w:ascii="Times New Roman" w:hAnsi="Times New Roman"/>
          <w:b w:val="0"/>
          <w:color w:val="262626" w:themeColor="text1" w:themeTint="D9"/>
          <w:spacing w:val="-26"/>
          <w:position w:val="-6"/>
          <w:sz w:val="72"/>
          <w:szCs w:val="72"/>
        </w:rPr>
        <w:t>ENROLLMENT</w:t>
      </w:r>
      <w:bookmarkEnd w:id="576"/>
    </w:p>
    <w:p w:rsidR="00117F90" w:rsidRPr="00117F90" w:rsidRDefault="00117F90" w:rsidP="00117F90">
      <w:pPr>
        <w:pStyle w:val="Heading1"/>
        <w:spacing w:before="0" w:line="240" w:lineRule="auto"/>
        <w:ind w:left="994"/>
        <w:jc w:val="center"/>
        <w:rPr>
          <w:rFonts w:ascii="Times New Roman" w:hAnsi="Times New Roman"/>
          <w:color w:val="262626" w:themeColor="text1" w:themeTint="D9"/>
          <w:sz w:val="72"/>
          <w:szCs w:val="72"/>
        </w:rPr>
      </w:pPr>
      <w:bookmarkStart w:id="577" w:name="_Toc295316674"/>
      <w:r w:rsidRPr="00117F90">
        <w:rPr>
          <w:rFonts w:ascii="Times New Roman" w:hAnsi="Times New Roman"/>
          <w:b w:val="0"/>
          <w:color w:val="262626" w:themeColor="text1" w:themeTint="D9"/>
          <w:spacing w:val="-25"/>
          <w:position w:val="-3"/>
          <w:sz w:val="72"/>
          <w:szCs w:val="72"/>
        </w:rPr>
        <w:t>M</w:t>
      </w:r>
      <w:r w:rsidRPr="00117F90">
        <w:rPr>
          <w:rFonts w:ascii="Times New Roman" w:hAnsi="Times New Roman"/>
          <w:b w:val="0"/>
          <w:color w:val="262626" w:themeColor="text1" w:themeTint="D9"/>
          <w:spacing w:val="-26"/>
          <w:position w:val="-3"/>
          <w:sz w:val="72"/>
          <w:szCs w:val="72"/>
        </w:rPr>
        <w:t>ANAGEMEN</w:t>
      </w:r>
      <w:r w:rsidRPr="00117F90">
        <w:rPr>
          <w:rFonts w:ascii="Times New Roman" w:hAnsi="Times New Roman"/>
          <w:b w:val="0"/>
          <w:color w:val="262626" w:themeColor="text1" w:themeTint="D9"/>
          <w:position w:val="-3"/>
          <w:sz w:val="72"/>
          <w:szCs w:val="72"/>
        </w:rPr>
        <w:t>T</w:t>
      </w:r>
      <w:r w:rsidRPr="00117F90">
        <w:rPr>
          <w:rFonts w:ascii="Times New Roman" w:hAnsi="Times New Roman"/>
          <w:b w:val="0"/>
          <w:color w:val="262626" w:themeColor="text1" w:themeTint="D9"/>
          <w:spacing w:val="-42"/>
          <w:position w:val="-3"/>
          <w:sz w:val="72"/>
          <w:szCs w:val="72"/>
        </w:rPr>
        <w:t xml:space="preserve"> &amp; </w:t>
      </w:r>
      <w:r w:rsidRPr="00117F90">
        <w:rPr>
          <w:rFonts w:ascii="Times New Roman" w:hAnsi="Times New Roman"/>
          <w:b w:val="0"/>
          <w:color w:val="262626" w:themeColor="text1" w:themeTint="D9"/>
          <w:spacing w:val="-25"/>
          <w:sz w:val="72"/>
          <w:szCs w:val="72"/>
        </w:rPr>
        <w:t>S</w:t>
      </w:r>
      <w:r w:rsidRPr="00117F90">
        <w:rPr>
          <w:rFonts w:ascii="Times New Roman" w:hAnsi="Times New Roman"/>
          <w:b w:val="0"/>
          <w:color w:val="262626" w:themeColor="text1" w:themeTint="D9"/>
          <w:spacing w:val="-26"/>
          <w:sz w:val="72"/>
          <w:szCs w:val="72"/>
        </w:rPr>
        <w:t>TUDEN</w:t>
      </w:r>
      <w:r w:rsidRPr="00117F90">
        <w:rPr>
          <w:rFonts w:ascii="Times New Roman" w:hAnsi="Times New Roman"/>
          <w:b w:val="0"/>
          <w:color w:val="262626" w:themeColor="text1" w:themeTint="D9"/>
          <w:sz w:val="72"/>
          <w:szCs w:val="72"/>
        </w:rPr>
        <w:t>T</w:t>
      </w:r>
      <w:r w:rsidRPr="00117F90">
        <w:rPr>
          <w:rFonts w:ascii="Times New Roman" w:hAnsi="Times New Roman"/>
          <w:b w:val="0"/>
          <w:color w:val="262626" w:themeColor="text1" w:themeTint="D9"/>
          <w:spacing w:val="-59"/>
          <w:sz w:val="72"/>
          <w:szCs w:val="72"/>
        </w:rPr>
        <w:t xml:space="preserve"> </w:t>
      </w:r>
      <w:r w:rsidRPr="00117F90">
        <w:rPr>
          <w:rFonts w:ascii="Times New Roman" w:hAnsi="Times New Roman"/>
          <w:b w:val="0"/>
          <w:color w:val="262626" w:themeColor="text1" w:themeTint="D9"/>
          <w:spacing w:val="-25"/>
          <w:sz w:val="72"/>
          <w:szCs w:val="72"/>
        </w:rPr>
        <w:t>A</w:t>
      </w:r>
      <w:r w:rsidRPr="00117F90">
        <w:rPr>
          <w:rFonts w:ascii="Times New Roman" w:hAnsi="Times New Roman"/>
          <w:b w:val="0"/>
          <w:color w:val="262626" w:themeColor="text1" w:themeTint="D9"/>
          <w:spacing w:val="-26"/>
          <w:sz w:val="72"/>
          <w:szCs w:val="72"/>
        </w:rPr>
        <w:t>F</w:t>
      </w:r>
      <w:r w:rsidRPr="00117F90">
        <w:rPr>
          <w:rFonts w:ascii="Times New Roman" w:hAnsi="Times New Roman"/>
          <w:b w:val="0"/>
          <w:color w:val="262626" w:themeColor="text1" w:themeTint="D9"/>
          <w:spacing w:val="-97"/>
          <w:sz w:val="72"/>
          <w:szCs w:val="72"/>
        </w:rPr>
        <w:t>F</w:t>
      </w:r>
      <w:r w:rsidRPr="00117F90">
        <w:rPr>
          <w:rFonts w:ascii="Times New Roman" w:hAnsi="Times New Roman"/>
          <w:b w:val="0"/>
          <w:color w:val="262626" w:themeColor="text1" w:themeTint="D9"/>
          <w:spacing w:val="-26"/>
          <w:sz w:val="72"/>
          <w:szCs w:val="72"/>
        </w:rPr>
        <w:t>AIRS</w:t>
      </w:r>
      <w:bookmarkEnd w:id="577"/>
    </w:p>
    <w:p w:rsidR="00117F90" w:rsidRPr="00117F90" w:rsidRDefault="00117F90" w:rsidP="00117F90">
      <w:pPr>
        <w:widowControl w:val="0"/>
        <w:autoSpaceDE w:val="0"/>
        <w:autoSpaceDN w:val="0"/>
        <w:adjustRightInd w:val="0"/>
        <w:spacing w:after="0" w:line="303" w:lineRule="exact"/>
        <w:ind w:left="180" w:firstLine="0"/>
        <w:rPr>
          <w:rFonts w:ascii="Times New Roman" w:hAnsi="Times New Roman"/>
          <w:color w:val="000000"/>
          <w:sz w:val="32"/>
          <w:szCs w:val="32"/>
        </w:rPr>
      </w:pPr>
      <w:r w:rsidRPr="00117F90">
        <w:rPr>
          <w:rFonts w:ascii="Times New Roman" w:hAnsi="Times New Roman"/>
          <w:b/>
          <w:bCs/>
          <w:color w:val="191919"/>
          <w:position w:val="2"/>
          <w:sz w:val="32"/>
          <w:szCs w:val="32"/>
        </w:rPr>
        <w:t>C</w:t>
      </w:r>
      <w:r w:rsidRPr="00117F90">
        <w:rPr>
          <w:rFonts w:ascii="Times New Roman" w:hAnsi="Times New Roman"/>
          <w:b/>
          <w:bCs/>
          <w:color w:val="191919"/>
          <w:position w:val="2"/>
          <w:sz w:val="24"/>
          <w:szCs w:val="24"/>
        </w:rPr>
        <w:t>ONTENTS</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Pr="001834A9" w:rsidRDefault="004D157D" w:rsidP="004D157D">
      <w:pPr>
        <w:pStyle w:val="Heading2"/>
        <w:spacing w:before="0"/>
        <w:ind w:left="180" w:right="130" w:firstLine="0"/>
        <w:rPr>
          <w:rFonts w:ascii="Times New Roman" w:hAnsi="Times New Roman"/>
          <w:color w:val="000000"/>
          <w:sz w:val="22"/>
          <w:szCs w:val="22"/>
        </w:rPr>
      </w:pPr>
      <w:bookmarkStart w:id="578" w:name="_Toc295316675"/>
      <w:r w:rsidRPr="001834A9">
        <w:rPr>
          <w:rFonts w:ascii="Times New Roman" w:hAnsi="Times New Roman"/>
          <w:bCs w:val="0"/>
          <w:color w:val="191919"/>
          <w:spacing w:val="-2"/>
          <w:sz w:val="22"/>
          <w:szCs w:val="22"/>
        </w:rPr>
        <w:lastRenderedPageBreak/>
        <w:t>S</w:t>
      </w:r>
      <w:r w:rsidRPr="001834A9">
        <w:rPr>
          <w:rFonts w:ascii="Times New Roman" w:hAnsi="Times New Roman"/>
          <w:bCs w:val="0"/>
          <w:color w:val="191919"/>
          <w:spacing w:val="-2"/>
          <w:sz w:val="18"/>
          <w:szCs w:val="18"/>
        </w:rPr>
        <w:t>TUDEN</w:t>
      </w:r>
      <w:r w:rsidRPr="001834A9">
        <w:rPr>
          <w:rFonts w:ascii="Times New Roman" w:hAnsi="Times New Roman"/>
          <w:bCs w:val="0"/>
          <w:color w:val="191919"/>
          <w:sz w:val="18"/>
          <w:szCs w:val="18"/>
        </w:rPr>
        <w:t>T</w:t>
      </w:r>
      <w:r w:rsidRPr="001834A9">
        <w:rPr>
          <w:rFonts w:ascii="Times New Roman" w:hAnsi="Times New Roman"/>
          <w:bCs w:val="0"/>
          <w:color w:val="191919"/>
          <w:spacing w:val="-6"/>
          <w:sz w:val="22"/>
          <w:szCs w:val="22"/>
        </w:rPr>
        <w:t xml:space="preserve"> </w:t>
      </w:r>
      <w:r w:rsidRPr="001834A9">
        <w:rPr>
          <w:rFonts w:ascii="Times New Roman" w:hAnsi="Times New Roman"/>
          <w:bCs w:val="0"/>
          <w:color w:val="191919"/>
          <w:spacing w:val="-2"/>
          <w:sz w:val="22"/>
          <w:szCs w:val="22"/>
        </w:rPr>
        <w:t>A</w:t>
      </w:r>
      <w:r w:rsidRPr="001834A9">
        <w:rPr>
          <w:rFonts w:ascii="Times New Roman" w:hAnsi="Times New Roman"/>
          <w:bCs w:val="0"/>
          <w:color w:val="191919"/>
          <w:spacing w:val="-2"/>
          <w:sz w:val="18"/>
          <w:szCs w:val="18"/>
        </w:rPr>
        <w:t>F</w:t>
      </w:r>
      <w:r w:rsidRPr="001834A9">
        <w:rPr>
          <w:rFonts w:ascii="Times New Roman" w:hAnsi="Times New Roman"/>
          <w:bCs w:val="0"/>
          <w:color w:val="191919"/>
          <w:spacing w:val="-16"/>
          <w:sz w:val="18"/>
          <w:szCs w:val="18"/>
        </w:rPr>
        <w:t>F</w:t>
      </w:r>
      <w:r w:rsidRPr="001834A9">
        <w:rPr>
          <w:rFonts w:ascii="Times New Roman" w:hAnsi="Times New Roman"/>
          <w:bCs w:val="0"/>
          <w:color w:val="191919"/>
          <w:spacing w:val="-2"/>
          <w:sz w:val="18"/>
          <w:szCs w:val="18"/>
        </w:rPr>
        <w:t>AIRS</w:t>
      </w:r>
      <w:bookmarkEnd w:id="578"/>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382440">
        <w:rPr>
          <w:rFonts w:ascii="Times New Roman" w:hAnsi="Times New Roman"/>
          <w:color w:val="191919"/>
          <w:spacing w:val="-2"/>
          <w:sz w:val="18"/>
          <w:szCs w:val="18"/>
        </w:rPr>
        <w:t>Student Affairs exists to create a culture of vibrant student learning through involvement.  Our teams of student development educators facilitate the growth and development of students as referenced in the mission statement below.</w:t>
      </w:r>
    </w:p>
    <w:p w:rsidR="004D157D" w:rsidRPr="0038244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sz w:val="24"/>
          <w:szCs w:val="24"/>
        </w:rPr>
      </w:pPr>
      <w:bookmarkStart w:id="579" w:name="_Toc295316676"/>
      <w:r w:rsidRPr="00200513">
        <w:rPr>
          <w:rFonts w:ascii="Times New Roman" w:hAnsi="Times New Roman" w:cs="Times New Roman"/>
          <w:caps/>
          <w:color w:val="262626" w:themeColor="text1" w:themeTint="D9"/>
          <w:sz w:val="24"/>
          <w:szCs w:val="24"/>
        </w:rPr>
        <w:t>m</w:t>
      </w:r>
      <w:r w:rsidRPr="00200513">
        <w:rPr>
          <w:rFonts w:ascii="Times New Roman" w:hAnsi="Times New Roman" w:cs="Times New Roman"/>
          <w:caps/>
          <w:color w:val="262626" w:themeColor="text1" w:themeTint="D9"/>
          <w:sz w:val="18"/>
          <w:szCs w:val="18"/>
        </w:rPr>
        <w:t>ission</w:t>
      </w:r>
      <w:r w:rsidRPr="00200513">
        <w:rPr>
          <w:rFonts w:ascii="Times New Roman" w:hAnsi="Times New Roman" w:cs="Times New Roman"/>
          <w:caps/>
          <w:color w:val="262626" w:themeColor="text1" w:themeTint="D9"/>
          <w:sz w:val="24"/>
          <w:szCs w:val="24"/>
        </w:rPr>
        <w:t xml:space="preserve"> s</w:t>
      </w:r>
      <w:r w:rsidRPr="00200513">
        <w:rPr>
          <w:rFonts w:ascii="Times New Roman" w:hAnsi="Times New Roman" w:cs="Times New Roman"/>
          <w:caps/>
          <w:color w:val="262626" w:themeColor="text1" w:themeTint="D9"/>
          <w:sz w:val="18"/>
          <w:szCs w:val="18"/>
        </w:rPr>
        <w:t>tatement</w:t>
      </w:r>
      <w:bookmarkEnd w:id="579"/>
      <w:r w:rsidRPr="00200513">
        <w:rPr>
          <w:rFonts w:ascii="Times New Roman" w:hAnsi="Times New Roman" w:cs="Times New Roman"/>
          <w:caps/>
          <w:color w:val="262626" w:themeColor="text1" w:themeTint="D9"/>
          <w:sz w:val="24"/>
          <w:szCs w:val="24"/>
        </w:rPr>
        <w:t xml:space="preserve"> </w:t>
      </w:r>
    </w:p>
    <w:p w:rsidR="004D157D" w:rsidRPr="00382440" w:rsidRDefault="004D157D" w:rsidP="004D157D">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382440">
        <w:rPr>
          <w:rFonts w:ascii="Times New Roman" w:hAnsi="Times New Roman"/>
          <w:color w:val="191919"/>
          <w:spacing w:val="-2"/>
          <w:sz w:val="18"/>
          <w:szCs w:val="18"/>
        </w:rPr>
        <w:t>Our mission is to develop students who are responsible, empowered and who graduate prepared to respond to the challenges of leadership and service.  In order to foster this mission, Student Affairs will partner with other university divisions to provide progressive, innovative, “student-centered” programs and services while fostering the “students first” philosophy.</w:t>
      </w:r>
    </w:p>
    <w:p w:rsidR="004D157D" w:rsidRDefault="004D157D" w:rsidP="004D157D">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020E6" w:rsidRPr="00C020E6" w:rsidRDefault="00C020E6" w:rsidP="00C020E6">
      <w:pPr>
        <w:pStyle w:val="Heading2"/>
        <w:spacing w:before="0"/>
        <w:ind w:firstLine="180"/>
        <w:rPr>
          <w:rFonts w:ascii="Times New Roman" w:hAnsi="Times New Roman"/>
          <w:color w:val="000000" w:themeColor="text1"/>
        </w:rPr>
      </w:pPr>
      <w:r w:rsidRPr="00C020E6">
        <w:rPr>
          <w:rFonts w:ascii="Times New Roman" w:hAnsi="Times New Roman" w:cs="Times New Roman"/>
          <w:caps/>
          <w:color w:val="000000" w:themeColor="text1"/>
          <w:sz w:val="28"/>
          <w:szCs w:val="28"/>
        </w:rPr>
        <w:t>C</w:t>
      </w:r>
      <w:r w:rsidRPr="00C020E6">
        <w:rPr>
          <w:rFonts w:ascii="Times New Roman" w:hAnsi="Times New Roman" w:cs="Times New Roman"/>
          <w:caps/>
          <w:color w:val="000000" w:themeColor="text1"/>
          <w:sz w:val="22"/>
          <w:szCs w:val="22"/>
        </w:rPr>
        <w:t>ounseling</w:t>
      </w:r>
      <w:r w:rsidRPr="00C020E6">
        <w:rPr>
          <w:rFonts w:ascii="Times New Roman" w:hAnsi="Times New Roman"/>
          <w:color w:val="000000" w:themeColor="text1"/>
          <w:sz w:val="22"/>
          <w:szCs w:val="22"/>
        </w:rPr>
        <w:t xml:space="preserve"> </w:t>
      </w:r>
      <w:r w:rsidRPr="00C020E6">
        <w:rPr>
          <w:rFonts w:ascii="Times New Roman" w:hAnsi="Times New Roman"/>
          <w:color w:val="000000" w:themeColor="text1"/>
        </w:rPr>
        <w:t>A</w:t>
      </w:r>
      <w:r w:rsidRPr="00C020E6">
        <w:rPr>
          <w:rFonts w:ascii="Times New Roman" w:hAnsi="Times New Roman"/>
          <w:color w:val="000000" w:themeColor="text1"/>
          <w:sz w:val="22"/>
          <w:szCs w:val="22"/>
        </w:rPr>
        <w:t>ND</w:t>
      </w:r>
      <w:r w:rsidRPr="00C020E6">
        <w:rPr>
          <w:rFonts w:ascii="Times New Roman" w:hAnsi="Times New Roman"/>
          <w:color w:val="000000" w:themeColor="text1"/>
        </w:rPr>
        <w:t xml:space="preserve"> S</w:t>
      </w:r>
      <w:r w:rsidRPr="00C020E6">
        <w:rPr>
          <w:rFonts w:ascii="Times New Roman" w:hAnsi="Times New Roman"/>
          <w:color w:val="000000" w:themeColor="text1"/>
          <w:sz w:val="22"/>
          <w:szCs w:val="22"/>
        </w:rPr>
        <w:t>TUDENT</w:t>
      </w:r>
      <w:r w:rsidRPr="00C020E6">
        <w:rPr>
          <w:rFonts w:ascii="Times New Roman" w:hAnsi="Times New Roman"/>
          <w:color w:val="000000" w:themeColor="text1"/>
        </w:rPr>
        <w:t xml:space="preserve"> D</w:t>
      </w:r>
      <w:r w:rsidRPr="00C020E6">
        <w:rPr>
          <w:rFonts w:ascii="Times New Roman" w:hAnsi="Times New Roman"/>
          <w:color w:val="000000" w:themeColor="text1"/>
          <w:sz w:val="22"/>
          <w:szCs w:val="22"/>
        </w:rPr>
        <w:t>ISABILIT</w:t>
      </w:r>
      <w:r w:rsidRPr="00C020E6">
        <w:rPr>
          <w:rFonts w:ascii="Times New Roman" w:hAnsi="Times New Roman"/>
          <w:color w:val="000000" w:themeColor="text1"/>
        </w:rPr>
        <w:t>Y S</w:t>
      </w:r>
      <w:r w:rsidRPr="00C020E6">
        <w:rPr>
          <w:rFonts w:ascii="Times New Roman" w:hAnsi="Times New Roman"/>
          <w:color w:val="000000" w:themeColor="text1"/>
          <w:sz w:val="22"/>
          <w:szCs w:val="22"/>
        </w:rPr>
        <w:t>ERVICES</w:t>
      </w:r>
      <w:r w:rsidRPr="00C020E6">
        <w:rPr>
          <w:rFonts w:ascii="Times New Roman" w:hAnsi="Times New Roman"/>
          <w:color w:val="000000" w:themeColor="text1"/>
        </w:rPr>
        <w:t xml:space="preserve"> (CSDS)</w:t>
      </w: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0" w:name="_Toc295316678"/>
      <w:r w:rsidRPr="00200513">
        <w:rPr>
          <w:rFonts w:ascii="Times New Roman" w:hAnsi="Times New Roman" w:cs="Times New Roman"/>
          <w:caps/>
          <w:color w:val="262626" w:themeColor="text1" w:themeTint="D9"/>
        </w:rPr>
        <w:t>C</w:t>
      </w:r>
      <w:r w:rsidRPr="00200513">
        <w:rPr>
          <w:rFonts w:ascii="Times New Roman" w:hAnsi="Times New Roman" w:cs="Times New Roman"/>
          <w:caps/>
          <w:color w:val="262626" w:themeColor="text1" w:themeTint="D9"/>
          <w:sz w:val="18"/>
          <w:szCs w:val="18"/>
        </w:rPr>
        <w:t>ounseling</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ervices</w:t>
      </w:r>
      <w:bookmarkEnd w:id="580"/>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 xml:space="preserve">The primary function of the Counseling Services is to support students in their total development by providing services and programs which optimize their intellectual, emotional, and social academic well-being.  Professional staff provides confidential psychological counseling and consultation services to currently enrolled ASU students. The department offers brief individual and couples therapy. Additional services offered through include group sessions, marital and family therapy, crisis intervention, consultation, outreach, presentations, workshops and referrals.  All records kept by the professional counseling staff in the Counseling Center and the Division Student Affairs shall remain CONFIDENTIAL INFORMATION and will be disclosed to a third party only with the student’s written permission.  </w:t>
      </w: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Counseling Services also sponsors the BACCHUS and GAMMA Peer Education Network, a student organization that provides peer education related to alcohol and drug prevention. Special programs are scheduled throughout the year but particularly during Homecoming Week, Nation Collegiate Alcohol Awareness Week and Safe Spring Week to promote healthy decision making regarding alcohol and drugs.</w:t>
      </w:r>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C020E6" w:rsidRPr="00C020E6" w:rsidRDefault="00C020E6" w:rsidP="00C020E6">
      <w:pPr>
        <w:pStyle w:val="Heading2"/>
        <w:spacing w:before="0"/>
        <w:ind w:left="180" w:right="130" w:firstLine="0"/>
        <w:rPr>
          <w:rFonts w:ascii="Times New Roman" w:hAnsi="Times New Roman" w:cs="Times New Roman"/>
          <w:caps/>
          <w:color w:val="262626" w:themeColor="text1" w:themeTint="D9"/>
          <w:sz w:val="18"/>
          <w:szCs w:val="18"/>
        </w:rPr>
      </w:pPr>
      <w:r w:rsidRPr="00C020E6">
        <w:rPr>
          <w:rFonts w:ascii="Times New Roman" w:hAnsi="Times New Roman" w:cs="Times New Roman"/>
          <w:caps/>
          <w:color w:val="262626" w:themeColor="text1" w:themeTint="D9"/>
          <w:sz w:val="22"/>
          <w:szCs w:val="22"/>
        </w:rPr>
        <w:t>D</w:t>
      </w:r>
      <w:r w:rsidRPr="00C020E6">
        <w:rPr>
          <w:rFonts w:ascii="Times New Roman" w:hAnsi="Times New Roman" w:cs="Times New Roman"/>
          <w:caps/>
          <w:color w:val="262626" w:themeColor="text1" w:themeTint="D9"/>
          <w:sz w:val="18"/>
          <w:szCs w:val="18"/>
        </w:rPr>
        <w:t xml:space="preserve">isability </w:t>
      </w:r>
      <w:r w:rsidRPr="00C020E6">
        <w:rPr>
          <w:rFonts w:ascii="Times New Roman" w:hAnsi="Times New Roman" w:cs="Times New Roman"/>
          <w:caps/>
          <w:color w:val="262626" w:themeColor="text1" w:themeTint="D9"/>
          <w:sz w:val="22"/>
          <w:szCs w:val="22"/>
        </w:rPr>
        <w:t>S</w:t>
      </w:r>
      <w:r w:rsidRPr="00C020E6">
        <w:rPr>
          <w:rFonts w:ascii="Times New Roman" w:hAnsi="Times New Roman" w:cs="Times New Roman"/>
          <w:caps/>
          <w:color w:val="262626" w:themeColor="text1" w:themeTint="D9"/>
          <w:sz w:val="18"/>
          <w:szCs w:val="18"/>
        </w:rPr>
        <w:t>ervices</w:t>
      </w: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The Student Disability Services Program (SDSP) at Albany State University is committed to the equal opportunity and equal access to all academic programs, services and activities of students who qualify and who have met admissions criteria.  The SDSP seeks to ensure the University makes “reasonable accommodations and adjustments” that will permit physically and learning disabled students to fulfill their academic requirements and to assure that disabled students are not effectively excluded from programs because of the absence of auxiliary aids and support systems.  Any student interested in having an evaluation must contact the University Disability Coordinator for information concerning the availability of these services.</w:t>
      </w: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 xml:space="preserve"> Albany State University’s policy regarding students with learning and physical disabilities complies with the University System of Georgia Board of Regents policies and all related Federal legislation. Students who have documented disabilities, who have met all of the admissions criteria and are otherwise qualified, should voluntarily register with the Office of Student Disability Services and the Coordinator. Accommodations which enabled students to pursue their educational goals will be evaluated and provided.</w:t>
      </w:r>
    </w:p>
    <w:p w:rsidR="00C020E6" w:rsidRPr="00044441"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1" w:name="_Toc295316679"/>
      <w:r w:rsidRPr="00200513">
        <w:rPr>
          <w:rFonts w:ascii="Times New Roman" w:hAnsi="Times New Roman" w:cs="Times New Roman"/>
          <w:caps/>
          <w:color w:val="262626" w:themeColor="text1" w:themeTint="D9"/>
        </w:rPr>
        <w:t>R</w:t>
      </w:r>
      <w:r w:rsidRPr="00200513">
        <w:rPr>
          <w:rFonts w:ascii="Times New Roman" w:hAnsi="Times New Roman" w:cs="Times New Roman"/>
          <w:caps/>
          <w:color w:val="262626" w:themeColor="text1" w:themeTint="D9"/>
          <w:sz w:val="18"/>
          <w:szCs w:val="18"/>
        </w:rPr>
        <w:t>egents</w:t>
      </w:r>
      <w:r w:rsidRPr="00200513">
        <w:rPr>
          <w:rFonts w:ascii="Times New Roman" w:hAnsi="Times New Roman" w:cs="Times New Roman"/>
          <w:caps/>
          <w:color w:val="262626" w:themeColor="text1" w:themeTint="D9"/>
        </w:rPr>
        <w:t xml:space="preserve"> C</w:t>
      </w:r>
      <w:r w:rsidRPr="00200513">
        <w:rPr>
          <w:rFonts w:ascii="Times New Roman" w:hAnsi="Times New Roman" w:cs="Times New Roman"/>
          <w:caps/>
          <w:color w:val="262626" w:themeColor="text1" w:themeTint="D9"/>
          <w:sz w:val="18"/>
          <w:szCs w:val="18"/>
        </w:rPr>
        <w:t>enter</w:t>
      </w:r>
      <w:r w:rsidRPr="00200513">
        <w:rPr>
          <w:rFonts w:ascii="Times New Roman" w:hAnsi="Times New Roman" w:cs="Times New Roman"/>
          <w:caps/>
          <w:color w:val="262626" w:themeColor="text1" w:themeTint="D9"/>
        </w:rPr>
        <w:t xml:space="preserve"> f</w:t>
      </w:r>
      <w:r w:rsidRPr="00200513">
        <w:rPr>
          <w:rFonts w:ascii="Times New Roman" w:hAnsi="Times New Roman" w:cs="Times New Roman"/>
          <w:caps/>
          <w:color w:val="262626" w:themeColor="text1" w:themeTint="D9"/>
          <w:sz w:val="18"/>
          <w:szCs w:val="18"/>
        </w:rPr>
        <w:t>or</w:t>
      </w:r>
      <w:r w:rsidRPr="00200513">
        <w:rPr>
          <w:rFonts w:ascii="Times New Roman" w:hAnsi="Times New Roman" w:cs="Times New Roman"/>
          <w:caps/>
          <w:color w:val="262626" w:themeColor="text1" w:themeTint="D9"/>
        </w:rPr>
        <w:t xml:space="preserve"> L</w:t>
      </w:r>
      <w:r w:rsidRPr="00200513">
        <w:rPr>
          <w:rFonts w:ascii="Times New Roman" w:hAnsi="Times New Roman" w:cs="Times New Roman"/>
          <w:caps/>
          <w:color w:val="262626" w:themeColor="text1" w:themeTint="D9"/>
          <w:sz w:val="18"/>
          <w:szCs w:val="18"/>
        </w:rPr>
        <w:t>earning</w:t>
      </w:r>
      <w:r w:rsidRPr="00200513">
        <w:rPr>
          <w:rFonts w:ascii="Times New Roman" w:hAnsi="Times New Roman" w:cs="Times New Roman"/>
          <w:caps/>
          <w:color w:val="262626" w:themeColor="text1" w:themeTint="D9"/>
        </w:rPr>
        <w:t xml:space="preserve"> D</w:t>
      </w:r>
      <w:r w:rsidRPr="00200513">
        <w:rPr>
          <w:rFonts w:ascii="Times New Roman" w:hAnsi="Times New Roman" w:cs="Times New Roman"/>
          <w:caps/>
          <w:color w:val="262626" w:themeColor="text1" w:themeTint="D9"/>
          <w:sz w:val="18"/>
          <w:szCs w:val="18"/>
        </w:rPr>
        <w:t xml:space="preserve">isorders </w:t>
      </w:r>
      <w:r w:rsidRPr="00200513">
        <w:rPr>
          <w:rFonts w:ascii="Times New Roman" w:hAnsi="Times New Roman" w:cs="Times New Roman"/>
          <w:caps/>
          <w:color w:val="262626" w:themeColor="text1" w:themeTint="D9"/>
        </w:rPr>
        <w:t>(RCLD)</w:t>
      </w:r>
      <w:bookmarkEnd w:id="581"/>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The Regents Center for Learning Disorders (RCLD) at Georgia Southern University is one of three centers in Georgia established by the Board of Regents to provide assessment, resource, and research related to students with learning disorders.  The Center services students form GSU and twelve additional institutions in the southern areas of the state. Students with a history and/or those perceived as having learning disabilities, ADHD, or psychological disabilities may be referred by the enrolling institution’s disability service provider for a comprehensive assessment, feedback on appropriated academic accommodations ad recommendations for optimal educational achievement. Disability service providers may consult with the Center regarding disability documentation and assessments performed by other professionals.</w:t>
      </w:r>
    </w:p>
    <w:p w:rsidR="004D157D" w:rsidRPr="00044441" w:rsidRDefault="004D157D" w:rsidP="004D157D">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2" w:name="_Toc295316680"/>
      <w:r w:rsidRPr="00200513">
        <w:rPr>
          <w:rFonts w:ascii="Times New Roman" w:hAnsi="Times New Roman" w:cs="Times New Roman"/>
          <w:caps/>
          <w:color w:val="262626" w:themeColor="text1" w:themeTint="D9"/>
        </w:rPr>
        <w:t>D</w:t>
      </w:r>
      <w:r w:rsidRPr="00200513">
        <w:rPr>
          <w:rFonts w:ascii="Times New Roman" w:hAnsi="Times New Roman" w:cs="Times New Roman"/>
          <w:caps/>
          <w:color w:val="262626" w:themeColor="text1" w:themeTint="D9"/>
          <w:sz w:val="18"/>
          <w:szCs w:val="18"/>
        </w:rPr>
        <w:t>isability</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tudent</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ervices</w:t>
      </w:r>
      <w:bookmarkEnd w:id="582"/>
    </w:p>
    <w:p w:rsidR="004D157D" w:rsidRPr="0004444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044441">
        <w:rPr>
          <w:rFonts w:ascii="Times New Roman" w:hAnsi="Times New Roman"/>
          <w:color w:val="191919"/>
          <w:spacing w:val="-2"/>
          <w:sz w:val="18"/>
          <w:szCs w:val="18"/>
        </w:rPr>
        <w:t>Any student interested in having an evaluation must contact the Disability Services Coordinator for information concerning the availability of these services.  The Disability Services Coordinator will also make available the criteria for identifying specific learning disabilities, ADHD, and/or accepting outside evaluations (assessments completed by an agency other than one of the three Centers).</w:t>
      </w:r>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044441">
        <w:rPr>
          <w:rFonts w:ascii="Times New Roman" w:hAnsi="Times New Roman"/>
          <w:color w:val="191919"/>
          <w:spacing w:val="-2"/>
          <w:sz w:val="18"/>
          <w:szCs w:val="18"/>
        </w:rPr>
        <w:t>Any student interested in having an evaluation must contact the Disability Services Coordinator for information concerning the availability of these services.  The Disability Services Coordinator will also make available the criteria for identifying specific learning disabilities, ADHD, and/or accepting outside evaluations (assessments completed by an agency other than one of the three Centers).</w:t>
      </w:r>
    </w:p>
    <w:p w:rsidR="004D157D" w:rsidRPr="0004444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3" w:name="_Toc295316681"/>
      <w:r w:rsidRPr="00200513">
        <w:rPr>
          <w:rFonts w:ascii="Times New Roman" w:hAnsi="Times New Roman" w:cs="Times New Roman"/>
          <w:caps/>
          <w:color w:val="262626" w:themeColor="text1" w:themeTint="D9"/>
        </w:rPr>
        <w:t>P</w:t>
      </w:r>
      <w:r w:rsidRPr="00200513">
        <w:rPr>
          <w:rFonts w:ascii="Times New Roman" w:hAnsi="Times New Roman" w:cs="Times New Roman"/>
          <w:caps/>
          <w:color w:val="262626" w:themeColor="text1" w:themeTint="D9"/>
          <w:sz w:val="18"/>
          <w:szCs w:val="18"/>
        </w:rPr>
        <w:t>rovisions</w:t>
      </w:r>
      <w:r w:rsidRPr="00200513">
        <w:rPr>
          <w:rFonts w:ascii="Times New Roman" w:hAnsi="Times New Roman" w:cs="Times New Roman"/>
          <w:caps/>
          <w:color w:val="262626" w:themeColor="text1" w:themeTint="D9"/>
        </w:rPr>
        <w:t xml:space="preserve"> f</w:t>
      </w:r>
      <w:r w:rsidRPr="00200513">
        <w:rPr>
          <w:rFonts w:ascii="Times New Roman" w:hAnsi="Times New Roman" w:cs="Times New Roman"/>
          <w:caps/>
          <w:color w:val="262626" w:themeColor="text1" w:themeTint="D9"/>
          <w:sz w:val="18"/>
          <w:szCs w:val="18"/>
        </w:rPr>
        <w:t>or</w:t>
      </w:r>
      <w:r w:rsidRPr="00200513">
        <w:rPr>
          <w:rFonts w:ascii="Times New Roman" w:hAnsi="Times New Roman" w:cs="Times New Roman"/>
          <w:caps/>
          <w:color w:val="262626" w:themeColor="text1" w:themeTint="D9"/>
        </w:rPr>
        <w:t xml:space="preserve"> L</w:t>
      </w:r>
      <w:r w:rsidRPr="00200513">
        <w:rPr>
          <w:rFonts w:ascii="Times New Roman" w:hAnsi="Times New Roman" w:cs="Times New Roman"/>
          <w:caps/>
          <w:color w:val="262626" w:themeColor="text1" w:themeTint="D9"/>
          <w:sz w:val="18"/>
          <w:szCs w:val="18"/>
        </w:rPr>
        <w:t>earning</w:t>
      </w:r>
      <w:r w:rsidRPr="00200513">
        <w:rPr>
          <w:rFonts w:ascii="Times New Roman" w:hAnsi="Times New Roman" w:cs="Times New Roman"/>
          <w:caps/>
          <w:color w:val="262626" w:themeColor="text1" w:themeTint="D9"/>
        </w:rPr>
        <w:t xml:space="preserve"> D</w:t>
      </w:r>
      <w:r w:rsidRPr="00200513">
        <w:rPr>
          <w:rFonts w:ascii="Times New Roman" w:hAnsi="Times New Roman" w:cs="Times New Roman"/>
          <w:caps/>
          <w:color w:val="262626" w:themeColor="text1" w:themeTint="D9"/>
          <w:sz w:val="18"/>
          <w:szCs w:val="18"/>
        </w:rPr>
        <w:t xml:space="preserve">isabilities </w:t>
      </w:r>
      <w:r w:rsidRPr="00200513">
        <w:rPr>
          <w:rFonts w:ascii="Times New Roman" w:hAnsi="Times New Roman" w:cs="Times New Roman"/>
          <w:caps/>
          <w:color w:val="262626" w:themeColor="text1" w:themeTint="D9"/>
        </w:rPr>
        <w:t>a</w:t>
      </w:r>
      <w:r w:rsidRPr="00200513">
        <w:rPr>
          <w:rFonts w:ascii="Times New Roman" w:hAnsi="Times New Roman" w:cs="Times New Roman"/>
          <w:caps/>
          <w:color w:val="262626" w:themeColor="text1" w:themeTint="D9"/>
          <w:sz w:val="18"/>
          <w:szCs w:val="18"/>
        </w:rPr>
        <w:t>nd</w:t>
      </w:r>
      <w:r w:rsidRPr="00200513">
        <w:rPr>
          <w:rFonts w:ascii="Times New Roman" w:hAnsi="Times New Roman" w:cs="Times New Roman"/>
          <w:caps/>
          <w:color w:val="262626" w:themeColor="text1" w:themeTint="D9"/>
        </w:rPr>
        <w:t xml:space="preserve"> P</w:t>
      </w:r>
      <w:r w:rsidRPr="00200513">
        <w:rPr>
          <w:rFonts w:ascii="Times New Roman" w:hAnsi="Times New Roman" w:cs="Times New Roman"/>
          <w:caps/>
          <w:color w:val="262626" w:themeColor="text1" w:themeTint="D9"/>
          <w:sz w:val="18"/>
          <w:szCs w:val="18"/>
        </w:rPr>
        <w:t>hysically</w:t>
      </w:r>
      <w:r w:rsidRPr="00200513">
        <w:rPr>
          <w:rFonts w:ascii="Times New Roman" w:hAnsi="Times New Roman" w:cs="Times New Roman"/>
          <w:caps/>
          <w:color w:val="262626" w:themeColor="text1" w:themeTint="D9"/>
        </w:rPr>
        <w:t xml:space="preserve"> I</w:t>
      </w:r>
      <w:r w:rsidRPr="00200513">
        <w:rPr>
          <w:rFonts w:ascii="Times New Roman" w:hAnsi="Times New Roman" w:cs="Times New Roman"/>
          <w:caps/>
          <w:color w:val="262626" w:themeColor="text1" w:themeTint="D9"/>
          <w:sz w:val="18"/>
          <w:szCs w:val="18"/>
        </w:rPr>
        <w:t>mpaired</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tudents</w:t>
      </w:r>
      <w:bookmarkEnd w:id="583"/>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044441">
        <w:rPr>
          <w:rFonts w:ascii="Times New Roman" w:hAnsi="Times New Roman"/>
          <w:color w:val="191919"/>
          <w:spacing w:val="-2"/>
          <w:sz w:val="18"/>
          <w:szCs w:val="18"/>
        </w:rPr>
        <w:t>Albany State University’s policy regarding students with learning and physical disabilities complies with the University System of Georgia Board of Regents policies and all related Federal legislation.  Students who have documented disabilities, who have met all of the admissions criteria and are otherwise qualified, should voluntarily register with the university Disability Services Coordinator.  Albany State University provides accommodations which enable disabled students to pursue their educational goals.</w:t>
      </w:r>
    </w:p>
    <w:p w:rsidR="004D157D" w:rsidRPr="0004444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4" w:name="_Toc295316682"/>
      <w:r w:rsidRPr="00200513">
        <w:rPr>
          <w:rFonts w:ascii="Times New Roman" w:hAnsi="Times New Roman" w:cs="Times New Roman"/>
          <w:caps/>
          <w:color w:val="262626" w:themeColor="text1" w:themeTint="D9"/>
        </w:rPr>
        <w:t>D</w:t>
      </w:r>
      <w:r w:rsidRPr="00200513">
        <w:rPr>
          <w:rFonts w:ascii="Times New Roman" w:hAnsi="Times New Roman" w:cs="Times New Roman"/>
          <w:caps/>
          <w:color w:val="262626" w:themeColor="text1" w:themeTint="D9"/>
          <w:sz w:val="18"/>
          <w:szCs w:val="18"/>
        </w:rPr>
        <w:t>efinition</w:t>
      </w:r>
      <w:r w:rsidRPr="00200513">
        <w:rPr>
          <w:rFonts w:ascii="Times New Roman" w:hAnsi="Times New Roman" w:cs="Times New Roman"/>
          <w:caps/>
          <w:color w:val="262626" w:themeColor="text1" w:themeTint="D9"/>
        </w:rPr>
        <w:t xml:space="preserve"> o</w:t>
      </w:r>
      <w:r w:rsidRPr="00200513">
        <w:rPr>
          <w:rFonts w:ascii="Times New Roman" w:hAnsi="Times New Roman" w:cs="Times New Roman"/>
          <w:caps/>
          <w:color w:val="262626" w:themeColor="text1" w:themeTint="D9"/>
          <w:sz w:val="18"/>
          <w:szCs w:val="18"/>
        </w:rPr>
        <w:t>f</w:t>
      </w:r>
      <w:r w:rsidRPr="00200513">
        <w:rPr>
          <w:rFonts w:ascii="Times New Roman" w:hAnsi="Times New Roman" w:cs="Times New Roman"/>
          <w:caps/>
          <w:color w:val="262626" w:themeColor="text1" w:themeTint="D9"/>
        </w:rPr>
        <w:t xml:space="preserve"> D</w:t>
      </w:r>
      <w:r w:rsidRPr="00200513">
        <w:rPr>
          <w:rFonts w:ascii="Times New Roman" w:hAnsi="Times New Roman" w:cs="Times New Roman"/>
          <w:caps/>
          <w:color w:val="262626" w:themeColor="text1" w:themeTint="D9"/>
          <w:sz w:val="18"/>
          <w:szCs w:val="18"/>
        </w:rPr>
        <w:t>isability</w:t>
      </w:r>
      <w:bookmarkEnd w:id="584"/>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t xml:space="preserve">An individual must demonstrate that his/her condition meets the definition of a disability under the Rehabilitation Act, 1973 and/or the Americans with Disabilities Act (ADA), 1990, and it’s Amendment (2009). The ADA defines a disability as a physical or mental impairment that </w:t>
      </w:r>
      <w:r w:rsidRPr="00F00060">
        <w:rPr>
          <w:rFonts w:ascii="Times New Roman" w:hAnsi="Times New Roman"/>
          <w:color w:val="191919"/>
          <w:spacing w:val="-2"/>
          <w:sz w:val="18"/>
          <w:szCs w:val="18"/>
        </w:rPr>
        <w:lastRenderedPageBreak/>
        <w:t>substantially limits one or more major life activities.</w:t>
      </w:r>
    </w:p>
    <w:p w:rsidR="004D157D" w:rsidRPr="00F0006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F0006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t>Substantially limits, under ADA, refers to significant restrictions as to the condition, manner, or duration under which an individual can perform a particular major life activity as compared to most people.</w:t>
      </w:r>
    </w:p>
    <w:p w:rsidR="004D157D" w:rsidRPr="00F0006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t>Whether a condition is substantially limiting to support an accommodation request is a decision made by qualified professional(s) based upon multiple sources of information.</w:t>
      </w:r>
    </w:p>
    <w:p w:rsidR="004D157D" w:rsidRDefault="004D157D" w:rsidP="004D157D">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t>A clinical diagnosis is not synonymous with a disability. The specific symptoms that are present should be stated in the documentation. Evidence that these symptoms are associated with substantial impairment in a major life activity is required for provision of accommodations. A detailed description of current substantial limitation in the academic environment is essential to identify appropriate academic accommodations, auxiliary aids, and services. Specific requests for accommodations need to be linked to the student's current functional limitations, and the rationale for each recommendation clearly stated.</w:t>
      </w:r>
    </w:p>
    <w:p w:rsidR="004D157D" w:rsidRDefault="004D157D" w:rsidP="004D157D">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Style w:val="apple-style-span"/>
          <w:rFonts w:ascii="Times New Roman" w:hAnsi="Times New Roman" w:cs="Times New Roman"/>
          <w:color w:val="262626" w:themeColor="text1" w:themeTint="D9"/>
        </w:rPr>
      </w:pPr>
      <w:bookmarkStart w:id="585" w:name="_Toc295316683"/>
      <w:r w:rsidRPr="00200513">
        <w:rPr>
          <w:rStyle w:val="apple-style-span"/>
          <w:rFonts w:ascii="Times New Roman" w:hAnsi="Times New Roman" w:cs="Times New Roman"/>
          <w:color w:val="262626" w:themeColor="text1" w:themeTint="D9"/>
        </w:rPr>
        <w:t>G</w:t>
      </w:r>
      <w:r w:rsidRPr="00200513">
        <w:rPr>
          <w:rStyle w:val="apple-style-span"/>
          <w:rFonts w:ascii="Times New Roman" w:hAnsi="Times New Roman" w:cs="Times New Roman"/>
          <w:color w:val="262626" w:themeColor="text1" w:themeTint="D9"/>
          <w:sz w:val="18"/>
          <w:szCs w:val="18"/>
        </w:rPr>
        <w:t>ENERAL</w:t>
      </w:r>
      <w:r w:rsidRPr="00200513">
        <w:rPr>
          <w:rStyle w:val="apple-style-span"/>
          <w:rFonts w:ascii="Times New Roman" w:hAnsi="Times New Roman" w:cs="Times New Roman"/>
          <w:color w:val="262626" w:themeColor="text1" w:themeTint="D9"/>
        </w:rPr>
        <w:t xml:space="preserve"> D</w:t>
      </w:r>
      <w:r w:rsidRPr="00200513">
        <w:rPr>
          <w:rStyle w:val="apple-style-span"/>
          <w:rFonts w:ascii="Times New Roman" w:hAnsi="Times New Roman" w:cs="Times New Roman"/>
          <w:color w:val="262626" w:themeColor="text1" w:themeTint="D9"/>
          <w:sz w:val="18"/>
          <w:szCs w:val="18"/>
        </w:rPr>
        <w:t>OCUMENTATION</w:t>
      </w:r>
      <w:r w:rsidRPr="00200513">
        <w:rPr>
          <w:rStyle w:val="apple-style-span"/>
          <w:rFonts w:ascii="Times New Roman" w:hAnsi="Times New Roman" w:cs="Times New Roman"/>
          <w:color w:val="262626" w:themeColor="text1" w:themeTint="D9"/>
        </w:rPr>
        <w:t xml:space="preserve"> G</w:t>
      </w:r>
      <w:r w:rsidRPr="00200513">
        <w:rPr>
          <w:rStyle w:val="apple-style-span"/>
          <w:rFonts w:ascii="Times New Roman" w:hAnsi="Times New Roman" w:cs="Times New Roman"/>
          <w:color w:val="262626" w:themeColor="text1" w:themeTint="D9"/>
          <w:sz w:val="18"/>
          <w:szCs w:val="18"/>
        </w:rPr>
        <w:t>UIDELINES</w:t>
      </w:r>
      <w:bookmarkEnd w:id="585"/>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All institutions are required to have written policies and procedures for review of documentation submitted by students with disabilities. Decision-making for the provision of institutional-level accommodation is provided by the Office of Disability Services (ODS) or a designated office at an individual college or university.</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Secondary education eligibility reports, Individualized Educational Plans, Summary of Progress reports, or previous provision of special education services may not be sufficient documentation for college-level accommodations.</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should provide a diagnostic statement identifying the disability, describe the diagnostic criteria and methodology used to diagnose the condition, and detail the progression of the condition if its impact on the student's functioning is expected to change over time.</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should provide an adequate representation of the student's current functional abilities. In most situations, documentation should be within three years of the student's application for services. Professional judgment, however, must be used in accepting older documentation of conditions that are permanent or non-varying, or in requiring more recent documentation for conditions for which the functional impact may change over time.</w:t>
      </w:r>
    </w:p>
    <w:p w:rsidR="004D157D"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must include the names, signatures, titles, and license numbers of the appropriate evaluators, as well as the dates of testing and contact information. Evaluators must be licensed professionals whose training and licensure status is consistent with expertise in the disability for which they provide documentation.</w:t>
      </w:r>
    </w:p>
    <w:p w:rsidR="00C020E6" w:rsidRPr="00A44BB7" w:rsidRDefault="00C020E6"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p>
    <w:p w:rsidR="004D157D" w:rsidRPr="004424C4" w:rsidRDefault="004D157D" w:rsidP="004D157D">
      <w:pPr>
        <w:pStyle w:val="Heading2"/>
        <w:spacing w:before="0"/>
        <w:ind w:left="180" w:right="130" w:firstLine="0"/>
        <w:rPr>
          <w:rFonts w:ascii="Times New Roman" w:hAnsi="Times New Roman" w:cs="Times New Roman"/>
          <w:caps/>
          <w:color w:val="262626" w:themeColor="text1" w:themeTint="D9"/>
        </w:rPr>
      </w:pPr>
      <w:bookmarkStart w:id="586" w:name="_Toc295316684"/>
      <w:r w:rsidRPr="004424C4">
        <w:rPr>
          <w:rFonts w:ascii="Times New Roman" w:hAnsi="Times New Roman" w:cs="Times New Roman"/>
          <w:caps/>
          <w:color w:val="262626" w:themeColor="text1" w:themeTint="D9"/>
        </w:rPr>
        <w:t>L</w:t>
      </w:r>
      <w:r w:rsidRPr="004424C4">
        <w:rPr>
          <w:rFonts w:ascii="Times New Roman" w:hAnsi="Times New Roman" w:cs="Times New Roman"/>
          <w:caps/>
          <w:color w:val="262626" w:themeColor="text1" w:themeTint="D9"/>
          <w:sz w:val="18"/>
          <w:szCs w:val="18"/>
        </w:rPr>
        <w:t>earning</w:t>
      </w:r>
      <w:r w:rsidRPr="004424C4">
        <w:rPr>
          <w:rFonts w:ascii="Times New Roman" w:hAnsi="Times New Roman" w:cs="Times New Roman"/>
          <w:caps/>
          <w:color w:val="262626" w:themeColor="text1" w:themeTint="D9"/>
        </w:rPr>
        <w:t xml:space="preserve"> D</w:t>
      </w:r>
      <w:r w:rsidRPr="004424C4">
        <w:rPr>
          <w:rFonts w:ascii="Times New Roman" w:hAnsi="Times New Roman" w:cs="Times New Roman"/>
          <w:caps/>
          <w:color w:val="262626" w:themeColor="text1" w:themeTint="D9"/>
          <w:sz w:val="18"/>
          <w:szCs w:val="18"/>
        </w:rPr>
        <w:t>isabilities</w:t>
      </w:r>
      <w:bookmarkEnd w:id="586"/>
      <w:r w:rsidRPr="004424C4">
        <w:rPr>
          <w:rFonts w:ascii="Times New Roman" w:hAnsi="Times New Roman" w:cs="Times New Roman"/>
          <w:caps/>
          <w:color w:val="262626" w:themeColor="text1" w:themeTint="D9"/>
          <w:sz w:val="18"/>
          <w:szCs w:val="18"/>
        </w:rPr>
        <w:t xml:space="preserve"> </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 xml:space="preserve">Learning disabilities is a general term that refers to a heterogeneous group of disorders manifested by significant difficulties in the acquisition and use of listening, speaking, reading, writing, reasoning, or mathematical skills. These disorders are intrinsic to the individual, presumed to be due to central nervous system dysfunction, and may occur across the life span. Problems in self-regulatory behaviors, social perception, and social interaction may exist with learning disabilities but do not, by themselves, constitute a learning disability. Although learning disabilities may occur concomitantly with other disabilities (e.g., sensory impairment, mental retardation, serious emotional disturbance), or with extrinsic influences (such as cultural differences, insufficient or inappropriate instruction), they are not the result of those conditions or influences. </w:t>
      </w:r>
      <w:proofErr w:type="gramStart"/>
      <w:r w:rsidRPr="00A44BB7">
        <w:rPr>
          <w:rFonts w:ascii="Times New Roman" w:hAnsi="Times New Roman" w:cs="Times New Roman"/>
          <w:color w:val="191919"/>
          <w:spacing w:val="-2"/>
          <w:sz w:val="18"/>
          <w:szCs w:val="18"/>
        </w:rPr>
        <w:t>(National Joint Committee on Learning Disabilities, Learning Disabilities: Issues on Definition, January, 1990.)</w:t>
      </w:r>
      <w:proofErr w:type="gramEnd"/>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Learning Disabilities include the following:</w:t>
      </w:r>
    </w:p>
    <w:p w:rsidR="004D157D" w:rsidRPr="00A44BB7" w:rsidRDefault="004D157D" w:rsidP="004D157D">
      <w:pPr>
        <w:pStyle w:val="ListParagraph"/>
        <w:widowControl w:val="0"/>
        <w:numPr>
          <w:ilvl w:val="0"/>
          <w:numId w:val="65"/>
        </w:numPr>
        <w:autoSpaceDE w:val="0"/>
        <w:autoSpaceDN w:val="0"/>
        <w:adjustRightInd w:val="0"/>
        <w:spacing w:before="30" w:after="0" w:line="250" w:lineRule="auto"/>
        <w:ind w:left="720" w:right="130" w:hanging="27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widowControl w:val="0"/>
        <w:numPr>
          <w:ilvl w:val="0"/>
          <w:numId w:val="65"/>
        </w:numPr>
        <w:autoSpaceDE w:val="0"/>
        <w:autoSpaceDN w:val="0"/>
        <w:adjustRightInd w:val="0"/>
        <w:spacing w:before="30" w:after="0" w:line="250" w:lineRule="auto"/>
        <w:ind w:left="720" w:right="130" w:hanging="27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Clear and specific identification of a learning disability must be stated. For example, the terms "Learning styles" or "Learning differences" are not synonymous with a learning disability.</w:t>
      </w:r>
    </w:p>
    <w:p w:rsidR="004D157D" w:rsidRPr="00A44BB7" w:rsidRDefault="004D157D" w:rsidP="004D157D">
      <w:pPr>
        <w:pStyle w:val="ListParagraph"/>
        <w:widowControl w:val="0"/>
        <w:numPr>
          <w:ilvl w:val="0"/>
          <w:numId w:val="65"/>
        </w:numPr>
        <w:autoSpaceDE w:val="0"/>
        <w:autoSpaceDN w:val="0"/>
        <w:adjustRightInd w:val="0"/>
        <w:spacing w:before="30" w:after="0" w:line="250" w:lineRule="auto"/>
        <w:ind w:left="720" w:right="130" w:hanging="27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a developmental and educational history consistent with a learning disability.</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Since the manifestations of a learning disability may change over the period of childhood and adolescence, documentation must reflect either data collected within the past three years or after the age of 18.</w:t>
      </w:r>
    </w:p>
    <w:p w:rsidR="004D157D" w:rsidRPr="00A44BB7" w:rsidRDefault="004D157D" w:rsidP="004D157D">
      <w:pPr>
        <w:pStyle w:val="Heading2"/>
        <w:spacing w:before="0"/>
        <w:ind w:left="180" w:right="130" w:firstLine="0"/>
        <w:jc w:val="both"/>
        <w:rPr>
          <w:rFonts w:ascii="Times New Roman" w:hAnsi="Times New Roman" w:cs="Times New Roman"/>
          <w:bCs w:val="0"/>
          <w:color w:val="191919"/>
          <w:spacing w:val="-2"/>
          <w:sz w:val="24"/>
          <w:szCs w:val="24"/>
        </w:rPr>
      </w:pP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Information gained from standardized assessment instruments is one essential piece of the methodology used to diagnose learning disabilities. Therefore, documentation of learning disabilities must include standardized measures of academic achievement and cognitive processing abilities that have age-appropriate normative data for high school/college students or older adult non-traditional students. All standardized measures must be represented by standard scores and percentile ranks based on published norms.</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of a functional limitation(s) in one or more of the following areas of academic achievement:</w:t>
      </w:r>
    </w:p>
    <w:p w:rsidR="004D157D" w:rsidRPr="00A44BB7" w:rsidRDefault="004D157D" w:rsidP="004D157D">
      <w:pPr>
        <w:pStyle w:val="ListParagraph"/>
        <w:widowControl w:val="0"/>
        <w:numPr>
          <w:ilvl w:val="0"/>
          <w:numId w:val="66"/>
        </w:numPr>
        <w:autoSpaceDE w:val="0"/>
        <w:autoSpaceDN w:val="0"/>
        <w:adjustRightInd w:val="0"/>
        <w:spacing w:before="30" w:after="0" w:line="250" w:lineRule="auto"/>
        <w:ind w:left="450" w:right="130" w:firstLine="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Reading (decoding, fluency, and comprehension)</w:t>
      </w:r>
    </w:p>
    <w:p w:rsidR="004D157D" w:rsidRPr="00A44BB7" w:rsidRDefault="004D157D" w:rsidP="004D157D">
      <w:pPr>
        <w:pStyle w:val="ListParagraph"/>
        <w:widowControl w:val="0"/>
        <w:numPr>
          <w:ilvl w:val="0"/>
          <w:numId w:val="66"/>
        </w:numPr>
        <w:autoSpaceDE w:val="0"/>
        <w:autoSpaceDN w:val="0"/>
        <w:adjustRightInd w:val="0"/>
        <w:spacing w:before="30" w:after="0" w:line="250" w:lineRule="auto"/>
        <w:ind w:left="450" w:right="130" w:firstLine="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Mathematics (calculations, math fluency, and applied reasoning)</w:t>
      </w:r>
    </w:p>
    <w:p w:rsidR="004D157D" w:rsidRPr="00A44BB7" w:rsidRDefault="004D157D" w:rsidP="004D157D">
      <w:pPr>
        <w:pStyle w:val="ListParagraph"/>
        <w:widowControl w:val="0"/>
        <w:numPr>
          <w:ilvl w:val="0"/>
          <w:numId w:val="66"/>
        </w:numPr>
        <w:autoSpaceDE w:val="0"/>
        <w:autoSpaceDN w:val="0"/>
        <w:adjustRightInd w:val="0"/>
        <w:spacing w:before="30" w:after="0" w:line="250" w:lineRule="auto"/>
        <w:ind w:left="450" w:right="130" w:firstLine="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Written Language (spelling, fluency, and written expression)</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proofErr w:type="gramStart"/>
      <w:r w:rsidRPr="00A44BB7">
        <w:rPr>
          <w:rFonts w:ascii="Times New Roman" w:hAnsi="Times New Roman" w:cs="Times New Roman"/>
          <w:color w:val="191919"/>
          <w:spacing w:val="-2"/>
          <w:sz w:val="18"/>
          <w:szCs w:val="18"/>
        </w:rPr>
        <w:t>Documentation of relative strength(s) in academic achievement in order to establish the presence of a significant discrepancy between academic domains.</w:t>
      </w:r>
      <w:proofErr w:type="gramEnd"/>
      <w:r w:rsidRPr="00A44BB7">
        <w:rPr>
          <w:rFonts w:ascii="Times New Roman" w:hAnsi="Times New Roman" w:cs="Times New Roman"/>
          <w:color w:val="191919"/>
          <w:spacing w:val="-2"/>
          <w:sz w:val="18"/>
          <w:szCs w:val="18"/>
        </w:rPr>
        <w:t xml:space="preserve"> The presence of a significant discrepancy will typically require a difference of one standard deviation between scores. However, qualified professionals may use other widely accepted metrics for documenting a significant difference between two scores (e.g., standard error of measurement).</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proofErr w:type="gramStart"/>
      <w:r w:rsidRPr="00A44BB7">
        <w:rPr>
          <w:rFonts w:ascii="Times New Roman" w:hAnsi="Times New Roman" w:cs="Times New Roman"/>
          <w:color w:val="191919"/>
          <w:spacing w:val="-2"/>
          <w:sz w:val="18"/>
          <w:szCs w:val="18"/>
        </w:rPr>
        <w:t xml:space="preserve">Documentation that alternative explanations for the academic limitation(s) have been considered and ruled out (e.g., low cognitive ability, lack of </w:t>
      </w:r>
      <w:r w:rsidRPr="00A44BB7">
        <w:rPr>
          <w:rFonts w:ascii="Times New Roman" w:hAnsi="Times New Roman" w:cs="Times New Roman"/>
          <w:color w:val="191919"/>
          <w:spacing w:val="-2"/>
          <w:sz w:val="18"/>
          <w:szCs w:val="18"/>
        </w:rPr>
        <w:lastRenderedPageBreak/>
        <w:t>adequate instruction, emotional factors such as anxiety or depression).</w:t>
      </w:r>
      <w:proofErr w:type="gramEnd"/>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of a pattern of cognitive processing weaknesses and strengths that is associated in a meaningful way with the identified area(s) of academic limitation.</w:t>
      </w:r>
    </w:p>
    <w:p w:rsidR="004D157D" w:rsidRDefault="004D157D" w:rsidP="004D157D">
      <w:pPr>
        <w:widowControl w:val="0"/>
        <w:autoSpaceDE w:val="0"/>
        <w:autoSpaceDN w:val="0"/>
        <w:adjustRightInd w:val="0"/>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Both processing weaknesses and processing strengths must be identified and must represent a significant discrepancy between cognitive domains. The presence of a significant discrepancy will typically require a difference of one standard deviation between scores. However, qualified professionals may document a significant difference between two scores using other widely accepted metrics (e.g., standard error of measurement).</w:t>
      </w:r>
    </w:p>
    <w:p w:rsidR="00C020E6" w:rsidRDefault="00C020E6" w:rsidP="004D157D">
      <w:pPr>
        <w:widowControl w:val="0"/>
        <w:autoSpaceDE w:val="0"/>
        <w:autoSpaceDN w:val="0"/>
        <w:adjustRightInd w:val="0"/>
        <w:spacing w:after="0"/>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Processing weaknesses and strengths must be evident on multiple measures and not based on a single discrepant score on an individual test or subtest. Cognitive Processing Skills (selection dependent upon case) include the following:</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Attention</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Executive Functions</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Fluency/Automaticity</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Memory/Learning</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Oral Language</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Phonological/Orthographic Processing</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Visual-Motor</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Visual-Perceptual/Visual-Spatial</w:t>
      </w:r>
    </w:p>
    <w:p w:rsidR="004D157D" w:rsidRPr="00A44BB7" w:rsidRDefault="004D157D" w:rsidP="004D157D">
      <w:pPr>
        <w:pStyle w:val="Heading2"/>
        <w:spacing w:before="0"/>
        <w:ind w:left="180" w:right="130"/>
        <w:rPr>
          <w:rFonts w:ascii="Times New Roman" w:hAnsi="Times New Roman" w:cs="Times New Roman"/>
          <w:bCs w:val="0"/>
          <w:color w:val="191919"/>
          <w:spacing w:val="-2"/>
          <w:sz w:val="24"/>
          <w:szCs w:val="24"/>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roofErr w:type="gramStart"/>
      <w:r w:rsidRPr="00A44BB7">
        <w:rPr>
          <w:rFonts w:ascii="Times New Roman" w:hAnsi="Times New Roman" w:cs="Times New Roman"/>
          <w:color w:val="191919"/>
          <w:spacing w:val="-2"/>
          <w:sz w:val="18"/>
          <w:szCs w:val="18"/>
        </w:rPr>
        <w:t>Documentation that alternative explanations for the cognitive limitation(s) have been considered and ruled out (e.g., low cognitive ability, lack of adequate instruction, emotional factors such as anxiety or depression).</w:t>
      </w:r>
      <w:proofErr w:type="gramEnd"/>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These guidelines are intended to guide the review of documentation and cannot substitute for the expertise and clinical judgment of a qualified professional. Failure to fully meet each of the above criteria does not automatically preclude a diagnosis of learning disabilities. In some circumstances, this diagnosis may be justified, based on an expert's integration of a student's history, test performance, and current functioning.</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pStyle w:val="Heading2"/>
        <w:spacing w:before="0"/>
        <w:ind w:left="180" w:right="130" w:firstLine="0"/>
        <w:rPr>
          <w:rFonts w:ascii="Times New Roman" w:eastAsia="Times New Roman" w:hAnsi="Times New Roman" w:cs="Times New Roman"/>
          <w:b w:val="0"/>
          <w:bCs w:val="0"/>
          <w:caps/>
          <w:color w:val="222222"/>
        </w:rPr>
      </w:pPr>
      <w:bookmarkStart w:id="587" w:name="_Toc295316685"/>
      <w:r w:rsidRPr="00A44BB7">
        <w:rPr>
          <w:rFonts w:ascii="Times New Roman" w:eastAsia="Times New Roman" w:hAnsi="Times New Roman" w:cs="Times New Roman"/>
          <w:b w:val="0"/>
          <w:bCs w:val="0"/>
          <w:caps/>
          <w:color w:val="222222"/>
        </w:rPr>
        <w:t>A</w:t>
      </w:r>
      <w:r w:rsidRPr="00A44BB7">
        <w:rPr>
          <w:rFonts w:ascii="Times New Roman" w:eastAsia="Times New Roman" w:hAnsi="Times New Roman" w:cs="Times New Roman"/>
          <w:b w:val="0"/>
          <w:bCs w:val="0"/>
          <w:caps/>
          <w:color w:val="222222"/>
          <w:sz w:val="18"/>
          <w:szCs w:val="18"/>
        </w:rPr>
        <w:t>ttention</w:t>
      </w:r>
      <w:r w:rsidRPr="00A44BB7">
        <w:rPr>
          <w:rFonts w:ascii="Times New Roman" w:eastAsia="Times New Roman" w:hAnsi="Times New Roman" w:cs="Times New Roman"/>
          <w:b w:val="0"/>
          <w:bCs w:val="0"/>
          <w:caps/>
          <w:color w:val="222222"/>
        </w:rPr>
        <w:t>-D</w:t>
      </w:r>
      <w:r w:rsidRPr="00A44BB7">
        <w:rPr>
          <w:rFonts w:ascii="Times New Roman" w:eastAsia="Times New Roman" w:hAnsi="Times New Roman" w:cs="Times New Roman"/>
          <w:b w:val="0"/>
          <w:bCs w:val="0"/>
          <w:caps/>
          <w:color w:val="222222"/>
          <w:sz w:val="18"/>
          <w:szCs w:val="18"/>
        </w:rPr>
        <w:t>eficit/Hypera</w:t>
      </w:r>
      <w:r w:rsidRPr="00A44BB7">
        <w:rPr>
          <w:rFonts w:ascii="Times New Roman" w:eastAsia="Times New Roman" w:hAnsi="Times New Roman" w:cs="Times New Roman"/>
          <w:b w:val="0"/>
          <w:bCs w:val="0"/>
          <w:caps/>
          <w:color w:val="222222"/>
        </w:rPr>
        <w:t>c</w:t>
      </w:r>
      <w:r w:rsidRPr="00A44BB7">
        <w:rPr>
          <w:rFonts w:ascii="Times New Roman" w:eastAsia="Times New Roman" w:hAnsi="Times New Roman" w:cs="Times New Roman"/>
          <w:b w:val="0"/>
          <w:bCs w:val="0"/>
          <w:caps/>
          <w:color w:val="222222"/>
          <w:sz w:val="18"/>
          <w:szCs w:val="18"/>
        </w:rPr>
        <w:t>tivity</w:t>
      </w:r>
      <w:r w:rsidRPr="00A44BB7">
        <w:rPr>
          <w:rFonts w:ascii="Times New Roman" w:eastAsia="Times New Roman" w:hAnsi="Times New Roman" w:cs="Times New Roman"/>
          <w:b w:val="0"/>
          <w:bCs w:val="0"/>
          <w:caps/>
          <w:color w:val="222222"/>
        </w:rPr>
        <w:t xml:space="preserve"> D</w:t>
      </w:r>
      <w:r w:rsidRPr="00A44BB7">
        <w:rPr>
          <w:rFonts w:ascii="Times New Roman" w:eastAsia="Times New Roman" w:hAnsi="Times New Roman" w:cs="Times New Roman"/>
          <w:b w:val="0"/>
          <w:bCs w:val="0"/>
          <w:caps/>
          <w:color w:val="222222"/>
          <w:sz w:val="18"/>
          <w:szCs w:val="18"/>
        </w:rPr>
        <w:t>isorder</w:t>
      </w:r>
      <w:r w:rsidRPr="00A44BB7">
        <w:rPr>
          <w:rFonts w:ascii="Times New Roman" w:eastAsia="Times New Roman" w:hAnsi="Times New Roman" w:cs="Times New Roman"/>
          <w:b w:val="0"/>
          <w:bCs w:val="0"/>
          <w:caps/>
          <w:color w:val="222222"/>
        </w:rPr>
        <w:t xml:space="preserve"> (AD/HD)</w:t>
      </w:r>
      <w:bookmarkEnd w:id="587"/>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AD/HD is a persistent pattern of inattention and/or hyperactivity-impulsivity that is more frequently displayed and more severe than is typically observed in individuals at a comparable level of development. The manifestations of AD/HD result in functional impairment in at least two settings (e.g., academic, occupational, social). The diagnosis of AD/HD is based on the following specific criteria included in the current version of the Diagnostic and Statistical Manual of Mental Disorders (DSM) of the American Psychiatric Association.</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AD/HD include the following:</w:t>
      </w:r>
    </w:p>
    <w:p w:rsidR="004D157D" w:rsidRPr="00A44BB7" w:rsidRDefault="004D157D" w:rsidP="004D157D">
      <w:pPr>
        <w:pStyle w:val="ListParagraph"/>
        <w:widowControl w:val="0"/>
        <w:numPr>
          <w:ilvl w:val="0"/>
          <w:numId w:val="44"/>
        </w:numPr>
        <w:autoSpaceDE w:val="0"/>
        <w:autoSpaceDN w:val="0"/>
        <w:adjustRightInd w:val="0"/>
        <w:spacing w:before="30" w:after="0" w:line="250" w:lineRule="auto"/>
        <w:ind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widowControl w:val="0"/>
        <w:numPr>
          <w:ilvl w:val="0"/>
          <w:numId w:val="44"/>
        </w:numPr>
        <w:autoSpaceDE w:val="0"/>
        <w:autoSpaceDN w:val="0"/>
        <w:adjustRightInd w:val="0"/>
        <w:spacing w:before="30" w:after="0" w:line="250" w:lineRule="auto"/>
        <w:ind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Diagnosis and corresponding code from the most recent DSM must be included.</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the following diagnostic criteria is required and evaluation results must be included in the documentation:</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proofErr w:type="gramStart"/>
      <w:r w:rsidRPr="00A44BB7">
        <w:rPr>
          <w:rFonts w:ascii="Times New Roman" w:hAnsi="Times New Roman"/>
          <w:color w:val="191919"/>
          <w:spacing w:val="-2"/>
          <w:sz w:val="18"/>
          <w:szCs w:val="18"/>
        </w:rPr>
        <w:t>Developmental history of either inattention and/or hyperactivity-impulsivity symptoms during childhood.</w:t>
      </w:r>
      <w:proofErr w:type="gramEnd"/>
      <w:r w:rsidRPr="00A44BB7">
        <w:rPr>
          <w:rFonts w:ascii="Times New Roman" w:hAnsi="Times New Roman"/>
          <w:color w:val="191919"/>
          <w:spacing w:val="-2"/>
          <w:sz w:val="18"/>
          <w:szCs w:val="18"/>
        </w:rPr>
        <w:t xml:space="preserve"> The specific symptoms that were present in childhood should be stated in the documentation. Corroboration of childhood symptoms should be included, and may need to be gathered from a variety of possible data sources (e.g., parent/guardian report, school records, past evaluations). Evidence that these symptoms were associated with some functional impairment in home and/or school settings also must be included.</w:t>
      </w: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Current symptoms of either inattention and/or hyperactivity-impulsivity must be present. The specific symptoms that are present should be stated in the documentation. Self-reported current symptoms should be corroborated by an independent informant who has been able to observe the student's recent functioning with adequate regularity to provide this type of information. Evidence that these symptoms are associated with functional impairment in academic, occupational, and/or social settings also must be included.</w:t>
      </w: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The frequency/severity of both childhood and current AD/HD symptoms should be documented by comparison to individuals at a similar level of development. Documentation must include the results of standardized rating scales that provide comparison to age-based normative data.</w:t>
      </w:r>
    </w:p>
    <w:p w:rsidR="004D157D" w:rsidRPr="00A44BB7" w:rsidRDefault="004D157D" w:rsidP="004D157D">
      <w:pPr>
        <w:pStyle w:val="ListParagraph"/>
        <w:widowControl w:val="0"/>
        <w:autoSpaceDE w:val="0"/>
        <w:autoSpaceDN w:val="0"/>
        <w:adjustRightInd w:val="0"/>
        <w:spacing w:before="30" w:after="0" w:line="250" w:lineRule="auto"/>
        <w:ind w:left="180" w:right="130" w:firstLine="450"/>
        <w:jc w:val="both"/>
        <w:rPr>
          <w:rFonts w:ascii="Times New Roman" w:hAnsi="Times New Roman"/>
          <w:color w:val="191919"/>
          <w:spacing w:val="-2"/>
          <w:sz w:val="18"/>
          <w:szCs w:val="18"/>
        </w:rPr>
      </w:pPr>
    </w:p>
    <w:p w:rsidR="004D157D" w:rsidRPr="00A44BB7" w:rsidRDefault="004D157D" w:rsidP="004D157D">
      <w:pPr>
        <w:pStyle w:val="Heading2"/>
        <w:spacing w:before="0"/>
        <w:ind w:left="180" w:right="130" w:firstLine="0"/>
        <w:rPr>
          <w:rFonts w:ascii="Times New Roman" w:eastAsia="Times New Roman" w:hAnsi="Times New Roman" w:cs="Times New Roman"/>
          <w:b w:val="0"/>
          <w:bCs w:val="0"/>
          <w:caps/>
          <w:color w:val="222222"/>
          <w:sz w:val="24"/>
          <w:szCs w:val="24"/>
        </w:rPr>
      </w:pPr>
      <w:bookmarkStart w:id="588" w:name="_Toc295316686"/>
      <w:r w:rsidRPr="00A44BB7">
        <w:rPr>
          <w:rFonts w:ascii="Times New Roman" w:eastAsia="Times New Roman" w:hAnsi="Times New Roman" w:cs="Times New Roman"/>
          <w:b w:val="0"/>
          <w:bCs w:val="0"/>
          <w:caps/>
          <w:color w:val="222222"/>
          <w:sz w:val="24"/>
          <w:szCs w:val="24"/>
        </w:rPr>
        <w:t>P</w:t>
      </w:r>
      <w:r w:rsidRPr="00A44BB7">
        <w:rPr>
          <w:rFonts w:ascii="Times New Roman" w:eastAsia="Times New Roman" w:hAnsi="Times New Roman" w:cs="Times New Roman"/>
          <w:b w:val="0"/>
          <w:bCs w:val="0"/>
          <w:caps/>
          <w:color w:val="222222"/>
          <w:sz w:val="18"/>
          <w:szCs w:val="18"/>
        </w:rPr>
        <w:t>ervasive</w:t>
      </w:r>
      <w:r w:rsidRPr="00A44BB7">
        <w:rPr>
          <w:rFonts w:ascii="Times New Roman" w:eastAsia="Times New Roman" w:hAnsi="Times New Roman" w:cs="Times New Roman"/>
          <w:b w:val="0"/>
          <w:bCs w:val="0"/>
          <w:caps/>
          <w:color w:val="222222"/>
          <w:sz w:val="24"/>
          <w:szCs w:val="24"/>
        </w:rPr>
        <w:t xml:space="preserve"> D</w:t>
      </w:r>
      <w:r w:rsidRPr="00A44BB7">
        <w:rPr>
          <w:rFonts w:ascii="Times New Roman" w:eastAsia="Times New Roman" w:hAnsi="Times New Roman" w:cs="Times New Roman"/>
          <w:b w:val="0"/>
          <w:bCs w:val="0"/>
          <w:caps/>
          <w:color w:val="222222"/>
          <w:sz w:val="18"/>
          <w:szCs w:val="18"/>
        </w:rPr>
        <w:t>evel</w:t>
      </w:r>
      <w:r w:rsidRPr="00A44BB7">
        <w:rPr>
          <w:rFonts w:ascii="Times New Roman" w:eastAsia="Times New Roman" w:hAnsi="Times New Roman" w:cs="Times New Roman"/>
          <w:b w:val="0"/>
          <w:bCs w:val="0"/>
          <w:caps/>
          <w:color w:val="222222"/>
          <w:sz w:val="24"/>
          <w:szCs w:val="24"/>
        </w:rPr>
        <w:t>o</w:t>
      </w:r>
      <w:r w:rsidRPr="00A44BB7">
        <w:rPr>
          <w:rFonts w:ascii="Times New Roman" w:eastAsia="Times New Roman" w:hAnsi="Times New Roman" w:cs="Times New Roman"/>
          <w:b w:val="0"/>
          <w:bCs w:val="0"/>
          <w:caps/>
          <w:color w:val="222222"/>
          <w:sz w:val="18"/>
          <w:szCs w:val="18"/>
        </w:rPr>
        <w:t>pmental</w:t>
      </w:r>
      <w:r w:rsidRPr="00A44BB7">
        <w:rPr>
          <w:rFonts w:ascii="Times New Roman" w:eastAsia="Times New Roman" w:hAnsi="Times New Roman" w:cs="Times New Roman"/>
          <w:b w:val="0"/>
          <w:bCs w:val="0"/>
          <w:caps/>
          <w:color w:val="222222"/>
          <w:sz w:val="24"/>
          <w:szCs w:val="24"/>
        </w:rPr>
        <w:t xml:space="preserve"> D</w:t>
      </w:r>
      <w:r w:rsidRPr="00A44BB7">
        <w:rPr>
          <w:rFonts w:ascii="Times New Roman" w:eastAsia="Times New Roman" w:hAnsi="Times New Roman" w:cs="Times New Roman"/>
          <w:b w:val="0"/>
          <w:bCs w:val="0"/>
          <w:caps/>
          <w:color w:val="222222"/>
          <w:sz w:val="18"/>
          <w:szCs w:val="18"/>
        </w:rPr>
        <w:t>isorders</w:t>
      </w:r>
      <w:bookmarkEnd w:id="588"/>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 xml:space="preserve">Pervasive developmental disorders are characterized by severe and pervasive impairment in several areas of development including reciprocal social interaction skills, communication skills, or the presence of stereotyped behavior, interests, and activities. Several different disorders fall within this category including </w:t>
      </w:r>
      <w:proofErr w:type="spellStart"/>
      <w:r w:rsidRPr="00A44BB7">
        <w:rPr>
          <w:rFonts w:ascii="Times New Roman" w:hAnsi="Times New Roman" w:cs="Times New Roman"/>
          <w:color w:val="191919"/>
          <w:spacing w:val="-2"/>
          <w:sz w:val="18"/>
          <w:szCs w:val="18"/>
        </w:rPr>
        <w:t>Asperger's</w:t>
      </w:r>
      <w:proofErr w:type="spellEnd"/>
      <w:r w:rsidRPr="00A44BB7">
        <w:rPr>
          <w:rFonts w:ascii="Times New Roman" w:hAnsi="Times New Roman" w:cs="Times New Roman"/>
          <w:color w:val="191919"/>
          <w:spacing w:val="-2"/>
          <w:sz w:val="18"/>
          <w:szCs w:val="18"/>
        </w:rPr>
        <w:t xml:space="preserve"> Disorder and Autistic Disorder.</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pStyle w:val="Heading2"/>
        <w:spacing w:before="0"/>
        <w:ind w:left="180" w:right="130" w:firstLine="0"/>
        <w:rPr>
          <w:rFonts w:ascii="Times New Roman" w:eastAsia="Times New Roman" w:hAnsi="Times New Roman" w:cs="Times New Roman"/>
          <w:caps/>
          <w:color w:val="262626" w:themeColor="text1" w:themeTint="D9"/>
          <w:sz w:val="24"/>
          <w:szCs w:val="24"/>
        </w:rPr>
      </w:pPr>
      <w:bookmarkStart w:id="589" w:name="_Toc295316687"/>
      <w:r w:rsidRPr="00A44BB7">
        <w:rPr>
          <w:rFonts w:ascii="Times New Roman" w:eastAsia="Times New Roman" w:hAnsi="Times New Roman" w:cs="Times New Roman"/>
          <w:bCs w:val="0"/>
          <w:caps/>
          <w:color w:val="262626" w:themeColor="text1" w:themeTint="D9"/>
          <w:sz w:val="24"/>
          <w:szCs w:val="24"/>
        </w:rPr>
        <w:t>A</w:t>
      </w:r>
      <w:r w:rsidRPr="00A44BB7">
        <w:rPr>
          <w:rFonts w:ascii="Times New Roman" w:eastAsia="Times New Roman" w:hAnsi="Times New Roman" w:cs="Times New Roman"/>
          <w:bCs w:val="0"/>
          <w:caps/>
          <w:color w:val="262626" w:themeColor="text1" w:themeTint="D9"/>
          <w:sz w:val="18"/>
          <w:szCs w:val="18"/>
        </w:rPr>
        <w:t>sperger</w:t>
      </w:r>
      <w:r w:rsidRPr="00A44BB7">
        <w:rPr>
          <w:rFonts w:ascii="Times New Roman" w:eastAsia="Times New Roman" w:hAnsi="Times New Roman" w:cs="Times New Roman"/>
          <w:bCs w:val="0"/>
          <w:caps/>
          <w:color w:val="262626" w:themeColor="text1" w:themeTint="D9"/>
          <w:sz w:val="24"/>
          <w:szCs w:val="24"/>
        </w:rPr>
        <w:t>'s D</w:t>
      </w:r>
      <w:r w:rsidRPr="00A44BB7">
        <w:rPr>
          <w:rFonts w:ascii="Times New Roman" w:eastAsia="Times New Roman" w:hAnsi="Times New Roman" w:cs="Times New Roman"/>
          <w:bCs w:val="0"/>
          <w:caps/>
          <w:color w:val="262626" w:themeColor="text1" w:themeTint="D9"/>
          <w:sz w:val="18"/>
          <w:szCs w:val="18"/>
        </w:rPr>
        <w:t>isorder</w:t>
      </w:r>
      <w:bookmarkEnd w:id="589"/>
    </w:p>
    <w:p w:rsidR="004D157D" w:rsidRPr="00A44BB7" w:rsidRDefault="004D157D" w:rsidP="004D157D">
      <w:pPr>
        <w:spacing w:after="0"/>
        <w:ind w:left="180" w:right="130" w:firstLine="0"/>
        <w:rPr>
          <w:rFonts w:ascii="Times New Roman" w:hAnsi="Times New Roman" w:cs="Times New Roman"/>
          <w:color w:val="191919"/>
          <w:spacing w:val="-2"/>
          <w:sz w:val="18"/>
          <w:szCs w:val="18"/>
        </w:rPr>
      </w:pPr>
      <w:proofErr w:type="spellStart"/>
      <w:r w:rsidRPr="00A44BB7">
        <w:rPr>
          <w:rFonts w:ascii="Times New Roman" w:hAnsi="Times New Roman" w:cs="Times New Roman"/>
          <w:color w:val="191919"/>
          <w:spacing w:val="-2"/>
          <w:sz w:val="18"/>
          <w:szCs w:val="18"/>
        </w:rPr>
        <w:t>Asperger's</w:t>
      </w:r>
      <w:proofErr w:type="spellEnd"/>
      <w:r w:rsidRPr="00A44BB7">
        <w:rPr>
          <w:rFonts w:ascii="Times New Roman" w:hAnsi="Times New Roman" w:cs="Times New Roman"/>
          <w:color w:val="191919"/>
          <w:spacing w:val="-2"/>
          <w:sz w:val="18"/>
          <w:szCs w:val="18"/>
        </w:rPr>
        <w:t xml:space="preserve"> Disorder is a pervasive developmental disorder characterized by qualitative impairment in social interactions and the presence of repetitive and stereotyped behaviors, interests, and activities.</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p>
    <w:p w:rsidR="004D157D"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 xml:space="preserve">Specific documentation guidelines for </w:t>
      </w:r>
      <w:proofErr w:type="spellStart"/>
      <w:r w:rsidRPr="00A44BB7">
        <w:rPr>
          <w:rFonts w:ascii="Times New Roman" w:hAnsi="Times New Roman" w:cs="Times New Roman"/>
          <w:color w:val="191919"/>
          <w:spacing w:val="-2"/>
          <w:sz w:val="18"/>
          <w:szCs w:val="18"/>
        </w:rPr>
        <w:t>Asperger's</w:t>
      </w:r>
      <w:proofErr w:type="spellEnd"/>
      <w:r w:rsidRPr="00A44BB7">
        <w:rPr>
          <w:rFonts w:ascii="Times New Roman" w:hAnsi="Times New Roman" w:cs="Times New Roman"/>
          <w:color w:val="191919"/>
          <w:spacing w:val="-2"/>
          <w:sz w:val="18"/>
          <w:szCs w:val="18"/>
        </w:rPr>
        <w:t xml:space="preserve"> Disorder include the following:</w:t>
      </w:r>
    </w:p>
    <w:p w:rsidR="004D157D" w:rsidRDefault="004D157D" w:rsidP="004D157D">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Pr="00A44BB7" w:rsidRDefault="004D157D" w:rsidP="004D157D">
      <w:pPr>
        <w:pStyle w:val="ListParagraph"/>
        <w:numPr>
          <w:ilvl w:val="0"/>
          <w:numId w:val="46"/>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lastRenderedPageBreak/>
        <w:t>Diagnosis and corresponding code from the most recent DSM.</w:t>
      </w: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the following diagnostic criteria is required and evaluation results must be included:</w:t>
      </w:r>
    </w:p>
    <w:p w:rsidR="004D157D" w:rsidRPr="00A44BB7" w:rsidRDefault="004D157D" w:rsidP="004D157D">
      <w:pPr>
        <w:pStyle w:val="ListParagraph"/>
        <w:numPr>
          <w:ilvl w:val="0"/>
          <w:numId w:val="47"/>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 xml:space="preserve">Developmental history that includes evidence of </w:t>
      </w:r>
      <w:proofErr w:type="spellStart"/>
      <w:r w:rsidRPr="00A44BB7">
        <w:rPr>
          <w:rFonts w:ascii="Times New Roman" w:eastAsiaTheme="minorEastAsia" w:hAnsi="Times New Roman"/>
          <w:color w:val="191919"/>
          <w:spacing w:val="-2"/>
          <w:sz w:val="18"/>
          <w:szCs w:val="18"/>
        </w:rPr>
        <w:t>Asperger's</w:t>
      </w:r>
      <w:proofErr w:type="spellEnd"/>
      <w:r w:rsidRPr="00A44BB7">
        <w:rPr>
          <w:rFonts w:ascii="Times New Roman" w:eastAsiaTheme="minorEastAsia" w:hAnsi="Times New Roman"/>
          <w:color w:val="191919"/>
          <w:spacing w:val="-2"/>
          <w:sz w:val="18"/>
          <w:szCs w:val="18"/>
        </w:rPr>
        <w:t xml:space="preserve"> Disorder symptoms in childhood and documents the absence of clinically- significant general delay in early cognitive or language development.</w:t>
      </w:r>
    </w:p>
    <w:p w:rsidR="004D157D" w:rsidRPr="00A44BB7" w:rsidRDefault="004D157D" w:rsidP="004D157D">
      <w:pPr>
        <w:pStyle w:val="ListParagraph"/>
        <w:numPr>
          <w:ilvl w:val="0"/>
          <w:numId w:val="47"/>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qualitative impairment in social interaction.</w:t>
      </w:r>
    </w:p>
    <w:p w:rsidR="004D157D" w:rsidRPr="00A44BB7" w:rsidRDefault="004D157D" w:rsidP="004D157D">
      <w:pPr>
        <w:pStyle w:val="ListParagraph"/>
        <w:numPr>
          <w:ilvl w:val="0"/>
          <w:numId w:val="47"/>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restricted, repetitive, and stereotyped patterns of behavior, interests, and activities.</w:t>
      </w:r>
    </w:p>
    <w:p w:rsidR="004D157D" w:rsidRPr="00A44BB7" w:rsidRDefault="004D157D" w:rsidP="004D157D">
      <w:pPr>
        <w:pStyle w:val="ListParagraph"/>
        <w:spacing w:after="0" w:line="270" w:lineRule="atLeast"/>
        <w:ind w:left="180" w:right="130"/>
        <w:rPr>
          <w:rFonts w:ascii="Times New Roman" w:hAnsi="Times New Roman"/>
          <w:color w:val="222222"/>
          <w:sz w:val="24"/>
          <w:szCs w:val="24"/>
        </w:rPr>
      </w:pP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broad cognitive ability and language function using standardized assessment measures with age-appropriate norms.</w:t>
      </w:r>
    </w:p>
    <w:p w:rsidR="004D157D" w:rsidRPr="00A44BB7" w:rsidRDefault="004D157D" w:rsidP="004D157D">
      <w:pPr>
        <w:pStyle w:val="Heading2"/>
        <w:spacing w:before="0"/>
        <w:ind w:left="180" w:right="130" w:firstLine="0"/>
        <w:rPr>
          <w:rFonts w:ascii="Times New Roman" w:eastAsia="Times New Roman" w:hAnsi="Times New Roman" w:cs="Times New Roman"/>
          <w:caps/>
          <w:color w:val="262626" w:themeColor="text1" w:themeTint="D9"/>
          <w:sz w:val="24"/>
          <w:szCs w:val="24"/>
        </w:rPr>
      </w:pPr>
      <w:bookmarkStart w:id="590" w:name="_Toc295316688"/>
      <w:r w:rsidRPr="00A44BB7">
        <w:rPr>
          <w:rFonts w:ascii="Times New Roman" w:eastAsia="Times New Roman" w:hAnsi="Times New Roman" w:cs="Times New Roman"/>
          <w:bCs w:val="0"/>
          <w:caps/>
          <w:color w:val="262626" w:themeColor="text1" w:themeTint="D9"/>
          <w:sz w:val="24"/>
          <w:szCs w:val="24"/>
        </w:rPr>
        <w:t>A</w:t>
      </w:r>
      <w:r w:rsidRPr="00A44BB7">
        <w:rPr>
          <w:rFonts w:ascii="Times New Roman" w:eastAsia="Times New Roman" w:hAnsi="Times New Roman" w:cs="Times New Roman"/>
          <w:bCs w:val="0"/>
          <w:caps/>
          <w:color w:val="262626" w:themeColor="text1" w:themeTint="D9"/>
          <w:sz w:val="18"/>
          <w:szCs w:val="18"/>
        </w:rPr>
        <w:t>utistic</w:t>
      </w:r>
      <w:r w:rsidRPr="00A44BB7">
        <w:rPr>
          <w:rFonts w:ascii="Times New Roman" w:eastAsia="Times New Roman" w:hAnsi="Times New Roman" w:cs="Times New Roman"/>
          <w:bCs w:val="0"/>
          <w:caps/>
          <w:color w:val="262626" w:themeColor="text1" w:themeTint="D9"/>
          <w:sz w:val="24"/>
          <w:szCs w:val="24"/>
        </w:rPr>
        <w:t xml:space="preserve"> D</w:t>
      </w:r>
      <w:r w:rsidRPr="00A44BB7">
        <w:rPr>
          <w:rFonts w:ascii="Times New Roman" w:eastAsia="Times New Roman" w:hAnsi="Times New Roman" w:cs="Times New Roman"/>
          <w:bCs w:val="0"/>
          <w:caps/>
          <w:color w:val="262626" w:themeColor="text1" w:themeTint="D9"/>
          <w:sz w:val="18"/>
          <w:szCs w:val="18"/>
        </w:rPr>
        <w:t>isorder</w:t>
      </w:r>
      <w:bookmarkEnd w:id="590"/>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Autistic Disorder is a pervasive developmental disorder characterized by qualitative impairment in social interactions, qualitative impairment in communication affecting both verbal and nonverbal communication skills, and the presence of repetitive and stereotyped behaviors, interests, and activities.</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Autistic Disorder include the following:</w:t>
      </w:r>
    </w:p>
    <w:p w:rsidR="004D157D" w:rsidRPr="00A44BB7" w:rsidRDefault="004D157D" w:rsidP="004D157D">
      <w:pPr>
        <w:pStyle w:val="ListParagraph"/>
        <w:numPr>
          <w:ilvl w:val="0"/>
          <w:numId w:val="48"/>
        </w:numPr>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48"/>
        </w:numPr>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Diagnosis and corresponding code from the most recent DSM.</w:t>
      </w:r>
    </w:p>
    <w:p w:rsidR="004D157D" w:rsidRPr="00A44BB7" w:rsidRDefault="004D157D" w:rsidP="004D157D">
      <w:pPr>
        <w:pStyle w:val="ListParagraph"/>
        <w:spacing w:after="0" w:line="240" w:lineRule="auto"/>
        <w:ind w:left="180" w:right="130"/>
        <w:rPr>
          <w:rFonts w:ascii="Times New Roman" w:eastAsiaTheme="minorEastAsia" w:hAnsi="Times New Roman"/>
          <w:color w:val="191919"/>
          <w:spacing w:val="-2"/>
          <w:sz w:val="18"/>
          <w:szCs w:val="18"/>
        </w:rPr>
      </w:pP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the following diagnostic criteria is required and evaluation results must be included in the documentation:</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Developmental history that includes evidence of Autistic Disorder symptoms in childhood.</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qualitative impairment in social interaction.</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qualitative impairment in communication</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restricted, repetitive, and stereotyped patterns of behavior, interests, and activities</w:t>
      </w:r>
    </w:p>
    <w:p w:rsidR="004D157D" w:rsidRPr="00A44BB7" w:rsidRDefault="004D157D" w:rsidP="004D157D">
      <w:pPr>
        <w:pStyle w:val="ListParagraph"/>
        <w:tabs>
          <w:tab w:val="left" w:pos="1620"/>
        </w:tabs>
        <w:spacing w:after="0" w:line="240" w:lineRule="auto"/>
        <w:ind w:left="180" w:right="130"/>
        <w:rPr>
          <w:rFonts w:ascii="Times New Roman" w:eastAsiaTheme="minorEastAsia" w:hAnsi="Times New Roman"/>
          <w:color w:val="191919"/>
          <w:spacing w:val="-2"/>
          <w:sz w:val="18"/>
          <w:szCs w:val="18"/>
        </w:rPr>
      </w:pP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broad cognitive ability and language function using standardized assessment measures with age-appropriate norms</w:t>
      </w:r>
    </w:p>
    <w:p w:rsidR="004D157D" w:rsidRPr="00A44BB7" w:rsidRDefault="004D157D" w:rsidP="004D157D">
      <w:pPr>
        <w:pStyle w:val="Heading2"/>
        <w:ind w:left="180" w:right="130" w:firstLine="0"/>
        <w:rPr>
          <w:rFonts w:ascii="Times New Roman" w:eastAsia="Times New Roman" w:hAnsi="Times New Roman" w:cs="Times New Roman"/>
          <w:bCs w:val="0"/>
          <w:caps/>
          <w:color w:val="222222"/>
          <w:sz w:val="24"/>
          <w:szCs w:val="24"/>
        </w:rPr>
      </w:pPr>
      <w:bookmarkStart w:id="591" w:name="_Toc295316689"/>
      <w:r w:rsidRPr="00A44BB7">
        <w:rPr>
          <w:rFonts w:ascii="Times New Roman" w:eastAsia="Times New Roman" w:hAnsi="Times New Roman" w:cs="Times New Roman"/>
          <w:bCs w:val="0"/>
          <w:caps/>
          <w:color w:val="222222"/>
          <w:sz w:val="24"/>
          <w:szCs w:val="24"/>
        </w:rPr>
        <w:t>A</w:t>
      </w:r>
      <w:r w:rsidRPr="00A44BB7">
        <w:rPr>
          <w:rFonts w:ascii="Times New Roman" w:eastAsia="Times New Roman" w:hAnsi="Times New Roman" w:cs="Times New Roman"/>
          <w:bCs w:val="0"/>
          <w:caps/>
          <w:color w:val="222222"/>
          <w:sz w:val="18"/>
          <w:szCs w:val="18"/>
        </w:rPr>
        <w:t>cquired</w:t>
      </w:r>
      <w:r w:rsidRPr="00A44BB7">
        <w:rPr>
          <w:rFonts w:ascii="Times New Roman" w:eastAsia="Times New Roman" w:hAnsi="Times New Roman" w:cs="Times New Roman"/>
          <w:bCs w:val="0"/>
          <w:caps/>
          <w:color w:val="222222"/>
          <w:sz w:val="24"/>
          <w:szCs w:val="24"/>
        </w:rPr>
        <w:t xml:space="preserve"> B</w:t>
      </w:r>
      <w:r w:rsidRPr="00A44BB7">
        <w:rPr>
          <w:rFonts w:ascii="Times New Roman" w:eastAsia="Times New Roman" w:hAnsi="Times New Roman" w:cs="Times New Roman"/>
          <w:bCs w:val="0"/>
          <w:caps/>
          <w:color w:val="222222"/>
          <w:sz w:val="18"/>
          <w:szCs w:val="18"/>
        </w:rPr>
        <w:t>rain</w:t>
      </w:r>
      <w:r w:rsidRPr="00A44BB7">
        <w:rPr>
          <w:rFonts w:ascii="Times New Roman" w:eastAsia="Times New Roman" w:hAnsi="Times New Roman" w:cs="Times New Roman"/>
          <w:bCs w:val="0"/>
          <w:caps/>
          <w:color w:val="222222"/>
          <w:sz w:val="24"/>
          <w:szCs w:val="24"/>
        </w:rPr>
        <w:t xml:space="preserve"> I</w:t>
      </w:r>
      <w:r w:rsidRPr="00A44BB7">
        <w:rPr>
          <w:rFonts w:ascii="Times New Roman" w:eastAsia="Times New Roman" w:hAnsi="Times New Roman" w:cs="Times New Roman"/>
          <w:bCs w:val="0"/>
          <w:caps/>
          <w:color w:val="222222"/>
          <w:sz w:val="18"/>
          <w:szCs w:val="18"/>
        </w:rPr>
        <w:t>njury</w:t>
      </w:r>
      <w:r w:rsidRPr="00A44BB7">
        <w:rPr>
          <w:rFonts w:ascii="Times New Roman" w:eastAsia="Times New Roman" w:hAnsi="Times New Roman" w:cs="Times New Roman"/>
          <w:bCs w:val="0"/>
          <w:caps/>
          <w:color w:val="222222"/>
          <w:sz w:val="24"/>
          <w:szCs w:val="24"/>
        </w:rPr>
        <w:t xml:space="preserve"> (ABI)</w:t>
      </w:r>
      <w:bookmarkEnd w:id="591"/>
    </w:p>
    <w:p w:rsidR="004D157D" w:rsidRPr="00A44BB7" w:rsidRDefault="004D157D" w:rsidP="004D157D">
      <w:pPr>
        <w:spacing w:after="360" w:line="270" w:lineRule="atLeast"/>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Brain injury can result from external trauma, such as a closed head or an object penetration injury, or internal trauma, such as a cerebral vascular accident or tumor. ABI can cause physical, cognitive, emotional, social, and vocational changes that can affect an individual for a short period of time or permanently. Depending on the location and extent of the injury, symptoms can vary widely. Understanding functional changes after an injury and resulting implications for education are more important than only knowing the cause or type of injury.</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ABI include the following:</w:t>
      </w:r>
    </w:p>
    <w:p w:rsidR="004D157D" w:rsidRPr="00A44BB7" w:rsidRDefault="004D157D" w:rsidP="004D157D">
      <w:pPr>
        <w:pStyle w:val="ListParagraph"/>
        <w:numPr>
          <w:ilvl w:val="0"/>
          <w:numId w:val="49"/>
        </w:numPr>
        <w:tabs>
          <w:tab w:val="left" w:pos="720"/>
        </w:tabs>
        <w:spacing w:before="120"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49"/>
        </w:numPr>
        <w:tabs>
          <w:tab w:val="left" w:pos="720"/>
        </w:tabs>
        <w:spacing w:before="120"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date of occurrence/diagnosis and the nature of the neurological illness or traumatic event that resulted in brain injury.</w:t>
      </w:r>
    </w:p>
    <w:p w:rsidR="004D157D" w:rsidRPr="00A44BB7" w:rsidRDefault="004D157D" w:rsidP="004D157D">
      <w:pPr>
        <w:spacing w:before="120" w:after="0" w:line="270" w:lineRule="atLeast"/>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Depending upon the functional domains impacted by the injury, assessments of cognitive and academic deficits and strengths, psychosocial-emotional functioning, and/or motor/sensory abilities relevant to academic functioning may be essential components of documentation of the impact of an acquired brain injury for an individual student.</w:t>
      </w:r>
    </w:p>
    <w:p w:rsidR="004D157D" w:rsidRPr="00A44BB7" w:rsidRDefault="004D157D" w:rsidP="004D157D">
      <w:pPr>
        <w:spacing w:before="120" w:after="0" w:line="270" w:lineRule="atLeast"/>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Impairments following an acquired brain injury may change rapidly in the weeks and months after the injury, and a more stable picture of residual weaknesses may not be apparent for 1-2 years after an injury. More recent documentation may be necessary to adequately assess the student's current accommodation needs.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Cognitive and academic processing weaknesses and strengths must be evident on multiple measures and not based on a single discrepant score:</w:t>
      </w:r>
    </w:p>
    <w:p w:rsidR="004D157D" w:rsidRPr="00A44BB7" w:rsidRDefault="004D157D" w:rsidP="004D157D">
      <w:pPr>
        <w:tabs>
          <w:tab w:val="left" w:pos="0"/>
        </w:tabs>
        <w:spacing w:after="0"/>
        <w:ind w:left="720" w:right="130" w:hanging="18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Academic Achievement:</w:t>
      </w:r>
    </w:p>
    <w:p w:rsidR="004D157D" w:rsidRPr="00A44BB7" w:rsidRDefault="004D157D" w:rsidP="004D157D">
      <w:pPr>
        <w:pStyle w:val="ListParagraph"/>
        <w:numPr>
          <w:ilvl w:val="0"/>
          <w:numId w:val="51"/>
        </w:numPr>
        <w:tabs>
          <w:tab w:val="left" w:pos="720"/>
        </w:tabs>
        <w:spacing w:after="0" w:line="240" w:lineRule="auto"/>
        <w:ind w:left="720" w:right="13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Reading (decoding, fluency, and comprehension)</w:t>
      </w:r>
    </w:p>
    <w:p w:rsidR="004D157D" w:rsidRPr="00A44BB7" w:rsidRDefault="004D157D" w:rsidP="004D157D">
      <w:pPr>
        <w:pStyle w:val="ListParagraph"/>
        <w:numPr>
          <w:ilvl w:val="0"/>
          <w:numId w:val="51"/>
        </w:numPr>
        <w:tabs>
          <w:tab w:val="left" w:pos="720"/>
        </w:tabs>
        <w:spacing w:after="0" w:line="240" w:lineRule="auto"/>
        <w:ind w:left="720" w:right="13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Mathematics (calculations, math fluency, applied reasoning)</w:t>
      </w:r>
      <w:r>
        <w:rPr>
          <w:rFonts w:ascii="Times New Roman" w:eastAsiaTheme="minorEastAsia" w:hAnsi="Times New Roman"/>
          <w:color w:val="191919"/>
          <w:spacing w:val="-2"/>
          <w:sz w:val="18"/>
          <w:szCs w:val="18"/>
        </w:rPr>
        <w:t xml:space="preserve"> </w:t>
      </w:r>
    </w:p>
    <w:p w:rsidR="004D157D" w:rsidRPr="004D157D" w:rsidRDefault="004D157D" w:rsidP="004D157D">
      <w:pPr>
        <w:pStyle w:val="ListParagraph"/>
        <w:numPr>
          <w:ilvl w:val="0"/>
          <w:numId w:val="51"/>
        </w:numPr>
        <w:tabs>
          <w:tab w:val="left" w:pos="720"/>
        </w:tabs>
        <w:spacing w:after="0" w:line="240" w:lineRule="auto"/>
        <w:ind w:left="720" w:right="130" w:hanging="180"/>
        <w:rPr>
          <w:rFonts w:ascii="Times New Roman" w:hAnsi="Times New Roman"/>
          <w:color w:val="000000"/>
          <w:sz w:val="32"/>
          <w:szCs w:val="32"/>
        </w:rPr>
      </w:pPr>
      <w:r w:rsidRPr="00A44BB7">
        <w:rPr>
          <w:rFonts w:ascii="Times New Roman" w:eastAsiaTheme="minorEastAsia" w:hAnsi="Times New Roman"/>
          <w:color w:val="191919"/>
          <w:spacing w:val="-2"/>
          <w:sz w:val="18"/>
          <w:szCs w:val="18"/>
        </w:rPr>
        <w:t>Written Language (spelling, fluency, written expression)</w:t>
      </w:r>
    </w:p>
    <w:p w:rsidR="004D157D" w:rsidRDefault="004D157D" w:rsidP="004D157D">
      <w:pPr>
        <w:pStyle w:val="ListParagraph"/>
        <w:tabs>
          <w:tab w:val="left" w:pos="720"/>
        </w:tabs>
        <w:spacing w:after="0" w:line="240" w:lineRule="auto"/>
        <w:ind w:right="130"/>
        <w:rPr>
          <w:rFonts w:ascii="Times New Roman" w:eastAsiaTheme="minorEastAsia" w:hAnsi="Times New Roman"/>
          <w:color w:val="191919"/>
          <w:spacing w:val="-2"/>
          <w:sz w:val="18"/>
          <w:szCs w:val="18"/>
        </w:rPr>
      </w:pPr>
    </w:p>
    <w:p w:rsidR="004D157D" w:rsidRPr="00A44BB7" w:rsidRDefault="004D157D" w:rsidP="00C020E6">
      <w:pPr>
        <w:tabs>
          <w:tab w:val="left" w:pos="180"/>
        </w:tabs>
        <w:spacing w:after="0"/>
        <w:ind w:left="540" w:right="691"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Cognitive Processing Skills</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Attention</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Executive Functions</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Fluency/Automaticity</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lastRenderedPageBreak/>
        <w:t>Memory/Learning</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Oral Language</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Phonological/Orthographic Processing</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Visual-Motor</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Visual-Perceptual/Visual-Spatial</w:t>
      </w:r>
    </w:p>
    <w:p w:rsidR="004D157D" w:rsidRPr="00A44BB7" w:rsidRDefault="004D157D" w:rsidP="004D157D">
      <w:pPr>
        <w:pStyle w:val="Heading2"/>
        <w:ind w:left="180" w:right="130" w:firstLine="0"/>
        <w:rPr>
          <w:rFonts w:ascii="Times New Roman" w:hAnsi="Times New Roman" w:cs="Times New Roman"/>
          <w:bCs w:val="0"/>
          <w:caps/>
          <w:color w:val="222222"/>
          <w:sz w:val="24"/>
          <w:szCs w:val="24"/>
        </w:rPr>
      </w:pPr>
      <w:bookmarkStart w:id="592" w:name="_Toc295316690"/>
      <w:r w:rsidRPr="00A44BB7">
        <w:rPr>
          <w:rFonts w:ascii="Times New Roman" w:hAnsi="Times New Roman" w:cs="Times New Roman"/>
          <w:bCs w:val="0"/>
          <w:caps/>
          <w:color w:val="222222"/>
          <w:sz w:val="24"/>
          <w:szCs w:val="24"/>
        </w:rPr>
        <w:t>P</w:t>
      </w:r>
      <w:r w:rsidRPr="00A44BB7">
        <w:rPr>
          <w:rFonts w:ascii="Times New Roman" w:hAnsi="Times New Roman" w:cs="Times New Roman"/>
          <w:bCs w:val="0"/>
          <w:caps/>
          <w:color w:val="222222"/>
          <w:sz w:val="18"/>
          <w:szCs w:val="18"/>
        </w:rPr>
        <w:t xml:space="preserve">sychological </w:t>
      </w:r>
      <w:r w:rsidRPr="00A44BB7">
        <w:rPr>
          <w:rFonts w:ascii="Times New Roman" w:hAnsi="Times New Roman" w:cs="Times New Roman"/>
          <w:bCs w:val="0"/>
          <w:caps/>
          <w:color w:val="222222"/>
          <w:sz w:val="24"/>
          <w:szCs w:val="24"/>
        </w:rPr>
        <w:t>D</w:t>
      </w:r>
      <w:r w:rsidRPr="00A44BB7">
        <w:rPr>
          <w:rFonts w:ascii="Times New Roman" w:hAnsi="Times New Roman" w:cs="Times New Roman"/>
          <w:bCs w:val="0"/>
          <w:caps/>
          <w:color w:val="222222"/>
          <w:sz w:val="18"/>
          <w:szCs w:val="18"/>
        </w:rPr>
        <w:t>isorders</w:t>
      </w:r>
      <w:bookmarkEnd w:id="592"/>
    </w:p>
    <w:p w:rsidR="004D157D" w:rsidRPr="00A44BB7" w:rsidRDefault="004D157D" w:rsidP="004D157D">
      <w:pPr>
        <w:tabs>
          <w:tab w:val="left" w:pos="0"/>
        </w:tabs>
        <w:spacing w:after="360" w:line="270" w:lineRule="atLeast"/>
        <w:ind w:left="180" w:right="130" w:firstLine="0"/>
        <w:jc w:val="both"/>
        <w:rPr>
          <w:rFonts w:ascii="Times New Roman" w:hAnsi="Times New Roman" w:cs="Times New Roman"/>
          <w:color w:val="222222"/>
          <w:sz w:val="24"/>
          <w:szCs w:val="24"/>
        </w:rPr>
      </w:pPr>
      <w:r w:rsidRPr="00A44BB7">
        <w:rPr>
          <w:rFonts w:ascii="Times New Roman" w:hAnsi="Times New Roman" w:cs="Times New Roman"/>
          <w:color w:val="191919"/>
          <w:spacing w:val="-2"/>
          <w:sz w:val="18"/>
          <w:szCs w:val="18"/>
        </w:rPr>
        <w:t>Some individuals experience significant disruptions in mood, thinking, and behavioral regulation that are secondary to a psychological disorder. Many different psychological disorders can interfere with cognitive, emotional, and social functioning and may negatively impact a student's ability to function in an academic environment. The symptoms and associated impairment may be either chronic or episodic. Test anxiety by itself is not considered a psychological disorder. Complete descriptions and diagnostic criteria for psychological disorders are available in the current version of the DSM.</w:t>
      </w:r>
    </w:p>
    <w:p w:rsidR="004D157D" w:rsidRPr="00A44BB7" w:rsidRDefault="004D157D" w:rsidP="004D157D">
      <w:pPr>
        <w:tabs>
          <w:tab w:val="left" w:pos="0"/>
        </w:tabs>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psychological disorders include the following:</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DSM diagnosis and corresponding DSM code.</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Pr="00A44BB7" w:rsidRDefault="004D157D" w:rsidP="004D157D">
      <w:pPr>
        <w:pStyle w:val="Heading2"/>
        <w:ind w:left="180" w:right="130" w:firstLine="0"/>
        <w:rPr>
          <w:rFonts w:ascii="Times New Roman" w:eastAsia="Times New Roman" w:hAnsi="Times New Roman" w:cs="Times New Roman"/>
          <w:bCs w:val="0"/>
          <w:caps/>
          <w:color w:val="222222"/>
          <w:sz w:val="24"/>
          <w:szCs w:val="24"/>
        </w:rPr>
      </w:pPr>
      <w:bookmarkStart w:id="593" w:name="_Toc295316691"/>
      <w:r w:rsidRPr="00A44BB7">
        <w:rPr>
          <w:rFonts w:ascii="Times New Roman" w:eastAsia="Times New Roman" w:hAnsi="Times New Roman" w:cs="Times New Roman"/>
          <w:bCs w:val="0"/>
          <w:caps/>
          <w:color w:val="222222"/>
          <w:sz w:val="24"/>
          <w:szCs w:val="24"/>
        </w:rPr>
        <w:t>S</w:t>
      </w:r>
      <w:r w:rsidRPr="00A44BB7">
        <w:rPr>
          <w:rFonts w:ascii="Times New Roman" w:eastAsia="Times New Roman" w:hAnsi="Times New Roman" w:cs="Times New Roman"/>
          <w:bCs w:val="0"/>
          <w:caps/>
          <w:color w:val="222222"/>
          <w:sz w:val="18"/>
          <w:szCs w:val="18"/>
        </w:rPr>
        <w:t>ensory</w:t>
      </w:r>
      <w:r w:rsidRPr="00A44BB7">
        <w:rPr>
          <w:rFonts w:ascii="Times New Roman" w:eastAsia="Times New Roman" w:hAnsi="Times New Roman" w:cs="Times New Roman"/>
          <w:bCs w:val="0"/>
          <w:caps/>
          <w:color w:val="222222"/>
          <w:sz w:val="24"/>
          <w:szCs w:val="24"/>
        </w:rPr>
        <w:t xml:space="preserve"> D</w:t>
      </w:r>
      <w:r w:rsidRPr="00A44BB7">
        <w:rPr>
          <w:rFonts w:ascii="Times New Roman" w:eastAsia="Times New Roman" w:hAnsi="Times New Roman" w:cs="Times New Roman"/>
          <w:bCs w:val="0"/>
          <w:caps/>
          <w:color w:val="222222"/>
          <w:sz w:val="18"/>
          <w:szCs w:val="18"/>
        </w:rPr>
        <w:t>isorders</w:t>
      </w:r>
      <w:bookmarkEnd w:id="593"/>
    </w:p>
    <w:p w:rsidR="004D157D" w:rsidRPr="00A44BB7" w:rsidRDefault="004D157D" w:rsidP="004D157D">
      <w:pPr>
        <w:pStyle w:val="Heading2"/>
        <w:spacing w:before="0"/>
        <w:ind w:left="180" w:right="130" w:firstLine="0"/>
        <w:rPr>
          <w:rFonts w:ascii="Times New Roman" w:eastAsia="Times New Roman" w:hAnsi="Times New Roman" w:cs="Times New Roman"/>
          <w:color w:val="262626" w:themeColor="text1" w:themeTint="D9"/>
          <w:sz w:val="24"/>
          <w:szCs w:val="24"/>
        </w:rPr>
      </w:pPr>
      <w:bookmarkStart w:id="594" w:name="_Toc295316692"/>
      <w:r w:rsidRPr="00A44BB7">
        <w:rPr>
          <w:rFonts w:ascii="Times New Roman" w:eastAsia="Times New Roman" w:hAnsi="Times New Roman" w:cs="Times New Roman"/>
          <w:bCs w:val="0"/>
          <w:color w:val="262626" w:themeColor="text1" w:themeTint="D9"/>
          <w:sz w:val="24"/>
          <w:szCs w:val="24"/>
        </w:rPr>
        <w:t>D</w:t>
      </w:r>
      <w:r w:rsidRPr="00A44BB7">
        <w:rPr>
          <w:rFonts w:ascii="Times New Roman" w:eastAsia="Times New Roman" w:hAnsi="Times New Roman" w:cs="Times New Roman"/>
          <w:bCs w:val="0"/>
          <w:color w:val="262626" w:themeColor="text1" w:themeTint="D9"/>
          <w:sz w:val="18"/>
          <w:szCs w:val="18"/>
        </w:rPr>
        <w:t>EAF</w:t>
      </w:r>
      <w:r w:rsidRPr="00A44BB7">
        <w:rPr>
          <w:rFonts w:ascii="Times New Roman" w:eastAsia="Times New Roman" w:hAnsi="Times New Roman" w:cs="Times New Roman"/>
          <w:bCs w:val="0"/>
          <w:color w:val="262626" w:themeColor="text1" w:themeTint="D9"/>
          <w:sz w:val="24"/>
          <w:szCs w:val="24"/>
        </w:rPr>
        <w:t xml:space="preserve"> A</w:t>
      </w:r>
      <w:r w:rsidRPr="00A44BB7">
        <w:rPr>
          <w:rFonts w:ascii="Times New Roman" w:eastAsia="Times New Roman" w:hAnsi="Times New Roman" w:cs="Times New Roman"/>
          <w:bCs w:val="0"/>
          <w:color w:val="262626" w:themeColor="text1" w:themeTint="D9"/>
          <w:sz w:val="18"/>
          <w:szCs w:val="18"/>
        </w:rPr>
        <w:t>ND</w:t>
      </w:r>
      <w:r w:rsidRPr="00A44BB7">
        <w:rPr>
          <w:rFonts w:ascii="Times New Roman" w:eastAsia="Times New Roman" w:hAnsi="Times New Roman" w:cs="Times New Roman"/>
          <w:bCs w:val="0"/>
          <w:color w:val="262626" w:themeColor="text1" w:themeTint="D9"/>
          <w:sz w:val="24"/>
          <w:szCs w:val="24"/>
        </w:rPr>
        <w:t xml:space="preserve"> H</w:t>
      </w:r>
      <w:r w:rsidRPr="00A44BB7">
        <w:rPr>
          <w:rFonts w:ascii="Times New Roman" w:eastAsia="Times New Roman" w:hAnsi="Times New Roman" w:cs="Times New Roman"/>
          <w:bCs w:val="0"/>
          <w:color w:val="262626" w:themeColor="text1" w:themeTint="D9"/>
          <w:sz w:val="18"/>
          <w:szCs w:val="18"/>
        </w:rPr>
        <w:t xml:space="preserve">ARD </w:t>
      </w:r>
      <w:r w:rsidRPr="00A44BB7">
        <w:rPr>
          <w:rFonts w:ascii="Times New Roman" w:eastAsia="Times New Roman" w:hAnsi="Times New Roman" w:cs="Times New Roman"/>
          <w:bCs w:val="0"/>
          <w:color w:val="262626" w:themeColor="text1" w:themeTint="D9"/>
          <w:sz w:val="24"/>
          <w:szCs w:val="24"/>
        </w:rPr>
        <w:t>O</w:t>
      </w:r>
      <w:r w:rsidRPr="00A44BB7">
        <w:rPr>
          <w:rFonts w:ascii="Times New Roman" w:eastAsia="Times New Roman" w:hAnsi="Times New Roman" w:cs="Times New Roman"/>
          <w:bCs w:val="0"/>
          <w:color w:val="262626" w:themeColor="text1" w:themeTint="D9"/>
          <w:sz w:val="18"/>
          <w:szCs w:val="18"/>
        </w:rPr>
        <w:t>F</w:t>
      </w:r>
      <w:r w:rsidRPr="00A44BB7">
        <w:rPr>
          <w:rFonts w:ascii="Times New Roman" w:eastAsia="Times New Roman" w:hAnsi="Times New Roman" w:cs="Times New Roman"/>
          <w:bCs w:val="0"/>
          <w:color w:val="262626" w:themeColor="text1" w:themeTint="D9"/>
          <w:sz w:val="24"/>
          <w:szCs w:val="24"/>
        </w:rPr>
        <w:t xml:space="preserve"> H</w:t>
      </w:r>
      <w:r w:rsidRPr="00A44BB7">
        <w:rPr>
          <w:rFonts w:ascii="Times New Roman" w:eastAsia="Times New Roman" w:hAnsi="Times New Roman" w:cs="Times New Roman"/>
          <w:bCs w:val="0"/>
          <w:color w:val="262626" w:themeColor="text1" w:themeTint="D9"/>
          <w:sz w:val="18"/>
          <w:szCs w:val="18"/>
        </w:rPr>
        <w:t>EARING</w:t>
      </w:r>
      <w:bookmarkEnd w:id="594"/>
      <w:r w:rsidRPr="00A44BB7">
        <w:rPr>
          <w:rFonts w:ascii="Times New Roman" w:eastAsia="Times New Roman" w:hAnsi="Times New Roman" w:cs="Times New Roman"/>
          <w:color w:val="262626" w:themeColor="text1" w:themeTint="D9"/>
          <w:sz w:val="24"/>
          <w:szCs w:val="24"/>
        </w:rPr>
        <w:t xml:space="preserve"> </w:t>
      </w:r>
    </w:p>
    <w:p w:rsidR="004D157D" w:rsidRPr="00A44BB7" w:rsidRDefault="004D157D" w:rsidP="004D157D">
      <w:pPr>
        <w:tabs>
          <w:tab w:val="left" w:pos="0"/>
        </w:tabs>
        <w:spacing w:after="0"/>
        <w:ind w:left="180" w:right="130" w:firstLine="0"/>
        <w:jc w:val="both"/>
        <w:rPr>
          <w:rFonts w:ascii="Times New Roman" w:eastAsia="Times New Roman" w:hAnsi="Times New Roman" w:cs="Times New Roman"/>
          <w:color w:val="222222"/>
          <w:sz w:val="24"/>
          <w:szCs w:val="24"/>
        </w:rPr>
      </w:pPr>
      <w:r w:rsidRPr="00A44BB7">
        <w:rPr>
          <w:rFonts w:ascii="Times New Roman" w:hAnsi="Times New Roman" w:cs="Times New Roman"/>
          <w:color w:val="191919"/>
          <w:spacing w:val="-2"/>
          <w:sz w:val="18"/>
          <w:szCs w:val="18"/>
        </w:rPr>
        <w:t>Individuals who are deaf or hard of hearing experience a reduction in sensitivity to sound. Amplification may not assist the individual in interpreting auditory stimuli. Individuals who are deaf or hard of hearing from birth may experience lags in the development of speech and most often have language-based deficiencies.</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b/>
      </w: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hearing disorders include the following:</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Pr="00A44BB7" w:rsidRDefault="004D157D" w:rsidP="004D157D">
      <w:pPr>
        <w:pStyle w:val="Heading2"/>
        <w:ind w:left="180" w:right="130" w:firstLine="0"/>
        <w:rPr>
          <w:rFonts w:ascii="Times New Roman" w:eastAsia="Times New Roman" w:hAnsi="Times New Roman" w:cs="Times New Roman"/>
          <w:bCs w:val="0"/>
          <w:color w:val="262626" w:themeColor="text1" w:themeTint="D9"/>
          <w:sz w:val="24"/>
          <w:szCs w:val="24"/>
        </w:rPr>
      </w:pPr>
      <w:bookmarkStart w:id="595" w:name="_Toc295316693"/>
      <w:r w:rsidRPr="00A44BB7">
        <w:rPr>
          <w:rFonts w:ascii="Times New Roman" w:eastAsia="Times New Roman" w:hAnsi="Times New Roman" w:cs="Times New Roman"/>
          <w:bCs w:val="0"/>
          <w:color w:val="262626" w:themeColor="text1" w:themeTint="D9"/>
          <w:sz w:val="24"/>
          <w:szCs w:val="24"/>
        </w:rPr>
        <w:t>V</w:t>
      </w:r>
      <w:r w:rsidRPr="00A44BB7">
        <w:rPr>
          <w:rFonts w:ascii="Times New Roman" w:eastAsia="Times New Roman" w:hAnsi="Times New Roman" w:cs="Times New Roman"/>
          <w:bCs w:val="0"/>
          <w:color w:val="262626" w:themeColor="text1" w:themeTint="D9"/>
          <w:sz w:val="18"/>
          <w:szCs w:val="18"/>
        </w:rPr>
        <w:t>ISUAL</w:t>
      </w:r>
      <w:r w:rsidRPr="00A44BB7">
        <w:rPr>
          <w:rFonts w:ascii="Times New Roman" w:eastAsia="Times New Roman" w:hAnsi="Times New Roman" w:cs="Times New Roman"/>
          <w:bCs w:val="0"/>
          <w:color w:val="262626" w:themeColor="text1" w:themeTint="D9"/>
          <w:sz w:val="24"/>
          <w:szCs w:val="24"/>
        </w:rPr>
        <w:t xml:space="preserve"> D</w:t>
      </w:r>
      <w:r w:rsidRPr="00A44BB7">
        <w:rPr>
          <w:rFonts w:ascii="Times New Roman" w:eastAsia="Times New Roman" w:hAnsi="Times New Roman" w:cs="Times New Roman"/>
          <w:bCs w:val="0"/>
          <w:color w:val="262626" w:themeColor="text1" w:themeTint="D9"/>
          <w:sz w:val="18"/>
          <w:szCs w:val="18"/>
        </w:rPr>
        <w:t>ISORDERS</w:t>
      </w:r>
      <w:bookmarkEnd w:id="595"/>
    </w:p>
    <w:p w:rsidR="004D157D" w:rsidRPr="00A44BB7" w:rsidRDefault="004D157D" w:rsidP="004D157D">
      <w:pPr>
        <w:tabs>
          <w:tab w:val="left" w:pos="0"/>
        </w:tabs>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Visual impairments are disorders in the function of the eyes that cannot be adequately corrected by medical or surgical intervention, therapy, or conventional eyewear. Individuals with visual disorders may not have any usable vision or the vision may be extremely limited (light, color or shadow perception only).</w:t>
      </w:r>
    </w:p>
    <w:p w:rsidR="004D157D" w:rsidRPr="00A44BB7" w:rsidRDefault="004D157D" w:rsidP="004D157D">
      <w:pPr>
        <w:tabs>
          <w:tab w:val="left" w:pos="0"/>
        </w:tabs>
        <w:spacing w:after="0"/>
        <w:ind w:left="180" w:right="130" w:firstLine="0"/>
        <w:jc w:val="both"/>
        <w:rPr>
          <w:rFonts w:ascii="Times New Roman" w:hAnsi="Times New Roman" w:cs="Times New Roman"/>
          <w:color w:val="191919"/>
          <w:spacing w:val="-2"/>
          <w:sz w:val="18"/>
          <w:szCs w:val="18"/>
        </w:rPr>
      </w:pP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visual disorders include the following:</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Default="004D157D" w:rsidP="004D157D">
      <w:pPr>
        <w:spacing w:after="0"/>
        <w:ind w:left="900" w:firstLine="0"/>
        <w:rPr>
          <w:color w:val="191919"/>
          <w:spacing w:val="-2"/>
          <w:sz w:val="18"/>
          <w:szCs w:val="18"/>
        </w:rPr>
      </w:pPr>
    </w:p>
    <w:p w:rsidR="004D157D" w:rsidRDefault="004D157D" w:rsidP="004D157D">
      <w:pPr>
        <w:pStyle w:val="ListParagraph"/>
        <w:tabs>
          <w:tab w:val="left" w:pos="720"/>
        </w:tabs>
        <w:spacing w:after="0" w:line="240" w:lineRule="auto"/>
        <w:ind w:right="130"/>
        <w:rPr>
          <w:rFonts w:ascii="Times New Roman" w:hAnsi="Times New Roman"/>
          <w:color w:val="000000"/>
          <w:sz w:val="32"/>
          <w:szCs w:val="32"/>
        </w:rPr>
      </w:pPr>
    </w:p>
    <w:p w:rsidR="004D157D" w:rsidRPr="004424C4" w:rsidRDefault="004D157D" w:rsidP="004D157D">
      <w:pPr>
        <w:pStyle w:val="Heading2"/>
        <w:spacing w:before="0"/>
        <w:ind w:left="180" w:right="130" w:firstLine="0"/>
        <w:rPr>
          <w:rFonts w:ascii="Times New Roman" w:eastAsia="Times New Roman" w:hAnsi="Times New Roman" w:cs="Times New Roman"/>
          <w:bCs w:val="0"/>
          <w:color w:val="262626" w:themeColor="text1" w:themeTint="D9"/>
          <w:sz w:val="24"/>
          <w:szCs w:val="24"/>
        </w:rPr>
      </w:pPr>
      <w:bookmarkStart w:id="596" w:name="_Toc295316694"/>
      <w:r w:rsidRPr="004424C4">
        <w:rPr>
          <w:rFonts w:ascii="Times New Roman" w:eastAsia="Times New Roman" w:hAnsi="Times New Roman" w:cs="Times New Roman"/>
          <w:bCs w:val="0"/>
          <w:color w:val="262626" w:themeColor="text1" w:themeTint="D9"/>
          <w:sz w:val="24"/>
          <w:szCs w:val="24"/>
        </w:rPr>
        <w:t>M</w:t>
      </w:r>
      <w:r w:rsidRPr="004424C4">
        <w:rPr>
          <w:rFonts w:ascii="Times New Roman" w:eastAsia="Times New Roman" w:hAnsi="Times New Roman" w:cs="Times New Roman"/>
          <w:bCs w:val="0"/>
          <w:color w:val="262626" w:themeColor="text1" w:themeTint="D9"/>
          <w:sz w:val="18"/>
          <w:szCs w:val="18"/>
        </w:rPr>
        <w:t>OBILITY</w:t>
      </w:r>
      <w:r w:rsidRPr="004424C4">
        <w:rPr>
          <w:rFonts w:ascii="Times New Roman" w:eastAsia="Times New Roman" w:hAnsi="Times New Roman" w:cs="Times New Roman"/>
          <w:bCs w:val="0"/>
          <w:color w:val="262626" w:themeColor="text1" w:themeTint="D9"/>
          <w:sz w:val="24"/>
          <w:szCs w:val="24"/>
        </w:rPr>
        <w:t xml:space="preserve"> D</w:t>
      </w:r>
      <w:r w:rsidRPr="004424C4">
        <w:rPr>
          <w:rFonts w:ascii="Times New Roman" w:eastAsia="Times New Roman" w:hAnsi="Times New Roman" w:cs="Times New Roman"/>
          <w:bCs w:val="0"/>
          <w:color w:val="262626" w:themeColor="text1" w:themeTint="D9"/>
          <w:sz w:val="18"/>
          <w:szCs w:val="18"/>
        </w:rPr>
        <w:t>ISORDERS</w:t>
      </w:r>
      <w:bookmarkEnd w:id="596"/>
    </w:p>
    <w:p w:rsidR="004D157D" w:rsidRPr="00A44BB7" w:rsidRDefault="004D157D" w:rsidP="004D157D">
      <w:pPr>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Mobility impairments refer to conditions that limit a person's coordination or ability to move. Some mobility impairments are congenital while others are the result of illness or physical injury. The functional abilities and limitations resulting from the impairment will vary from individual to individual.</w:t>
      </w:r>
    </w:p>
    <w:p w:rsidR="004D157D" w:rsidRPr="00A44BB7" w:rsidRDefault="004D157D" w:rsidP="004D157D">
      <w:pPr>
        <w:spacing w:after="0"/>
        <w:ind w:left="180" w:right="130" w:firstLine="0"/>
        <w:jc w:val="both"/>
        <w:rPr>
          <w:rFonts w:ascii="Times New Roman" w:hAnsi="Times New Roman" w:cs="Times New Roman"/>
          <w:color w:val="191919"/>
          <w:spacing w:val="-2"/>
          <w:sz w:val="18"/>
          <w:szCs w:val="18"/>
        </w:rPr>
      </w:pP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mobility disorders include the following:</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lastRenderedPageBreak/>
        <w:t>Description of the current functional limitations impacting academic performance resulting from the disorder.</w:t>
      </w:r>
    </w:p>
    <w:p w:rsidR="004D157D" w:rsidRPr="0081388D" w:rsidRDefault="004D157D" w:rsidP="004D157D">
      <w:pPr>
        <w:pStyle w:val="ListParagraph"/>
        <w:spacing w:after="0" w:line="240" w:lineRule="auto"/>
        <w:ind w:left="180" w:right="130"/>
        <w:rPr>
          <w:rFonts w:eastAsiaTheme="minorEastAsia"/>
          <w:color w:val="191919"/>
          <w:spacing w:val="-2"/>
          <w:sz w:val="18"/>
          <w:szCs w:val="18"/>
        </w:rPr>
      </w:pPr>
    </w:p>
    <w:p w:rsidR="004D157D" w:rsidRPr="004424C4" w:rsidRDefault="004D157D" w:rsidP="004D157D">
      <w:pPr>
        <w:pStyle w:val="Heading2"/>
        <w:spacing w:before="0"/>
        <w:ind w:left="180" w:right="130" w:firstLine="0"/>
        <w:rPr>
          <w:rFonts w:ascii="Times New Roman" w:eastAsia="Times New Roman" w:hAnsi="Times New Roman" w:cs="Times New Roman"/>
          <w:bCs w:val="0"/>
          <w:color w:val="262626" w:themeColor="text1" w:themeTint="D9"/>
          <w:sz w:val="24"/>
          <w:szCs w:val="24"/>
        </w:rPr>
      </w:pPr>
      <w:bookmarkStart w:id="597" w:name="_Toc295316695"/>
      <w:r w:rsidRPr="004424C4">
        <w:rPr>
          <w:rFonts w:ascii="Times New Roman" w:eastAsia="Times New Roman" w:hAnsi="Times New Roman" w:cs="Times New Roman"/>
          <w:bCs w:val="0"/>
          <w:color w:val="262626" w:themeColor="text1" w:themeTint="D9"/>
          <w:sz w:val="24"/>
          <w:szCs w:val="24"/>
        </w:rPr>
        <w:t>S</w:t>
      </w:r>
      <w:r w:rsidRPr="004424C4">
        <w:rPr>
          <w:rFonts w:ascii="Times New Roman" w:eastAsia="Times New Roman" w:hAnsi="Times New Roman" w:cs="Times New Roman"/>
          <w:bCs w:val="0"/>
          <w:color w:val="262626" w:themeColor="text1" w:themeTint="D9"/>
          <w:sz w:val="18"/>
          <w:szCs w:val="18"/>
        </w:rPr>
        <w:t xml:space="preserve">YSTEMIC </w:t>
      </w:r>
      <w:r w:rsidRPr="004424C4">
        <w:rPr>
          <w:rFonts w:ascii="Times New Roman" w:eastAsia="Times New Roman" w:hAnsi="Times New Roman" w:cs="Times New Roman"/>
          <w:bCs w:val="0"/>
          <w:color w:val="262626" w:themeColor="text1" w:themeTint="D9"/>
          <w:sz w:val="24"/>
          <w:szCs w:val="24"/>
        </w:rPr>
        <w:t>D</w:t>
      </w:r>
      <w:r w:rsidRPr="004424C4">
        <w:rPr>
          <w:rFonts w:ascii="Times New Roman" w:eastAsia="Times New Roman" w:hAnsi="Times New Roman" w:cs="Times New Roman"/>
          <w:bCs w:val="0"/>
          <w:color w:val="262626" w:themeColor="text1" w:themeTint="D9"/>
          <w:sz w:val="18"/>
          <w:szCs w:val="18"/>
        </w:rPr>
        <w:t>ISORDERS</w:t>
      </w:r>
      <w:bookmarkEnd w:id="597"/>
    </w:p>
    <w:p w:rsidR="004D157D" w:rsidRPr="00A44BB7" w:rsidRDefault="004D157D" w:rsidP="004D157D">
      <w:pPr>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Systemic disabilities are conditions affecting one or more of the body's systems, including the respiratory, immunological, neurological, circulatory, or digestive systems. Systemic disabilities are often unstable therefore, the need for and type of reasonable accommodations may change over time.</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systemic disorders include the following:</w:t>
      </w:r>
    </w:p>
    <w:p w:rsidR="004D157D" w:rsidRPr="00A44BB7" w:rsidRDefault="004D157D" w:rsidP="004D157D">
      <w:pPr>
        <w:pStyle w:val="ListParagraph"/>
        <w:numPr>
          <w:ilvl w:val="0"/>
          <w:numId w:val="59"/>
        </w:numPr>
        <w:tabs>
          <w:tab w:val="left" w:pos="720"/>
        </w:tabs>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9"/>
        </w:numPr>
        <w:tabs>
          <w:tab w:val="left" w:pos="720"/>
        </w:tabs>
        <w:spacing w:after="360" w:line="270" w:lineRule="atLeast"/>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9"/>
        </w:numPr>
        <w:tabs>
          <w:tab w:val="left" w:pos="720"/>
        </w:tabs>
        <w:spacing w:after="360" w:line="270" w:lineRule="atLeast"/>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9"/>
        </w:numPr>
        <w:tabs>
          <w:tab w:val="left" w:pos="720"/>
        </w:tabs>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Default="004D157D" w:rsidP="004D157D">
      <w:pPr>
        <w:pStyle w:val="ListParagraph"/>
        <w:tabs>
          <w:tab w:val="left" w:pos="1260"/>
        </w:tabs>
        <w:spacing w:after="0" w:line="240" w:lineRule="auto"/>
        <w:ind w:left="180" w:right="130"/>
        <w:rPr>
          <w:rFonts w:eastAsiaTheme="minorEastAsia"/>
          <w:color w:val="191919"/>
          <w:spacing w:val="-2"/>
          <w:sz w:val="18"/>
          <w:szCs w:val="18"/>
        </w:rPr>
      </w:pPr>
    </w:p>
    <w:p w:rsidR="004D157D" w:rsidRPr="002F7D87" w:rsidRDefault="004D157D" w:rsidP="004D157D">
      <w:pPr>
        <w:pStyle w:val="ListParagraph"/>
        <w:numPr>
          <w:ilvl w:val="0"/>
          <w:numId w:val="59"/>
        </w:numPr>
        <w:tabs>
          <w:tab w:val="left" w:pos="180"/>
        </w:tabs>
        <w:spacing w:after="240"/>
        <w:ind w:left="-180" w:right="130" w:firstLine="0"/>
        <w:outlineLvl w:val="2"/>
        <w:rPr>
          <w:rFonts w:ascii="Times New Roman" w:hAnsi="Times New Roman"/>
          <w:b/>
          <w:bCs/>
          <w:color w:val="222222"/>
          <w:sz w:val="24"/>
          <w:szCs w:val="24"/>
        </w:rPr>
      </w:pPr>
      <w:r w:rsidRPr="002F7D87">
        <w:rPr>
          <w:rFonts w:ascii="Times New Roman" w:hAnsi="Times New Roman"/>
          <w:b/>
          <w:bCs/>
          <w:color w:val="222222"/>
          <w:sz w:val="24"/>
          <w:szCs w:val="24"/>
        </w:rPr>
        <w:t>O</w:t>
      </w:r>
      <w:r w:rsidRPr="00557E78">
        <w:rPr>
          <w:rFonts w:ascii="Times New Roman" w:hAnsi="Times New Roman"/>
          <w:b/>
          <w:bCs/>
          <w:color w:val="222222"/>
          <w:sz w:val="18"/>
          <w:szCs w:val="18"/>
        </w:rPr>
        <w:t>THER</w:t>
      </w:r>
      <w:r w:rsidRPr="002F7D87">
        <w:rPr>
          <w:rFonts w:ascii="Times New Roman" w:hAnsi="Times New Roman"/>
          <w:b/>
          <w:bCs/>
          <w:color w:val="222222"/>
          <w:sz w:val="24"/>
          <w:szCs w:val="24"/>
        </w:rPr>
        <w:t xml:space="preserve"> D</w:t>
      </w:r>
      <w:r w:rsidRPr="00557E78">
        <w:rPr>
          <w:rFonts w:ascii="Times New Roman" w:hAnsi="Times New Roman"/>
          <w:b/>
          <w:bCs/>
          <w:color w:val="222222"/>
          <w:sz w:val="18"/>
          <w:szCs w:val="18"/>
        </w:rPr>
        <w:t>ISABILITIES</w:t>
      </w:r>
    </w:p>
    <w:p w:rsidR="004D157D" w:rsidRPr="00A44BB7" w:rsidRDefault="004D157D" w:rsidP="004D157D">
      <w:pPr>
        <w:pStyle w:val="ListParagraph"/>
        <w:spacing w:after="360" w:line="270" w:lineRule="atLeast"/>
        <w:ind w:left="180" w:right="130"/>
        <w:rPr>
          <w:rFonts w:ascii="Times New Roman" w:hAnsi="Times New Roman"/>
          <w:color w:val="191919"/>
          <w:spacing w:val="-2"/>
          <w:sz w:val="18"/>
          <w:szCs w:val="18"/>
        </w:rPr>
      </w:pPr>
      <w:r w:rsidRPr="00A44BB7">
        <w:rPr>
          <w:rFonts w:ascii="Times New Roman" w:hAnsi="Times New Roman"/>
          <w:color w:val="191919"/>
          <w:spacing w:val="-2"/>
          <w:sz w:val="18"/>
          <w:szCs w:val="18"/>
        </w:rPr>
        <w:t>Disabilities as defined by the ADA that are not covered by the guidelines described above may be eligible for accommodations to USG policies.</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sz w:val="24"/>
          <w:szCs w:val="24"/>
        </w:rPr>
      </w:pPr>
      <w:r w:rsidRPr="002F7D87">
        <w:rPr>
          <w:rFonts w:ascii="Times New Roman" w:hAnsi="Times New Roman"/>
          <w:b/>
          <w:caps/>
          <w:sz w:val="24"/>
          <w:szCs w:val="24"/>
        </w:rPr>
        <w:t>D</w:t>
      </w:r>
      <w:r w:rsidRPr="00557E78">
        <w:rPr>
          <w:rFonts w:ascii="Times New Roman" w:hAnsi="Times New Roman"/>
          <w:b/>
          <w:caps/>
          <w:sz w:val="18"/>
          <w:szCs w:val="18"/>
        </w:rPr>
        <w:t>isabled</w:t>
      </w:r>
      <w:r w:rsidRPr="002F7D87">
        <w:rPr>
          <w:rFonts w:ascii="Times New Roman" w:hAnsi="Times New Roman"/>
          <w:b/>
          <w:caps/>
          <w:sz w:val="24"/>
          <w:szCs w:val="24"/>
        </w:rPr>
        <w:t xml:space="preserve"> S</w:t>
      </w:r>
      <w:r w:rsidRPr="00557E78">
        <w:rPr>
          <w:rFonts w:ascii="Times New Roman" w:hAnsi="Times New Roman"/>
          <w:b/>
          <w:caps/>
          <w:sz w:val="18"/>
          <w:szCs w:val="18"/>
        </w:rPr>
        <w:t>tudent</w:t>
      </w:r>
      <w:r w:rsidRPr="002F7D87">
        <w:rPr>
          <w:rFonts w:ascii="Times New Roman" w:hAnsi="Times New Roman"/>
          <w:b/>
          <w:caps/>
          <w:sz w:val="24"/>
          <w:szCs w:val="24"/>
        </w:rPr>
        <w:t xml:space="preserve"> S</w:t>
      </w:r>
      <w:r w:rsidRPr="00557E78">
        <w:rPr>
          <w:rFonts w:ascii="Times New Roman" w:hAnsi="Times New Roman"/>
          <w:b/>
          <w:caps/>
          <w:sz w:val="18"/>
          <w:szCs w:val="18"/>
        </w:rPr>
        <w:t>ervices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Albany State University complies with the Rehabilitation Act of 1973 (Section 504) and The Americans with Disabilities Act of 1990 (Title II).  Students with special needs, accommodations and/or questions relating to either of 504/ADA should contact the Disability Services Coordinator.</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sz w:val="24"/>
          <w:szCs w:val="24"/>
        </w:rPr>
      </w:pPr>
      <w:r w:rsidRPr="002F7D87">
        <w:rPr>
          <w:rFonts w:ascii="Times New Roman" w:hAnsi="Times New Roman"/>
          <w:b/>
          <w:caps/>
          <w:sz w:val="24"/>
          <w:szCs w:val="24"/>
        </w:rPr>
        <w:t>R</w:t>
      </w:r>
      <w:r w:rsidRPr="00557E78">
        <w:rPr>
          <w:rFonts w:ascii="Times New Roman" w:hAnsi="Times New Roman"/>
          <w:b/>
          <w:caps/>
          <w:sz w:val="18"/>
          <w:szCs w:val="18"/>
        </w:rPr>
        <w:t>eligious</w:t>
      </w:r>
      <w:r w:rsidRPr="002F7D87">
        <w:rPr>
          <w:rFonts w:ascii="Times New Roman" w:hAnsi="Times New Roman"/>
          <w:b/>
          <w:caps/>
          <w:sz w:val="24"/>
          <w:szCs w:val="24"/>
        </w:rPr>
        <w:t xml:space="preserve"> L</w:t>
      </w:r>
      <w:r w:rsidRPr="00557E78">
        <w:rPr>
          <w:rFonts w:ascii="Times New Roman" w:hAnsi="Times New Roman"/>
          <w:b/>
          <w:caps/>
          <w:sz w:val="18"/>
          <w:szCs w:val="18"/>
        </w:rPr>
        <w:t>ife</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Albany State University recognizes the need for spiritual guidance in the lives of its students and endeavors to give such guidance through non-denominational religious activities.  One of the highlights of annual campus activities is the observance of Religious Emphasis Week.  At this time ministers and spiritual consultants from various churches and organizations are invited to participate.</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sz w:val="24"/>
          <w:szCs w:val="24"/>
        </w:rPr>
      </w:pPr>
      <w:r w:rsidRPr="002F7D87">
        <w:rPr>
          <w:rFonts w:ascii="Times New Roman" w:hAnsi="Times New Roman"/>
          <w:b/>
          <w:caps/>
          <w:sz w:val="24"/>
          <w:szCs w:val="24"/>
        </w:rPr>
        <w:t>U</w:t>
      </w:r>
      <w:r w:rsidRPr="00557E78">
        <w:rPr>
          <w:rFonts w:ascii="Times New Roman" w:hAnsi="Times New Roman"/>
          <w:b/>
          <w:caps/>
          <w:sz w:val="18"/>
          <w:szCs w:val="18"/>
        </w:rPr>
        <w:t>niversity</w:t>
      </w:r>
      <w:r w:rsidRPr="002F7D87">
        <w:rPr>
          <w:rFonts w:ascii="Times New Roman" w:hAnsi="Times New Roman"/>
          <w:b/>
          <w:caps/>
          <w:sz w:val="24"/>
          <w:szCs w:val="24"/>
        </w:rPr>
        <w:t xml:space="preserve"> P</w:t>
      </w:r>
      <w:r w:rsidRPr="00557E78">
        <w:rPr>
          <w:rFonts w:ascii="Times New Roman" w:hAnsi="Times New Roman"/>
          <w:b/>
          <w:caps/>
          <w:sz w:val="18"/>
          <w:szCs w:val="18"/>
        </w:rPr>
        <w:t>olice</w:t>
      </w:r>
      <w:r w:rsidRPr="002F7D87">
        <w:rPr>
          <w:rFonts w:ascii="Times New Roman" w:hAnsi="Times New Roman"/>
          <w:b/>
          <w:caps/>
          <w:sz w:val="24"/>
          <w:szCs w:val="24"/>
        </w:rPr>
        <w:t xml:space="preserve"> a</w:t>
      </w:r>
      <w:r w:rsidRPr="00557E78">
        <w:rPr>
          <w:rFonts w:ascii="Times New Roman" w:hAnsi="Times New Roman"/>
          <w:b/>
          <w:caps/>
          <w:sz w:val="18"/>
          <w:szCs w:val="18"/>
        </w:rPr>
        <w:t>nd</w:t>
      </w:r>
      <w:r w:rsidRPr="002F7D87">
        <w:rPr>
          <w:rFonts w:ascii="Times New Roman" w:hAnsi="Times New Roman"/>
          <w:b/>
          <w:caps/>
          <w:sz w:val="24"/>
          <w:szCs w:val="24"/>
        </w:rPr>
        <w:t xml:space="preserve"> P</w:t>
      </w:r>
      <w:r w:rsidRPr="00557E78">
        <w:rPr>
          <w:rFonts w:ascii="Times New Roman" w:hAnsi="Times New Roman"/>
          <w:b/>
          <w:caps/>
          <w:sz w:val="18"/>
          <w:szCs w:val="18"/>
        </w:rPr>
        <w:t>arking</w:t>
      </w:r>
      <w:r w:rsidRPr="002F7D87">
        <w:rPr>
          <w:rFonts w:ascii="Times New Roman" w:hAnsi="Times New Roman"/>
          <w:b/>
          <w:caps/>
          <w:sz w:val="24"/>
          <w:szCs w:val="24"/>
        </w:rPr>
        <w:t xml:space="preserve"> R</w:t>
      </w:r>
      <w:r w:rsidRPr="00557E78">
        <w:rPr>
          <w:rFonts w:ascii="Times New Roman" w:hAnsi="Times New Roman"/>
          <w:b/>
          <w:caps/>
          <w:sz w:val="18"/>
          <w:szCs w:val="18"/>
        </w:rPr>
        <w:t>egulations</w:t>
      </w:r>
      <w:r w:rsidRPr="002F7D87">
        <w:rPr>
          <w:rFonts w:ascii="Times New Roman" w:hAnsi="Times New Roman"/>
          <w:sz w:val="24"/>
          <w:szCs w:val="24"/>
        </w:rPr>
        <w:t xml:space="preserve"> </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Albany State University Police provide 24 hours a day protection to faculty, staff, students, visitors.  ASU Police employs State of Georgia certified police officers with full arresting powers to facilitate safety, maintain orderly conduct of University business and provide parking facilities in support of this function within the limits of available space.  . The police department’s website provides important information you should know if planning to attend or visit ASU campus. Additional information will be provided during orientation or you may contact ASU Police at (229) 430-4711.  We are located on campus directly across from the ACAD/Administration Building.</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sz w:val="24"/>
          <w:szCs w:val="24"/>
        </w:rPr>
      </w:pPr>
      <w:r w:rsidRPr="002F7D87">
        <w:rPr>
          <w:rFonts w:ascii="Times New Roman" w:hAnsi="Times New Roman"/>
          <w:b/>
          <w:caps/>
          <w:sz w:val="24"/>
          <w:szCs w:val="24"/>
        </w:rPr>
        <w:t>S</w:t>
      </w:r>
      <w:r w:rsidRPr="00557E78">
        <w:rPr>
          <w:rFonts w:ascii="Times New Roman" w:hAnsi="Times New Roman"/>
          <w:b/>
          <w:caps/>
          <w:sz w:val="18"/>
          <w:szCs w:val="18"/>
        </w:rPr>
        <w:t>tudent</w:t>
      </w:r>
      <w:r w:rsidRPr="002F7D87">
        <w:rPr>
          <w:rFonts w:ascii="Times New Roman" w:hAnsi="Times New Roman"/>
          <w:b/>
          <w:caps/>
          <w:sz w:val="24"/>
          <w:szCs w:val="24"/>
        </w:rPr>
        <w:t xml:space="preserve"> G</w:t>
      </w:r>
      <w:r w:rsidRPr="00557E78">
        <w:rPr>
          <w:rFonts w:ascii="Times New Roman" w:hAnsi="Times New Roman"/>
          <w:b/>
          <w:caps/>
          <w:sz w:val="18"/>
          <w:szCs w:val="18"/>
        </w:rPr>
        <w:t>overnment</w:t>
      </w:r>
      <w:r w:rsidRPr="002F7D87">
        <w:rPr>
          <w:rFonts w:ascii="Times New Roman" w:hAnsi="Times New Roman"/>
          <w:b/>
          <w:caps/>
          <w:sz w:val="24"/>
          <w:szCs w:val="24"/>
        </w:rPr>
        <w:t xml:space="preserve"> A</w:t>
      </w:r>
      <w:r w:rsidRPr="00557E78">
        <w:rPr>
          <w:rFonts w:ascii="Times New Roman" w:hAnsi="Times New Roman"/>
          <w:b/>
          <w:caps/>
          <w:sz w:val="18"/>
          <w:szCs w:val="18"/>
        </w:rPr>
        <w:t xml:space="preserve">ssociation </w:t>
      </w:r>
      <w:r w:rsidRPr="002F7D87">
        <w:rPr>
          <w:rFonts w:ascii="Times New Roman" w:hAnsi="Times New Roman"/>
          <w:b/>
          <w:caps/>
          <w:sz w:val="24"/>
          <w:szCs w:val="24"/>
        </w:rPr>
        <w:t>(sga)</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purpose of SGS is to serve and represent the student body; to serve and work toward the betterment of the University; to provide sound, democratic self-government; encourage cooperation among students, faculty, administration, and community; and to promote school spirit and loyalty to Albany State University.</w:t>
      </w:r>
    </w:p>
    <w:p w:rsidR="004D157D" w:rsidRPr="00A44BB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sz w:val="24"/>
          <w:szCs w:val="24"/>
        </w:rPr>
      </w:pPr>
      <w:r w:rsidRPr="00A44BB7">
        <w:rPr>
          <w:rFonts w:ascii="Times New Roman" w:hAnsi="Times New Roman"/>
          <w:b/>
          <w:caps/>
          <w:sz w:val="24"/>
          <w:szCs w:val="24"/>
        </w:rPr>
        <w:t>S</w:t>
      </w:r>
      <w:r w:rsidRPr="00A44BB7">
        <w:rPr>
          <w:rFonts w:ascii="Times New Roman" w:hAnsi="Times New Roman"/>
          <w:b/>
          <w:caps/>
          <w:sz w:val="18"/>
          <w:szCs w:val="18"/>
        </w:rPr>
        <w:t>tudent</w:t>
      </w:r>
      <w:r w:rsidRPr="00A44BB7">
        <w:rPr>
          <w:rFonts w:ascii="Times New Roman" w:hAnsi="Times New Roman"/>
          <w:b/>
          <w:caps/>
          <w:sz w:val="24"/>
          <w:szCs w:val="24"/>
        </w:rPr>
        <w:t xml:space="preserve"> A</w:t>
      </w:r>
      <w:r w:rsidRPr="00A44BB7">
        <w:rPr>
          <w:rFonts w:ascii="Times New Roman" w:hAnsi="Times New Roman"/>
          <w:b/>
          <w:caps/>
          <w:sz w:val="18"/>
          <w:szCs w:val="18"/>
        </w:rPr>
        <w:t>ctivities</w:t>
      </w:r>
      <w:r w:rsidRPr="00A44BB7">
        <w:rPr>
          <w:rFonts w:ascii="Times New Roman" w:hAnsi="Times New Roman"/>
          <w:b/>
          <w:caps/>
          <w:sz w:val="24"/>
          <w:szCs w:val="24"/>
        </w:rPr>
        <w:t xml:space="preserve"> a</w:t>
      </w:r>
      <w:r w:rsidRPr="00A44BB7">
        <w:rPr>
          <w:rFonts w:ascii="Times New Roman" w:hAnsi="Times New Roman"/>
          <w:b/>
          <w:caps/>
          <w:sz w:val="18"/>
          <w:szCs w:val="18"/>
        </w:rPr>
        <w:t>dvisory</w:t>
      </w:r>
      <w:r w:rsidRPr="00A44BB7">
        <w:rPr>
          <w:rFonts w:ascii="Times New Roman" w:hAnsi="Times New Roman"/>
          <w:b/>
          <w:caps/>
          <w:sz w:val="24"/>
          <w:szCs w:val="24"/>
        </w:rPr>
        <w:t xml:space="preserve"> b</w:t>
      </w:r>
      <w:r w:rsidRPr="00A44BB7">
        <w:rPr>
          <w:rFonts w:ascii="Times New Roman" w:hAnsi="Times New Roman"/>
          <w:b/>
          <w:caps/>
          <w:sz w:val="18"/>
          <w:szCs w:val="18"/>
        </w:rPr>
        <w:t xml:space="preserve">oard </w:t>
      </w:r>
      <w:r w:rsidRPr="00A44BB7">
        <w:rPr>
          <w:rFonts w:ascii="Times New Roman" w:hAnsi="Times New Roman"/>
          <w:b/>
          <w:caps/>
          <w:sz w:val="24"/>
          <w:szCs w:val="24"/>
        </w:rPr>
        <w:t>(saab)</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purpose of SAAB is to enlighten the student body through the implementation of co-curricular and extracurricular activities on the campus of Albany State University.  Considering that SAAB is a separate entity from SGA, this organization is able to provide direct service to students in the form of quality programming.  The SAAB staff is hospitable at events and promotes school spirit and collaboration among students, faculty, staff and the local community.</w:t>
      </w:r>
    </w:p>
    <w:p w:rsidR="004D157D" w:rsidRPr="00A44BB7" w:rsidRDefault="004D157D" w:rsidP="004D157D">
      <w:pPr>
        <w:pStyle w:val="ListParagraph"/>
        <w:tabs>
          <w:tab w:val="left" w:pos="1260"/>
        </w:tabs>
        <w:spacing w:after="0" w:line="240" w:lineRule="auto"/>
        <w:ind w:left="180" w:right="130"/>
        <w:rPr>
          <w:rFonts w:ascii="Times New Roman" w:eastAsiaTheme="minorEastAsia" w:hAnsi="Times New Roman"/>
          <w:color w:val="191919"/>
          <w:spacing w:val="-2"/>
          <w:sz w:val="18"/>
          <w:szCs w:val="18"/>
        </w:rPr>
      </w:pPr>
    </w:p>
    <w:p w:rsidR="004D157D" w:rsidRPr="004D157D"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color w:val="262626" w:themeColor="text1" w:themeTint="D9"/>
          <w:sz w:val="24"/>
          <w:szCs w:val="24"/>
        </w:rPr>
      </w:pPr>
      <w:r w:rsidRPr="004D157D">
        <w:rPr>
          <w:rFonts w:ascii="Times New Roman" w:hAnsi="Times New Roman"/>
          <w:b/>
          <w:caps/>
          <w:color w:val="262626" w:themeColor="text1" w:themeTint="D9"/>
          <w:sz w:val="24"/>
          <w:szCs w:val="24"/>
        </w:rPr>
        <w:t>S</w:t>
      </w:r>
      <w:r w:rsidRPr="004D157D">
        <w:rPr>
          <w:rFonts w:ascii="Times New Roman" w:hAnsi="Times New Roman"/>
          <w:b/>
          <w:caps/>
          <w:color w:val="262626" w:themeColor="text1" w:themeTint="D9"/>
          <w:sz w:val="18"/>
          <w:szCs w:val="18"/>
        </w:rPr>
        <w:t>tudent</w:t>
      </w:r>
      <w:r w:rsidRPr="004D157D">
        <w:rPr>
          <w:rFonts w:ascii="Times New Roman" w:hAnsi="Times New Roman"/>
          <w:b/>
          <w:caps/>
          <w:color w:val="262626" w:themeColor="text1" w:themeTint="D9"/>
          <w:sz w:val="24"/>
          <w:szCs w:val="24"/>
        </w:rPr>
        <w:t xml:space="preserve"> L</w:t>
      </w:r>
      <w:r w:rsidRPr="004D157D">
        <w:rPr>
          <w:rFonts w:ascii="Times New Roman" w:hAnsi="Times New Roman"/>
          <w:b/>
          <w:caps/>
          <w:color w:val="262626" w:themeColor="text1" w:themeTint="D9"/>
          <w:sz w:val="18"/>
          <w:szCs w:val="18"/>
        </w:rPr>
        <w:t>ife</w:t>
      </w:r>
      <w:r w:rsidRPr="004D157D">
        <w:rPr>
          <w:rFonts w:ascii="Times New Roman" w:hAnsi="Times New Roman"/>
          <w:b/>
          <w:caps/>
          <w:color w:val="262626" w:themeColor="text1" w:themeTint="D9"/>
          <w:sz w:val="24"/>
          <w:szCs w:val="24"/>
        </w:rPr>
        <w:t xml:space="preserve"> &amp; A</w:t>
      </w:r>
      <w:r w:rsidRPr="004D157D">
        <w:rPr>
          <w:rFonts w:ascii="Times New Roman" w:hAnsi="Times New Roman"/>
          <w:b/>
          <w:caps/>
          <w:color w:val="262626" w:themeColor="text1" w:themeTint="D9"/>
          <w:sz w:val="18"/>
          <w:szCs w:val="18"/>
        </w:rPr>
        <w:t>ctivities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purpose of the Office of Student Life &amp; Activities is to enhance student learning and the quality of campus life, to assist in the retention of students, to foster personal development, to promote an environment in which cultural diversity is valued and respected, and to improve the overall educational experience of students.  The staff is responsible for providing assistance and resources in all aspects of program planning to student organizations, as well as campus departments.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Our mission is to provide both personal and professional customer service that transcends the Albany State University community by promoting student recruitment, retention, and holistic learning through the establishment of a safe, secure and inclusive environment, where students are free to express themselves and engage in co-curricular activities that encourage student leadership, ongoing development and total wellness in order to matriculate, graduate and successfully progress in to a competitive workforce that will challenge them to utilize and maximize their full potential.  This is accomplished through the promotion of student governance, cultural, intellectual, social, recreational, and leadership activities outside the classroom.  The Office of Student Activities recognizes that its mission is accomplished through the close interaction of students, faculty, and staff working together to meet the extracurricular and co-curricular needs of the students attending Albany State University.</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Office of Student Life &amp; Activities offers a number of programs and services to fulfill its mission.  For example, the department is responsible for University Programming, Community Service Projects, Intramural Sports and Open Recreation, Greek Life, Judicial Affairs, Ombudsman functions, Student Leadership Development Programs, Student Government Association, Student Clubs and Organizations, Recreational Services, use of Sanford Hall Gymnasium, use of J.C. Reese Student Union Building, use of the new Student Center and use of ASU Grounds.  The department also approves flyers, posters, handouts, and the like for distribution and posting on campus.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 xml:space="preserve">The Office of Student Life &amp; Activities is also responsible for advising the following groups: Student Activities Advisory Board, Miss Albany State University &amp; Royal Court, Mr. Royal Gentleman &amp; Royal Gentlemen, ASU Pan-Hellenic Council, Paraprofessionals Promoting </w:t>
      </w:r>
      <w:proofErr w:type="spellStart"/>
      <w:r w:rsidRPr="00A44BB7">
        <w:rPr>
          <w:rFonts w:ascii="Times New Roman" w:hAnsi="Times New Roman" w:cs="Times New Roman"/>
          <w:color w:val="191919"/>
          <w:spacing w:val="-2"/>
          <w:sz w:val="18"/>
          <w:szCs w:val="18"/>
        </w:rPr>
        <w:t>Peerfection</w:t>
      </w:r>
      <w:proofErr w:type="spellEnd"/>
      <w:r w:rsidRPr="00A44BB7">
        <w:rPr>
          <w:rFonts w:ascii="Times New Roman" w:hAnsi="Times New Roman" w:cs="Times New Roman"/>
          <w:color w:val="191919"/>
          <w:spacing w:val="-2"/>
          <w:sz w:val="18"/>
          <w:szCs w:val="18"/>
        </w:rPr>
        <w:t xml:space="preserve"> Organization and the Student Government Association.</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lastRenderedPageBreak/>
        <w:t>Events such as ASU by Candlelight, President’s Council Student Leader Dinners, Coronation, Homecoming, Miss ASU Pageant, Mr. Royal Gentleman Competition and the Student Government Association Elections are just a few other activities the Office of Student Activities sponsors.</w:t>
      </w:r>
    </w:p>
    <w:p w:rsidR="004D157D" w:rsidRPr="00A44BB7" w:rsidRDefault="004D157D" w:rsidP="004D157D">
      <w:pPr>
        <w:pStyle w:val="Heading2"/>
        <w:ind w:left="180" w:right="130" w:firstLine="0"/>
        <w:rPr>
          <w:rFonts w:ascii="Times New Roman" w:hAnsi="Times New Roman" w:cs="Times New Roman"/>
          <w:color w:val="262626" w:themeColor="text1" w:themeTint="D9"/>
          <w:sz w:val="24"/>
          <w:szCs w:val="24"/>
        </w:rPr>
      </w:pPr>
      <w:bookmarkStart w:id="598" w:name="_Toc295316696"/>
      <w:r w:rsidRPr="00A44BB7">
        <w:rPr>
          <w:rFonts w:ascii="Times New Roman" w:hAnsi="Times New Roman" w:cs="Times New Roman"/>
          <w:caps/>
          <w:color w:val="262626" w:themeColor="text1" w:themeTint="D9"/>
          <w:sz w:val="24"/>
          <w:szCs w:val="24"/>
        </w:rPr>
        <w:t>T</w:t>
      </w:r>
      <w:r w:rsidRPr="00A44BB7">
        <w:rPr>
          <w:rFonts w:ascii="Times New Roman" w:hAnsi="Times New Roman" w:cs="Times New Roman"/>
          <w:caps/>
          <w:color w:val="262626" w:themeColor="text1" w:themeTint="D9"/>
          <w:sz w:val="18"/>
          <w:szCs w:val="18"/>
        </w:rPr>
        <w:t>he</w:t>
      </w:r>
      <w:r w:rsidRPr="00A44BB7">
        <w:rPr>
          <w:rFonts w:ascii="Times New Roman" w:hAnsi="Times New Roman" w:cs="Times New Roman"/>
          <w:caps/>
          <w:color w:val="262626" w:themeColor="text1" w:themeTint="D9"/>
          <w:sz w:val="24"/>
          <w:szCs w:val="24"/>
        </w:rPr>
        <w:t xml:space="preserve"> J</w:t>
      </w:r>
      <w:r w:rsidRPr="00A44BB7">
        <w:rPr>
          <w:rFonts w:ascii="Times New Roman" w:hAnsi="Times New Roman" w:cs="Times New Roman"/>
          <w:caps/>
          <w:color w:val="262626" w:themeColor="text1" w:themeTint="D9"/>
          <w:sz w:val="18"/>
          <w:szCs w:val="18"/>
        </w:rPr>
        <w:t>ames</w:t>
      </w:r>
      <w:r w:rsidRPr="00A44BB7">
        <w:rPr>
          <w:rFonts w:ascii="Times New Roman" w:hAnsi="Times New Roman" w:cs="Times New Roman"/>
          <w:caps/>
          <w:color w:val="262626" w:themeColor="text1" w:themeTint="D9"/>
          <w:sz w:val="24"/>
          <w:szCs w:val="24"/>
        </w:rPr>
        <w:t xml:space="preserve"> C. R</w:t>
      </w:r>
      <w:r w:rsidRPr="00A44BB7">
        <w:rPr>
          <w:rFonts w:ascii="Times New Roman" w:hAnsi="Times New Roman" w:cs="Times New Roman"/>
          <w:caps/>
          <w:color w:val="262626" w:themeColor="text1" w:themeTint="D9"/>
          <w:sz w:val="18"/>
          <w:szCs w:val="18"/>
        </w:rPr>
        <w:t xml:space="preserve">eese </w:t>
      </w:r>
      <w:r w:rsidRPr="00A44BB7">
        <w:rPr>
          <w:rFonts w:ascii="Times New Roman" w:hAnsi="Times New Roman" w:cs="Times New Roman"/>
          <w:caps/>
          <w:color w:val="262626" w:themeColor="text1" w:themeTint="D9"/>
          <w:sz w:val="24"/>
          <w:szCs w:val="24"/>
        </w:rPr>
        <w:t>S</w:t>
      </w:r>
      <w:r w:rsidRPr="00A44BB7">
        <w:rPr>
          <w:rFonts w:ascii="Times New Roman" w:hAnsi="Times New Roman" w:cs="Times New Roman"/>
          <w:caps/>
          <w:color w:val="262626" w:themeColor="text1" w:themeTint="D9"/>
          <w:sz w:val="18"/>
          <w:szCs w:val="18"/>
        </w:rPr>
        <w:t>tudent</w:t>
      </w:r>
      <w:r w:rsidRPr="00A44BB7">
        <w:rPr>
          <w:rFonts w:ascii="Times New Roman" w:hAnsi="Times New Roman" w:cs="Times New Roman"/>
          <w:caps/>
          <w:color w:val="262626" w:themeColor="text1" w:themeTint="D9"/>
          <w:sz w:val="24"/>
          <w:szCs w:val="24"/>
        </w:rPr>
        <w:t xml:space="preserve"> U</w:t>
      </w:r>
      <w:r w:rsidRPr="00A44BB7">
        <w:rPr>
          <w:rFonts w:ascii="Times New Roman" w:hAnsi="Times New Roman" w:cs="Times New Roman"/>
          <w:caps/>
          <w:color w:val="262626" w:themeColor="text1" w:themeTint="D9"/>
          <w:sz w:val="18"/>
          <w:szCs w:val="18"/>
        </w:rPr>
        <w:t>nion</w:t>
      </w:r>
      <w:bookmarkEnd w:id="598"/>
      <w:r w:rsidRPr="00A44BB7">
        <w:rPr>
          <w:rFonts w:ascii="Times New Roman" w:hAnsi="Times New Roman" w:cs="Times New Roman"/>
          <w:color w:val="262626" w:themeColor="text1" w:themeTint="D9"/>
          <w:sz w:val="18"/>
          <w:szCs w:val="18"/>
        </w:rPr>
        <w:t xml:space="preserve"> </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J.C. Reese Student Union and the new Student Center are gathering places for campus, creating a sense of community among students, faculty, staff, alumni and friends of Albany State University.</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They both serve as campus “Living Rooms” for all students and for student life and activities.  They have as objectives the fulfillment of cultural, educational, developmental, and recreational desires of all students of Albany State University.  The student union and new student center are also designed to provide a clean, comfortable, holistic and safe environment for both formal and informal events, as well as quality services, for the University and the ASU community.</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Various programs and activities are planned and supervised by the Office of Student Life &amp; Activities to broaden the experiences of each student.</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facilities and services of the Union/Student Center are for students to make full use.  They include conference and meeting rooms, ball rooms, lounges, Recreational Centers, the ASU Bookstore, a Post Office, the RAM Card Office, Laundry Services, Chick-</w:t>
      </w:r>
      <w:proofErr w:type="spellStart"/>
      <w:r w:rsidRPr="00A44BB7">
        <w:rPr>
          <w:rFonts w:ascii="Times New Roman" w:hAnsi="Times New Roman" w:cs="Times New Roman"/>
          <w:color w:val="191919"/>
          <w:spacing w:val="-2"/>
          <w:sz w:val="18"/>
          <w:szCs w:val="18"/>
        </w:rPr>
        <w:t>fil</w:t>
      </w:r>
      <w:proofErr w:type="spellEnd"/>
      <w:r w:rsidRPr="00A44BB7">
        <w:rPr>
          <w:rFonts w:ascii="Times New Roman" w:hAnsi="Times New Roman" w:cs="Times New Roman"/>
          <w:color w:val="191919"/>
          <w:spacing w:val="-2"/>
          <w:sz w:val="18"/>
          <w:szCs w:val="18"/>
        </w:rPr>
        <w:t>-A, Einstein Brothers Bagels, ATM (Bank of America), Higher One Card System, and information/customer service desk and vending machines.  Offices include Student Government Association, Student Activities Advisory Board, Counseling and Disability Services, Student Life/Judicial Affairs, Recreation &amp; Intramural Sports, Student Activities and the Vice President of Student Affairs.  Normal hours of operation are form 8:00 a.m. – 5:00 p.m. on Monday – Friday.  However, hours are subject to change due to student needs.  There is also an on-campus Subway located in Hall 4 and Pizza Hut in Hall 6.</w:t>
      </w:r>
    </w:p>
    <w:p w:rsidR="004D157D" w:rsidRPr="00A44BB7" w:rsidRDefault="004D157D" w:rsidP="004D157D">
      <w:pPr>
        <w:pStyle w:val="Heading2"/>
        <w:ind w:left="180" w:right="130" w:firstLine="0"/>
        <w:rPr>
          <w:rFonts w:ascii="Times New Roman" w:hAnsi="Times New Roman" w:cs="Times New Roman"/>
          <w:caps/>
          <w:color w:val="262626" w:themeColor="text1" w:themeTint="D9"/>
          <w:sz w:val="24"/>
          <w:szCs w:val="24"/>
        </w:rPr>
      </w:pPr>
      <w:bookmarkStart w:id="599" w:name="_Toc295316697"/>
      <w:r w:rsidRPr="00A44BB7">
        <w:rPr>
          <w:rFonts w:ascii="Times New Roman" w:hAnsi="Times New Roman" w:cs="Times New Roman"/>
          <w:caps/>
          <w:color w:val="262626" w:themeColor="text1" w:themeTint="D9"/>
          <w:sz w:val="24"/>
          <w:szCs w:val="24"/>
        </w:rPr>
        <w:t>Campus Organizations</w:t>
      </w:r>
      <w:bookmarkEnd w:id="599"/>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University recognizes the role, which organized activities serve in enlarging the educational experiences of the members of the University community.  Intellectual and personal growth takes place in student organizations, which have effective leaders and effective members.  Students are encouraged to participate in programs provided by these organizations and the staff of the University serves to assist student organizations in programs.  As a result, the University has adopted criteria for the approval of student organizations.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Office of Student Activities shall review and act on all requests for such approval.  Criteria for this approval and procedures to be followed in seeking approval are included in the Manual for Clubs and Organizations, published by the Office of Student Activities.</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Organizations duly recognized under these policies and procedures enjoy certain privileges:</w:t>
      </w:r>
    </w:p>
    <w:p w:rsidR="004D157D" w:rsidRPr="00A44BB7" w:rsidRDefault="004D157D" w:rsidP="004D157D">
      <w:pPr>
        <w:pStyle w:val="ListParagraph"/>
        <w:numPr>
          <w:ilvl w:val="0"/>
          <w:numId w:val="70"/>
        </w:numPr>
        <w:spacing w:before="120" w:after="0"/>
        <w:ind w:left="72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 xml:space="preserve"> A meeting place assigned in available University facilities.</w:t>
      </w:r>
    </w:p>
    <w:p w:rsidR="004D157D" w:rsidRPr="00A44BB7" w:rsidRDefault="004D157D" w:rsidP="004D157D">
      <w:pPr>
        <w:pStyle w:val="ListParagraph"/>
        <w:numPr>
          <w:ilvl w:val="0"/>
          <w:numId w:val="70"/>
        </w:numPr>
        <w:spacing w:before="120" w:after="0"/>
        <w:ind w:left="72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Appropriate and available facilities for social functions assigned to an organization in accordance with University policies.</w:t>
      </w:r>
    </w:p>
    <w:p w:rsidR="004D157D" w:rsidRPr="00A44BB7" w:rsidRDefault="004D157D" w:rsidP="004D157D">
      <w:pPr>
        <w:pStyle w:val="ListParagraph"/>
        <w:numPr>
          <w:ilvl w:val="0"/>
          <w:numId w:val="70"/>
        </w:numPr>
        <w:spacing w:before="120" w:after="0"/>
        <w:ind w:left="72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The privilege of participation in specified activities and programs is accorded an organization… (</w:t>
      </w:r>
      <w:proofErr w:type="gramStart"/>
      <w:r w:rsidRPr="00A44BB7">
        <w:rPr>
          <w:rFonts w:ascii="Times New Roman" w:hAnsi="Times New Roman"/>
          <w:color w:val="191919"/>
          <w:spacing w:val="-2"/>
          <w:sz w:val="18"/>
          <w:szCs w:val="18"/>
        </w:rPr>
        <w:t>i.e</w:t>
      </w:r>
      <w:proofErr w:type="gramEnd"/>
      <w:r w:rsidRPr="00A44BB7">
        <w:rPr>
          <w:rFonts w:ascii="Times New Roman" w:hAnsi="Times New Roman"/>
          <w:color w:val="191919"/>
          <w:spacing w:val="-2"/>
          <w:sz w:val="18"/>
          <w:szCs w:val="18"/>
        </w:rPr>
        <w:t>. Homecoming Activities in accordance with University policies).</w:t>
      </w:r>
    </w:p>
    <w:p w:rsidR="004D157D" w:rsidRPr="0081388D" w:rsidRDefault="004D157D" w:rsidP="004D157D">
      <w:pPr>
        <w:spacing w:before="120" w:after="0"/>
        <w:ind w:left="180" w:right="130" w:firstLine="0"/>
        <w:jc w:val="both"/>
        <w:rPr>
          <w:color w:val="191919"/>
          <w:spacing w:val="-2"/>
          <w:sz w:val="18"/>
          <w:szCs w:val="18"/>
        </w:rPr>
      </w:pPr>
      <w:r w:rsidRPr="00A44BB7">
        <w:rPr>
          <w:rFonts w:ascii="Times New Roman" w:hAnsi="Times New Roman" w:cs="Times New Roman"/>
          <w:color w:val="191919"/>
          <w:spacing w:val="-2"/>
          <w:sz w:val="18"/>
          <w:szCs w:val="18"/>
        </w:rPr>
        <w:t>Concomitantly, approved organizations, as agencies within the University community, are responsible for conforming to University regulations and procedures as contained in the Student Survival Guide and the Student Handbook.  Suggestions for revision should be brought to the attention of the Office of Student Life &amp; Activities.  There are various registered clubs and organizations on campus (affiliated with our office), including several Honor Organizations, Service Greek-letter Fraternities and Sororities, Social Greek-letter Fraternities and Sororities, General Interest &amp; Departmental Organizations, Academic Organizations, International Organizations, Leadership Organizations, and Religious Organizations.  These organizations have applied for and met all the qualifications to actively operate on campus.  Meaningful involvement in such out-of-class experiences is likely to provide opportunities for the development of self-governance, leadership, decision-making, team building and planning skills.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Membership in these organizations is open to students in good standing, who meet the common-interest objectives of the organization and their own internal criteria and standards.  The majority of these organizations should contact the advisor.  Guidelines are also outlined for students wishing to establish their own student club or organization.</w:t>
      </w:r>
    </w:p>
    <w:p w:rsidR="004D157D" w:rsidRPr="004424C4" w:rsidRDefault="004D157D" w:rsidP="004D157D">
      <w:pPr>
        <w:pStyle w:val="Heading2"/>
        <w:ind w:left="180" w:right="130" w:firstLine="0"/>
        <w:rPr>
          <w:rFonts w:ascii="Times New Roman" w:hAnsi="Times New Roman" w:cs="Times New Roman"/>
          <w:caps/>
          <w:color w:val="262626" w:themeColor="text1" w:themeTint="D9"/>
          <w:sz w:val="24"/>
          <w:szCs w:val="24"/>
        </w:rPr>
      </w:pPr>
      <w:bookmarkStart w:id="600" w:name="_Toc295316698"/>
      <w:r w:rsidRPr="004424C4">
        <w:rPr>
          <w:rFonts w:ascii="Times New Roman" w:hAnsi="Times New Roman" w:cs="Times New Roman"/>
          <w:caps/>
          <w:color w:val="262626" w:themeColor="text1" w:themeTint="D9"/>
          <w:sz w:val="24"/>
          <w:szCs w:val="24"/>
        </w:rPr>
        <w:t>The C</w:t>
      </w:r>
      <w:r w:rsidRPr="004424C4">
        <w:rPr>
          <w:rFonts w:ascii="Times New Roman" w:hAnsi="Times New Roman" w:cs="Times New Roman"/>
          <w:caps/>
          <w:color w:val="262626" w:themeColor="text1" w:themeTint="D9"/>
          <w:sz w:val="18"/>
          <w:szCs w:val="18"/>
        </w:rPr>
        <w:t>enter</w:t>
      </w:r>
      <w:r w:rsidRPr="004424C4">
        <w:rPr>
          <w:rFonts w:ascii="Times New Roman" w:hAnsi="Times New Roman" w:cs="Times New Roman"/>
          <w:caps/>
          <w:color w:val="262626" w:themeColor="text1" w:themeTint="D9"/>
          <w:sz w:val="24"/>
          <w:szCs w:val="24"/>
        </w:rPr>
        <w:t xml:space="preserve"> f</w:t>
      </w:r>
      <w:r w:rsidRPr="004424C4">
        <w:rPr>
          <w:rFonts w:ascii="Times New Roman" w:hAnsi="Times New Roman" w:cs="Times New Roman"/>
          <w:caps/>
          <w:color w:val="262626" w:themeColor="text1" w:themeTint="D9"/>
          <w:sz w:val="18"/>
          <w:szCs w:val="18"/>
        </w:rPr>
        <w:t>or</w:t>
      </w:r>
      <w:r w:rsidRPr="004424C4">
        <w:rPr>
          <w:rFonts w:ascii="Times New Roman" w:hAnsi="Times New Roman" w:cs="Times New Roman"/>
          <w:caps/>
          <w:color w:val="262626" w:themeColor="text1" w:themeTint="D9"/>
          <w:sz w:val="24"/>
          <w:szCs w:val="24"/>
        </w:rPr>
        <w:t xml:space="preserve"> t</w:t>
      </w:r>
      <w:r w:rsidRPr="004424C4">
        <w:rPr>
          <w:rFonts w:ascii="Times New Roman" w:hAnsi="Times New Roman" w:cs="Times New Roman"/>
          <w:caps/>
          <w:color w:val="262626" w:themeColor="text1" w:themeTint="D9"/>
          <w:sz w:val="18"/>
          <w:szCs w:val="18"/>
        </w:rPr>
        <w:t>he</w:t>
      </w:r>
      <w:r w:rsidRPr="004424C4">
        <w:rPr>
          <w:rFonts w:ascii="Times New Roman" w:hAnsi="Times New Roman" w:cs="Times New Roman"/>
          <w:caps/>
          <w:color w:val="262626" w:themeColor="text1" w:themeTint="D9"/>
          <w:sz w:val="24"/>
          <w:szCs w:val="24"/>
        </w:rPr>
        <w:t xml:space="preserve"> A</w:t>
      </w:r>
      <w:r w:rsidRPr="004424C4">
        <w:rPr>
          <w:rFonts w:ascii="Times New Roman" w:hAnsi="Times New Roman" w:cs="Times New Roman"/>
          <w:caps/>
          <w:color w:val="262626" w:themeColor="text1" w:themeTint="D9"/>
          <w:sz w:val="18"/>
          <w:szCs w:val="18"/>
        </w:rPr>
        <w:t>frican</w:t>
      </w:r>
      <w:r w:rsidRPr="004424C4">
        <w:rPr>
          <w:rFonts w:ascii="Times New Roman" w:hAnsi="Times New Roman" w:cs="Times New Roman"/>
          <w:caps/>
          <w:color w:val="262626" w:themeColor="text1" w:themeTint="D9"/>
          <w:sz w:val="24"/>
          <w:szCs w:val="24"/>
        </w:rPr>
        <w:t xml:space="preserve"> A</w:t>
      </w:r>
      <w:r w:rsidRPr="004424C4">
        <w:rPr>
          <w:rFonts w:ascii="Times New Roman" w:hAnsi="Times New Roman" w:cs="Times New Roman"/>
          <w:caps/>
          <w:color w:val="262626" w:themeColor="text1" w:themeTint="D9"/>
          <w:sz w:val="18"/>
          <w:szCs w:val="18"/>
        </w:rPr>
        <w:t>merican</w:t>
      </w:r>
      <w:r w:rsidRPr="004424C4">
        <w:rPr>
          <w:rFonts w:ascii="Times New Roman" w:hAnsi="Times New Roman" w:cs="Times New Roman"/>
          <w:caps/>
          <w:color w:val="262626" w:themeColor="text1" w:themeTint="D9"/>
          <w:sz w:val="24"/>
          <w:szCs w:val="24"/>
        </w:rPr>
        <w:t xml:space="preserve"> M</w:t>
      </w:r>
      <w:r w:rsidRPr="004424C4">
        <w:rPr>
          <w:rFonts w:ascii="Times New Roman" w:hAnsi="Times New Roman" w:cs="Times New Roman"/>
          <w:caps/>
          <w:color w:val="262626" w:themeColor="text1" w:themeTint="D9"/>
          <w:sz w:val="18"/>
          <w:szCs w:val="18"/>
        </w:rPr>
        <w:t>ale</w:t>
      </w:r>
      <w:r w:rsidRPr="004424C4">
        <w:rPr>
          <w:rFonts w:ascii="Times New Roman" w:hAnsi="Times New Roman" w:cs="Times New Roman"/>
          <w:caps/>
          <w:color w:val="262626" w:themeColor="text1" w:themeTint="D9"/>
          <w:sz w:val="24"/>
          <w:szCs w:val="24"/>
        </w:rPr>
        <w:t xml:space="preserve"> (CAAM)</w:t>
      </w:r>
      <w:bookmarkEnd w:id="600"/>
      <w:r w:rsidRPr="004424C4">
        <w:rPr>
          <w:rFonts w:ascii="Times New Roman" w:hAnsi="Times New Roman" w:cs="Times New Roman"/>
          <w:caps/>
          <w:color w:val="262626" w:themeColor="text1" w:themeTint="D9"/>
          <w:sz w:val="24"/>
          <w:szCs w:val="24"/>
        </w:rPr>
        <w:t xml:space="preserve">  </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center for the African- American male (CAAM) at Albany State University is dedicated to developing African-American men to be leaders in the community, the state of Georgia and the nation.  Within the framework of applied culturally sensitive research, the center fulfills its commitment to improving the image, as well as the quality of lives of African-American families by addressing the developmental needs, interests and talents of male collegiate students and youth.</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Through special programs and mentorship training the Center strives to improve the “total man” academically, spiritually and socially.  CAAM participants give back to the community by mentoring, tutoring and otherwise contributing to Albany State University, the city of Albany and the Southwest Georgia region.  Continually nurtured and supported in positive ways, participants of The Center for the African American male will become successful leaders and contributors to a more just society.</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544F8B" w:rsidRDefault="006A495C" w:rsidP="00C020E6">
      <w:pPr>
        <w:pStyle w:val="Heading2"/>
        <w:spacing w:before="0"/>
        <w:ind w:left="90" w:right="130" w:firstLine="0"/>
        <w:rPr>
          <w:rFonts w:ascii="Times New Roman" w:hAnsi="Times New Roman"/>
          <w:color w:val="000000"/>
          <w:sz w:val="32"/>
          <w:szCs w:val="32"/>
          <w:rPrChange w:id="601" w:author="jhawkins" w:date="2011-04-01T11:13:00Z">
            <w:rPr>
              <w:rFonts w:ascii="Times New Roman" w:hAnsi="Times New Roman"/>
              <w:color w:val="000000"/>
              <w:sz w:val="54"/>
              <w:szCs w:val="54"/>
            </w:rPr>
          </w:rPrChange>
        </w:rPr>
      </w:pPr>
      <w:bookmarkStart w:id="602" w:name="_Toc293070070"/>
      <w:bookmarkStart w:id="603" w:name="_Toc293071491"/>
      <w:bookmarkStart w:id="604" w:name="_Toc293077520"/>
      <w:bookmarkStart w:id="605" w:name="_Toc293078104"/>
      <w:bookmarkStart w:id="606" w:name="_Toc295316699"/>
      <w:r w:rsidRPr="006A495C">
        <w:rPr>
          <w:rFonts w:ascii="Times New Roman" w:hAnsi="Times New Roman"/>
          <w:color w:val="191919"/>
          <w:spacing w:val="-4"/>
          <w:sz w:val="32"/>
          <w:szCs w:val="32"/>
          <w:rPrChange w:id="607" w:author="jhawkins" w:date="2011-04-01T11:13:00Z">
            <w:rPr>
              <w:rFonts w:ascii="Times New Roman" w:hAnsi="Times New Roman"/>
              <w:color w:val="191919"/>
              <w:spacing w:val="-4"/>
              <w:sz w:val="72"/>
              <w:szCs w:val="72"/>
              <w:u w:val="single"/>
            </w:rPr>
          </w:rPrChange>
        </w:rPr>
        <w:lastRenderedPageBreak/>
        <w:t>ACADEMI</w:t>
      </w:r>
      <w:r w:rsidRPr="006A495C">
        <w:rPr>
          <w:rFonts w:ascii="Times New Roman" w:hAnsi="Times New Roman"/>
          <w:color w:val="191919"/>
          <w:sz w:val="32"/>
          <w:szCs w:val="32"/>
          <w:rPrChange w:id="608" w:author="jhawkins" w:date="2011-04-01T11:13:00Z">
            <w:rPr>
              <w:rFonts w:ascii="Times New Roman" w:hAnsi="Times New Roman"/>
              <w:color w:val="191919"/>
              <w:sz w:val="54"/>
              <w:szCs w:val="54"/>
              <w:u w:val="single"/>
            </w:rPr>
          </w:rPrChange>
        </w:rPr>
        <w:t>C</w:t>
      </w:r>
      <w:r w:rsidRPr="006A495C">
        <w:rPr>
          <w:rFonts w:ascii="Times New Roman" w:hAnsi="Times New Roman"/>
          <w:color w:val="191919"/>
          <w:spacing w:val="38"/>
          <w:sz w:val="32"/>
          <w:szCs w:val="32"/>
          <w:rPrChange w:id="609" w:author="jhawkins" w:date="2011-04-01T11:13:00Z">
            <w:rPr>
              <w:rFonts w:ascii="Times New Roman" w:hAnsi="Times New Roman"/>
              <w:color w:val="191919"/>
              <w:spacing w:val="38"/>
              <w:sz w:val="54"/>
              <w:szCs w:val="54"/>
              <w:u w:val="single"/>
            </w:rPr>
          </w:rPrChange>
        </w:rPr>
        <w:t xml:space="preserve"> I</w:t>
      </w:r>
      <w:r w:rsidRPr="006A495C">
        <w:rPr>
          <w:rFonts w:ascii="Times New Roman" w:hAnsi="Times New Roman"/>
          <w:color w:val="191919"/>
          <w:spacing w:val="-4"/>
          <w:sz w:val="32"/>
          <w:szCs w:val="32"/>
          <w:rPrChange w:id="610" w:author="jhawkins" w:date="2011-04-01T11:13:00Z">
            <w:rPr>
              <w:rFonts w:ascii="Times New Roman" w:hAnsi="Times New Roman"/>
              <w:color w:val="191919"/>
              <w:spacing w:val="-4"/>
              <w:sz w:val="54"/>
              <w:szCs w:val="54"/>
              <w:u w:val="single"/>
            </w:rPr>
          </w:rPrChange>
        </w:rPr>
        <w:t>NFORM</w:t>
      </w:r>
      <w:r w:rsidRPr="006A495C">
        <w:rPr>
          <w:rFonts w:ascii="Times New Roman" w:hAnsi="Times New Roman"/>
          <w:color w:val="191919"/>
          <w:spacing w:val="-63"/>
          <w:sz w:val="32"/>
          <w:szCs w:val="32"/>
          <w:rPrChange w:id="611" w:author="jhawkins" w:date="2011-04-01T11:13:00Z">
            <w:rPr>
              <w:rFonts w:ascii="Times New Roman" w:hAnsi="Times New Roman"/>
              <w:color w:val="191919"/>
              <w:spacing w:val="-63"/>
              <w:sz w:val="54"/>
              <w:szCs w:val="54"/>
              <w:u w:val="single"/>
            </w:rPr>
          </w:rPrChange>
        </w:rPr>
        <w:t>A</w:t>
      </w:r>
      <w:r w:rsidRPr="006A495C">
        <w:rPr>
          <w:rFonts w:ascii="Times New Roman" w:hAnsi="Times New Roman"/>
          <w:color w:val="191919"/>
          <w:spacing w:val="-4"/>
          <w:sz w:val="32"/>
          <w:szCs w:val="32"/>
          <w:rPrChange w:id="612" w:author="jhawkins" w:date="2011-04-01T11:13:00Z">
            <w:rPr>
              <w:rFonts w:ascii="Times New Roman" w:hAnsi="Times New Roman"/>
              <w:color w:val="191919"/>
              <w:spacing w:val="-4"/>
              <w:sz w:val="54"/>
              <w:szCs w:val="54"/>
              <w:u w:val="single"/>
            </w:rPr>
          </w:rPrChange>
        </w:rPr>
        <w:t>TION</w:t>
      </w:r>
      <w:bookmarkEnd w:id="602"/>
      <w:bookmarkEnd w:id="603"/>
      <w:bookmarkEnd w:id="604"/>
      <w:bookmarkEnd w:id="605"/>
      <w:bookmarkEnd w:id="606"/>
    </w:p>
    <w:p w:rsidR="004D157D" w:rsidRPr="00DB66F3" w:rsidRDefault="004D157D" w:rsidP="00C020E6">
      <w:pPr>
        <w:pStyle w:val="Heading2"/>
        <w:spacing w:before="0"/>
        <w:ind w:left="90" w:right="130" w:firstLine="0"/>
        <w:rPr>
          <w:rFonts w:ascii="Times New Roman" w:hAnsi="Times New Roman"/>
          <w:color w:val="000000"/>
          <w:sz w:val="24"/>
          <w:szCs w:val="24"/>
          <w:rPrChange w:id="613" w:author="jhawkins" w:date="2011-04-01T11:13:00Z">
            <w:rPr>
              <w:rFonts w:ascii="Times New Roman" w:hAnsi="Times New Roman"/>
              <w:color w:val="000000"/>
              <w:sz w:val="18"/>
              <w:szCs w:val="18"/>
            </w:rPr>
          </w:rPrChange>
        </w:rPr>
      </w:pPr>
      <w:bookmarkStart w:id="614" w:name="_Toc293070071"/>
      <w:bookmarkStart w:id="615" w:name="_Toc293077521"/>
      <w:bookmarkStart w:id="616" w:name="_Toc293078105"/>
      <w:bookmarkStart w:id="617" w:name="_Toc295316700"/>
      <w:r w:rsidRPr="00DB66F3">
        <w:rPr>
          <w:rFonts w:ascii="Times New Roman" w:hAnsi="Times New Roman"/>
          <w:color w:val="191919"/>
          <w:spacing w:val="-2"/>
          <w:sz w:val="24"/>
          <w:szCs w:val="24"/>
        </w:rPr>
        <w:t>R</w:t>
      </w:r>
      <w:r w:rsidR="006A495C" w:rsidRPr="006A495C">
        <w:rPr>
          <w:rFonts w:ascii="Times New Roman" w:hAnsi="Times New Roman"/>
          <w:color w:val="191919"/>
          <w:spacing w:val="-2"/>
          <w:sz w:val="24"/>
          <w:szCs w:val="24"/>
          <w:rPrChange w:id="618" w:author="jhawkins" w:date="2011-04-01T11:13:00Z">
            <w:rPr>
              <w:rFonts w:ascii="Times New Roman" w:hAnsi="Times New Roman"/>
              <w:color w:val="191919"/>
              <w:spacing w:val="-2"/>
              <w:sz w:val="18"/>
              <w:szCs w:val="18"/>
              <w:u w:val="single"/>
            </w:rPr>
          </w:rPrChange>
        </w:rPr>
        <w:t>EQUIRE</w:t>
      </w:r>
      <w:r w:rsidR="006A495C" w:rsidRPr="006A495C">
        <w:rPr>
          <w:rFonts w:ascii="Times New Roman" w:hAnsi="Times New Roman"/>
          <w:color w:val="191919"/>
          <w:sz w:val="24"/>
          <w:szCs w:val="24"/>
          <w:rPrChange w:id="619" w:author="jhawkins" w:date="2011-04-01T11:13:00Z">
            <w:rPr>
              <w:rFonts w:ascii="Times New Roman" w:hAnsi="Times New Roman"/>
              <w:color w:val="191919"/>
              <w:sz w:val="18"/>
              <w:szCs w:val="18"/>
              <w:u w:val="single"/>
            </w:rPr>
          </w:rPrChange>
        </w:rPr>
        <w:t>D</w:t>
      </w:r>
      <w:r w:rsidR="006A495C" w:rsidRPr="006A495C">
        <w:rPr>
          <w:rFonts w:ascii="Times New Roman" w:hAnsi="Times New Roman"/>
          <w:color w:val="191919"/>
          <w:spacing w:val="-3"/>
          <w:sz w:val="24"/>
          <w:szCs w:val="24"/>
          <w:rPrChange w:id="620" w:author="jhawkins" w:date="2011-04-01T11:13:00Z">
            <w:rPr>
              <w:rFonts w:ascii="Times New Roman" w:hAnsi="Times New Roman"/>
              <w:color w:val="191919"/>
              <w:spacing w:val="-3"/>
              <w:sz w:val="18"/>
              <w:szCs w:val="18"/>
              <w:u w:val="single"/>
            </w:rPr>
          </w:rPrChange>
        </w:rPr>
        <w:t xml:space="preserve"> </w:t>
      </w:r>
      <w:r w:rsidRPr="00DB66F3">
        <w:rPr>
          <w:rFonts w:ascii="Times New Roman" w:hAnsi="Times New Roman"/>
          <w:color w:val="191919"/>
          <w:spacing w:val="-16"/>
          <w:sz w:val="24"/>
          <w:szCs w:val="24"/>
        </w:rPr>
        <w:t>A</w:t>
      </w:r>
      <w:r w:rsidR="006A495C" w:rsidRPr="006A495C">
        <w:rPr>
          <w:rFonts w:ascii="Times New Roman" w:hAnsi="Times New Roman"/>
          <w:color w:val="191919"/>
          <w:spacing w:val="-2"/>
          <w:sz w:val="24"/>
          <w:szCs w:val="24"/>
          <w:rPrChange w:id="621" w:author="jhawkins" w:date="2011-04-01T11:13:00Z">
            <w:rPr>
              <w:rFonts w:ascii="Times New Roman" w:hAnsi="Times New Roman"/>
              <w:color w:val="191919"/>
              <w:spacing w:val="-2"/>
              <w:sz w:val="18"/>
              <w:szCs w:val="18"/>
              <w:u w:val="single"/>
            </w:rPr>
          </w:rPrChange>
        </w:rPr>
        <w:t>TTENDANC</w:t>
      </w:r>
      <w:r w:rsidR="006A495C" w:rsidRPr="006A495C">
        <w:rPr>
          <w:rFonts w:ascii="Times New Roman" w:hAnsi="Times New Roman"/>
          <w:color w:val="191919"/>
          <w:sz w:val="24"/>
          <w:szCs w:val="24"/>
          <w:rPrChange w:id="622" w:author="jhawkins" w:date="2011-04-01T11:13:00Z">
            <w:rPr>
              <w:rFonts w:ascii="Times New Roman" w:hAnsi="Times New Roman"/>
              <w:color w:val="191919"/>
              <w:sz w:val="18"/>
              <w:szCs w:val="18"/>
              <w:u w:val="single"/>
            </w:rPr>
          </w:rPrChange>
        </w:rPr>
        <w:t>E</w:t>
      </w:r>
      <w:r w:rsidR="006A495C" w:rsidRPr="006A495C">
        <w:rPr>
          <w:rFonts w:ascii="Times New Roman" w:hAnsi="Times New Roman"/>
          <w:color w:val="191919"/>
          <w:spacing w:val="10"/>
          <w:sz w:val="24"/>
          <w:szCs w:val="24"/>
          <w:rPrChange w:id="623" w:author="jhawkins" w:date="2011-04-01T11:13:00Z">
            <w:rPr>
              <w:rFonts w:ascii="Times New Roman" w:hAnsi="Times New Roman"/>
              <w:color w:val="191919"/>
              <w:spacing w:val="10"/>
              <w:sz w:val="18"/>
              <w:szCs w:val="18"/>
              <w:u w:val="single"/>
            </w:rPr>
          </w:rPrChange>
        </w:rPr>
        <w:t xml:space="preserve"> </w:t>
      </w:r>
      <w:r w:rsidRPr="00DB66F3">
        <w:rPr>
          <w:rFonts w:ascii="Times New Roman" w:hAnsi="Times New Roman"/>
          <w:color w:val="191919"/>
          <w:spacing w:val="-2"/>
          <w:sz w:val="24"/>
          <w:szCs w:val="24"/>
        </w:rPr>
        <w:t>R</w:t>
      </w:r>
      <w:r w:rsidR="006A495C" w:rsidRPr="006A495C">
        <w:rPr>
          <w:rFonts w:ascii="Times New Roman" w:hAnsi="Times New Roman"/>
          <w:color w:val="191919"/>
          <w:spacing w:val="-2"/>
          <w:sz w:val="24"/>
          <w:szCs w:val="24"/>
          <w:rPrChange w:id="624" w:author="jhawkins" w:date="2011-04-01T11:13:00Z">
            <w:rPr>
              <w:rFonts w:ascii="Times New Roman" w:hAnsi="Times New Roman"/>
              <w:color w:val="191919"/>
              <w:spacing w:val="-2"/>
              <w:sz w:val="18"/>
              <w:szCs w:val="18"/>
              <w:u w:val="single"/>
            </w:rPr>
          </w:rPrChange>
        </w:rPr>
        <w:t>EGUL</w:t>
      </w:r>
      <w:r w:rsidR="006A495C" w:rsidRPr="006A495C">
        <w:rPr>
          <w:rFonts w:ascii="Times New Roman" w:hAnsi="Times New Roman"/>
          <w:color w:val="191919"/>
          <w:spacing w:val="-16"/>
          <w:sz w:val="24"/>
          <w:szCs w:val="24"/>
          <w:rPrChange w:id="625" w:author="jhawkins" w:date="2011-04-01T11:13:00Z">
            <w:rPr>
              <w:rFonts w:ascii="Times New Roman" w:hAnsi="Times New Roman"/>
              <w:color w:val="191919"/>
              <w:spacing w:val="-16"/>
              <w:sz w:val="18"/>
              <w:szCs w:val="18"/>
              <w:u w:val="single"/>
            </w:rPr>
          </w:rPrChange>
        </w:rPr>
        <w:t>A</w:t>
      </w:r>
      <w:r w:rsidR="006A495C" w:rsidRPr="006A495C">
        <w:rPr>
          <w:rFonts w:ascii="Times New Roman" w:hAnsi="Times New Roman"/>
          <w:color w:val="191919"/>
          <w:spacing w:val="-2"/>
          <w:sz w:val="24"/>
          <w:szCs w:val="24"/>
          <w:rPrChange w:id="626" w:author="jhawkins" w:date="2011-04-01T11:13:00Z">
            <w:rPr>
              <w:rFonts w:ascii="Times New Roman" w:hAnsi="Times New Roman"/>
              <w:color w:val="191919"/>
              <w:spacing w:val="-2"/>
              <w:sz w:val="18"/>
              <w:szCs w:val="18"/>
              <w:u w:val="single"/>
            </w:rPr>
          </w:rPrChange>
        </w:rPr>
        <w:t>TIONS</w:t>
      </w:r>
      <w:r w:rsidRPr="00DB66F3">
        <w:rPr>
          <w:rFonts w:ascii="Times New Roman" w:hAnsi="Times New Roman"/>
          <w:color w:val="191919"/>
          <w:sz w:val="24"/>
          <w:szCs w:val="24"/>
        </w:rPr>
        <w:t>:</w:t>
      </w:r>
      <w:r w:rsidRPr="00DB66F3">
        <w:rPr>
          <w:rFonts w:ascii="Times New Roman" w:hAnsi="Times New Roman"/>
          <w:color w:val="191919"/>
          <w:spacing w:val="-5"/>
          <w:sz w:val="24"/>
          <w:szCs w:val="24"/>
        </w:rPr>
        <w:t xml:space="preserve"> </w:t>
      </w:r>
      <w:r w:rsidRPr="00DB66F3">
        <w:rPr>
          <w:rFonts w:ascii="Times New Roman" w:hAnsi="Times New Roman"/>
          <w:color w:val="191919"/>
          <w:spacing w:val="-2"/>
          <w:sz w:val="24"/>
          <w:szCs w:val="24"/>
        </w:rPr>
        <w:t>C</w:t>
      </w:r>
      <w:r w:rsidR="006A495C" w:rsidRPr="006A495C">
        <w:rPr>
          <w:rFonts w:ascii="Times New Roman" w:hAnsi="Times New Roman"/>
          <w:color w:val="191919"/>
          <w:spacing w:val="-2"/>
          <w:sz w:val="24"/>
          <w:szCs w:val="24"/>
          <w:rPrChange w:id="627" w:author="jhawkins" w:date="2011-04-01T11:13:00Z">
            <w:rPr>
              <w:rFonts w:ascii="Times New Roman" w:hAnsi="Times New Roman"/>
              <w:color w:val="191919"/>
              <w:spacing w:val="-2"/>
              <w:sz w:val="18"/>
              <w:szCs w:val="18"/>
              <w:u w:val="single"/>
            </w:rPr>
          </w:rPrChange>
        </w:rPr>
        <w:t>LAS</w:t>
      </w:r>
      <w:r w:rsidR="006A495C" w:rsidRPr="006A495C">
        <w:rPr>
          <w:rFonts w:ascii="Times New Roman" w:hAnsi="Times New Roman"/>
          <w:color w:val="191919"/>
          <w:sz w:val="24"/>
          <w:szCs w:val="24"/>
          <w:rPrChange w:id="628" w:author="jhawkins" w:date="2011-04-01T11:13:00Z">
            <w:rPr>
              <w:rFonts w:ascii="Times New Roman" w:hAnsi="Times New Roman"/>
              <w:color w:val="191919"/>
              <w:sz w:val="18"/>
              <w:szCs w:val="18"/>
              <w:u w:val="single"/>
            </w:rPr>
          </w:rPrChange>
        </w:rPr>
        <w:t>S</w:t>
      </w:r>
      <w:r w:rsidR="006A495C" w:rsidRPr="006A495C">
        <w:rPr>
          <w:rFonts w:ascii="Times New Roman" w:hAnsi="Times New Roman"/>
          <w:color w:val="191919"/>
          <w:spacing w:val="-3"/>
          <w:sz w:val="24"/>
          <w:szCs w:val="24"/>
          <w:rPrChange w:id="629" w:author="jhawkins" w:date="2011-04-01T11:13:00Z">
            <w:rPr>
              <w:rFonts w:ascii="Times New Roman" w:hAnsi="Times New Roman"/>
              <w:color w:val="191919"/>
              <w:spacing w:val="-3"/>
              <w:sz w:val="18"/>
              <w:szCs w:val="18"/>
              <w:u w:val="single"/>
            </w:rPr>
          </w:rPrChange>
        </w:rPr>
        <w:t xml:space="preserve"> </w:t>
      </w:r>
      <w:r w:rsidRPr="00DB66F3">
        <w:rPr>
          <w:rFonts w:ascii="Times New Roman" w:hAnsi="Times New Roman"/>
          <w:color w:val="191919"/>
          <w:spacing w:val="-16"/>
          <w:sz w:val="24"/>
          <w:szCs w:val="24"/>
        </w:rPr>
        <w:t>A</w:t>
      </w:r>
      <w:r w:rsidR="006A495C" w:rsidRPr="006A495C">
        <w:rPr>
          <w:rFonts w:ascii="Times New Roman" w:hAnsi="Times New Roman"/>
          <w:color w:val="191919"/>
          <w:spacing w:val="-2"/>
          <w:sz w:val="24"/>
          <w:szCs w:val="24"/>
          <w:rPrChange w:id="630" w:author="jhawkins" w:date="2011-04-01T11:13:00Z">
            <w:rPr>
              <w:rFonts w:ascii="Times New Roman" w:hAnsi="Times New Roman"/>
              <w:color w:val="191919"/>
              <w:spacing w:val="-2"/>
              <w:sz w:val="18"/>
              <w:szCs w:val="18"/>
              <w:u w:val="single"/>
            </w:rPr>
          </w:rPrChange>
        </w:rPr>
        <w:t>TTENDANCE</w:t>
      </w:r>
      <w:bookmarkEnd w:id="614"/>
      <w:bookmarkEnd w:id="615"/>
      <w:bookmarkEnd w:id="616"/>
      <w:bookmarkEnd w:id="617"/>
    </w:p>
    <w:p w:rsidR="004D157D" w:rsidRPr="00544F8B" w:rsidRDefault="006A495C" w:rsidP="004D157D">
      <w:pPr>
        <w:widowControl w:val="0"/>
        <w:autoSpaceDE w:val="0"/>
        <w:autoSpaceDN w:val="0"/>
        <w:adjustRightInd w:val="0"/>
        <w:spacing w:before="30" w:after="0" w:line="250" w:lineRule="auto"/>
        <w:ind w:left="90" w:right="130" w:firstLine="0"/>
        <w:jc w:val="both"/>
        <w:rPr>
          <w:rFonts w:ascii="Times New Roman" w:hAnsi="Times New Roman"/>
          <w:color w:val="000000"/>
          <w:sz w:val="18"/>
          <w:szCs w:val="18"/>
        </w:rPr>
      </w:pPr>
      <w:r w:rsidRPr="006A495C">
        <w:rPr>
          <w:rFonts w:ascii="Calibri" w:hAnsi="Calibri"/>
          <w:noProof/>
          <w:sz w:val="18"/>
          <w:szCs w:val="18"/>
          <w:lang w:eastAsia="en-US"/>
        </w:rPr>
        <w:pict>
          <v:shape id="Text Box 1433" o:spid="_x0000_s1064" type="#_x0000_t202" style="position:absolute;left:0;text-align:left;margin-left:579.3pt;margin-top:48.95pt;width:12pt;height:63.8pt;z-index:-2516203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" o:allowincell="f" filled="f" stroked="f">
            <v:textbox style="layout-flow:vertical;mso-next-textbox:#Text Box 1433" inset="0,0,0,0">
              <w:txbxContent>
                <w:p w:rsidR="004D157D" w:rsidRDefault="004D157D" w:rsidP="004D157D">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r w:rsidR="004D157D">
        <w:rPr>
          <w:rFonts w:ascii="Times New Roman" w:hAnsi="Times New Roman"/>
          <w:color w:val="191919"/>
          <w:spacing w:val="-2"/>
          <w:sz w:val="18"/>
          <w:szCs w:val="18"/>
        </w:rPr>
        <w:t>Clas</w:t>
      </w:r>
      <w:r w:rsidR="004D157D">
        <w:rPr>
          <w:rFonts w:ascii="Times New Roman" w:hAnsi="Times New Roman"/>
          <w:color w:val="191919"/>
          <w:sz w:val="18"/>
          <w:szCs w:val="18"/>
        </w:rPr>
        <w:t>s</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attendanc</w:t>
      </w:r>
      <w:r w:rsidR="004D157D">
        <w:rPr>
          <w:rFonts w:ascii="Times New Roman" w:hAnsi="Times New Roman"/>
          <w:color w:val="191919"/>
          <w:sz w:val="18"/>
          <w:szCs w:val="18"/>
        </w:rPr>
        <w:t>e</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a</w:t>
      </w:r>
      <w:r w:rsidR="004D157D">
        <w:rPr>
          <w:rFonts w:ascii="Times New Roman" w:hAnsi="Times New Roman"/>
          <w:color w:val="191919"/>
          <w:sz w:val="18"/>
          <w:szCs w:val="18"/>
        </w:rPr>
        <w:t>t</w:t>
      </w:r>
      <w:r w:rsidR="004D157D">
        <w:rPr>
          <w:rFonts w:ascii="Times New Roman" w:hAnsi="Times New Roman"/>
          <w:color w:val="191919"/>
          <w:spacing w:val="-20"/>
          <w:sz w:val="18"/>
          <w:szCs w:val="18"/>
        </w:rPr>
        <w:t xml:space="preserve"> </w:t>
      </w:r>
      <w:r w:rsidR="004D157D">
        <w:rPr>
          <w:rFonts w:ascii="Times New Roman" w:hAnsi="Times New Roman"/>
          <w:color w:val="191919"/>
          <w:spacing w:val="-2"/>
          <w:sz w:val="18"/>
          <w:szCs w:val="18"/>
        </w:rPr>
        <w:t>Alban</w:t>
      </w:r>
      <w:r w:rsidR="004D157D">
        <w:rPr>
          <w:rFonts w:ascii="Times New Roman" w:hAnsi="Times New Roman"/>
          <w:color w:val="191919"/>
          <w:sz w:val="18"/>
          <w:szCs w:val="18"/>
        </w:rPr>
        <w:t>y</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Stat</w:t>
      </w:r>
      <w:r w:rsidR="004D157D">
        <w:rPr>
          <w:rFonts w:ascii="Times New Roman" w:hAnsi="Times New Roman"/>
          <w:color w:val="191919"/>
          <w:sz w:val="18"/>
          <w:szCs w:val="18"/>
        </w:rPr>
        <w:t>e</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Universit</w:t>
      </w:r>
      <w:r w:rsidR="004D157D">
        <w:rPr>
          <w:rFonts w:ascii="Times New Roman" w:hAnsi="Times New Roman"/>
          <w:color w:val="191919"/>
          <w:sz w:val="18"/>
          <w:szCs w:val="18"/>
        </w:rPr>
        <w:t>y</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i</w:t>
      </w:r>
      <w:r w:rsidR="004D157D">
        <w:rPr>
          <w:rFonts w:ascii="Times New Roman" w:hAnsi="Times New Roman"/>
          <w:color w:val="191919"/>
          <w:sz w:val="18"/>
          <w:szCs w:val="18"/>
        </w:rPr>
        <w:t>s</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compulsor</w:t>
      </w:r>
      <w:r w:rsidR="004D157D">
        <w:rPr>
          <w:rFonts w:ascii="Times New Roman" w:hAnsi="Times New Roman"/>
          <w:color w:val="191919"/>
          <w:spacing w:val="-14"/>
          <w:sz w:val="18"/>
          <w:szCs w:val="18"/>
        </w:rPr>
        <w:t>y</w:t>
      </w:r>
      <w:r w:rsidR="004D157D">
        <w:rPr>
          <w:rFonts w:ascii="Times New Roman" w:hAnsi="Times New Roman"/>
          <w:color w:val="191919"/>
          <w:sz w:val="18"/>
          <w:szCs w:val="18"/>
        </w:rPr>
        <w:t>.</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Students</w:t>
      </w:r>
      <w:r w:rsidR="004D157D">
        <w:rPr>
          <w:rFonts w:ascii="Times New Roman" w:hAnsi="Times New Roman"/>
          <w:color w:val="191919"/>
          <w:sz w:val="18"/>
          <w:szCs w:val="18"/>
        </w:rPr>
        <w:t>’</w:t>
      </w:r>
      <w:r w:rsidR="004D157D">
        <w:rPr>
          <w:rFonts w:ascii="Times New Roman" w:hAnsi="Times New Roman"/>
          <w:color w:val="191919"/>
          <w:spacing w:val="-24"/>
          <w:sz w:val="18"/>
          <w:szCs w:val="18"/>
        </w:rPr>
        <w:t xml:space="preserve"> </w:t>
      </w:r>
      <w:r w:rsidR="004D157D">
        <w:rPr>
          <w:rFonts w:ascii="Times New Roman" w:hAnsi="Times New Roman"/>
          <w:color w:val="191919"/>
          <w:spacing w:val="-2"/>
          <w:sz w:val="18"/>
          <w:szCs w:val="18"/>
        </w:rPr>
        <w:t>grade</w:t>
      </w:r>
      <w:r w:rsidR="004D157D">
        <w:rPr>
          <w:rFonts w:ascii="Times New Roman" w:hAnsi="Times New Roman"/>
          <w:color w:val="191919"/>
          <w:sz w:val="18"/>
          <w:szCs w:val="18"/>
        </w:rPr>
        <w:t>s</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ar</w:t>
      </w:r>
      <w:r w:rsidR="004D157D">
        <w:rPr>
          <w:rFonts w:ascii="Times New Roman" w:hAnsi="Times New Roman"/>
          <w:color w:val="191919"/>
          <w:sz w:val="18"/>
          <w:szCs w:val="18"/>
        </w:rPr>
        <w:t>e</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base</w:t>
      </w:r>
      <w:r w:rsidR="004D157D">
        <w:rPr>
          <w:rFonts w:ascii="Times New Roman" w:hAnsi="Times New Roman"/>
          <w:color w:val="191919"/>
          <w:sz w:val="18"/>
          <w:szCs w:val="18"/>
        </w:rPr>
        <w:t>d</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o</w:t>
      </w:r>
      <w:r w:rsidR="004D157D">
        <w:rPr>
          <w:rFonts w:ascii="Times New Roman" w:hAnsi="Times New Roman"/>
          <w:color w:val="191919"/>
          <w:sz w:val="18"/>
          <w:szCs w:val="18"/>
        </w:rPr>
        <w:t>n</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dail</w:t>
      </w:r>
      <w:r w:rsidR="004D157D">
        <w:rPr>
          <w:rFonts w:ascii="Times New Roman" w:hAnsi="Times New Roman"/>
          <w:color w:val="191919"/>
          <w:sz w:val="18"/>
          <w:szCs w:val="18"/>
        </w:rPr>
        <w:t>y</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clas</w:t>
      </w:r>
      <w:r w:rsidR="004D157D">
        <w:rPr>
          <w:rFonts w:ascii="Times New Roman" w:hAnsi="Times New Roman"/>
          <w:color w:val="191919"/>
          <w:sz w:val="18"/>
          <w:szCs w:val="18"/>
        </w:rPr>
        <w:t>s</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participatio</w:t>
      </w:r>
      <w:r w:rsidR="004D157D">
        <w:rPr>
          <w:rFonts w:ascii="Times New Roman" w:hAnsi="Times New Roman"/>
          <w:color w:val="191919"/>
          <w:sz w:val="18"/>
          <w:szCs w:val="18"/>
        </w:rPr>
        <w:t>n</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an</w:t>
      </w:r>
      <w:r w:rsidR="004D157D">
        <w:rPr>
          <w:rFonts w:ascii="Times New Roman" w:hAnsi="Times New Roman"/>
          <w:color w:val="191919"/>
          <w:sz w:val="18"/>
          <w:szCs w:val="18"/>
        </w:rPr>
        <w:t>d</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perform</w:t>
      </w:r>
      <w:r w:rsidR="004D157D">
        <w:rPr>
          <w:rFonts w:ascii="Times New Roman" w:hAnsi="Times New Roman"/>
          <w:color w:val="191919"/>
          <w:spacing w:val="-3"/>
          <w:sz w:val="18"/>
          <w:szCs w:val="18"/>
        </w:rPr>
        <w:t>a</w:t>
      </w:r>
      <w:r w:rsidR="004D157D">
        <w:rPr>
          <w:rFonts w:ascii="Times New Roman" w:hAnsi="Times New Roman"/>
          <w:color w:val="191919"/>
          <w:spacing w:val="-2"/>
          <w:sz w:val="18"/>
          <w:szCs w:val="18"/>
        </w:rPr>
        <w:t>nce</w:t>
      </w:r>
      <w:r w:rsidR="004D157D">
        <w:rPr>
          <w:rFonts w:ascii="Times New Roman" w:hAnsi="Times New Roman"/>
          <w:color w:val="191919"/>
          <w:sz w:val="18"/>
          <w:szCs w:val="18"/>
        </w:rPr>
        <w:t>.</w:t>
      </w:r>
      <w:r w:rsidR="004D157D">
        <w:rPr>
          <w:rFonts w:ascii="Times New Roman" w:hAnsi="Times New Roman"/>
          <w:color w:val="191919"/>
          <w:spacing w:val="-14"/>
          <w:sz w:val="18"/>
          <w:szCs w:val="18"/>
        </w:rPr>
        <w:t xml:space="preserve"> T</w:t>
      </w:r>
      <w:r w:rsidR="004D157D">
        <w:rPr>
          <w:rFonts w:ascii="Times New Roman" w:hAnsi="Times New Roman"/>
          <w:color w:val="191919"/>
          <w:spacing w:val="-2"/>
          <w:sz w:val="18"/>
          <w:szCs w:val="18"/>
        </w:rPr>
        <w:t>eacher</w:t>
      </w:r>
      <w:r w:rsidR="004D157D">
        <w:rPr>
          <w:rFonts w:ascii="Times New Roman" w:hAnsi="Times New Roman"/>
          <w:color w:val="191919"/>
          <w:sz w:val="18"/>
          <w:szCs w:val="18"/>
        </w:rPr>
        <w:t>s</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will no</w:t>
      </w:r>
      <w:r w:rsidR="004D157D">
        <w:rPr>
          <w:rFonts w:ascii="Times New Roman" w:hAnsi="Times New Roman"/>
          <w:color w:val="191919"/>
          <w:sz w:val="18"/>
          <w:szCs w:val="18"/>
        </w:rPr>
        <w:t>t</w:t>
      </w:r>
      <w:r w:rsidR="004D157D">
        <w:rPr>
          <w:rFonts w:ascii="Times New Roman" w:hAnsi="Times New Roman"/>
          <w:color w:val="191919"/>
          <w:spacing w:val="-2"/>
          <w:sz w:val="18"/>
          <w:szCs w:val="18"/>
        </w:rPr>
        <w:t xml:space="preserve"> administe</w:t>
      </w:r>
      <w:r w:rsidR="004D157D">
        <w:rPr>
          <w:rFonts w:ascii="Times New Roman" w:hAnsi="Times New Roman"/>
          <w:color w:val="191919"/>
          <w:sz w:val="18"/>
          <w:szCs w:val="18"/>
        </w:rPr>
        <w:t>r</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examination</w:t>
      </w:r>
      <w:r w:rsidR="004D157D">
        <w:rPr>
          <w:rFonts w:ascii="Times New Roman" w:hAnsi="Times New Roman"/>
          <w:color w:val="191919"/>
          <w:sz w:val="18"/>
          <w:szCs w:val="18"/>
        </w:rPr>
        <w:t>s</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an</w:t>
      </w:r>
      <w:r w:rsidR="004D157D">
        <w:rPr>
          <w:rFonts w:ascii="Times New Roman" w:hAnsi="Times New Roman"/>
          <w:color w:val="191919"/>
          <w:sz w:val="18"/>
          <w:szCs w:val="18"/>
        </w:rPr>
        <w:t>d</w:t>
      </w:r>
      <w:r w:rsidR="004D157D">
        <w:rPr>
          <w:rFonts w:ascii="Times New Roman" w:hAnsi="Times New Roman"/>
          <w:color w:val="191919"/>
          <w:spacing w:val="-2"/>
          <w:sz w:val="18"/>
          <w:szCs w:val="18"/>
        </w:rPr>
        <w:t xml:space="preserve"> quizze</w:t>
      </w:r>
      <w:r w:rsidR="004D157D">
        <w:rPr>
          <w:rFonts w:ascii="Times New Roman" w:hAnsi="Times New Roman"/>
          <w:color w:val="191919"/>
          <w:sz w:val="18"/>
          <w:szCs w:val="18"/>
        </w:rPr>
        <w:t>s</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t</w:t>
      </w:r>
      <w:r w:rsidR="004D157D">
        <w:rPr>
          <w:rFonts w:ascii="Times New Roman" w:hAnsi="Times New Roman"/>
          <w:color w:val="191919"/>
          <w:sz w:val="18"/>
          <w:szCs w:val="18"/>
        </w:rPr>
        <w:t>o</w:t>
      </w:r>
      <w:r w:rsidR="004D157D">
        <w:rPr>
          <w:rFonts w:ascii="Times New Roman" w:hAnsi="Times New Roman"/>
          <w:color w:val="191919"/>
          <w:spacing w:val="-2"/>
          <w:sz w:val="18"/>
          <w:szCs w:val="18"/>
        </w:rPr>
        <w:t xml:space="preserve"> student</w:t>
      </w:r>
      <w:r w:rsidR="004D157D">
        <w:rPr>
          <w:rFonts w:ascii="Times New Roman" w:hAnsi="Times New Roman"/>
          <w:color w:val="191919"/>
          <w:sz w:val="18"/>
          <w:szCs w:val="18"/>
        </w:rPr>
        <w:t>s</w:t>
      </w:r>
      <w:r w:rsidR="004D157D">
        <w:rPr>
          <w:rFonts w:ascii="Times New Roman" w:hAnsi="Times New Roman"/>
          <w:color w:val="191919"/>
          <w:spacing w:val="-2"/>
          <w:sz w:val="18"/>
          <w:szCs w:val="18"/>
        </w:rPr>
        <w:t xml:space="preserve"> wh</w:t>
      </w:r>
      <w:r w:rsidR="004D157D">
        <w:rPr>
          <w:rFonts w:ascii="Times New Roman" w:hAnsi="Times New Roman"/>
          <w:color w:val="191919"/>
          <w:sz w:val="18"/>
          <w:szCs w:val="18"/>
        </w:rPr>
        <w:t>o</w:t>
      </w:r>
      <w:r w:rsidR="004D157D">
        <w:rPr>
          <w:rFonts w:ascii="Times New Roman" w:hAnsi="Times New Roman"/>
          <w:color w:val="191919"/>
          <w:spacing w:val="-2"/>
          <w:sz w:val="18"/>
          <w:szCs w:val="18"/>
        </w:rPr>
        <w:t xml:space="preserve"> hav</w:t>
      </w:r>
      <w:r w:rsidR="004D157D">
        <w:rPr>
          <w:rFonts w:ascii="Times New Roman" w:hAnsi="Times New Roman"/>
          <w:color w:val="191919"/>
          <w:sz w:val="18"/>
          <w:szCs w:val="18"/>
        </w:rPr>
        <w:t>e</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bee</w:t>
      </w:r>
      <w:r w:rsidR="004D157D">
        <w:rPr>
          <w:rFonts w:ascii="Times New Roman" w:hAnsi="Times New Roman"/>
          <w:color w:val="191919"/>
          <w:sz w:val="18"/>
          <w:szCs w:val="18"/>
        </w:rPr>
        <w:t>n</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absen</w:t>
      </w:r>
      <w:r w:rsidR="004D157D">
        <w:rPr>
          <w:rFonts w:ascii="Times New Roman" w:hAnsi="Times New Roman"/>
          <w:color w:val="191919"/>
          <w:sz w:val="18"/>
          <w:szCs w:val="18"/>
        </w:rPr>
        <w:t>t</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fro</w:t>
      </w:r>
      <w:r w:rsidR="004D157D">
        <w:rPr>
          <w:rFonts w:ascii="Times New Roman" w:hAnsi="Times New Roman"/>
          <w:color w:val="191919"/>
          <w:sz w:val="18"/>
          <w:szCs w:val="18"/>
        </w:rPr>
        <w:t>m</w:t>
      </w:r>
      <w:r w:rsidR="004D157D">
        <w:rPr>
          <w:rFonts w:ascii="Times New Roman" w:hAnsi="Times New Roman"/>
          <w:color w:val="191919"/>
          <w:spacing w:val="-2"/>
          <w:sz w:val="18"/>
          <w:szCs w:val="18"/>
        </w:rPr>
        <w:t xml:space="preserve"> clas</w:t>
      </w:r>
      <w:r w:rsidR="004D157D">
        <w:rPr>
          <w:rFonts w:ascii="Times New Roman" w:hAnsi="Times New Roman"/>
          <w:color w:val="191919"/>
          <w:sz w:val="18"/>
          <w:szCs w:val="18"/>
        </w:rPr>
        <w:t>s</w:t>
      </w:r>
      <w:r w:rsidR="004D157D">
        <w:rPr>
          <w:rFonts w:ascii="Times New Roman" w:hAnsi="Times New Roman"/>
          <w:color w:val="191919"/>
          <w:spacing w:val="-2"/>
          <w:sz w:val="18"/>
          <w:szCs w:val="18"/>
        </w:rPr>
        <w:t xml:space="preserve"> fo</w:t>
      </w:r>
      <w:r w:rsidR="004D157D">
        <w:rPr>
          <w:rFonts w:ascii="Times New Roman" w:hAnsi="Times New Roman"/>
          <w:color w:val="191919"/>
          <w:sz w:val="18"/>
          <w:szCs w:val="18"/>
        </w:rPr>
        <w:t>r</w:t>
      </w:r>
      <w:r w:rsidR="004D157D">
        <w:rPr>
          <w:rFonts w:ascii="Times New Roman" w:hAnsi="Times New Roman"/>
          <w:color w:val="191919"/>
          <w:spacing w:val="-2"/>
          <w:sz w:val="18"/>
          <w:szCs w:val="18"/>
        </w:rPr>
        <w:t xml:space="preserve"> reason</w:t>
      </w:r>
      <w:r w:rsidR="004D157D">
        <w:rPr>
          <w:rFonts w:ascii="Times New Roman" w:hAnsi="Times New Roman"/>
          <w:color w:val="191919"/>
          <w:sz w:val="18"/>
          <w:szCs w:val="18"/>
        </w:rPr>
        <w:t>s</w:t>
      </w:r>
      <w:r w:rsidR="004D157D">
        <w:rPr>
          <w:rFonts w:ascii="Times New Roman" w:hAnsi="Times New Roman"/>
          <w:color w:val="191919"/>
          <w:spacing w:val="-2"/>
          <w:sz w:val="18"/>
          <w:szCs w:val="18"/>
        </w:rPr>
        <w:t xml:space="preserve"> othe</w:t>
      </w:r>
      <w:r w:rsidR="004D157D">
        <w:rPr>
          <w:rFonts w:ascii="Times New Roman" w:hAnsi="Times New Roman"/>
          <w:color w:val="191919"/>
          <w:sz w:val="18"/>
          <w:szCs w:val="18"/>
        </w:rPr>
        <w:t>r</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tha</w:t>
      </w:r>
      <w:r w:rsidR="004D157D">
        <w:rPr>
          <w:rFonts w:ascii="Times New Roman" w:hAnsi="Times New Roman"/>
          <w:color w:val="191919"/>
          <w:sz w:val="18"/>
          <w:szCs w:val="18"/>
        </w:rPr>
        <w:t>n</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o</w:t>
      </w:r>
      <w:r w:rsidR="004D157D">
        <w:rPr>
          <w:rFonts w:ascii="Times New Roman" w:hAnsi="Times New Roman"/>
          <w:color w:val="191919"/>
          <w:spacing w:val="-5"/>
          <w:sz w:val="18"/>
          <w:szCs w:val="18"/>
        </w:rPr>
        <w:t>f</w:t>
      </w:r>
      <w:r w:rsidR="004D157D">
        <w:rPr>
          <w:rFonts w:ascii="Times New Roman" w:hAnsi="Times New Roman"/>
          <w:color w:val="191919"/>
          <w:spacing w:val="-2"/>
          <w:sz w:val="18"/>
          <w:szCs w:val="18"/>
        </w:rPr>
        <w:t>ficia</w:t>
      </w:r>
      <w:r w:rsidR="004D157D">
        <w:rPr>
          <w:rFonts w:ascii="Times New Roman" w:hAnsi="Times New Roman"/>
          <w:color w:val="191919"/>
          <w:sz w:val="18"/>
          <w:szCs w:val="18"/>
        </w:rPr>
        <w:t>l</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busines</w:t>
      </w:r>
      <w:r w:rsidR="004D157D">
        <w:rPr>
          <w:rFonts w:ascii="Times New Roman" w:hAnsi="Times New Roman"/>
          <w:color w:val="191919"/>
          <w:sz w:val="18"/>
          <w:szCs w:val="18"/>
        </w:rPr>
        <w:t>s</w:t>
      </w:r>
      <w:r w:rsidR="004D157D">
        <w:rPr>
          <w:rFonts w:ascii="Times New Roman" w:hAnsi="Times New Roman"/>
          <w:color w:val="191919"/>
          <w:spacing w:val="-2"/>
          <w:sz w:val="18"/>
          <w:szCs w:val="18"/>
        </w:rPr>
        <w:t xml:space="preserve"> o</w:t>
      </w:r>
      <w:r w:rsidR="004D157D">
        <w:rPr>
          <w:rFonts w:ascii="Times New Roman" w:hAnsi="Times New Roman"/>
          <w:color w:val="191919"/>
          <w:sz w:val="18"/>
          <w:szCs w:val="18"/>
        </w:rPr>
        <w:t>f</w:t>
      </w:r>
      <w:r w:rsidR="004D157D">
        <w:rPr>
          <w:rFonts w:ascii="Times New Roman" w:hAnsi="Times New Roman"/>
          <w:color w:val="191919"/>
          <w:spacing w:val="-2"/>
          <w:sz w:val="18"/>
          <w:szCs w:val="18"/>
        </w:rPr>
        <w:t xml:space="preserve"> th</w:t>
      </w:r>
      <w:r w:rsidR="004D157D">
        <w:rPr>
          <w:rFonts w:ascii="Times New Roman" w:hAnsi="Times New Roman"/>
          <w:color w:val="191919"/>
          <w:sz w:val="18"/>
          <w:szCs w:val="18"/>
        </w:rPr>
        <w:t>e</w:t>
      </w:r>
      <w:r w:rsidR="004D157D">
        <w:rPr>
          <w:rFonts w:ascii="Times New Roman" w:hAnsi="Times New Roman"/>
          <w:color w:val="191919"/>
          <w:spacing w:val="-1"/>
          <w:sz w:val="18"/>
          <w:szCs w:val="18"/>
        </w:rPr>
        <w:t xml:space="preserve"> </w:t>
      </w:r>
      <w:r w:rsidR="004D157D">
        <w:rPr>
          <w:rFonts w:ascii="Times New Roman" w:hAnsi="Times New Roman"/>
          <w:color w:val="191919"/>
          <w:spacing w:val="-2"/>
          <w:sz w:val="18"/>
          <w:szCs w:val="18"/>
        </w:rPr>
        <w:t>Universit</w:t>
      </w:r>
      <w:r w:rsidR="004D157D">
        <w:rPr>
          <w:rFonts w:ascii="Times New Roman" w:hAnsi="Times New Roman"/>
          <w:color w:val="191919"/>
          <w:spacing w:val="-13"/>
          <w:sz w:val="18"/>
          <w:szCs w:val="18"/>
        </w:rPr>
        <w:t>y</w:t>
      </w:r>
      <w:r w:rsidR="004D157D">
        <w:rPr>
          <w:rFonts w:ascii="Times New Roman" w:hAnsi="Times New Roman"/>
          <w:color w:val="191919"/>
          <w:sz w:val="18"/>
          <w:szCs w:val="18"/>
        </w:rPr>
        <w:t xml:space="preserve">, </w:t>
      </w:r>
      <w:r w:rsidR="004D157D">
        <w:rPr>
          <w:rFonts w:ascii="Times New Roman" w:hAnsi="Times New Roman"/>
          <w:color w:val="191919"/>
          <w:spacing w:val="-2"/>
          <w:sz w:val="18"/>
          <w:szCs w:val="18"/>
        </w:rPr>
        <w:t>sickness</w:t>
      </w:r>
      <w:r w:rsidR="004D157D">
        <w:rPr>
          <w:rFonts w:ascii="Times New Roman" w:hAnsi="Times New Roman"/>
          <w:color w:val="191919"/>
          <w:sz w:val="18"/>
          <w:szCs w:val="18"/>
        </w:rPr>
        <w: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o</w:t>
      </w:r>
      <w:r w:rsidR="004D157D">
        <w:rPr>
          <w:rFonts w:ascii="Times New Roman" w:hAnsi="Times New Roman"/>
          <w:color w:val="191919"/>
          <w:sz w:val="18"/>
          <w:szCs w:val="18"/>
        </w:rPr>
        <w:t>r</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eme</w:t>
      </w:r>
      <w:r w:rsidR="004D157D">
        <w:rPr>
          <w:rFonts w:ascii="Times New Roman" w:hAnsi="Times New Roman"/>
          <w:color w:val="191919"/>
          <w:spacing w:val="-5"/>
          <w:sz w:val="18"/>
          <w:szCs w:val="18"/>
        </w:rPr>
        <w:t>r</w:t>
      </w:r>
      <w:r w:rsidR="004D157D">
        <w:rPr>
          <w:rFonts w:ascii="Times New Roman" w:hAnsi="Times New Roman"/>
          <w:color w:val="191919"/>
          <w:spacing w:val="-2"/>
          <w:sz w:val="18"/>
          <w:szCs w:val="18"/>
        </w:rPr>
        <w:t>gencie</w:t>
      </w:r>
      <w:r w:rsidR="004D157D">
        <w:rPr>
          <w:rFonts w:ascii="Times New Roman" w:hAnsi="Times New Roman"/>
          <w:color w:val="191919"/>
          <w:sz w:val="18"/>
          <w:szCs w:val="18"/>
        </w:rPr>
        <w:t>s</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suc</w:t>
      </w:r>
      <w:r w:rsidR="004D157D">
        <w:rPr>
          <w:rFonts w:ascii="Times New Roman" w:hAnsi="Times New Roman"/>
          <w:color w:val="191919"/>
          <w:sz w:val="18"/>
          <w:szCs w:val="18"/>
        </w:rPr>
        <w:t>h</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a</w:t>
      </w:r>
      <w:r w:rsidR="004D157D">
        <w:rPr>
          <w:rFonts w:ascii="Times New Roman" w:hAnsi="Times New Roman"/>
          <w:color w:val="191919"/>
          <w:sz w:val="18"/>
          <w:szCs w:val="18"/>
        </w:rPr>
        <w:t>s</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deat</w:t>
      </w:r>
      <w:r w:rsidR="004D157D">
        <w:rPr>
          <w:rFonts w:ascii="Times New Roman" w:hAnsi="Times New Roman"/>
          <w:color w:val="191919"/>
          <w:sz w:val="18"/>
          <w:szCs w:val="18"/>
        </w:rPr>
        <w:t>h</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i</w:t>
      </w:r>
      <w:r w:rsidR="004D157D">
        <w:rPr>
          <w:rFonts w:ascii="Times New Roman" w:hAnsi="Times New Roman"/>
          <w:color w:val="191919"/>
          <w:sz w:val="18"/>
          <w:szCs w:val="18"/>
        </w:rPr>
        <w:t>n</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immediat</w:t>
      </w:r>
      <w:r w:rsidR="004D157D">
        <w:rPr>
          <w:rFonts w:ascii="Times New Roman" w:hAnsi="Times New Roman"/>
          <w:color w:val="191919"/>
          <w:sz w:val="18"/>
          <w:szCs w:val="18"/>
        </w:rPr>
        <w:t>e</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famil</w:t>
      </w:r>
      <w:r w:rsidR="004D157D">
        <w:rPr>
          <w:rFonts w:ascii="Times New Roman" w:hAnsi="Times New Roman"/>
          <w:color w:val="191919"/>
          <w:spacing w:val="-13"/>
          <w:sz w:val="18"/>
          <w:szCs w:val="18"/>
        </w:rPr>
        <w:t>y</w:t>
      </w:r>
      <w:r w:rsidR="004D157D">
        <w:rPr>
          <w:rFonts w:ascii="Times New Roman" w:hAnsi="Times New Roman"/>
          <w:color w:val="191919"/>
          <w:sz w:val="18"/>
          <w:szCs w:val="18"/>
        </w:rPr>
        <w: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jur</w:t>
      </w:r>
      <w:r w:rsidR="004D157D">
        <w:rPr>
          <w:rFonts w:ascii="Times New Roman" w:hAnsi="Times New Roman"/>
          <w:color w:val="191919"/>
          <w:sz w:val="18"/>
          <w:szCs w:val="18"/>
        </w:rPr>
        <w:t>y</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dut</w:t>
      </w:r>
      <w:r w:rsidR="004D157D">
        <w:rPr>
          <w:rFonts w:ascii="Times New Roman" w:hAnsi="Times New Roman"/>
          <w:color w:val="191919"/>
          <w:spacing w:val="-13"/>
          <w:sz w:val="18"/>
          <w:szCs w:val="18"/>
        </w:rPr>
        <w:t>y</w:t>
      </w:r>
      <w:r w:rsidR="004D157D">
        <w:rPr>
          <w:rFonts w:ascii="Times New Roman" w:hAnsi="Times New Roman"/>
          <w:color w:val="191919"/>
          <w:sz w:val="18"/>
          <w:szCs w:val="18"/>
        </w:rPr>
        <w: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cour</w:t>
      </w:r>
      <w:r w:rsidR="004D157D">
        <w:rPr>
          <w:rFonts w:ascii="Times New Roman" w:hAnsi="Times New Roman"/>
          <w:color w:val="191919"/>
          <w:sz w:val="18"/>
          <w:szCs w:val="18"/>
        </w:rPr>
        <w:t>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summons</w:t>
      </w:r>
      <w:r w:rsidR="004D157D">
        <w:rPr>
          <w:rFonts w:ascii="Times New Roman" w:hAnsi="Times New Roman"/>
          <w:color w:val="191919"/>
          <w:sz w:val="18"/>
          <w:szCs w:val="18"/>
        </w:rPr>
        <w: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etc</w:t>
      </w:r>
      <w:r w:rsidR="004D157D">
        <w:rPr>
          <w:rFonts w:ascii="Times New Roman" w:hAnsi="Times New Roman"/>
          <w:color w:val="191919"/>
          <w:sz w:val="18"/>
          <w:szCs w:val="18"/>
        </w:rPr>
        <w:t>.</w:t>
      </w:r>
      <w:r w:rsidR="004D157D">
        <w:rPr>
          <w:rFonts w:ascii="Times New Roman" w:hAnsi="Times New Roman"/>
          <w:color w:val="191919"/>
          <w:spacing w:val="-10"/>
          <w:sz w:val="18"/>
          <w:szCs w:val="18"/>
        </w:rPr>
        <w:t xml:space="preserve"> </w:t>
      </w:r>
      <w:r w:rsidR="004D157D">
        <w:rPr>
          <w:rFonts w:ascii="Times New Roman" w:hAnsi="Times New Roman"/>
          <w:color w:val="191919"/>
          <w:spacing w:val="-2"/>
          <w:sz w:val="18"/>
          <w:szCs w:val="18"/>
        </w:rPr>
        <w:t>Whe</w:t>
      </w:r>
      <w:r w:rsidR="004D157D">
        <w:rPr>
          <w:rFonts w:ascii="Times New Roman" w:hAnsi="Times New Roman"/>
          <w:color w:val="191919"/>
          <w:sz w:val="18"/>
          <w:szCs w:val="18"/>
        </w:rPr>
        <w:t>n</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student</w:t>
      </w:r>
      <w:r w:rsidR="004D157D">
        <w:rPr>
          <w:rFonts w:ascii="Times New Roman" w:hAnsi="Times New Roman"/>
          <w:color w:val="191919"/>
          <w:sz w:val="18"/>
          <w:szCs w:val="18"/>
        </w:rPr>
        <w:t>s</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ar</w:t>
      </w:r>
      <w:r w:rsidR="004D157D">
        <w:rPr>
          <w:rFonts w:ascii="Times New Roman" w:hAnsi="Times New Roman"/>
          <w:color w:val="191919"/>
          <w:sz w:val="18"/>
          <w:szCs w:val="18"/>
        </w:rPr>
        <w:t>e</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absen</w:t>
      </w:r>
      <w:r w:rsidR="004D157D">
        <w:rPr>
          <w:rFonts w:ascii="Times New Roman" w:hAnsi="Times New Roman"/>
          <w:color w:val="191919"/>
          <w:sz w:val="18"/>
          <w:szCs w:val="18"/>
        </w:rPr>
        <w:t>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fo</w:t>
      </w:r>
      <w:r w:rsidR="004D157D">
        <w:rPr>
          <w:rFonts w:ascii="Times New Roman" w:hAnsi="Times New Roman"/>
          <w:color w:val="191919"/>
          <w:sz w:val="18"/>
          <w:szCs w:val="18"/>
        </w:rPr>
        <w:t>r</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eme</w:t>
      </w:r>
      <w:r w:rsidR="004D157D">
        <w:rPr>
          <w:rFonts w:ascii="Times New Roman" w:hAnsi="Times New Roman"/>
          <w:color w:val="191919"/>
          <w:spacing w:val="-5"/>
          <w:sz w:val="18"/>
          <w:szCs w:val="18"/>
        </w:rPr>
        <w:t>r</w:t>
      </w:r>
      <w:r w:rsidR="004D157D">
        <w:rPr>
          <w:rFonts w:ascii="Times New Roman" w:hAnsi="Times New Roman"/>
          <w:color w:val="191919"/>
          <w:spacing w:val="-2"/>
          <w:sz w:val="18"/>
          <w:szCs w:val="18"/>
        </w:rPr>
        <w:t>ge</w:t>
      </w:r>
      <w:r w:rsidR="004D157D">
        <w:rPr>
          <w:rFonts w:ascii="Times New Roman" w:hAnsi="Times New Roman"/>
          <w:color w:val="191919"/>
          <w:spacing w:val="-3"/>
          <w:sz w:val="18"/>
          <w:szCs w:val="18"/>
        </w:rPr>
        <w:t>n</w:t>
      </w:r>
      <w:r w:rsidR="004D157D">
        <w:rPr>
          <w:rFonts w:ascii="Times New Roman" w:hAnsi="Times New Roman"/>
          <w:color w:val="191919"/>
          <w:spacing w:val="-2"/>
          <w:sz w:val="18"/>
          <w:szCs w:val="18"/>
        </w:rPr>
        <w:t>c</w:t>
      </w:r>
      <w:r w:rsidR="004D157D">
        <w:rPr>
          <w:rFonts w:ascii="Times New Roman" w:hAnsi="Times New Roman"/>
          <w:color w:val="191919"/>
          <w:sz w:val="18"/>
          <w:szCs w:val="18"/>
        </w:rPr>
        <w:t>y</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reasons</w:t>
      </w:r>
      <w:r w:rsidR="004D157D">
        <w:rPr>
          <w:rFonts w:ascii="Times New Roman" w:hAnsi="Times New Roman"/>
          <w:color w:val="191919"/>
          <w:sz w:val="18"/>
          <w:szCs w:val="18"/>
        </w:rPr>
        <w: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the numbe</w:t>
      </w:r>
      <w:r w:rsidR="004D157D">
        <w:rPr>
          <w:rFonts w:ascii="Times New Roman" w:hAnsi="Times New Roman"/>
          <w:color w:val="191919"/>
          <w:sz w:val="18"/>
          <w:szCs w:val="18"/>
        </w:rPr>
        <w:t>r</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o</w:t>
      </w:r>
      <w:r w:rsidR="004D157D">
        <w:rPr>
          <w:rFonts w:ascii="Times New Roman" w:hAnsi="Times New Roman"/>
          <w:color w:val="191919"/>
          <w:sz w:val="18"/>
          <w:szCs w:val="18"/>
        </w:rPr>
        <w:t>f</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excuse</w:t>
      </w:r>
      <w:r w:rsidR="004D157D">
        <w:rPr>
          <w:rFonts w:ascii="Times New Roman" w:hAnsi="Times New Roman"/>
          <w:color w:val="191919"/>
          <w:sz w:val="18"/>
          <w:szCs w:val="18"/>
        </w:rPr>
        <w:t>d</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absence</w:t>
      </w:r>
      <w:r w:rsidR="004D157D">
        <w:rPr>
          <w:rFonts w:ascii="Times New Roman" w:hAnsi="Times New Roman"/>
          <w:color w:val="191919"/>
          <w:sz w:val="18"/>
          <w:szCs w:val="18"/>
        </w:rPr>
        <w:t>s</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permitte</w:t>
      </w:r>
      <w:r w:rsidR="004D157D">
        <w:rPr>
          <w:rFonts w:ascii="Times New Roman" w:hAnsi="Times New Roman"/>
          <w:color w:val="191919"/>
          <w:sz w:val="18"/>
          <w:szCs w:val="18"/>
        </w:rPr>
        <w:t>d</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shoul</w:t>
      </w:r>
      <w:r w:rsidR="004D157D">
        <w:rPr>
          <w:rFonts w:ascii="Times New Roman" w:hAnsi="Times New Roman"/>
          <w:color w:val="191919"/>
          <w:sz w:val="18"/>
          <w:szCs w:val="18"/>
        </w:rPr>
        <w:t>d</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no</w:t>
      </w:r>
      <w:r w:rsidR="004D157D">
        <w:rPr>
          <w:rFonts w:ascii="Times New Roman" w:hAnsi="Times New Roman"/>
          <w:color w:val="191919"/>
          <w:sz w:val="18"/>
          <w:szCs w:val="18"/>
        </w:rPr>
        <w:t>t</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excee</w:t>
      </w:r>
      <w:r w:rsidR="004D157D">
        <w:rPr>
          <w:rFonts w:ascii="Times New Roman" w:hAnsi="Times New Roman"/>
          <w:color w:val="191919"/>
          <w:sz w:val="18"/>
          <w:szCs w:val="18"/>
        </w:rPr>
        <w:t>d</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th</w:t>
      </w:r>
      <w:r w:rsidR="004D157D">
        <w:rPr>
          <w:rFonts w:ascii="Times New Roman" w:hAnsi="Times New Roman"/>
          <w:color w:val="191919"/>
          <w:sz w:val="18"/>
          <w:szCs w:val="18"/>
        </w:rPr>
        <w:t>e</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numbe</w:t>
      </w:r>
      <w:r w:rsidR="004D157D">
        <w:rPr>
          <w:rFonts w:ascii="Times New Roman" w:hAnsi="Times New Roman"/>
          <w:color w:val="191919"/>
          <w:sz w:val="18"/>
          <w:szCs w:val="18"/>
        </w:rPr>
        <w:t>r</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o</w:t>
      </w:r>
      <w:r w:rsidR="004D157D">
        <w:rPr>
          <w:rFonts w:ascii="Times New Roman" w:hAnsi="Times New Roman"/>
          <w:color w:val="191919"/>
          <w:sz w:val="18"/>
          <w:szCs w:val="18"/>
        </w:rPr>
        <w:t>f</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credi</w:t>
      </w:r>
      <w:r w:rsidR="004D157D">
        <w:rPr>
          <w:rFonts w:ascii="Times New Roman" w:hAnsi="Times New Roman"/>
          <w:color w:val="191919"/>
          <w:sz w:val="18"/>
          <w:szCs w:val="18"/>
        </w:rPr>
        <w:t>t</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hour</w:t>
      </w:r>
      <w:r w:rsidR="004D157D">
        <w:rPr>
          <w:rFonts w:ascii="Times New Roman" w:hAnsi="Times New Roman"/>
          <w:color w:val="191919"/>
          <w:sz w:val="18"/>
          <w:szCs w:val="18"/>
        </w:rPr>
        <w:t>s</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awarde</w:t>
      </w:r>
      <w:r w:rsidR="004D157D">
        <w:rPr>
          <w:rFonts w:ascii="Times New Roman" w:hAnsi="Times New Roman"/>
          <w:color w:val="191919"/>
          <w:sz w:val="18"/>
          <w:szCs w:val="18"/>
        </w:rPr>
        <w:t>d</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fo</w:t>
      </w:r>
      <w:r w:rsidR="004D157D">
        <w:rPr>
          <w:rFonts w:ascii="Times New Roman" w:hAnsi="Times New Roman"/>
          <w:color w:val="191919"/>
          <w:sz w:val="18"/>
          <w:szCs w:val="18"/>
        </w:rPr>
        <w:t>r</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th</w:t>
      </w:r>
      <w:r w:rsidR="004D157D">
        <w:rPr>
          <w:rFonts w:ascii="Times New Roman" w:hAnsi="Times New Roman"/>
          <w:color w:val="191919"/>
          <w:sz w:val="18"/>
          <w:szCs w:val="18"/>
        </w:rPr>
        <w:t>e</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cours</w:t>
      </w:r>
      <w:r w:rsidR="004D157D">
        <w:rPr>
          <w:rFonts w:ascii="Times New Roman" w:hAnsi="Times New Roman"/>
          <w:color w:val="191919"/>
          <w:sz w:val="18"/>
          <w:szCs w:val="18"/>
        </w:rPr>
        <w:t>e</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excep</w:t>
      </w:r>
      <w:r w:rsidR="004D157D">
        <w:rPr>
          <w:rFonts w:ascii="Times New Roman" w:hAnsi="Times New Roman"/>
          <w:color w:val="191919"/>
          <w:sz w:val="18"/>
          <w:szCs w:val="18"/>
        </w:rPr>
        <w:t>t</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fo</w:t>
      </w:r>
      <w:r w:rsidR="004D157D">
        <w:rPr>
          <w:rFonts w:ascii="Times New Roman" w:hAnsi="Times New Roman"/>
          <w:color w:val="191919"/>
          <w:sz w:val="18"/>
          <w:szCs w:val="18"/>
        </w:rPr>
        <w:t>r</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th</w:t>
      </w:r>
      <w:r w:rsidR="004D157D">
        <w:rPr>
          <w:rFonts w:ascii="Times New Roman" w:hAnsi="Times New Roman"/>
          <w:color w:val="191919"/>
          <w:sz w:val="18"/>
          <w:szCs w:val="18"/>
        </w:rPr>
        <w:t>e</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mos</w:t>
      </w:r>
      <w:r w:rsidR="004D157D">
        <w:rPr>
          <w:rFonts w:ascii="Times New Roman" w:hAnsi="Times New Roman"/>
          <w:color w:val="191919"/>
          <w:sz w:val="18"/>
          <w:szCs w:val="18"/>
        </w:rPr>
        <w:t>t</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w:t>
      </w:r>
      <w:r w:rsidR="004D157D">
        <w:rPr>
          <w:rFonts w:ascii="Times New Roman" w:hAnsi="Times New Roman"/>
          <w:color w:val="191919"/>
          <w:spacing w:val="-3"/>
          <w:sz w:val="18"/>
          <w:szCs w:val="18"/>
        </w:rPr>
        <w:t>x</w:t>
      </w:r>
      <w:r w:rsidR="004D157D">
        <w:rPr>
          <w:rFonts w:ascii="Times New Roman" w:hAnsi="Times New Roman"/>
          <w:color w:val="191919"/>
          <w:spacing w:val="-2"/>
          <w:sz w:val="18"/>
          <w:szCs w:val="18"/>
        </w:rPr>
        <w:t>trem</w:t>
      </w:r>
      <w:r w:rsidR="004D157D">
        <w:rPr>
          <w:rFonts w:ascii="Times New Roman" w:hAnsi="Times New Roman"/>
          <w:color w:val="191919"/>
          <w:sz w:val="18"/>
          <w:szCs w:val="18"/>
        </w:rPr>
        <w:t>e</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avoidabl</w:t>
      </w:r>
      <w:r w:rsidR="004D157D">
        <w:rPr>
          <w:rFonts w:ascii="Times New Roman" w:hAnsi="Times New Roman"/>
          <w:color w:val="191919"/>
          <w:sz w:val="18"/>
          <w:szCs w:val="18"/>
        </w:rPr>
        <w:t>e</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eme</w:t>
      </w:r>
      <w:r w:rsidR="004D157D">
        <w:rPr>
          <w:rFonts w:ascii="Times New Roman" w:hAnsi="Times New Roman"/>
          <w:color w:val="191919"/>
          <w:spacing w:val="-5"/>
          <w:sz w:val="18"/>
          <w:szCs w:val="18"/>
        </w:rPr>
        <w:t>r</w:t>
      </w:r>
      <w:r w:rsidR="004D157D">
        <w:rPr>
          <w:rFonts w:ascii="Times New Roman" w:hAnsi="Times New Roman"/>
          <w:color w:val="191919"/>
          <w:spacing w:val="-2"/>
          <w:sz w:val="18"/>
          <w:szCs w:val="18"/>
        </w:rPr>
        <w:t>gencie</w:t>
      </w:r>
      <w:r w:rsidR="004D157D">
        <w:rPr>
          <w:rFonts w:ascii="Times New Roman" w:hAnsi="Times New Roman"/>
          <w:color w:val="191919"/>
          <w:sz w:val="18"/>
          <w:szCs w:val="18"/>
        </w:rPr>
        <w:t>s</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(e.g.</w:t>
      </w:r>
      <w:r w:rsidR="004D157D">
        <w:rPr>
          <w:rFonts w:ascii="Times New Roman" w:hAnsi="Times New Roman"/>
          <w:color w:val="191919"/>
          <w:sz w:val="18"/>
          <w:szCs w:val="18"/>
        </w:rPr>
        <w:t>,</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deat</w:t>
      </w:r>
      <w:r w:rsidR="004D157D">
        <w:rPr>
          <w:rFonts w:ascii="Times New Roman" w:hAnsi="Times New Roman"/>
          <w:color w:val="191919"/>
          <w:sz w:val="18"/>
          <w:szCs w:val="18"/>
        </w:rPr>
        <w:t>h</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o</w:t>
      </w:r>
      <w:r w:rsidR="004D157D">
        <w:rPr>
          <w:rFonts w:ascii="Times New Roman" w:hAnsi="Times New Roman"/>
          <w:color w:val="191919"/>
          <w:sz w:val="18"/>
          <w:szCs w:val="18"/>
        </w:rPr>
        <w:t>f</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famil</w:t>
      </w:r>
      <w:r w:rsidR="004D157D">
        <w:rPr>
          <w:rFonts w:ascii="Times New Roman" w:hAnsi="Times New Roman"/>
          <w:color w:val="191919"/>
          <w:sz w:val="18"/>
          <w:szCs w:val="18"/>
        </w:rPr>
        <w:t>y</w:t>
      </w:r>
      <w:r w:rsidR="004D157D">
        <w:rPr>
          <w:rFonts w:ascii="Times New Roman" w:hAnsi="Times New Roman"/>
          <w:color w:val="191919"/>
          <w:spacing w:val="-3"/>
          <w:sz w:val="18"/>
          <w:szCs w:val="18"/>
        </w:rPr>
        <w:t xml:space="preserve"> </w:t>
      </w:r>
      <w:r w:rsidR="004D157D">
        <w:rPr>
          <w:rFonts w:ascii="Times New Roman" w:hAnsi="Times New Roman"/>
          <w:color w:val="191919"/>
          <w:spacing w:val="-2"/>
          <w:sz w:val="18"/>
          <w:szCs w:val="18"/>
        </w:rPr>
        <w:t>members</w:t>
      </w:r>
      <w:r w:rsidR="004D157D">
        <w:rPr>
          <w:rFonts w:ascii="Times New Roman" w:hAnsi="Times New Roman"/>
          <w:color w:val="191919"/>
          <w:sz w:val="18"/>
          <w:szCs w:val="18"/>
        </w:rPr>
        <w:t>,</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jur</w:t>
      </w:r>
      <w:r w:rsidR="004D157D">
        <w:rPr>
          <w:rFonts w:ascii="Times New Roman" w:hAnsi="Times New Roman"/>
          <w:color w:val="191919"/>
          <w:sz w:val="18"/>
          <w:szCs w:val="18"/>
        </w:rPr>
        <w:t>y</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dut</w:t>
      </w:r>
      <w:r w:rsidR="004D157D">
        <w:rPr>
          <w:rFonts w:ascii="Times New Roman" w:hAnsi="Times New Roman"/>
          <w:color w:val="191919"/>
          <w:spacing w:val="-13"/>
          <w:sz w:val="18"/>
          <w:szCs w:val="18"/>
        </w:rPr>
        <w:t>y</w:t>
      </w:r>
      <w:r w:rsidR="004D157D">
        <w:rPr>
          <w:rFonts w:ascii="Times New Roman" w:hAnsi="Times New Roman"/>
          <w:color w:val="191919"/>
          <w:sz w:val="18"/>
          <w:szCs w:val="18"/>
        </w:rPr>
        <w:t>,</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etc.)</w:t>
      </w:r>
      <w:r w:rsidR="004D157D">
        <w:rPr>
          <w:rFonts w:ascii="Times New Roman" w:hAnsi="Times New Roman"/>
          <w:color w:val="191919"/>
          <w:sz w:val="18"/>
          <w:szCs w:val="18"/>
        </w:rPr>
        <w:t>.</w:t>
      </w:r>
      <w:r w:rsidR="004D157D">
        <w:rPr>
          <w:rFonts w:ascii="Times New Roman" w:hAnsi="Times New Roman"/>
          <w:color w:val="191919"/>
          <w:spacing w:val="-7"/>
          <w:sz w:val="18"/>
          <w:szCs w:val="18"/>
        </w:rPr>
        <w:t xml:space="preserve"> </w:t>
      </w:r>
      <w:r w:rsidR="004D157D">
        <w:rPr>
          <w:rFonts w:ascii="Times New Roman" w:hAnsi="Times New Roman"/>
          <w:color w:val="191919"/>
          <w:spacing w:val="-2"/>
          <w:sz w:val="18"/>
          <w:szCs w:val="18"/>
        </w:rPr>
        <w:t>Th</w:t>
      </w:r>
      <w:r w:rsidR="004D157D">
        <w:rPr>
          <w:rFonts w:ascii="Times New Roman" w:hAnsi="Times New Roman"/>
          <w:color w:val="191919"/>
          <w:sz w:val="18"/>
          <w:szCs w:val="18"/>
        </w:rPr>
        <w:t>e</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instructo</w:t>
      </w:r>
      <w:r w:rsidR="004D157D">
        <w:rPr>
          <w:rFonts w:ascii="Times New Roman" w:hAnsi="Times New Roman"/>
          <w:color w:val="191919"/>
          <w:sz w:val="18"/>
          <w:szCs w:val="18"/>
        </w:rPr>
        <w:t>r</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wil</w:t>
      </w:r>
      <w:r w:rsidR="004D157D">
        <w:rPr>
          <w:rFonts w:ascii="Times New Roman" w:hAnsi="Times New Roman"/>
          <w:color w:val="191919"/>
          <w:sz w:val="18"/>
          <w:szCs w:val="18"/>
        </w:rPr>
        <w:t>l</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o</w:t>
      </w:r>
      <w:r w:rsidR="004D157D">
        <w:rPr>
          <w:rFonts w:ascii="Times New Roman" w:hAnsi="Times New Roman"/>
          <w:color w:val="191919"/>
          <w:spacing w:val="-5"/>
          <w:sz w:val="18"/>
          <w:szCs w:val="18"/>
        </w:rPr>
        <w:t>f</w:t>
      </w:r>
      <w:r w:rsidR="004D157D">
        <w:rPr>
          <w:rFonts w:ascii="Times New Roman" w:hAnsi="Times New Roman"/>
          <w:color w:val="191919"/>
          <w:spacing w:val="-2"/>
          <w:sz w:val="18"/>
          <w:szCs w:val="18"/>
        </w:rPr>
        <w:t>ficiall</w:t>
      </w:r>
      <w:r w:rsidR="004D157D">
        <w:rPr>
          <w:rFonts w:ascii="Times New Roman" w:hAnsi="Times New Roman"/>
          <w:color w:val="191919"/>
          <w:sz w:val="18"/>
          <w:szCs w:val="18"/>
        </w:rPr>
        <w:t>y</w:t>
      </w:r>
      <w:r w:rsidR="004D157D">
        <w:rPr>
          <w:rFonts w:ascii="Times New Roman" w:hAnsi="Times New Roman"/>
          <w:color w:val="191919"/>
          <w:spacing w:val="-3"/>
          <w:sz w:val="18"/>
          <w:szCs w:val="18"/>
        </w:rPr>
        <w:t xml:space="preserve"> </w:t>
      </w:r>
      <w:r w:rsidR="004D157D">
        <w:rPr>
          <w:rFonts w:ascii="Times New Roman" w:hAnsi="Times New Roman"/>
          <w:color w:val="191919"/>
          <w:spacing w:val="-2"/>
          <w:sz w:val="18"/>
          <w:szCs w:val="18"/>
        </w:rPr>
        <w:t>certif</w:t>
      </w:r>
      <w:r w:rsidR="004D157D">
        <w:rPr>
          <w:rFonts w:ascii="Times New Roman" w:hAnsi="Times New Roman"/>
          <w:color w:val="191919"/>
          <w:sz w:val="18"/>
          <w:szCs w:val="18"/>
        </w:rPr>
        <w:t>y</w:t>
      </w:r>
      <w:r w:rsidR="004D157D">
        <w:rPr>
          <w:rFonts w:ascii="Times New Roman" w:hAnsi="Times New Roman"/>
          <w:color w:val="191919"/>
          <w:spacing w:val="-3"/>
          <w:sz w:val="18"/>
          <w:szCs w:val="18"/>
        </w:rPr>
        <w:t xml:space="preserve"> </w:t>
      </w:r>
      <w:r w:rsidR="004D157D">
        <w:rPr>
          <w:rFonts w:ascii="Times New Roman" w:hAnsi="Times New Roman"/>
          <w:color w:val="191919"/>
          <w:spacing w:val="-2"/>
          <w:sz w:val="18"/>
          <w:szCs w:val="18"/>
        </w:rPr>
        <w:t>al</w:t>
      </w:r>
      <w:r w:rsidR="004D157D">
        <w:rPr>
          <w:rFonts w:ascii="Times New Roman" w:hAnsi="Times New Roman"/>
          <w:color w:val="191919"/>
          <w:sz w:val="18"/>
          <w:szCs w:val="18"/>
        </w:rPr>
        <w:t>l</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excuse</w:t>
      </w:r>
      <w:r w:rsidR="004D157D">
        <w:rPr>
          <w:rFonts w:ascii="Times New Roman" w:hAnsi="Times New Roman"/>
          <w:color w:val="191919"/>
          <w:sz w:val="18"/>
          <w:szCs w:val="18"/>
        </w:rPr>
        <w:t>d</w:t>
      </w:r>
      <w:r w:rsidR="004D157D">
        <w:rPr>
          <w:rFonts w:ascii="Times New Roman" w:hAnsi="Times New Roman"/>
          <w:color w:val="191919"/>
          <w:spacing w:val="-4"/>
          <w:sz w:val="18"/>
          <w:szCs w:val="18"/>
        </w:rPr>
        <w:t xml:space="preserve"> </w:t>
      </w:r>
      <w:r w:rsidR="004D157D">
        <w:rPr>
          <w:rFonts w:ascii="Times New Roman" w:hAnsi="Times New Roman"/>
          <w:color w:val="191919"/>
          <w:spacing w:val="-2"/>
          <w:sz w:val="18"/>
          <w:szCs w:val="18"/>
        </w:rPr>
        <w:t>absences.</w:t>
      </w:r>
    </w:p>
    <w:p w:rsidR="004D157D" w:rsidRPr="00544F8B" w:rsidRDefault="004D157D" w:rsidP="00C020E6">
      <w:pPr>
        <w:pStyle w:val="Heading2"/>
        <w:ind w:left="90" w:right="130" w:firstLine="0"/>
        <w:rPr>
          <w:rFonts w:ascii="Times New Roman" w:hAnsi="Times New Roman"/>
          <w:color w:val="000000"/>
          <w:sz w:val="18"/>
          <w:szCs w:val="18"/>
        </w:rPr>
      </w:pPr>
      <w:bookmarkStart w:id="631" w:name="_Toc293070072"/>
      <w:bookmarkStart w:id="632" w:name="_Toc293077522"/>
      <w:bookmarkStart w:id="633" w:name="_Toc293078106"/>
      <w:bookmarkStart w:id="634" w:name="_Toc295316701"/>
      <w:r w:rsidRPr="00544F8B">
        <w:rPr>
          <w:rFonts w:ascii="Times New Roman" w:hAnsi="Times New Roman"/>
          <w:color w:val="191919"/>
          <w:spacing w:val="-2"/>
          <w:sz w:val="18"/>
          <w:szCs w:val="18"/>
        </w:rPr>
        <w:t>S</w:t>
      </w:r>
      <w:r>
        <w:rPr>
          <w:rFonts w:ascii="Times New Roman" w:hAnsi="Times New Roman"/>
          <w:color w:val="191919"/>
          <w:spacing w:val="-16"/>
          <w:sz w:val="18"/>
          <w:szCs w:val="18"/>
        </w:rPr>
        <w:t>TA</w:t>
      </w:r>
      <w:r>
        <w:rPr>
          <w:rFonts w:ascii="Times New Roman" w:hAnsi="Times New Roman"/>
          <w:color w:val="191919"/>
          <w:spacing w:val="-2"/>
          <w:sz w:val="18"/>
          <w:szCs w:val="18"/>
        </w:rPr>
        <w:t>TEMEN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sidRPr="00544F8B">
        <w:rPr>
          <w:rFonts w:ascii="Times New Roman" w:hAnsi="Times New Roman"/>
          <w:color w:val="191919"/>
          <w:spacing w:val="-2"/>
          <w:sz w:val="18"/>
          <w:szCs w:val="18"/>
        </w:rPr>
        <w:t>D</w:t>
      </w:r>
      <w:r>
        <w:rPr>
          <w:rFonts w:ascii="Times New Roman" w:hAnsi="Times New Roman"/>
          <w:color w:val="191919"/>
          <w:spacing w:val="-2"/>
          <w:sz w:val="18"/>
          <w:szCs w:val="18"/>
        </w:rPr>
        <w:t>ISRUPTIV</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O</w:t>
      </w:r>
      <w:r>
        <w:rPr>
          <w:rFonts w:ascii="Times New Roman" w:hAnsi="Times New Roman"/>
          <w:color w:val="191919"/>
          <w:spacing w:val="-2"/>
          <w:sz w:val="18"/>
          <w:szCs w:val="18"/>
        </w:rPr>
        <w:t>BSTRUCTIV</w:t>
      </w:r>
      <w:r>
        <w:rPr>
          <w:rFonts w:ascii="Times New Roman" w:hAnsi="Times New Roman"/>
          <w:color w:val="191919"/>
          <w:sz w:val="18"/>
          <w:szCs w:val="18"/>
        </w:rPr>
        <w:t>E</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B</w:t>
      </w:r>
      <w:r>
        <w:rPr>
          <w:rFonts w:ascii="Times New Roman" w:hAnsi="Times New Roman"/>
          <w:color w:val="191919"/>
          <w:spacing w:val="-2"/>
          <w:sz w:val="18"/>
          <w:szCs w:val="18"/>
        </w:rPr>
        <w:t>EH</w:t>
      </w:r>
      <w:r>
        <w:rPr>
          <w:rFonts w:ascii="Times New Roman" w:hAnsi="Times New Roman"/>
          <w:color w:val="191919"/>
          <w:spacing w:val="-26"/>
          <w:sz w:val="18"/>
          <w:szCs w:val="18"/>
        </w:rPr>
        <w:t>A</w:t>
      </w:r>
      <w:r>
        <w:rPr>
          <w:rFonts w:ascii="Times New Roman" w:hAnsi="Times New Roman"/>
          <w:color w:val="191919"/>
          <w:spacing w:val="-2"/>
          <w:sz w:val="18"/>
          <w:szCs w:val="18"/>
        </w:rPr>
        <w:t>VIOR</w:t>
      </w:r>
      <w:bookmarkEnd w:id="631"/>
      <w:bookmarkEnd w:id="632"/>
      <w:bookmarkEnd w:id="633"/>
      <w:bookmarkEnd w:id="634"/>
    </w:p>
    <w:p w:rsidR="004D157D" w:rsidRPr="00544F8B" w:rsidRDefault="004D157D" w:rsidP="004D157D">
      <w:pPr>
        <w:widowControl w:val="0"/>
        <w:autoSpaceDE w:val="0"/>
        <w:autoSpaceDN w:val="0"/>
        <w:adjustRightInd w:val="0"/>
        <w:spacing w:before="30" w:after="120" w:line="250" w:lineRule="auto"/>
        <w:ind w:left="86"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w:t>
      </w:r>
      <w:r>
        <w:rPr>
          <w:rFonts w:ascii="Times New Roman" w:hAnsi="Times New Roman"/>
          <w:color w:val="191919"/>
          <w:spacing w:val="-5"/>
          <w:sz w:val="18"/>
          <w:szCs w:val="18"/>
        </w:rPr>
        <w:t>f</w:t>
      </w:r>
      <w:r>
        <w:rPr>
          <w:rFonts w:ascii="Times New Roman" w:hAnsi="Times New Roman"/>
          <w:color w:val="191919"/>
          <w:spacing w:val="-2"/>
          <w:sz w:val="18"/>
          <w:szCs w:val="18"/>
        </w:rPr>
        <w:t>firm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preserv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protec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right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member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engag</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debate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3"/>
          <w:sz w:val="18"/>
          <w:szCs w:val="18"/>
        </w:rPr>
        <w:t>d</w:t>
      </w:r>
      <w:r>
        <w:rPr>
          <w:rFonts w:ascii="Times New Roman" w:hAnsi="Times New Roman"/>
          <w:color w:val="191919"/>
          <w:spacing w:val="-2"/>
          <w:sz w:val="18"/>
          <w:szCs w:val="18"/>
        </w:rPr>
        <w:t>iscussio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and peacefu</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non-disruptiv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dissent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specificall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proble</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describe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belo</w:t>
      </w:r>
      <w:r>
        <w:rPr>
          <w:rFonts w:ascii="Times New Roman" w:hAnsi="Times New Roman"/>
          <w:color w:val="191919"/>
          <w:spacing w:val="-13"/>
          <w:sz w:val="18"/>
          <w:szCs w:val="18"/>
        </w:rPr>
        <w:t>w</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 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infring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Board</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practice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freedom o</w:t>
      </w:r>
      <w:r>
        <w:rPr>
          <w:rFonts w:ascii="Times New Roman" w:hAnsi="Times New Roman"/>
          <w:color w:val="191919"/>
          <w:sz w:val="18"/>
          <w:szCs w:val="18"/>
        </w:rPr>
        <w:t xml:space="preserve">f </w:t>
      </w:r>
      <w:r>
        <w:rPr>
          <w:rFonts w:ascii="Times New Roman" w:hAnsi="Times New Roman"/>
          <w:color w:val="191919"/>
          <w:spacing w:val="-2"/>
          <w:sz w:val="18"/>
          <w:szCs w:val="18"/>
        </w:rPr>
        <w:t>expressio</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action</w:t>
      </w:r>
      <w:r>
        <w:rPr>
          <w:rFonts w:ascii="Times New Roman" w:hAnsi="Times New Roman"/>
          <w:color w:val="191919"/>
          <w:sz w:val="18"/>
          <w:szCs w:val="18"/>
        </w:rPr>
        <w:t xml:space="preserve">. </w:t>
      </w:r>
      <w:r>
        <w:rPr>
          <w:rFonts w:ascii="Times New Roman" w:hAnsi="Times New Roman"/>
          <w:color w:val="191919"/>
          <w:spacing w:val="-2"/>
          <w:sz w:val="18"/>
          <w:szCs w:val="18"/>
        </w:rPr>
        <w:t>Rathe</w:t>
      </w:r>
      <w:r>
        <w:rPr>
          <w:rFonts w:ascii="Times New Roman" w:hAnsi="Times New Roman"/>
          <w:color w:val="191919"/>
          <w:spacing w:val="-9"/>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 xml:space="preserve">t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considere</w:t>
      </w:r>
      <w:r>
        <w:rPr>
          <w:rFonts w:ascii="Times New Roman" w:hAnsi="Times New Roman"/>
          <w:color w:val="191919"/>
          <w:sz w:val="18"/>
          <w:szCs w:val="18"/>
        </w:rPr>
        <w:t xml:space="preserve">d </w:t>
      </w:r>
      <w:r>
        <w:rPr>
          <w:rFonts w:ascii="Times New Roman" w:hAnsi="Times New Roman"/>
          <w:color w:val="191919"/>
          <w:spacing w:val="-2"/>
          <w:sz w:val="18"/>
          <w:szCs w:val="18"/>
        </w:rPr>
        <w:t>necessar</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comba</w:t>
      </w:r>
      <w:r>
        <w:rPr>
          <w:rFonts w:ascii="Times New Roman" w:hAnsi="Times New Roman"/>
          <w:color w:val="191919"/>
          <w:sz w:val="18"/>
          <w:szCs w:val="18"/>
        </w:rPr>
        <w:t xml:space="preserve">t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ultimat</w:t>
      </w:r>
      <w:r>
        <w:rPr>
          <w:rFonts w:ascii="Times New Roman" w:hAnsi="Times New Roman"/>
          <w:color w:val="191919"/>
          <w:sz w:val="18"/>
          <w:szCs w:val="18"/>
        </w:rPr>
        <w:t xml:space="preserve">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 xml:space="preserve">t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irresponsibl</w:t>
      </w:r>
      <w:r>
        <w:rPr>
          <w:rFonts w:ascii="Times New Roman" w:hAnsi="Times New Roman"/>
          <w:color w:val="191919"/>
          <w:sz w:val="18"/>
          <w:szCs w:val="18"/>
        </w:rPr>
        <w:t xml:space="preserve">e </w:t>
      </w:r>
      <w:r>
        <w:rPr>
          <w:rFonts w:ascii="Times New Roman" w:hAnsi="Times New Roman"/>
          <w:color w:val="191919"/>
          <w:spacing w:val="-2"/>
          <w:sz w:val="18"/>
          <w:szCs w:val="18"/>
        </w:rPr>
        <w:t>disruptiv</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obs</w:t>
      </w:r>
      <w:r>
        <w:rPr>
          <w:rFonts w:ascii="Times New Roman" w:hAnsi="Times New Roman"/>
          <w:color w:val="191919"/>
          <w:spacing w:val="-3"/>
          <w:sz w:val="18"/>
          <w:szCs w:val="18"/>
        </w:rPr>
        <w:t>t</w:t>
      </w:r>
      <w:r>
        <w:rPr>
          <w:rFonts w:ascii="Times New Roman" w:hAnsi="Times New Roman"/>
          <w:color w:val="191919"/>
          <w:spacing w:val="-2"/>
          <w:sz w:val="18"/>
          <w:szCs w:val="18"/>
        </w:rPr>
        <w:t>ructiv</w:t>
      </w:r>
      <w:r>
        <w:rPr>
          <w:rFonts w:ascii="Times New Roman" w:hAnsi="Times New Roman"/>
          <w:color w:val="191919"/>
          <w:sz w:val="18"/>
          <w:szCs w:val="18"/>
        </w:rPr>
        <w:t xml:space="preserve">e </w:t>
      </w:r>
      <w:r>
        <w:rPr>
          <w:rFonts w:ascii="Times New Roman" w:hAnsi="Times New Roman"/>
          <w:color w:val="191919"/>
          <w:spacing w:val="-2"/>
          <w:sz w:val="18"/>
          <w:szCs w:val="18"/>
        </w:rPr>
        <w:t>action</w:t>
      </w:r>
      <w:r>
        <w:rPr>
          <w:rFonts w:ascii="Times New Roman" w:hAnsi="Times New Roman"/>
          <w:color w:val="191919"/>
          <w:sz w:val="18"/>
          <w:szCs w:val="18"/>
        </w:rPr>
        <w:t xml:space="preserve">s </w:t>
      </w:r>
      <w:r>
        <w:rPr>
          <w:rFonts w:ascii="Times New Roman" w:hAnsi="Times New Roman"/>
          <w:color w:val="191919"/>
          <w:spacing w:val="-2"/>
          <w:sz w:val="18"/>
          <w:szCs w:val="18"/>
        </w:rPr>
        <w:t>by 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destro</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structure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operates.</w:t>
      </w: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recen</w:t>
      </w:r>
      <w:r>
        <w:rPr>
          <w:rFonts w:ascii="Times New Roman" w:hAnsi="Times New Roman"/>
          <w:color w:val="191919"/>
          <w:sz w:val="18"/>
          <w:szCs w:val="18"/>
        </w:rPr>
        <w:t xml:space="preserve">t </w:t>
      </w:r>
      <w:r>
        <w:rPr>
          <w:rFonts w:ascii="Times New Roman" w:hAnsi="Times New Roman"/>
          <w:color w:val="191919"/>
          <w:spacing w:val="-2"/>
          <w:sz w:val="18"/>
          <w:szCs w:val="18"/>
        </w:rPr>
        <w:t>years</w:t>
      </w:r>
      <w:r>
        <w:rPr>
          <w:rFonts w:ascii="Times New Roman" w:hAnsi="Times New Roman"/>
          <w:color w:val="191919"/>
          <w:sz w:val="18"/>
          <w:szCs w:val="18"/>
        </w:rPr>
        <w:t xml:space="preserve">, a </w:t>
      </w:r>
      <w:r>
        <w:rPr>
          <w:rFonts w:ascii="Times New Roman" w:hAnsi="Times New Roman"/>
          <w:color w:val="191919"/>
          <w:spacing w:val="-2"/>
          <w:sz w:val="18"/>
          <w:szCs w:val="18"/>
        </w:rPr>
        <w:t>ne</w:t>
      </w:r>
      <w:r>
        <w:rPr>
          <w:rFonts w:ascii="Times New Roman" w:hAnsi="Times New Roman"/>
          <w:color w:val="191919"/>
          <w:spacing w:val="-14"/>
          <w:sz w:val="18"/>
          <w:szCs w:val="18"/>
        </w:rPr>
        <w:t>w</w:t>
      </w:r>
      <w:r>
        <w:rPr>
          <w:rFonts w:ascii="Times New Roman" w:hAnsi="Times New Roman"/>
          <w:color w:val="191919"/>
          <w:sz w:val="18"/>
          <w:szCs w:val="18"/>
        </w:rPr>
        <w:t xml:space="preserve">, </w:t>
      </w:r>
      <w:r>
        <w:rPr>
          <w:rFonts w:ascii="Times New Roman" w:hAnsi="Times New Roman"/>
          <w:color w:val="191919"/>
          <w:spacing w:val="-2"/>
          <w:sz w:val="18"/>
          <w:szCs w:val="18"/>
        </w:rPr>
        <w:t>seriou</w:t>
      </w:r>
      <w:r>
        <w:rPr>
          <w:rFonts w:ascii="Times New Roman" w:hAnsi="Times New Roman"/>
          <w:color w:val="191919"/>
          <w:sz w:val="18"/>
          <w:szCs w:val="18"/>
        </w:rPr>
        <w:t xml:space="preserve">s </w:t>
      </w:r>
      <w:r>
        <w:rPr>
          <w:rFonts w:ascii="Times New Roman" w:hAnsi="Times New Roman"/>
          <w:color w:val="191919"/>
          <w:spacing w:val="-2"/>
          <w:sz w:val="18"/>
          <w:szCs w:val="18"/>
        </w:rPr>
        <w:t>proble</w:t>
      </w:r>
      <w:r>
        <w:rPr>
          <w:rFonts w:ascii="Times New Roman" w:hAnsi="Times New Roman"/>
          <w:color w:val="191919"/>
          <w:sz w:val="18"/>
          <w:szCs w:val="18"/>
        </w:rPr>
        <w:t xml:space="preserve">m </w:t>
      </w:r>
      <w:r>
        <w:rPr>
          <w:rFonts w:ascii="Times New Roman" w:hAnsi="Times New Roman"/>
          <w:color w:val="191919"/>
          <w:spacing w:val="-2"/>
          <w:sz w:val="18"/>
          <w:szCs w:val="18"/>
        </w:rPr>
        <w:t>ha</w:t>
      </w:r>
      <w:r>
        <w:rPr>
          <w:rFonts w:ascii="Times New Roman" w:hAnsi="Times New Roman"/>
          <w:color w:val="191919"/>
          <w:sz w:val="18"/>
          <w:szCs w:val="18"/>
        </w:rPr>
        <w:t xml:space="preserve">s </w:t>
      </w:r>
      <w:r>
        <w:rPr>
          <w:rFonts w:ascii="Times New Roman" w:hAnsi="Times New Roman"/>
          <w:color w:val="191919"/>
          <w:spacing w:val="-2"/>
          <w:sz w:val="18"/>
          <w:szCs w:val="18"/>
        </w:rPr>
        <w:t>appeare</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man</w:t>
      </w:r>
      <w:r>
        <w:rPr>
          <w:rFonts w:ascii="Times New Roman" w:hAnsi="Times New Roman"/>
          <w:color w:val="191919"/>
          <w:sz w:val="18"/>
          <w:szCs w:val="18"/>
        </w:rPr>
        <w:t xml:space="preserve">y </w:t>
      </w:r>
      <w:r>
        <w:rPr>
          <w:rFonts w:ascii="Times New Roman" w:hAnsi="Times New Roman"/>
          <w:color w:val="191919"/>
          <w:spacing w:val="-2"/>
          <w:sz w:val="18"/>
          <w:szCs w:val="18"/>
        </w:rPr>
        <w:t>colleg</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campuse</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nation</w:t>
      </w:r>
      <w:r>
        <w:rPr>
          <w:rFonts w:ascii="Times New Roman" w:hAnsi="Times New Roman"/>
          <w:color w:val="191919"/>
          <w:sz w:val="18"/>
          <w:szCs w:val="18"/>
        </w:rPr>
        <w:t xml:space="preserve">. </w:t>
      </w:r>
      <w:r>
        <w:rPr>
          <w:rFonts w:ascii="Times New Roman" w:hAnsi="Times New Roman"/>
          <w:color w:val="191919"/>
          <w:spacing w:val="-2"/>
          <w:sz w:val="18"/>
          <w:szCs w:val="18"/>
        </w:rPr>
        <w:t>Som</w:t>
      </w:r>
      <w:r>
        <w:rPr>
          <w:rFonts w:ascii="Times New Roman" w:hAnsi="Times New Roman"/>
          <w:color w:val="191919"/>
          <w:sz w:val="18"/>
          <w:szCs w:val="18"/>
        </w:rPr>
        <w:t xml:space="preserve">e </w:t>
      </w:r>
      <w:r>
        <w:rPr>
          <w:rFonts w:ascii="Times New Roman" w:hAnsi="Times New Roman"/>
          <w:color w:val="191919"/>
          <w:spacing w:val="-2"/>
          <w:sz w:val="18"/>
          <w:szCs w:val="18"/>
        </w:rPr>
        <w:t>students</w:t>
      </w:r>
      <w:r>
        <w:rPr>
          <w:rFonts w:ascii="Times New Roman" w:hAnsi="Times New Roman"/>
          <w:color w:val="191919"/>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 xml:space="preserve">y </w:t>
      </w:r>
      <w:r>
        <w:rPr>
          <w:rFonts w:ascii="Times New Roman" w:hAnsi="Times New Roman"/>
          <w:color w:val="191919"/>
          <w:spacing w:val="-2"/>
          <w:sz w:val="18"/>
          <w:szCs w:val="18"/>
        </w:rPr>
        <w:t>members an</w:t>
      </w:r>
      <w:r>
        <w:rPr>
          <w:rFonts w:ascii="Times New Roman" w:hAnsi="Times New Roman"/>
          <w:color w:val="191919"/>
          <w:sz w:val="18"/>
          <w:szCs w:val="18"/>
        </w:rPr>
        <w:t>d</w:t>
      </w:r>
      <w:r>
        <w:rPr>
          <w:rFonts w:ascii="Times New Roman" w:hAnsi="Times New Roman"/>
          <w:color w:val="191919"/>
          <w:spacing w:val="-2"/>
          <w:sz w:val="18"/>
          <w:szCs w:val="18"/>
        </w:rPr>
        <w:t xml:space="preserve"> other</w:t>
      </w:r>
      <w:r>
        <w:rPr>
          <w:rFonts w:ascii="Times New Roman" w:hAnsi="Times New Roman"/>
          <w:color w:val="191919"/>
          <w:sz w:val="18"/>
          <w:szCs w:val="18"/>
        </w:rPr>
        <w:t>s</w:t>
      </w:r>
      <w:r>
        <w:rPr>
          <w:rFonts w:ascii="Times New Roman" w:hAnsi="Times New Roman"/>
          <w:color w:val="191919"/>
          <w:spacing w:val="-2"/>
          <w:sz w:val="18"/>
          <w:szCs w:val="18"/>
        </w:rPr>
        <w:t xml:space="preserve"> have</w:t>
      </w:r>
      <w:r>
        <w:rPr>
          <w:rFonts w:ascii="Times New Roman" w:hAnsi="Times New Roman"/>
          <w:color w:val="191919"/>
          <w:sz w:val="18"/>
          <w:szCs w:val="18"/>
        </w:rPr>
        <w:t>,</w:t>
      </w:r>
      <w:r>
        <w:rPr>
          <w:rFonts w:ascii="Times New Roman" w:hAnsi="Times New Roman"/>
          <w:color w:val="191919"/>
          <w:spacing w:val="-2"/>
          <w:sz w:val="18"/>
          <w:szCs w:val="18"/>
        </w:rPr>
        <w:t xml:space="preserve"> o</w:t>
      </w:r>
      <w:r>
        <w:rPr>
          <w:rFonts w:ascii="Times New Roman" w:hAnsi="Times New Roman"/>
          <w:color w:val="191919"/>
          <w:sz w:val="18"/>
          <w:szCs w:val="18"/>
        </w:rPr>
        <w:t>n</w:t>
      </w:r>
      <w:r>
        <w:rPr>
          <w:rFonts w:ascii="Times New Roman" w:hAnsi="Times New Roman"/>
          <w:color w:val="191919"/>
          <w:spacing w:val="-2"/>
          <w:sz w:val="18"/>
          <w:szCs w:val="18"/>
        </w:rPr>
        <w:t xml:space="preserve"> occasion</w:t>
      </w:r>
      <w:r>
        <w:rPr>
          <w:rFonts w:ascii="Times New Roman" w:hAnsi="Times New Roman"/>
          <w:color w:val="191919"/>
          <w:sz w:val="18"/>
          <w:szCs w:val="18"/>
        </w:rPr>
        <w:t>,</w:t>
      </w:r>
      <w:r>
        <w:rPr>
          <w:rFonts w:ascii="Times New Roman" w:hAnsi="Times New Roman"/>
          <w:color w:val="191919"/>
          <w:spacing w:val="-2"/>
          <w:sz w:val="18"/>
          <w:szCs w:val="18"/>
        </w:rPr>
        <w:t xml:space="preserve"> engage</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demonstrations</w:t>
      </w:r>
      <w:r>
        <w:rPr>
          <w:rFonts w:ascii="Times New Roman" w:hAnsi="Times New Roman"/>
          <w:color w:val="191919"/>
          <w:sz w:val="18"/>
          <w:szCs w:val="18"/>
        </w:rPr>
        <w:t>,</w:t>
      </w:r>
      <w:r>
        <w:rPr>
          <w:rFonts w:ascii="Times New Roman" w:hAnsi="Times New Roman"/>
          <w:color w:val="191919"/>
          <w:spacing w:val="-2"/>
          <w:sz w:val="18"/>
          <w:szCs w:val="18"/>
        </w:rPr>
        <w:t xml:space="preserve"> sit-ins</w:t>
      </w:r>
      <w:r>
        <w:rPr>
          <w:rFonts w:ascii="Times New Roman" w:hAnsi="Times New Roman"/>
          <w:color w:val="191919"/>
          <w:sz w:val="18"/>
          <w:szCs w:val="18"/>
        </w:rPr>
        <w: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othe</w:t>
      </w:r>
      <w:r>
        <w:rPr>
          <w:rFonts w:ascii="Times New Roman" w:hAnsi="Times New Roman"/>
          <w:color w:val="191919"/>
          <w:sz w:val="18"/>
          <w:szCs w:val="18"/>
        </w:rPr>
        <w:t>r</w:t>
      </w:r>
      <w:r>
        <w:rPr>
          <w:rFonts w:ascii="Times New Roman" w:hAnsi="Times New Roman"/>
          <w:color w:val="191919"/>
          <w:spacing w:val="-2"/>
          <w:sz w:val="18"/>
          <w:szCs w:val="18"/>
        </w:rPr>
        <w:t xml:space="preserve"> activitie</w:t>
      </w:r>
      <w:r>
        <w:rPr>
          <w:rFonts w:ascii="Times New Roman" w:hAnsi="Times New Roman"/>
          <w:color w:val="191919"/>
          <w:sz w:val="18"/>
          <w:szCs w:val="18"/>
        </w:rPr>
        <w:t>s</w:t>
      </w:r>
      <w:r>
        <w:rPr>
          <w:rFonts w:ascii="Times New Roman" w:hAnsi="Times New Roman"/>
          <w:color w:val="191919"/>
          <w:spacing w:val="-2"/>
          <w:sz w:val="18"/>
          <w:szCs w:val="18"/>
        </w:rPr>
        <w:t xml:space="preserve"> tha</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clearl</w:t>
      </w:r>
      <w:r>
        <w:rPr>
          <w:rFonts w:ascii="Times New Roman" w:hAnsi="Times New Roman"/>
          <w:color w:val="191919"/>
          <w:sz w:val="18"/>
          <w:szCs w:val="18"/>
        </w:rPr>
        <w:t>y</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deliberatel</w:t>
      </w:r>
      <w:r>
        <w:rPr>
          <w:rFonts w:ascii="Times New Roman" w:hAnsi="Times New Roman"/>
          <w:color w:val="191919"/>
          <w:sz w:val="18"/>
          <w:szCs w:val="18"/>
        </w:rPr>
        <w:t>y</w:t>
      </w:r>
      <w:r>
        <w:rPr>
          <w:rFonts w:ascii="Times New Roman" w:hAnsi="Times New Roman"/>
          <w:color w:val="191919"/>
          <w:spacing w:val="-2"/>
          <w:sz w:val="18"/>
          <w:szCs w:val="18"/>
        </w:rPr>
        <w:t xml:space="preserve"> inte</w:t>
      </w:r>
      <w:r>
        <w:rPr>
          <w:rFonts w:ascii="Times New Roman" w:hAnsi="Times New Roman"/>
          <w:color w:val="191919"/>
          <w:spacing w:val="-3"/>
          <w:sz w:val="18"/>
          <w:szCs w:val="18"/>
        </w:rPr>
        <w:t>r</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regula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orderl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operatio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concerned</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ypicall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action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occupatio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buildi</w:t>
      </w:r>
      <w:r>
        <w:rPr>
          <w:rFonts w:ascii="Times New Roman" w:hAnsi="Times New Roman"/>
          <w:color w:val="191919"/>
          <w:spacing w:val="-3"/>
          <w:sz w:val="18"/>
          <w:szCs w:val="18"/>
        </w:rPr>
        <w:t>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 xml:space="preserve">for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protracte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displa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verba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obscenitie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involvin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indecen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disorderl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cond</w:t>
      </w:r>
      <w:r>
        <w:rPr>
          <w:rFonts w:ascii="Times New Roman" w:hAnsi="Times New Roman"/>
          <w:color w:val="191919"/>
          <w:spacing w:val="-3"/>
          <w:sz w:val="18"/>
          <w:szCs w:val="18"/>
        </w:rPr>
        <w:t>u</w:t>
      </w:r>
      <w:r>
        <w:rPr>
          <w:rFonts w:ascii="Times New Roman" w:hAnsi="Times New Roman"/>
          <w:color w:val="191919"/>
          <w:spacing w:val="-2"/>
          <w:sz w:val="18"/>
          <w:szCs w:val="18"/>
        </w:rPr>
        <w:t>ct.</w:t>
      </w:r>
    </w:p>
    <w:p w:rsidR="004D157D" w:rsidRPr="00544F8B" w:rsidRDefault="004D157D" w:rsidP="004D157D">
      <w:pPr>
        <w:widowControl w:val="0"/>
        <w:autoSpaceDE w:val="0"/>
        <w:autoSpaceDN w:val="0"/>
        <w:adjustRightInd w:val="0"/>
        <w:spacing w:before="16" w:after="0" w:line="200" w:lineRule="exact"/>
        <w:ind w:left="90" w:right="130"/>
        <w:rPr>
          <w:rFonts w:ascii="Times New Roman" w:hAnsi="Times New Roman"/>
          <w:color w:val="000000"/>
          <w:sz w:val="18"/>
          <w:szCs w:val="18"/>
          <w:rPrChange w:id="635"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Thes</w:t>
      </w:r>
      <w:r>
        <w:rPr>
          <w:rFonts w:ascii="Times New Roman" w:hAnsi="Times New Roman"/>
          <w:color w:val="191919"/>
          <w:sz w:val="18"/>
          <w:szCs w:val="18"/>
        </w:rPr>
        <w:t xml:space="preserve">e </w:t>
      </w:r>
      <w:r>
        <w:rPr>
          <w:rFonts w:ascii="Times New Roman" w:hAnsi="Times New Roman"/>
          <w:color w:val="191919"/>
          <w:spacing w:val="-2"/>
          <w:sz w:val="18"/>
          <w:szCs w:val="18"/>
        </w:rPr>
        <w:t>action</w:t>
      </w:r>
      <w:r>
        <w:rPr>
          <w:rFonts w:ascii="Times New Roman" w:hAnsi="Times New Roman"/>
          <w:color w:val="191919"/>
          <w:sz w:val="18"/>
          <w:szCs w:val="18"/>
        </w:rPr>
        <w:t xml:space="preserve">s </w:t>
      </w:r>
      <w:r>
        <w:rPr>
          <w:rFonts w:ascii="Times New Roman" w:hAnsi="Times New Roman"/>
          <w:color w:val="191919"/>
          <w:spacing w:val="-2"/>
          <w:sz w:val="18"/>
          <w:szCs w:val="18"/>
        </w:rPr>
        <w:t>hav</w:t>
      </w:r>
      <w:r>
        <w:rPr>
          <w:rFonts w:ascii="Times New Roman" w:hAnsi="Times New Roman"/>
          <w:color w:val="191919"/>
          <w:sz w:val="18"/>
          <w:szCs w:val="18"/>
        </w:rPr>
        <w:t xml:space="preserve">e </w:t>
      </w:r>
      <w:r>
        <w:rPr>
          <w:rFonts w:ascii="Times New Roman" w:hAnsi="Times New Roman"/>
          <w:color w:val="191919"/>
          <w:spacing w:val="-2"/>
          <w:sz w:val="18"/>
          <w:szCs w:val="18"/>
        </w:rPr>
        <w:t>gon</w:t>
      </w:r>
      <w:r>
        <w:rPr>
          <w:rFonts w:ascii="Times New Roman" w:hAnsi="Times New Roman"/>
          <w:color w:val="191919"/>
          <w:sz w:val="18"/>
          <w:szCs w:val="18"/>
        </w:rPr>
        <w:t xml:space="preserve">e </w:t>
      </w:r>
      <w:r>
        <w:rPr>
          <w:rFonts w:ascii="Times New Roman" w:hAnsi="Times New Roman"/>
          <w:color w:val="191919"/>
          <w:spacing w:val="-2"/>
          <w:sz w:val="18"/>
          <w:szCs w:val="18"/>
        </w:rPr>
        <w:t>beyon</w:t>
      </w:r>
      <w:r>
        <w:rPr>
          <w:rFonts w:ascii="Times New Roman" w:hAnsi="Times New Roman"/>
          <w:color w:val="191919"/>
          <w:sz w:val="18"/>
          <w:szCs w:val="18"/>
        </w:rPr>
        <w:t xml:space="preserve">d </w:t>
      </w:r>
      <w:r>
        <w:rPr>
          <w:rFonts w:ascii="Times New Roman" w:hAnsi="Times New Roman"/>
          <w:color w:val="191919"/>
          <w:spacing w:val="-2"/>
          <w:sz w:val="18"/>
          <w:szCs w:val="18"/>
        </w:rPr>
        <w:t>al</w:t>
      </w:r>
      <w:r>
        <w:rPr>
          <w:rFonts w:ascii="Times New Roman" w:hAnsi="Times New Roman"/>
          <w:color w:val="191919"/>
          <w:sz w:val="18"/>
          <w:szCs w:val="18"/>
        </w:rPr>
        <w:t xml:space="preserve">l </w:t>
      </w:r>
      <w:r>
        <w:rPr>
          <w:rFonts w:ascii="Times New Roman" w:hAnsi="Times New Roman"/>
          <w:color w:val="191919"/>
          <w:spacing w:val="-2"/>
          <w:sz w:val="18"/>
          <w:szCs w:val="18"/>
        </w:rPr>
        <w:t>heretofor</w:t>
      </w:r>
      <w:r>
        <w:rPr>
          <w:rFonts w:ascii="Times New Roman" w:hAnsi="Times New Roman"/>
          <w:color w:val="191919"/>
          <w:sz w:val="18"/>
          <w:szCs w:val="18"/>
        </w:rPr>
        <w:t xml:space="preserve">e </w:t>
      </w:r>
      <w:r>
        <w:rPr>
          <w:rFonts w:ascii="Times New Roman" w:hAnsi="Times New Roman"/>
          <w:color w:val="191919"/>
          <w:spacing w:val="-2"/>
          <w:sz w:val="18"/>
          <w:szCs w:val="18"/>
        </w:rPr>
        <w:t>recognize</w:t>
      </w:r>
      <w:r>
        <w:rPr>
          <w:rFonts w:ascii="Times New Roman" w:hAnsi="Times New Roman"/>
          <w:color w:val="191919"/>
          <w:sz w:val="18"/>
          <w:szCs w:val="18"/>
        </w:rPr>
        <w:t xml:space="preserve">d </w:t>
      </w:r>
      <w:r>
        <w:rPr>
          <w:rFonts w:ascii="Times New Roman" w:hAnsi="Times New Roman"/>
          <w:color w:val="191919"/>
          <w:spacing w:val="-2"/>
          <w:sz w:val="18"/>
          <w:szCs w:val="18"/>
        </w:rPr>
        <w:t>bound</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meeting</w:t>
      </w:r>
      <w:r>
        <w:rPr>
          <w:rFonts w:ascii="Times New Roman" w:hAnsi="Times New Roman"/>
          <w:color w:val="191919"/>
          <w:sz w:val="18"/>
          <w:szCs w:val="18"/>
        </w:rPr>
        <w:t xml:space="preserve">s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discussion</w:t>
      </w:r>
      <w:r>
        <w:rPr>
          <w:rFonts w:ascii="Times New Roman" w:hAnsi="Times New Roman"/>
          <w:color w:val="191919"/>
          <w:sz w:val="18"/>
          <w:szCs w:val="18"/>
        </w:rPr>
        <w:t xml:space="preserve">, </w:t>
      </w:r>
      <w:r>
        <w:rPr>
          <w:rFonts w:ascii="Times New Roman" w:hAnsi="Times New Roman"/>
          <w:color w:val="191919"/>
          <w:spacing w:val="-2"/>
          <w:sz w:val="18"/>
          <w:szCs w:val="18"/>
        </w:rPr>
        <w:t>persuasion</w:t>
      </w:r>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eve</w:t>
      </w:r>
      <w:r>
        <w:rPr>
          <w:rFonts w:ascii="Times New Roman" w:hAnsi="Times New Roman"/>
          <w:color w:val="191919"/>
          <w:sz w:val="18"/>
          <w:szCs w:val="18"/>
        </w:rPr>
        <w:t xml:space="preserve">n </w:t>
      </w:r>
      <w:r>
        <w:rPr>
          <w:rFonts w:ascii="Times New Roman" w:hAnsi="Times New Roman"/>
          <w:color w:val="191919"/>
          <w:spacing w:val="-2"/>
          <w:sz w:val="18"/>
          <w:szCs w:val="18"/>
        </w:rPr>
        <w:t>protest</w:t>
      </w:r>
      <w:r>
        <w:rPr>
          <w:rFonts w:ascii="Times New Roman" w:hAnsi="Times New Roman"/>
          <w:color w:val="19191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pacing w:val="-3"/>
          <w:sz w:val="18"/>
          <w:szCs w:val="18"/>
        </w:rPr>
        <w:t>a</w:t>
      </w:r>
      <w:r>
        <w:rPr>
          <w:rFonts w:ascii="Times New Roman" w:hAnsi="Times New Roman"/>
          <w:color w:val="191919"/>
          <w:spacing w:val="-2"/>
          <w:sz w:val="18"/>
          <w:szCs w:val="18"/>
        </w:rPr>
        <w:t>t</w:t>
      </w:r>
      <w:r>
        <w:rPr>
          <w:rFonts w:ascii="Times New Roman" w:hAnsi="Times New Roman"/>
          <w:color w:val="191919"/>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 xml:space="preserve">) </w:t>
      </w:r>
      <w:r>
        <w:rPr>
          <w:rFonts w:ascii="Times New Roman" w:hAnsi="Times New Roman"/>
          <w:color w:val="191919"/>
          <w:spacing w:val="-2"/>
          <w:sz w:val="18"/>
          <w:szCs w:val="18"/>
        </w:rPr>
        <w:t>acquiescenc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demand</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demonstrator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conditio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dispersa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reasonabl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direction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ficial</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dispers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ignored</w:t>
      </w:r>
      <w:r>
        <w:rPr>
          <w:rFonts w:ascii="Times New Roman" w:hAnsi="Times New Roman"/>
          <w:color w:val="191919"/>
          <w:sz w:val="18"/>
          <w:szCs w:val="18"/>
        </w:rPr>
        <w:t>.</w:t>
      </w:r>
      <w:r>
        <w:rPr>
          <w:rFonts w:ascii="Times New Roman" w:hAnsi="Times New Roman"/>
          <w:color w:val="191919"/>
          <w:spacing w:val="39"/>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becom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clearl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recognizabl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force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operatin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outsid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3"/>
          <w:sz w:val="18"/>
          <w:szCs w:val="18"/>
        </w:rPr>
        <w:t>s</w:t>
      </w:r>
      <w:r>
        <w:rPr>
          <w:rFonts w:ascii="Times New Roman" w:hAnsi="Times New Roman"/>
          <w:color w:val="191919"/>
          <w:spacing w:val="-2"/>
          <w:sz w:val="18"/>
          <w:szCs w:val="18"/>
        </w:rPr>
        <w:t>tablishe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channels 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intellectua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debat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persuasio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very</w:t>
      </w:r>
      <w:r w:rsidRPr="00544F8B">
        <w:rPr>
          <w:rFonts w:ascii="Times New Roman" w:hAnsi="Times New Roman"/>
          <w:color w:val="191919"/>
          <w:spacing w:val="-2"/>
          <w:sz w:val="18"/>
          <w:szCs w:val="18"/>
        </w:rPr>
        <w:t xml:space="preserve"> </w:t>
      </w:r>
      <w:r>
        <w:rPr>
          <w:rFonts w:ascii="Times New Roman" w:hAnsi="Times New Roman"/>
          <w:color w:val="191919"/>
          <w:spacing w:val="-2"/>
          <w:sz w:val="18"/>
          <w:szCs w:val="18"/>
        </w:rPr>
        <w:t>hear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w:t>
      </w:r>
    </w:p>
    <w:p w:rsidR="004D157D" w:rsidRPr="00544F8B" w:rsidRDefault="004D157D" w:rsidP="004D157D">
      <w:pPr>
        <w:widowControl w:val="0"/>
        <w:autoSpaceDE w:val="0"/>
        <w:autoSpaceDN w:val="0"/>
        <w:adjustRightInd w:val="0"/>
        <w:spacing w:before="5" w:after="0" w:line="220" w:lineRule="exact"/>
        <w:ind w:left="90" w:right="130"/>
        <w:rPr>
          <w:rFonts w:ascii="Times New Roman" w:hAnsi="Times New Roman"/>
          <w:color w:val="000000"/>
          <w:sz w:val="18"/>
          <w:szCs w:val="18"/>
          <w:rPrChange w:id="636"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deepl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concerne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problem</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Constitutio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applicabl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ruling</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keepin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traditio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States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ultimatel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orderl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op</w:t>
      </w:r>
      <w:r>
        <w:rPr>
          <w:rFonts w:ascii="Times New Roman" w:hAnsi="Times New Roman"/>
          <w:color w:val="191919"/>
          <w:spacing w:val="-3"/>
          <w:sz w:val="18"/>
          <w:szCs w:val="18"/>
        </w:rPr>
        <w:t>e</w:t>
      </w:r>
      <w:r>
        <w:rPr>
          <w:rFonts w:ascii="Times New Roman" w:hAnsi="Times New Roman"/>
          <w:color w:val="191919"/>
          <w:spacing w:val="-2"/>
          <w:sz w:val="18"/>
          <w:szCs w:val="18"/>
        </w:rPr>
        <w:t>ratio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several institution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preservatio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2"/>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dives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itself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responsibilit</w:t>
      </w:r>
      <w:r>
        <w:rPr>
          <w:rFonts w:ascii="Times New Roman" w:hAnsi="Times New Roman"/>
          <w:color w:val="191919"/>
          <w:spacing w:val="-13"/>
          <w:sz w:val="18"/>
          <w:szCs w:val="18"/>
        </w:rPr>
        <w:t>y</w:t>
      </w:r>
      <w:r>
        <w:rPr>
          <w:rFonts w:ascii="Times New Roman" w:hAnsi="Times New Roman"/>
          <w:color w:val="191919"/>
          <w:sz w:val="18"/>
          <w:szCs w:val="18"/>
        </w:rPr>
        <w:t>.</w:t>
      </w:r>
    </w:p>
    <w:p w:rsidR="004D157D" w:rsidRPr="00544F8B" w:rsidRDefault="004D157D" w:rsidP="004D157D">
      <w:pPr>
        <w:widowControl w:val="0"/>
        <w:autoSpaceDE w:val="0"/>
        <w:autoSpaceDN w:val="0"/>
        <w:adjustRightInd w:val="0"/>
        <w:spacing w:before="16" w:after="0" w:line="200" w:lineRule="exact"/>
        <w:ind w:left="90" w:right="130"/>
        <w:rPr>
          <w:rFonts w:ascii="Times New Roman" w:hAnsi="Times New Roman"/>
          <w:color w:val="000000"/>
          <w:sz w:val="18"/>
          <w:szCs w:val="18"/>
          <w:rPrChange w:id="637"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reason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respon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directl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specificall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proble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stipulate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faculty membe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administrato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employee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individuall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concer</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others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clearl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obstruct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disrupts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attemp</w:t>
      </w:r>
      <w:r>
        <w:rPr>
          <w:rFonts w:ascii="Times New Roman" w:hAnsi="Times New Roman"/>
          <w:color w:val="191919"/>
          <w:spacing w:val="-3"/>
          <w:sz w:val="18"/>
          <w:szCs w:val="18"/>
        </w:rPr>
        <w:t>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obstruc</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disrup</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research</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administrative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disciplinar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activit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activit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hel</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any campu</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gros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irresponsibilit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h</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to disciplinar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procedures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resultin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dismissa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employment.</w:t>
      </w:r>
    </w:p>
    <w:p w:rsidR="004D157D" w:rsidRPr="00544F8B" w:rsidRDefault="004D157D" w:rsidP="00C020E6">
      <w:pPr>
        <w:pStyle w:val="Heading2"/>
        <w:ind w:left="90" w:right="130" w:firstLine="0"/>
        <w:rPr>
          <w:rFonts w:ascii="Times New Roman" w:hAnsi="Times New Roman"/>
          <w:color w:val="000000"/>
          <w:sz w:val="18"/>
          <w:szCs w:val="18"/>
        </w:rPr>
      </w:pPr>
      <w:bookmarkStart w:id="638" w:name="_Toc293070073"/>
      <w:bookmarkStart w:id="639" w:name="_Toc293077523"/>
      <w:bookmarkStart w:id="640" w:name="_Toc293078107"/>
      <w:bookmarkStart w:id="641" w:name="_Toc295316702"/>
      <w:r w:rsidRPr="00544F8B">
        <w:rPr>
          <w:rFonts w:ascii="Times New Roman" w:hAnsi="Times New Roman"/>
          <w:color w:val="191919"/>
          <w:spacing w:val="-2"/>
          <w:sz w:val="18"/>
          <w:szCs w:val="18"/>
        </w:rPr>
        <w:t>C</w:t>
      </w:r>
      <w:r>
        <w:rPr>
          <w:rFonts w:ascii="Times New Roman" w:hAnsi="Times New Roman"/>
          <w:color w:val="191919"/>
          <w:spacing w:val="-2"/>
          <w:sz w:val="18"/>
          <w:szCs w:val="18"/>
        </w:rPr>
        <w:t>AREE</w:t>
      </w:r>
      <w:r>
        <w:rPr>
          <w:rFonts w:ascii="Times New Roman" w:hAnsi="Times New Roman"/>
          <w:color w:val="191919"/>
          <w:sz w:val="18"/>
          <w:szCs w:val="18"/>
        </w:rPr>
        <w:t>R</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S</w:t>
      </w:r>
      <w:r>
        <w:rPr>
          <w:rFonts w:ascii="Times New Roman" w:hAnsi="Times New Roman"/>
          <w:color w:val="191919"/>
          <w:spacing w:val="-2"/>
          <w:sz w:val="18"/>
          <w:szCs w:val="18"/>
        </w:rPr>
        <w:t>E</w:t>
      </w:r>
      <w:r>
        <w:rPr>
          <w:rFonts w:ascii="Times New Roman" w:hAnsi="Times New Roman"/>
          <w:color w:val="191919"/>
          <w:spacing w:val="-9"/>
          <w:sz w:val="18"/>
          <w:szCs w:val="18"/>
        </w:rPr>
        <w:t>R</w:t>
      </w:r>
      <w:r>
        <w:rPr>
          <w:rFonts w:ascii="Times New Roman" w:hAnsi="Times New Roman"/>
          <w:color w:val="191919"/>
          <w:spacing w:val="-2"/>
          <w:sz w:val="18"/>
          <w:szCs w:val="18"/>
        </w:rPr>
        <w:t>VICES</w:t>
      </w:r>
      <w:bookmarkEnd w:id="638"/>
      <w:bookmarkEnd w:id="639"/>
      <w:bookmarkEnd w:id="640"/>
      <w:bookmarkEnd w:id="641"/>
    </w:p>
    <w:p w:rsidR="004D157D" w:rsidRPr="00544F8B" w:rsidRDefault="004D157D" w:rsidP="004D157D">
      <w:pPr>
        <w:widowControl w:val="0"/>
        <w:autoSpaceDE w:val="0"/>
        <w:autoSpaceDN w:val="0"/>
        <w:adjustRightInd w:val="0"/>
        <w:spacing w:before="30"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overal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creat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environmen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complements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w:t>
      </w:r>
      <w:r>
        <w:rPr>
          <w:rFonts w:ascii="Times New Roman" w:hAnsi="Times New Roman"/>
          <w:color w:val="191919"/>
          <w:spacing w:val="-4"/>
          <w:sz w:val="18"/>
          <w:szCs w:val="18"/>
        </w:rPr>
        <w:t>n</w:t>
      </w:r>
      <w:r>
        <w:rPr>
          <w:rFonts w:ascii="Times New Roman" w:hAnsi="Times New Roman"/>
          <w:color w:val="191919"/>
          <w:spacing w:val="-2"/>
          <w:sz w:val="18"/>
          <w:szCs w:val="18"/>
        </w:rPr>
        <w:t>hance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broade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utmos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importanc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recogniz</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addres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unique</w:t>
      </w:r>
      <w:r>
        <w:rPr>
          <w:rFonts w:ascii="Times New Roman" w:hAnsi="Times New Roman"/>
          <w:color w:val="191919"/>
          <w:spacing w:val="-3"/>
          <w:sz w:val="18"/>
          <w:szCs w:val="18"/>
        </w:rPr>
        <w:t>n</w:t>
      </w:r>
      <w:r>
        <w:rPr>
          <w:rFonts w:ascii="Times New Roman" w:hAnsi="Times New Roman"/>
          <w:color w:val="191919"/>
          <w:spacing w:val="-2"/>
          <w:sz w:val="18"/>
          <w:szCs w:val="18"/>
        </w:rPr>
        <w:t>es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diversity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alumn</w:t>
      </w:r>
      <w:r>
        <w:rPr>
          <w:rFonts w:ascii="Times New Roman" w:hAnsi="Times New Roman"/>
          <w:color w:val="191919"/>
          <w:sz w:val="18"/>
          <w:szCs w:val="18"/>
        </w:rPr>
        <w:t>i</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addres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proactivel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searc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needs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accomplishe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up-to-dat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guidanc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available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seek</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alumn</w:t>
      </w:r>
      <w:r>
        <w:rPr>
          <w:rFonts w:ascii="Times New Roman" w:hAnsi="Times New Roman"/>
          <w:color w:val="191919"/>
          <w:sz w:val="18"/>
          <w:szCs w:val="18"/>
        </w:rPr>
        <w:t>i</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hoosin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interest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gainin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guidanc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searc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disti</w:t>
      </w:r>
      <w:r>
        <w:rPr>
          <w:rFonts w:ascii="Times New Roman" w:hAnsi="Times New Roman"/>
          <w:color w:val="191919"/>
          <w:spacing w:val="-3"/>
          <w:sz w:val="18"/>
          <w:szCs w:val="18"/>
        </w:rPr>
        <w:t>n</w:t>
      </w:r>
      <w:r>
        <w:rPr>
          <w:rFonts w:ascii="Times New Roman" w:hAnsi="Times New Roman"/>
          <w:color w:val="191919"/>
          <w:spacing w:val="-2"/>
          <w:sz w:val="18"/>
          <w:szCs w:val="18"/>
        </w:rPr>
        <w:t>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areas:</w:t>
      </w:r>
    </w:p>
    <w:p w:rsidR="004D157D" w:rsidRPr="00544F8B" w:rsidRDefault="004D157D" w:rsidP="004D157D">
      <w:pPr>
        <w:widowControl w:val="0"/>
        <w:autoSpaceDE w:val="0"/>
        <w:autoSpaceDN w:val="0"/>
        <w:adjustRightInd w:val="0"/>
        <w:spacing w:before="16" w:after="0" w:line="200" w:lineRule="exact"/>
        <w:ind w:left="90" w:right="130"/>
        <w:rPr>
          <w:rFonts w:ascii="Times New Roman" w:hAnsi="Times New Roman"/>
          <w:color w:val="000000"/>
          <w:sz w:val="18"/>
          <w:szCs w:val="18"/>
          <w:rPrChange w:id="642"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ind w:left="90" w:right="13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Self</w:t>
      </w:r>
      <w:proofErr w:type="gramEnd"/>
      <w:r>
        <w:rPr>
          <w:rFonts w:ascii="Times New Roman" w:hAnsi="Times New Roman"/>
          <w:color w:val="191919"/>
          <w:spacing w:val="-2"/>
          <w:sz w:val="18"/>
          <w:szCs w:val="18"/>
        </w:rPr>
        <w:t>-Assessment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testing.</w:t>
      </w:r>
    </w:p>
    <w:p w:rsidR="004D157D" w:rsidRPr="00544F8B" w:rsidRDefault="004D157D" w:rsidP="004D157D">
      <w:pPr>
        <w:widowControl w:val="0"/>
        <w:autoSpaceDE w:val="0"/>
        <w:autoSpaceDN w:val="0"/>
        <w:adjustRightInd w:val="0"/>
        <w:spacing w:before="5" w:after="0" w:line="220" w:lineRule="exact"/>
        <w:ind w:left="90" w:right="130"/>
        <w:rPr>
          <w:rFonts w:ascii="Times New Roman" w:hAnsi="Times New Roman"/>
          <w:color w:val="000000"/>
          <w:sz w:val="18"/>
          <w:szCs w:val="18"/>
          <w:rPrChange w:id="643"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90" w:right="13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Experientia</w:t>
      </w:r>
      <w:r>
        <w:rPr>
          <w:rFonts w:ascii="Times New Roman" w:hAnsi="Times New Roman"/>
          <w:color w:val="191919"/>
          <w:sz w:val="18"/>
          <w:szCs w:val="18"/>
        </w:rPr>
        <w:t>l</w:t>
      </w:r>
      <w:proofErr w:type="gramEnd"/>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Opportunities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Shadowin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mentorin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internship</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cooperativ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w:t>
      </w:r>
    </w:p>
    <w:p w:rsidR="004D157D" w:rsidRPr="00544F8B" w:rsidRDefault="004D157D" w:rsidP="004D157D">
      <w:pPr>
        <w:widowControl w:val="0"/>
        <w:autoSpaceDE w:val="0"/>
        <w:autoSpaceDN w:val="0"/>
        <w:adjustRightInd w:val="0"/>
        <w:spacing w:before="5" w:after="0" w:line="220" w:lineRule="exact"/>
        <w:ind w:left="90" w:right="130"/>
        <w:rPr>
          <w:rFonts w:ascii="Times New Roman" w:hAnsi="Times New Roman"/>
          <w:color w:val="000000"/>
          <w:sz w:val="18"/>
          <w:szCs w:val="18"/>
          <w:rPrChange w:id="644" w:author="jhawkins" w:date="2011-04-01T11:13:00Z">
            <w:rPr>
              <w:rFonts w:ascii="Times New Roman" w:hAnsi="Times New Roman"/>
              <w:color w:val="000000"/>
            </w:rPr>
          </w:rPrChange>
        </w:rPr>
      </w:pPr>
    </w:p>
    <w:p w:rsidR="004D157D" w:rsidRDefault="004D157D" w:rsidP="004D157D">
      <w:pPr>
        <w:widowControl w:val="0"/>
        <w:autoSpaceDE w:val="0"/>
        <w:autoSpaceDN w:val="0"/>
        <w:adjustRightInd w:val="0"/>
        <w:spacing w:after="0"/>
        <w:ind w:left="90" w:right="130"/>
        <w:rPr>
          <w:rFonts w:ascii="Times New Roman" w:hAnsi="Times New Roman"/>
          <w:color w:val="191919"/>
          <w:spacing w:val="-4"/>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Employmen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recruitment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job</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listings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interne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resources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resum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referrals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4"/>
          <w:sz w:val="18"/>
          <w:szCs w:val="18"/>
        </w:rPr>
        <w:t xml:space="preserve"> </w:t>
      </w:r>
    </w:p>
    <w:p w:rsidR="004D157D" w:rsidRDefault="004D157D" w:rsidP="004D157D">
      <w:pPr>
        <w:widowControl w:val="0"/>
        <w:autoSpaceDE w:val="0"/>
        <w:autoSpaceDN w:val="0"/>
        <w:adjustRightInd w:val="0"/>
        <w:spacing w:after="0"/>
        <w:ind w:left="90" w:right="130"/>
        <w:rPr>
          <w:rFonts w:ascii="Times New Roman" w:hAnsi="Times New Roman"/>
          <w:color w:val="191919"/>
          <w:spacing w:val="-2"/>
          <w:sz w:val="18"/>
          <w:szCs w:val="18"/>
        </w:rPr>
      </w:pPr>
      <w:proofErr w:type="gramStart"/>
      <w:r>
        <w:rPr>
          <w:rFonts w:ascii="Times New Roman" w:hAnsi="Times New Roman"/>
          <w:color w:val="191919"/>
          <w:spacing w:val="-2"/>
          <w:sz w:val="18"/>
          <w:szCs w:val="18"/>
        </w:rPr>
        <w:t>searc</w:t>
      </w:r>
      <w:r>
        <w:rPr>
          <w:rFonts w:ascii="Times New Roman" w:hAnsi="Times New Roman"/>
          <w:color w:val="191919"/>
          <w:sz w:val="18"/>
          <w:szCs w:val="18"/>
        </w:rPr>
        <w:t>h</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readines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workshops</w:t>
      </w:r>
      <w:r>
        <w:rPr>
          <w:rFonts w:ascii="Times New Roman" w:hAnsi="Times New Roman"/>
          <w:color w:val="191919"/>
          <w:sz w:val="18"/>
          <w:szCs w:val="18"/>
        </w:rPr>
        <w:t xml:space="preserve">. </w:t>
      </w:r>
      <w:r>
        <w:rPr>
          <w:rFonts w:ascii="Times New Roman" w:hAnsi="Times New Roman"/>
          <w:color w:val="191919"/>
          <w:spacing w:val="38"/>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visitations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resourc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w:t>
      </w:r>
      <w:r>
        <w:rPr>
          <w:rFonts w:ascii="Times New Roman" w:hAnsi="Times New Roman"/>
          <w:color w:val="191919"/>
          <w:spacing w:val="-3"/>
          <w:sz w:val="18"/>
          <w:szCs w:val="18"/>
        </w:rPr>
        <w:t>b</w:t>
      </w:r>
      <w:r>
        <w:rPr>
          <w:rFonts w:ascii="Times New Roman" w:hAnsi="Times New Roman"/>
          <w:color w:val="191919"/>
          <w:spacing w:val="-2"/>
          <w:sz w:val="18"/>
          <w:szCs w:val="18"/>
        </w:rPr>
        <w:t>rar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and </w:t>
      </w:r>
    </w:p>
    <w:p w:rsidR="004D157D" w:rsidRPr="00544F8B" w:rsidRDefault="004D157D" w:rsidP="004D157D">
      <w:pPr>
        <w:widowControl w:val="0"/>
        <w:autoSpaceDE w:val="0"/>
        <w:autoSpaceDN w:val="0"/>
        <w:adjustRightInd w:val="0"/>
        <w:spacing w:after="0"/>
        <w:ind w:left="90" w:right="130"/>
        <w:rPr>
          <w:rFonts w:ascii="Times New Roman" w:hAnsi="Times New Roman"/>
          <w:color w:val="000000"/>
          <w:sz w:val="18"/>
          <w:szCs w:val="18"/>
        </w:rPr>
      </w:pPr>
      <w:proofErr w:type="gramStart"/>
      <w:r>
        <w:rPr>
          <w:rFonts w:ascii="Times New Roman" w:hAnsi="Times New Roman"/>
          <w:color w:val="191919"/>
          <w:spacing w:val="-2"/>
          <w:sz w:val="18"/>
          <w:szCs w:val="18"/>
        </w:rPr>
        <w:t>compute</w:t>
      </w:r>
      <w:r>
        <w:rPr>
          <w:rFonts w:ascii="Times New Roman" w:hAnsi="Times New Roman"/>
          <w:color w:val="191919"/>
          <w:spacing w:val="-5"/>
          <w:sz w:val="18"/>
          <w:szCs w:val="18"/>
        </w:rPr>
        <w:t>r</w:t>
      </w:r>
      <w:r>
        <w:rPr>
          <w:rFonts w:ascii="Times New Roman" w:hAnsi="Times New Roman"/>
          <w:color w:val="191919"/>
          <w:spacing w:val="-2"/>
          <w:sz w:val="18"/>
          <w:szCs w:val="18"/>
        </w:rPr>
        <w:t>-base</w:t>
      </w:r>
      <w:r>
        <w:rPr>
          <w:rFonts w:ascii="Times New Roman" w:hAnsi="Times New Roman"/>
          <w:color w:val="191919"/>
          <w:sz w:val="18"/>
          <w:szCs w:val="18"/>
        </w:rPr>
        <w:t>d</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programs.</w:t>
      </w:r>
    </w:p>
    <w:p w:rsidR="004D157D" w:rsidRPr="00544F8B" w:rsidRDefault="004D157D" w:rsidP="004D157D">
      <w:pPr>
        <w:pStyle w:val="Heading2"/>
        <w:ind w:left="180" w:right="130" w:firstLine="0"/>
        <w:rPr>
          <w:rFonts w:ascii="Times New Roman" w:hAnsi="Times New Roman"/>
          <w:color w:val="000000"/>
          <w:sz w:val="24"/>
          <w:szCs w:val="24"/>
          <w:rPrChange w:id="645" w:author="jhawkins" w:date="2011-04-01T11:13:00Z">
            <w:rPr>
              <w:rFonts w:ascii="Times New Roman" w:hAnsi="Times New Roman"/>
              <w:color w:val="000000"/>
              <w:sz w:val="18"/>
              <w:szCs w:val="18"/>
            </w:rPr>
          </w:rPrChange>
        </w:rPr>
      </w:pPr>
      <w:bookmarkStart w:id="646" w:name="_Toc293070074"/>
      <w:bookmarkStart w:id="647" w:name="_Toc293077524"/>
      <w:bookmarkStart w:id="648" w:name="_Toc293078108"/>
      <w:bookmarkStart w:id="649" w:name="_Toc295316703"/>
      <w:r w:rsidRPr="00544F8B">
        <w:rPr>
          <w:rFonts w:ascii="Times New Roman" w:hAnsi="Times New Roman"/>
          <w:color w:val="191919"/>
          <w:spacing w:val="-2"/>
          <w:sz w:val="24"/>
          <w:szCs w:val="24"/>
        </w:rPr>
        <w:t>T</w:t>
      </w:r>
      <w:r w:rsidR="006A495C" w:rsidRPr="006A495C">
        <w:rPr>
          <w:rFonts w:ascii="Times New Roman" w:hAnsi="Times New Roman"/>
          <w:color w:val="191919"/>
          <w:spacing w:val="-2"/>
          <w:sz w:val="24"/>
          <w:szCs w:val="24"/>
          <w:rPrChange w:id="650" w:author="jhawkins" w:date="2011-04-01T11:13:00Z">
            <w:rPr>
              <w:rFonts w:ascii="Times New Roman" w:hAnsi="Times New Roman"/>
              <w:color w:val="191919"/>
              <w:spacing w:val="-2"/>
              <w:sz w:val="18"/>
              <w:szCs w:val="18"/>
              <w:u w:val="single"/>
            </w:rPr>
          </w:rPrChange>
        </w:rPr>
        <w:t>H</w:t>
      </w:r>
      <w:r w:rsidR="006A495C" w:rsidRPr="006A495C">
        <w:rPr>
          <w:rFonts w:ascii="Times New Roman" w:hAnsi="Times New Roman"/>
          <w:color w:val="191919"/>
          <w:sz w:val="24"/>
          <w:szCs w:val="24"/>
          <w:rPrChange w:id="651" w:author="jhawkins" w:date="2011-04-01T11:13:00Z">
            <w:rPr>
              <w:rFonts w:ascii="Times New Roman" w:hAnsi="Times New Roman"/>
              <w:color w:val="191919"/>
              <w:sz w:val="18"/>
              <w:szCs w:val="18"/>
              <w:u w:val="single"/>
            </w:rPr>
          </w:rPrChange>
        </w:rPr>
        <w:t>E</w:t>
      </w:r>
      <w:r w:rsidR="006A495C" w:rsidRPr="006A495C">
        <w:rPr>
          <w:rFonts w:ascii="Times New Roman" w:hAnsi="Times New Roman"/>
          <w:color w:val="191919"/>
          <w:spacing w:val="10"/>
          <w:sz w:val="24"/>
          <w:szCs w:val="24"/>
          <w:rPrChange w:id="652"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R</w:t>
      </w:r>
      <w:r w:rsidR="006A495C" w:rsidRPr="006A495C">
        <w:rPr>
          <w:rFonts w:ascii="Times New Roman" w:hAnsi="Times New Roman"/>
          <w:color w:val="191919"/>
          <w:spacing w:val="-2"/>
          <w:sz w:val="24"/>
          <w:szCs w:val="24"/>
          <w:rPrChange w:id="653" w:author="jhawkins" w:date="2011-04-01T11:13:00Z">
            <w:rPr>
              <w:rFonts w:ascii="Times New Roman" w:hAnsi="Times New Roman"/>
              <w:color w:val="191919"/>
              <w:spacing w:val="-2"/>
              <w:sz w:val="18"/>
              <w:szCs w:val="18"/>
              <w:u w:val="single"/>
            </w:rPr>
          </w:rPrChange>
        </w:rPr>
        <w:t>IGH</w:t>
      </w:r>
      <w:r w:rsidR="006A495C" w:rsidRPr="006A495C">
        <w:rPr>
          <w:rFonts w:ascii="Times New Roman" w:hAnsi="Times New Roman"/>
          <w:color w:val="191919"/>
          <w:sz w:val="24"/>
          <w:szCs w:val="24"/>
          <w:rPrChange w:id="654" w:author="jhawkins" w:date="2011-04-01T11:13:00Z">
            <w:rPr>
              <w:rFonts w:ascii="Times New Roman" w:hAnsi="Times New Roman"/>
              <w:color w:val="191919"/>
              <w:sz w:val="18"/>
              <w:szCs w:val="18"/>
              <w:u w:val="single"/>
            </w:rPr>
          </w:rPrChange>
        </w:rPr>
        <w:t>T</w:t>
      </w:r>
      <w:r w:rsidR="006A495C" w:rsidRPr="006A495C">
        <w:rPr>
          <w:rFonts w:ascii="Times New Roman" w:hAnsi="Times New Roman"/>
          <w:color w:val="191919"/>
          <w:spacing w:val="4"/>
          <w:sz w:val="24"/>
          <w:szCs w:val="24"/>
          <w:rPrChange w:id="655" w:author="jhawkins" w:date="2011-04-01T11:13:00Z">
            <w:rPr>
              <w:rFonts w:ascii="Times New Roman" w:hAnsi="Times New Roman"/>
              <w:color w:val="191919"/>
              <w:spacing w:val="4"/>
              <w:sz w:val="18"/>
              <w:szCs w:val="18"/>
              <w:u w:val="single"/>
            </w:rPr>
          </w:rPrChange>
        </w:rPr>
        <w:t xml:space="preserve"> </w:t>
      </w:r>
      <w:r w:rsidR="006A495C" w:rsidRPr="006A495C">
        <w:rPr>
          <w:rFonts w:ascii="Times New Roman" w:hAnsi="Times New Roman"/>
          <w:color w:val="191919"/>
          <w:spacing w:val="-6"/>
          <w:sz w:val="24"/>
          <w:szCs w:val="24"/>
          <w:rPrChange w:id="656" w:author="jhawkins" w:date="2011-04-01T11:13:00Z">
            <w:rPr>
              <w:rFonts w:ascii="Times New Roman" w:hAnsi="Times New Roman"/>
              <w:color w:val="191919"/>
              <w:spacing w:val="-6"/>
              <w:sz w:val="18"/>
              <w:szCs w:val="18"/>
              <w:u w:val="single"/>
            </w:rPr>
          </w:rPrChange>
        </w:rPr>
        <w:t>T</w:t>
      </w:r>
      <w:r w:rsidR="006A495C" w:rsidRPr="006A495C">
        <w:rPr>
          <w:rFonts w:ascii="Times New Roman" w:hAnsi="Times New Roman"/>
          <w:color w:val="191919"/>
          <w:sz w:val="24"/>
          <w:szCs w:val="24"/>
          <w:rPrChange w:id="657" w:author="jhawkins" w:date="2011-04-01T11:13:00Z">
            <w:rPr>
              <w:rFonts w:ascii="Times New Roman" w:hAnsi="Times New Roman"/>
              <w:color w:val="191919"/>
              <w:sz w:val="18"/>
              <w:szCs w:val="18"/>
              <w:u w:val="single"/>
            </w:rPr>
          </w:rPrChange>
        </w:rPr>
        <w:t>O</w:t>
      </w:r>
      <w:r w:rsidR="006A495C" w:rsidRPr="006A495C">
        <w:rPr>
          <w:rFonts w:ascii="Times New Roman" w:hAnsi="Times New Roman"/>
          <w:color w:val="191919"/>
          <w:spacing w:val="10"/>
          <w:sz w:val="24"/>
          <w:szCs w:val="24"/>
          <w:rPrChange w:id="658"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S</w:t>
      </w:r>
      <w:r w:rsidR="006A495C" w:rsidRPr="006A495C">
        <w:rPr>
          <w:rFonts w:ascii="Times New Roman" w:hAnsi="Times New Roman"/>
          <w:color w:val="191919"/>
          <w:spacing w:val="-2"/>
          <w:sz w:val="24"/>
          <w:szCs w:val="24"/>
          <w:rPrChange w:id="659" w:author="jhawkins" w:date="2011-04-01T11:13:00Z">
            <w:rPr>
              <w:rFonts w:ascii="Times New Roman" w:hAnsi="Times New Roman"/>
              <w:color w:val="191919"/>
              <w:spacing w:val="-2"/>
              <w:sz w:val="18"/>
              <w:szCs w:val="18"/>
              <w:u w:val="single"/>
            </w:rPr>
          </w:rPrChange>
        </w:rPr>
        <w:t>HAR</w:t>
      </w:r>
      <w:r w:rsidR="006A495C" w:rsidRPr="006A495C">
        <w:rPr>
          <w:rFonts w:ascii="Times New Roman" w:hAnsi="Times New Roman"/>
          <w:color w:val="191919"/>
          <w:sz w:val="24"/>
          <w:szCs w:val="24"/>
          <w:rPrChange w:id="660" w:author="jhawkins" w:date="2011-04-01T11:13:00Z">
            <w:rPr>
              <w:rFonts w:ascii="Times New Roman" w:hAnsi="Times New Roman"/>
              <w:color w:val="191919"/>
              <w:sz w:val="18"/>
              <w:szCs w:val="18"/>
              <w:u w:val="single"/>
            </w:rPr>
          </w:rPrChange>
        </w:rPr>
        <w:t>E</w:t>
      </w:r>
      <w:r w:rsidR="006A495C" w:rsidRPr="006A495C">
        <w:rPr>
          <w:rFonts w:ascii="Times New Roman" w:hAnsi="Times New Roman"/>
          <w:color w:val="191919"/>
          <w:spacing w:val="10"/>
          <w:sz w:val="24"/>
          <w:szCs w:val="24"/>
          <w:rPrChange w:id="661" w:author="jhawkins" w:date="2011-04-01T11:13:00Z">
            <w:rPr>
              <w:rFonts w:ascii="Times New Roman" w:hAnsi="Times New Roman"/>
              <w:color w:val="191919"/>
              <w:spacing w:val="10"/>
              <w:sz w:val="18"/>
              <w:szCs w:val="18"/>
              <w:u w:val="single"/>
            </w:rPr>
          </w:rPrChange>
        </w:rPr>
        <w:t xml:space="preserve"> </w:t>
      </w:r>
      <w:r w:rsidR="006A495C" w:rsidRPr="006A495C">
        <w:rPr>
          <w:rFonts w:ascii="Times New Roman" w:hAnsi="Times New Roman"/>
          <w:color w:val="191919"/>
          <w:spacing w:val="-2"/>
          <w:sz w:val="24"/>
          <w:szCs w:val="24"/>
          <w:rPrChange w:id="662" w:author="jhawkins" w:date="2011-04-01T11:13:00Z">
            <w:rPr>
              <w:rFonts w:ascii="Times New Roman" w:hAnsi="Times New Roman"/>
              <w:color w:val="191919"/>
              <w:spacing w:val="-2"/>
              <w:sz w:val="18"/>
              <w:szCs w:val="18"/>
              <w:u w:val="single"/>
            </w:rPr>
          </w:rPrChange>
        </w:rPr>
        <w:t>I</w:t>
      </w:r>
      <w:r w:rsidR="006A495C" w:rsidRPr="006A495C">
        <w:rPr>
          <w:rFonts w:ascii="Times New Roman" w:hAnsi="Times New Roman"/>
          <w:color w:val="191919"/>
          <w:sz w:val="24"/>
          <w:szCs w:val="24"/>
          <w:rPrChange w:id="663" w:author="jhawkins" w:date="2011-04-01T11:13:00Z">
            <w:rPr>
              <w:rFonts w:ascii="Times New Roman" w:hAnsi="Times New Roman"/>
              <w:color w:val="191919"/>
              <w:sz w:val="18"/>
              <w:szCs w:val="18"/>
              <w:u w:val="single"/>
            </w:rPr>
          </w:rPrChange>
        </w:rPr>
        <w:t>N</w:t>
      </w:r>
      <w:r w:rsidR="006A495C" w:rsidRPr="006A495C">
        <w:rPr>
          <w:rFonts w:ascii="Times New Roman" w:hAnsi="Times New Roman"/>
          <w:color w:val="191919"/>
          <w:spacing w:val="10"/>
          <w:sz w:val="24"/>
          <w:szCs w:val="24"/>
          <w:rPrChange w:id="664"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P</w:t>
      </w:r>
      <w:r w:rsidR="006A495C" w:rsidRPr="006A495C">
        <w:rPr>
          <w:rFonts w:ascii="Times New Roman" w:hAnsi="Times New Roman"/>
          <w:color w:val="191919"/>
          <w:spacing w:val="-2"/>
          <w:sz w:val="24"/>
          <w:szCs w:val="24"/>
          <w:rPrChange w:id="665" w:author="jhawkins" w:date="2011-04-01T11:13:00Z">
            <w:rPr>
              <w:rFonts w:ascii="Times New Roman" w:hAnsi="Times New Roman"/>
              <w:color w:val="191919"/>
              <w:spacing w:val="-2"/>
              <w:sz w:val="18"/>
              <w:szCs w:val="18"/>
              <w:u w:val="single"/>
            </w:rPr>
          </w:rPrChange>
        </w:rPr>
        <w:t>OLIC</w:t>
      </w:r>
      <w:r w:rsidR="006A495C" w:rsidRPr="006A495C">
        <w:rPr>
          <w:rFonts w:ascii="Times New Roman" w:hAnsi="Times New Roman"/>
          <w:color w:val="191919"/>
          <w:sz w:val="24"/>
          <w:szCs w:val="24"/>
          <w:rPrChange w:id="666" w:author="jhawkins" w:date="2011-04-01T11:13:00Z">
            <w:rPr>
              <w:rFonts w:ascii="Times New Roman" w:hAnsi="Times New Roman"/>
              <w:color w:val="191919"/>
              <w:sz w:val="18"/>
              <w:szCs w:val="18"/>
              <w:u w:val="single"/>
            </w:rPr>
          </w:rPrChange>
        </w:rPr>
        <w:t>Y</w:t>
      </w:r>
      <w:r w:rsidR="006A495C" w:rsidRPr="006A495C">
        <w:rPr>
          <w:rFonts w:ascii="Times New Roman" w:hAnsi="Times New Roman"/>
          <w:color w:val="191919"/>
          <w:spacing w:val="4"/>
          <w:sz w:val="24"/>
          <w:szCs w:val="24"/>
          <w:rPrChange w:id="667" w:author="jhawkins" w:date="2011-04-01T11:13:00Z">
            <w:rPr>
              <w:rFonts w:ascii="Times New Roman" w:hAnsi="Times New Roman"/>
              <w:color w:val="191919"/>
              <w:spacing w:val="4"/>
              <w:sz w:val="18"/>
              <w:szCs w:val="18"/>
              <w:u w:val="single"/>
            </w:rPr>
          </w:rPrChange>
        </w:rPr>
        <w:t xml:space="preserve"> </w:t>
      </w:r>
      <w:r w:rsidRPr="00544F8B">
        <w:rPr>
          <w:rFonts w:ascii="Times New Roman" w:hAnsi="Times New Roman"/>
          <w:color w:val="191919"/>
          <w:spacing w:val="-2"/>
          <w:sz w:val="24"/>
          <w:szCs w:val="24"/>
        </w:rPr>
        <w:t>M</w:t>
      </w:r>
      <w:r w:rsidR="006A495C" w:rsidRPr="006A495C">
        <w:rPr>
          <w:rFonts w:ascii="Times New Roman" w:hAnsi="Times New Roman"/>
          <w:color w:val="191919"/>
          <w:spacing w:val="-2"/>
          <w:sz w:val="24"/>
          <w:szCs w:val="24"/>
          <w:rPrChange w:id="668" w:author="jhawkins" w:date="2011-04-01T11:13:00Z">
            <w:rPr>
              <w:rFonts w:ascii="Times New Roman" w:hAnsi="Times New Roman"/>
              <w:color w:val="191919"/>
              <w:spacing w:val="-2"/>
              <w:sz w:val="18"/>
              <w:szCs w:val="18"/>
              <w:u w:val="single"/>
            </w:rPr>
          </w:rPrChange>
        </w:rPr>
        <w:t>AKING</w:t>
      </w:r>
      <w:bookmarkEnd w:id="646"/>
      <w:bookmarkEnd w:id="647"/>
      <w:bookmarkEnd w:id="648"/>
      <w:bookmarkEnd w:id="649"/>
    </w:p>
    <w:p w:rsidR="004D157D" w:rsidRPr="00544F8B" w:rsidRDefault="004D157D" w:rsidP="004D157D">
      <w:pPr>
        <w:widowControl w:val="0"/>
        <w:autoSpaceDE w:val="0"/>
        <w:autoSpaceDN w:val="0"/>
        <w:adjustRightInd w:val="0"/>
        <w:spacing w:before="30" w:after="0" w:line="250" w:lineRule="auto"/>
        <w:ind w:left="180" w:right="130" w:firstLine="0"/>
        <w:jc w:val="both"/>
        <w:rPr>
          <w:rFonts w:ascii="Century Gothic" w:hAnsi="Century Gothic" w:cs="Century Gothic"/>
          <w:color w:val="000000"/>
          <w:sz w:val="18"/>
          <w:szCs w:val="18"/>
          <w:rPrChange w:id="669" w:author="jhawkins" w:date="2011-04-01T11:13:00Z">
            <w:rPr>
              <w:rFonts w:ascii="Century Gothic" w:hAnsi="Century Gothic" w:cs="Century Gothic"/>
              <w:color w:val="000000"/>
              <w:sz w:val="36"/>
              <w:szCs w:val="36"/>
            </w:rPr>
          </w:rPrChange>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collectiv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voic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gen</w:t>
      </w:r>
      <w:r>
        <w:rPr>
          <w:rFonts w:ascii="Times New Roman" w:hAnsi="Times New Roman"/>
          <w:color w:val="191919"/>
          <w:spacing w:val="-3"/>
          <w:sz w:val="18"/>
          <w:szCs w:val="18"/>
        </w:rPr>
        <w:t>e</w:t>
      </w:r>
      <w:r>
        <w:rPr>
          <w:rFonts w:ascii="Times New Roman" w:hAnsi="Times New Roman"/>
          <w:color w:val="191919"/>
          <w:spacing w:val="-2"/>
          <w:sz w:val="18"/>
          <w:szCs w:val="18"/>
        </w:rPr>
        <w:t>rall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their socia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supervenin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assur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adeq</w:t>
      </w:r>
      <w:r>
        <w:rPr>
          <w:rFonts w:ascii="Times New Roman" w:hAnsi="Times New Roman"/>
          <w:color w:val="191919"/>
          <w:spacing w:val="-3"/>
          <w:sz w:val="18"/>
          <w:szCs w:val="18"/>
        </w:rPr>
        <w:t>u</w:t>
      </w:r>
      <w:r>
        <w:rPr>
          <w:rFonts w:ascii="Times New Roman" w:hAnsi="Times New Roman"/>
          <w:color w:val="191919"/>
          <w:spacing w:val="-2"/>
          <w:sz w:val="18"/>
          <w:szCs w:val="18"/>
        </w:rPr>
        <w:t>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protectio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essentia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interest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collectiv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recognize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inclusio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representat</w:t>
      </w:r>
      <w:r>
        <w:rPr>
          <w:rFonts w:ascii="Times New Roman" w:hAnsi="Times New Roman"/>
          <w:color w:val="191919"/>
          <w:spacing w:val="-3"/>
          <w:sz w:val="18"/>
          <w:szCs w:val="18"/>
        </w:rPr>
        <w:t>i</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votin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privilege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committees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exten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foreclose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sharin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part</w:t>
      </w:r>
      <w:r>
        <w:rPr>
          <w:rFonts w:ascii="Times New Roman" w:hAnsi="Times New Roman"/>
          <w:color w:val="191919"/>
          <w:spacing w:val="-3"/>
          <w:sz w:val="18"/>
          <w:szCs w:val="18"/>
        </w:rPr>
        <w:t>i</w:t>
      </w:r>
      <w:r>
        <w:rPr>
          <w:rFonts w:ascii="Times New Roman" w:hAnsi="Times New Roman"/>
          <w:color w:val="191919"/>
          <w:spacing w:val="-2"/>
          <w:sz w:val="18"/>
          <w:szCs w:val="18"/>
        </w:rPr>
        <w:t>cula</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decisions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or kind</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decisions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interes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deeme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foreclosur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explicitl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stated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alway</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 formulatio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standard</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conduct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statu</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a</w:t>
      </w:r>
      <w:r>
        <w:rPr>
          <w:rFonts w:ascii="Times New Roman" w:hAnsi="Times New Roman"/>
          <w:color w:val="191919"/>
          <w:sz w:val="18"/>
          <w:szCs w:val="18"/>
        </w:rPr>
        <w:t xml:space="preserve">s a </w:t>
      </w:r>
      <w:r>
        <w:rPr>
          <w:rFonts w:ascii="Times New Roman" w:hAnsi="Times New Roman"/>
          <w:color w:val="191919"/>
          <w:spacing w:val="-2"/>
          <w:sz w:val="18"/>
          <w:szCs w:val="18"/>
        </w:rPr>
        <w:t>full</w:t>
      </w:r>
      <w:r>
        <w:rPr>
          <w:rFonts w:ascii="Times New Roman" w:hAnsi="Times New Roman"/>
          <w:color w:val="191919"/>
          <w:sz w:val="18"/>
          <w:szCs w:val="18"/>
        </w:rPr>
        <w:t xml:space="preserve">y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membe</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Souther</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Associa</w:t>
      </w:r>
      <w:r>
        <w:rPr>
          <w:rFonts w:ascii="Times New Roman" w:hAnsi="Times New Roman"/>
          <w:color w:val="191919"/>
          <w:spacing w:val="-3"/>
          <w:sz w:val="18"/>
          <w:szCs w:val="18"/>
        </w:rPr>
        <w:t>t</w:t>
      </w:r>
      <w:r>
        <w:rPr>
          <w:rFonts w:ascii="Times New Roman" w:hAnsi="Times New Roman"/>
          <w:color w:val="191919"/>
          <w:spacing w:val="-2"/>
          <w:sz w:val="18"/>
          <w:szCs w:val="18"/>
        </w:rPr>
        <w: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Colleges 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exercise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standards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pacing w:val="-2"/>
          <w:sz w:val="18"/>
          <w:szCs w:val="18"/>
        </w:rPr>
        <w:t>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reviewed 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determin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notifie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suspensions.</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544F8B" w:rsidRDefault="004D157D" w:rsidP="004D157D">
      <w:pPr>
        <w:pStyle w:val="Heading2"/>
        <w:spacing w:before="0"/>
        <w:ind w:left="180" w:right="130" w:firstLine="0"/>
        <w:rPr>
          <w:rFonts w:ascii="Times New Roman" w:hAnsi="Times New Roman"/>
          <w:color w:val="000000"/>
          <w:sz w:val="24"/>
          <w:szCs w:val="24"/>
          <w:rPrChange w:id="670" w:author="jhawkins" w:date="2011-04-01T11:13:00Z">
            <w:rPr>
              <w:rFonts w:ascii="Times New Roman" w:hAnsi="Times New Roman"/>
              <w:color w:val="000000"/>
              <w:sz w:val="54"/>
              <w:szCs w:val="54"/>
            </w:rPr>
          </w:rPrChange>
        </w:rPr>
      </w:pPr>
      <w:bookmarkStart w:id="671" w:name="_Toc293070075"/>
      <w:bookmarkStart w:id="672" w:name="_Toc293071492"/>
      <w:bookmarkStart w:id="673" w:name="_Toc293077525"/>
      <w:bookmarkStart w:id="674" w:name="_Toc293078109"/>
      <w:bookmarkStart w:id="675" w:name="_Toc295316704"/>
      <w:r>
        <w:rPr>
          <w:rFonts w:ascii="Times New Roman" w:hAnsi="Times New Roman"/>
          <w:color w:val="191919"/>
          <w:spacing w:val="-7"/>
          <w:sz w:val="24"/>
          <w:szCs w:val="24"/>
        </w:rPr>
        <w:t>D</w:t>
      </w:r>
      <w:r>
        <w:rPr>
          <w:rFonts w:ascii="Times New Roman" w:hAnsi="Times New Roman"/>
          <w:color w:val="191919"/>
          <w:spacing w:val="-7"/>
          <w:sz w:val="18"/>
          <w:szCs w:val="18"/>
        </w:rPr>
        <w:t>EG</w:t>
      </w:r>
      <w:r w:rsidR="006A495C" w:rsidRPr="006A495C">
        <w:rPr>
          <w:rFonts w:ascii="Times New Roman" w:hAnsi="Times New Roman"/>
          <w:color w:val="191919"/>
          <w:spacing w:val="-7"/>
          <w:sz w:val="18"/>
          <w:szCs w:val="18"/>
          <w:rPrChange w:id="676" w:author="jhawkins" w:date="2011-04-01T11:13:00Z">
            <w:rPr>
              <w:rFonts w:ascii="Times New Roman" w:hAnsi="Times New Roman"/>
              <w:color w:val="191919"/>
              <w:spacing w:val="-7"/>
              <w:sz w:val="72"/>
              <w:szCs w:val="72"/>
              <w:u w:val="single"/>
            </w:rPr>
          </w:rPrChange>
        </w:rPr>
        <w:t>RE</w:t>
      </w:r>
      <w:r w:rsidR="006A495C" w:rsidRPr="006A495C">
        <w:rPr>
          <w:rFonts w:ascii="Times New Roman" w:hAnsi="Times New Roman"/>
          <w:color w:val="191919"/>
          <w:sz w:val="18"/>
          <w:szCs w:val="18"/>
          <w:rPrChange w:id="677" w:author="jhawkins" w:date="2011-04-01T11:13:00Z">
            <w:rPr>
              <w:rFonts w:ascii="Times New Roman" w:hAnsi="Times New Roman"/>
              <w:color w:val="191919"/>
              <w:sz w:val="54"/>
              <w:szCs w:val="54"/>
              <w:u w:val="single"/>
            </w:rPr>
          </w:rPrChange>
        </w:rPr>
        <w:t>E</w:t>
      </w:r>
      <w:r w:rsidR="006A495C" w:rsidRPr="006A495C">
        <w:rPr>
          <w:rFonts w:ascii="Times New Roman" w:hAnsi="Times New Roman"/>
          <w:color w:val="191919"/>
          <w:spacing w:val="31"/>
          <w:sz w:val="24"/>
          <w:szCs w:val="24"/>
          <w:rPrChange w:id="678" w:author="jhawkins" w:date="2011-04-01T11:13:00Z">
            <w:rPr>
              <w:rFonts w:ascii="Times New Roman" w:hAnsi="Times New Roman"/>
              <w:color w:val="191919"/>
              <w:spacing w:val="31"/>
              <w:sz w:val="54"/>
              <w:szCs w:val="54"/>
              <w:u w:val="single"/>
            </w:rPr>
          </w:rPrChange>
        </w:rPr>
        <w:t xml:space="preserve"> </w:t>
      </w:r>
      <w:r w:rsidR="006A495C" w:rsidRPr="006A495C">
        <w:rPr>
          <w:rFonts w:ascii="Times New Roman" w:hAnsi="Times New Roman"/>
          <w:color w:val="191919"/>
          <w:spacing w:val="-7"/>
          <w:sz w:val="24"/>
          <w:szCs w:val="24"/>
          <w:rPrChange w:id="679" w:author="jhawkins" w:date="2011-04-01T11:13:00Z">
            <w:rPr>
              <w:rFonts w:ascii="Times New Roman" w:hAnsi="Times New Roman"/>
              <w:color w:val="191919"/>
              <w:spacing w:val="-7"/>
              <w:sz w:val="72"/>
              <w:szCs w:val="72"/>
              <w:u w:val="single"/>
            </w:rPr>
          </w:rPrChange>
        </w:rPr>
        <w:t>R</w:t>
      </w:r>
      <w:r w:rsidR="006A495C" w:rsidRPr="006A495C">
        <w:rPr>
          <w:rFonts w:ascii="Times New Roman" w:hAnsi="Times New Roman"/>
          <w:color w:val="191919"/>
          <w:spacing w:val="-7"/>
          <w:sz w:val="18"/>
          <w:szCs w:val="18"/>
          <w:rPrChange w:id="680" w:author="jhawkins" w:date="2011-04-01T11:13:00Z">
            <w:rPr>
              <w:rFonts w:ascii="Times New Roman" w:hAnsi="Times New Roman"/>
              <w:color w:val="191919"/>
              <w:spacing w:val="-7"/>
              <w:sz w:val="72"/>
              <w:szCs w:val="72"/>
              <w:u w:val="single"/>
            </w:rPr>
          </w:rPrChange>
        </w:rPr>
        <w:t>EQUIREMENTS</w:t>
      </w:r>
      <w:bookmarkEnd w:id="671"/>
      <w:bookmarkEnd w:id="672"/>
      <w:bookmarkEnd w:id="673"/>
      <w:bookmarkEnd w:id="674"/>
      <w:bookmarkEnd w:id="675"/>
    </w:p>
    <w:p w:rsidR="004D157D" w:rsidRPr="00544F8B" w:rsidRDefault="004D157D" w:rsidP="004D157D">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candidat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p>
    <w:p w:rsidR="004D157D" w:rsidRPr="00544F8B" w:rsidRDefault="004D157D" w:rsidP="004D157D">
      <w:pPr>
        <w:widowControl w:val="0"/>
        <w:autoSpaceDE w:val="0"/>
        <w:autoSpaceDN w:val="0"/>
        <w:adjustRightInd w:val="0"/>
        <w:spacing w:before="5" w:after="0" w:line="220" w:lineRule="exact"/>
        <w:ind w:left="180" w:right="130" w:firstLine="0"/>
        <w:rPr>
          <w:rFonts w:ascii="Times New Roman" w:hAnsi="Times New Roman"/>
          <w:color w:val="000000"/>
          <w:sz w:val="18"/>
          <w:szCs w:val="18"/>
          <w:rPrChange w:id="681"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curriculum.</w:t>
      </w: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191919"/>
          <w:spacing w:val="-2"/>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000000"/>
          <w:sz w:val="18"/>
          <w:szCs w:val="18"/>
        </w:rPr>
      </w:pPr>
      <w:r w:rsidRPr="00544F8B">
        <w:rPr>
          <w:rFonts w:ascii="Times New Roman" w:hAnsi="Times New Roman"/>
          <w:color w:val="191919"/>
          <w:spacing w:val="-2"/>
          <w:sz w:val="18"/>
          <w:szCs w:val="18"/>
        </w:rPr>
        <w:t xml:space="preserve">    </w:t>
      </w:r>
      <w:proofErr w:type="gramStart"/>
      <w:r>
        <w:rPr>
          <w:rFonts w:ascii="Times New Roman" w:hAnsi="Times New Roman"/>
          <w:color w:val="191919"/>
          <w:spacing w:val="-2"/>
          <w:sz w:val="18"/>
          <w:szCs w:val="18"/>
        </w:rPr>
        <w:t>average</w:t>
      </w:r>
      <w:proofErr w:type="gramEnd"/>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departmental requirement.</w:t>
      </w: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p>
    <w:p w:rsidR="004D157D" w:rsidRPr="00544F8B" w:rsidRDefault="004D157D" w:rsidP="004D157D">
      <w:pPr>
        <w:widowControl w:val="0"/>
        <w:autoSpaceDE w:val="0"/>
        <w:autoSpaceDN w:val="0"/>
        <w:adjustRightInd w:val="0"/>
        <w:spacing w:before="9" w:after="0"/>
        <w:ind w:left="720" w:right="130" w:hanging="270"/>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4D157D" w:rsidRPr="00544F8B" w:rsidRDefault="004D157D" w:rsidP="004D157D">
      <w:pPr>
        <w:widowControl w:val="0"/>
        <w:autoSpaceDE w:val="0"/>
        <w:autoSpaceDN w:val="0"/>
        <w:adjustRightInd w:val="0"/>
        <w:spacing w:before="9" w:after="0"/>
        <w:ind w:left="720" w:right="130" w:hanging="270"/>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examination.</w:t>
      </w:r>
    </w:p>
    <w:p w:rsidR="004D157D" w:rsidRPr="00544F8B" w:rsidRDefault="004D157D" w:rsidP="004D157D">
      <w:pPr>
        <w:pStyle w:val="Heading2"/>
        <w:ind w:left="180" w:right="130" w:firstLine="0"/>
        <w:rPr>
          <w:rFonts w:ascii="Times New Roman" w:hAnsi="Times New Roman"/>
          <w:color w:val="000000"/>
          <w:sz w:val="24"/>
          <w:szCs w:val="24"/>
          <w:rPrChange w:id="682" w:author="jhawkins" w:date="2011-04-01T11:13:00Z">
            <w:rPr>
              <w:rFonts w:ascii="Times New Roman" w:hAnsi="Times New Roman"/>
              <w:color w:val="000000"/>
              <w:sz w:val="18"/>
              <w:szCs w:val="18"/>
            </w:rPr>
          </w:rPrChange>
        </w:rPr>
      </w:pPr>
      <w:bookmarkStart w:id="683" w:name="_Toc293070076"/>
      <w:bookmarkStart w:id="684" w:name="_Toc293077526"/>
      <w:bookmarkStart w:id="685" w:name="_Toc293078110"/>
      <w:bookmarkStart w:id="686" w:name="_Toc295316705"/>
      <w:r w:rsidRPr="00544F8B">
        <w:rPr>
          <w:rFonts w:ascii="Times New Roman" w:hAnsi="Times New Roman"/>
          <w:color w:val="191919"/>
          <w:spacing w:val="-2"/>
          <w:sz w:val="24"/>
          <w:szCs w:val="24"/>
        </w:rPr>
        <w:t>A</w:t>
      </w:r>
      <w:r w:rsidR="006A495C" w:rsidRPr="006A495C">
        <w:rPr>
          <w:rFonts w:ascii="Times New Roman" w:hAnsi="Times New Roman"/>
          <w:color w:val="191919"/>
          <w:spacing w:val="-2"/>
          <w:sz w:val="18"/>
          <w:szCs w:val="18"/>
          <w:rPrChange w:id="687" w:author="jhawkins" w:date="2011-04-01T11:13:00Z">
            <w:rPr>
              <w:rFonts w:ascii="Times New Roman" w:hAnsi="Times New Roman"/>
              <w:color w:val="191919"/>
              <w:spacing w:val="-2"/>
              <w:sz w:val="18"/>
              <w:szCs w:val="18"/>
              <w:u w:val="single"/>
            </w:rPr>
          </w:rPrChange>
        </w:rPr>
        <w:t>PPLIC</w:t>
      </w:r>
      <w:r w:rsidR="006A495C" w:rsidRPr="006A495C">
        <w:rPr>
          <w:rFonts w:ascii="Times New Roman" w:hAnsi="Times New Roman"/>
          <w:color w:val="191919"/>
          <w:spacing w:val="-16"/>
          <w:sz w:val="18"/>
          <w:szCs w:val="18"/>
          <w:rPrChange w:id="688" w:author="jhawkins" w:date="2011-04-01T11:13:00Z">
            <w:rPr>
              <w:rFonts w:ascii="Times New Roman" w:hAnsi="Times New Roman"/>
              <w:color w:val="191919"/>
              <w:spacing w:val="-16"/>
              <w:sz w:val="18"/>
              <w:szCs w:val="18"/>
              <w:u w:val="single"/>
            </w:rPr>
          </w:rPrChange>
        </w:rPr>
        <w:t>A</w:t>
      </w:r>
      <w:r w:rsidR="006A495C" w:rsidRPr="006A495C">
        <w:rPr>
          <w:rFonts w:ascii="Times New Roman" w:hAnsi="Times New Roman"/>
          <w:color w:val="191919"/>
          <w:spacing w:val="-2"/>
          <w:sz w:val="18"/>
          <w:szCs w:val="18"/>
          <w:rPrChange w:id="689" w:author="jhawkins" w:date="2011-04-01T11:13:00Z">
            <w:rPr>
              <w:rFonts w:ascii="Times New Roman" w:hAnsi="Times New Roman"/>
              <w:color w:val="191919"/>
              <w:spacing w:val="-2"/>
              <w:sz w:val="18"/>
              <w:szCs w:val="18"/>
              <w:u w:val="single"/>
            </w:rPr>
          </w:rPrChange>
        </w:rPr>
        <w:t>TIO</w:t>
      </w:r>
      <w:r w:rsidR="006A495C" w:rsidRPr="006A495C">
        <w:rPr>
          <w:rFonts w:ascii="Times New Roman" w:hAnsi="Times New Roman"/>
          <w:color w:val="191919"/>
          <w:sz w:val="18"/>
          <w:szCs w:val="18"/>
          <w:rPrChange w:id="690" w:author="jhawkins" w:date="2011-04-01T11:13:00Z">
            <w:rPr>
              <w:rFonts w:ascii="Times New Roman" w:hAnsi="Times New Roman"/>
              <w:color w:val="191919"/>
              <w:sz w:val="18"/>
              <w:szCs w:val="18"/>
              <w:u w:val="single"/>
            </w:rPr>
          </w:rPrChange>
        </w:rPr>
        <w:t>N</w:t>
      </w:r>
      <w:r w:rsidR="006A495C" w:rsidRPr="006A495C">
        <w:rPr>
          <w:rFonts w:ascii="Times New Roman" w:hAnsi="Times New Roman"/>
          <w:color w:val="191919"/>
          <w:spacing w:val="10"/>
          <w:sz w:val="24"/>
          <w:szCs w:val="24"/>
          <w:rPrChange w:id="691" w:author="jhawkins" w:date="2011-04-01T11:13:00Z">
            <w:rPr>
              <w:rFonts w:ascii="Times New Roman" w:hAnsi="Times New Roman"/>
              <w:color w:val="191919"/>
              <w:spacing w:val="10"/>
              <w:sz w:val="18"/>
              <w:szCs w:val="18"/>
              <w:u w:val="single"/>
            </w:rPr>
          </w:rPrChange>
        </w:rPr>
        <w:t xml:space="preserve"> </w:t>
      </w:r>
      <w:r w:rsidR="006A495C" w:rsidRPr="006A495C">
        <w:rPr>
          <w:rFonts w:ascii="Times New Roman" w:hAnsi="Times New Roman"/>
          <w:color w:val="191919"/>
          <w:spacing w:val="-2"/>
          <w:sz w:val="24"/>
          <w:szCs w:val="24"/>
          <w:rPrChange w:id="692" w:author="jhawkins" w:date="2011-04-01T11:13:00Z">
            <w:rPr>
              <w:rFonts w:ascii="Times New Roman" w:hAnsi="Times New Roman"/>
              <w:color w:val="191919"/>
              <w:spacing w:val="-2"/>
              <w:sz w:val="18"/>
              <w:szCs w:val="18"/>
              <w:u w:val="single"/>
            </w:rPr>
          </w:rPrChange>
        </w:rPr>
        <w:t>F</w:t>
      </w:r>
      <w:r w:rsidR="006A495C" w:rsidRPr="006A495C">
        <w:rPr>
          <w:rFonts w:ascii="Times New Roman" w:hAnsi="Times New Roman"/>
          <w:color w:val="191919"/>
          <w:spacing w:val="-2"/>
          <w:sz w:val="18"/>
          <w:szCs w:val="18"/>
          <w:rPrChange w:id="693" w:author="jhawkins" w:date="2011-04-01T11:13:00Z">
            <w:rPr>
              <w:rFonts w:ascii="Times New Roman" w:hAnsi="Times New Roman"/>
              <w:color w:val="191919"/>
              <w:spacing w:val="-2"/>
              <w:sz w:val="18"/>
              <w:szCs w:val="18"/>
              <w:u w:val="single"/>
            </w:rPr>
          </w:rPrChange>
        </w:rPr>
        <w:t>O</w:t>
      </w:r>
      <w:r w:rsidR="006A495C" w:rsidRPr="006A495C">
        <w:rPr>
          <w:rFonts w:ascii="Times New Roman" w:hAnsi="Times New Roman"/>
          <w:color w:val="191919"/>
          <w:sz w:val="18"/>
          <w:szCs w:val="18"/>
          <w:rPrChange w:id="694" w:author="jhawkins" w:date="2011-04-01T11:13:00Z">
            <w:rPr>
              <w:rFonts w:ascii="Times New Roman" w:hAnsi="Times New Roman"/>
              <w:color w:val="191919"/>
              <w:sz w:val="18"/>
              <w:szCs w:val="18"/>
              <w:u w:val="single"/>
            </w:rPr>
          </w:rPrChange>
        </w:rPr>
        <w:t>R</w:t>
      </w:r>
      <w:r w:rsidR="006A495C" w:rsidRPr="006A495C">
        <w:rPr>
          <w:rFonts w:ascii="Times New Roman" w:hAnsi="Times New Roman"/>
          <w:color w:val="191919"/>
          <w:spacing w:val="10"/>
          <w:sz w:val="24"/>
          <w:szCs w:val="24"/>
          <w:rPrChange w:id="695"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D</w:t>
      </w:r>
      <w:r w:rsidR="006A495C" w:rsidRPr="006A495C">
        <w:rPr>
          <w:rFonts w:ascii="Times New Roman" w:hAnsi="Times New Roman"/>
          <w:color w:val="191919"/>
          <w:spacing w:val="-2"/>
          <w:sz w:val="18"/>
          <w:szCs w:val="18"/>
          <w:rPrChange w:id="696" w:author="jhawkins" w:date="2011-04-01T11:13:00Z">
            <w:rPr>
              <w:rFonts w:ascii="Times New Roman" w:hAnsi="Times New Roman"/>
              <w:color w:val="191919"/>
              <w:spacing w:val="-2"/>
              <w:sz w:val="18"/>
              <w:szCs w:val="18"/>
              <w:u w:val="single"/>
            </w:rPr>
          </w:rPrChange>
        </w:rPr>
        <w:t>EGREE</w:t>
      </w:r>
      <w:bookmarkEnd w:id="683"/>
      <w:bookmarkEnd w:id="684"/>
      <w:bookmarkEnd w:id="685"/>
      <w:bookmarkEnd w:id="686"/>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file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thirt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(30</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graduation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secure</w:t>
      </w:r>
      <w:r>
        <w:rPr>
          <w:rFonts w:ascii="Times New Roman" w:hAnsi="Times New Roman"/>
          <w:color w:val="191919"/>
          <w:sz w:val="18"/>
          <w:szCs w:val="18"/>
        </w:rPr>
        <w:t xml:space="preserve">d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th</w:t>
      </w:r>
      <w:r>
        <w:rPr>
          <w:rFonts w:ascii="Times New Roman" w:hAnsi="Times New Roman"/>
          <w:color w:val="191919"/>
          <w:sz w:val="18"/>
          <w:szCs w:val="18"/>
        </w:rPr>
        <w:t xml:space="preserve">e </w:t>
      </w:r>
      <w:ins w:id="697" w:author="jhawkins" w:date="2011-04-01T11:54:00Z">
        <w:r w:rsidRPr="00544F8B">
          <w:rPr>
            <w:rFonts w:ascii="Times New Roman" w:hAnsi="Times New Roman"/>
            <w:color w:val="191919"/>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698" w:author="jhawkins" w:date="2011-04-01T11:54:00Z">
        <w:r>
          <w:rPr>
            <w:rFonts w:ascii="Times New Roman" w:hAnsi="Times New Roman"/>
            <w:color w:val="191919"/>
            <w:spacing w:val="-12"/>
            <w:sz w:val="18"/>
            <w:szCs w:val="18"/>
          </w:rPr>
          <w:delText>’</w:delText>
        </w:r>
        <w:r>
          <w:rPr>
            <w:rFonts w:ascii="Times New Roman" w:hAnsi="Times New Roman"/>
            <w:color w:val="191919"/>
            <w:sz w:val="18"/>
            <w:szCs w:val="18"/>
          </w:rPr>
          <w:delText xml:space="preserve">s </w:delText>
        </w:r>
      </w:del>
      <w:del w:id="699" w:author="jhawkins" w:date="2011-04-01T11:55:00Z">
        <w:r>
          <w:rPr>
            <w:rFonts w:ascii="Times New Roman" w:hAnsi="Times New Roman"/>
            <w:color w:val="191919"/>
            <w:spacing w:val="-2"/>
            <w:sz w:val="18"/>
            <w:szCs w:val="18"/>
          </w:rPr>
          <w:delText>o</w:delText>
        </w:r>
        <w:r>
          <w:rPr>
            <w:rFonts w:ascii="Times New Roman" w:hAnsi="Times New Roman"/>
            <w:color w:val="191919"/>
            <w:spacing w:val="-5"/>
            <w:sz w:val="18"/>
            <w:szCs w:val="18"/>
          </w:rPr>
          <w:delText>f</w:delText>
        </w:r>
        <w:r>
          <w:rPr>
            <w:rFonts w:ascii="Times New Roman" w:hAnsi="Times New Roman"/>
            <w:color w:val="191919"/>
            <w:spacing w:val="-2"/>
            <w:sz w:val="18"/>
            <w:szCs w:val="18"/>
          </w:rPr>
          <w:delText>fice</w:delText>
        </w:r>
      </w:del>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applicatio</w:t>
      </w:r>
      <w:r>
        <w:rPr>
          <w:rFonts w:ascii="Times New Roman" w:hAnsi="Times New Roman"/>
          <w:color w:val="191919"/>
          <w:sz w:val="18"/>
          <w:szCs w:val="18"/>
        </w:rPr>
        <w:t xml:space="preserve">n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mus</w:t>
      </w:r>
      <w:r>
        <w:rPr>
          <w:rFonts w:ascii="Times New Roman" w:hAnsi="Times New Roman"/>
          <w:color w:val="191919"/>
          <w:sz w:val="18"/>
          <w:szCs w:val="18"/>
        </w:rPr>
        <w:t xml:space="preserve">t </w:t>
      </w:r>
      <w:r>
        <w:rPr>
          <w:rFonts w:ascii="Times New Roman" w:hAnsi="Times New Roman"/>
          <w:color w:val="191919"/>
          <w:spacing w:val="-2"/>
          <w:sz w:val="18"/>
          <w:szCs w:val="18"/>
        </w:rPr>
        <w:t>indicat</w:t>
      </w:r>
      <w:r>
        <w:rPr>
          <w:rFonts w:ascii="Times New Roman" w:hAnsi="Times New Roman"/>
          <w:color w:val="191919"/>
          <w:sz w:val="18"/>
          <w:szCs w:val="18"/>
        </w:rPr>
        <w:t xml:space="preserve">e </w:t>
      </w:r>
      <w:r>
        <w:rPr>
          <w:rFonts w:ascii="Times New Roman" w:hAnsi="Times New Roman"/>
          <w:color w:val="191919"/>
          <w:spacing w:val="-2"/>
          <w:sz w:val="18"/>
          <w:szCs w:val="18"/>
        </w:rPr>
        <w:t>intende</w:t>
      </w:r>
      <w:r>
        <w:rPr>
          <w:rFonts w:ascii="Times New Roman" w:hAnsi="Times New Roman"/>
          <w:color w:val="191919"/>
          <w:sz w:val="18"/>
          <w:szCs w:val="18"/>
        </w:rPr>
        <w:t xml:space="preserve">d </w:t>
      </w:r>
      <w:r>
        <w:rPr>
          <w:rFonts w:ascii="Times New Roman" w:hAnsi="Times New Roman"/>
          <w:color w:val="191919"/>
          <w:spacing w:val="-2"/>
          <w:sz w:val="18"/>
          <w:szCs w:val="18"/>
        </w:rPr>
        <w:t>dat</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graduation</w:t>
      </w:r>
      <w:r>
        <w:rPr>
          <w:rFonts w:ascii="Times New Roman" w:hAnsi="Times New Roman"/>
          <w:color w:val="19191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fai</w:t>
      </w:r>
      <w:r>
        <w:rPr>
          <w:rFonts w:ascii="Times New Roman" w:hAnsi="Times New Roman"/>
          <w:color w:val="191919"/>
          <w:sz w:val="18"/>
          <w:szCs w:val="18"/>
        </w:rPr>
        <w:t xml:space="preserve">l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s </w:t>
      </w:r>
      <w:proofErr w:type="spellStart"/>
      <w:r>
        <w:rPr>
          <w:rFonts w:ascii="Times New Roman" w:hAnsi="Times New Roman"/>
          <w:color w:val="191919"/>
          <w:spacing w:val="-2"/>
          <w:sz w:val="18"/>
          <w:szCs w:val="18"/>
        </w:rPr>
        <w:t>indi</w:t>
      </w:r>
      <w:proofErr w:type="spellEnd"/>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cate</w:t>
      </w:r>
      <w:r>
        <w:rPr>
          <w:rFonts w:ascii="Times New Roman" w:hAnsi="Times New Roman"/>
          <w:color w:val="191919"/>
          <w:sz w:val="18"/>
          <w:szCs w:val="18"/>
        </w:rPr>
        <w:t>d</w:t>
      </w:r>
      <w:proofErr w:type="spellEnd"/>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00"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clos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summe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statem</w:t>
      </w:r>
      <w:r>
        <w:rPr>
          <w:rFonts w:ascii="Times New Roman" w:hAnsi="Times New Roman"/>
          <w:color w:val="191919"/>
          <w:spacing w:val="-3"/>
          <w:sz w:val="18"/>
          <w:szCs w:val="18"/>
        </w:rPr>
        <w:t>e</w:t>
      </w:r>
      <w:r>
        <w:rPr>
          <w:rFonts w:ascii="Times New Roman" w:hAnsi="Times New Roman"/>
          <w:color w:val="191919"/>
          <w:spacing w:val="-2"/>
          <w:sz w:val="18"/>
          <w:szCs w:val="18"/>
        </w:rPr>
        <w:t>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request, certifyin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e</w:t>
      </w:r>
      <w:r>
        <w:rPr>
          <w:rFonts w:ascii="Times New Roman" w:hAnsi="Times New Roman"/>
          <w:color w:val="191919"/>
          <w:spacing w:val="-2"/>
          <w:sz w:val="18"/>
          <w:szCs w:val="18"/>
        </w:rPr>
        <w:t>rtificate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teach 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pursuan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4D157D" w:rsidRPr="00544F8B" w:rsidRDefault="004D157D" w:rsidP="004D157D">
      <w:pPr>
        <w:pStyle w:val="Heading2"/>
        <w:ind w:left="180" w:right="130" w:firstLine="0"/>
        <w:rPr>
          <w:rFonts w:ascii="Times New Roman" w:hAnsi="Times New Roman"/>
          <w:color w:val="000000"/>
          <w:sz w:val="24"/>
          <w:szCs w:val="24"/>
          <w:rPrChange w:id="701" w:author="jhawkins" w:date="2011-04-01T11:13:00Z">
            <w:rPr>
              <w:rFonts w:ascii="Times New Roman" w:hAnsi="Times New Roman"/>
              <w:color w:val="000000"/>
              <w:sz w:val="18"/>
              <w:szCs w:val="18"/>
            </w:rPr>
          </w:rPrChange>
        </w:rPr>
      </w:pPr>
      <w:bookmarkStart w:id="702" w:name="_Toc293070077"/>
      <w:bookmarkStart w:id="703" w:name="_Toc293077527"/>
      <w:bookmarkStart w:id="704" w:name="_Toc293078111"/>
      <w:bookmarkStart w:id="705" w:name="_Toc295316706"/>
      <w:r w:rsidRPr="00544F8B">
        <w:rPr>
          <w:rFonts w:ascii="Times New Roman" w:hAnsi="Times New Roman"/>
          <w:color w:val="191919"/>
          <w:spacing w:val="-2"/>
          <w:sz w:val="24"/>
          <w:szCs w:val="24"/>
        </w:rPr>
        <w:t>C</w:t>
      </w:r>
      <w:r w:rsidR="006A495C" w:rsidRPr="006A495C">
        <w:rPr>
          <w:rFonts w:ascii="Times New Roman" w:hAnsi="Times New Roman"/>
          <w:color w:val="191919"/>
          <w:spacing w:val="-2"/>
          <w:sz w:val="18"/>
          <w:szCs w:val="18"/>
          <w:rPrChange w:id="706" w:author="jhawkins" w:date="2011-04-01T11:13:00Z">
            <w:rPr>
              <w:rFonts w:ascii="Times New Roman" w:hAnsi="Times New Roman"/>
              <w:color w:val="191919"/>
              <w:spacing w:val="-2"/>
              <w:sz w:val="18"/>
              <w:szCs w:val="18"/>
              <w:u w:val="single"/>
            </w:rPr>
          </w:rPrChange>
        </w:rPr>
        <w:t>OMMENCEMENT</w:t>
      </w:r>
      <w:bookmarkEnd w:id="702"/>
      <w:bookmarkEnd w:id="703"/>
      <w:bookmarkEnd w:id="704"/>
      <w:bookmarkEnd w:id="705"/>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Commencemen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process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Therefore</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presen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Gradu</w:t>
      </w:r>
      <w:r>
        <w:rPr>
          <w:rFonts w:ascii="Times New Roman" w:hAnsi="Times New Roman"/>
          <w:color w:val="191919"/>
          <w:spacing w:val="-3"/>
          <w:sz w:val="18"/>
          <w:szCs w:val="18"/>
        </w:rPr>
        <w:t>a</w:t>
      </w:r>
      <w:r>
        <w:rPr>
          <w:rFonts w:ascii="Times New Roman" w:hAnsi="Times New Roman"/>
          <w:color w:val="191919"/>
          <w:spacing w:val="-2"/>
          <w:sz w:val="18"/>
          <w:szCs w:val="18"/>
        </w:rPr>
        <w:t>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absentia, whe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acceptabl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excus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 absenti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4D157D" w:rsidRPr="00544F8B" w:rsidRDefault="004D157D" w:rsidP="004D157D">
      <w:pPr>
        <w:pStyle w:val="Heading2"/>
        <w:ind w:left="180" w:right="130" w:firstLine="0"/>
        <w:rPr>
          <w:rFonts w:ascii="Times New Roman" w:hAnsi="Times New Roman"/>
          <w:color w:val="000000"/>
          <w:sz w:val="24"/>
          <w:szCs w:val="24"/>
          <w:rPrChange w:id="707" w:author="jhawkins" w:date="2011-04-01T11:13:00Z">
            <w:rPr>
              <w:rFonts w:ascii="Times New Roman" w:hAnsi="Times New Roman"/>
              <w:color w:val="000000"/>
              <w:sz w:val="18"/>
              <w:szCs w:val="18"/>
            </w:rPr>
          </w:rPrChange>
        </w:rPr>
      </w:pPr>
      <w:bookmarkStart w:id="708" w:name="_Toc293070078"/>
      <w:bookmarkStart w:id="709" w:name="_Toc293077528"/>
      <w:bookmarkStart w:id="710" w:name="_Toc293078112"/>
      <w:bookmarkStart w:id="711" w:name="_Toc295316707"/>
      <w:r w:rsidRPr="00544F8B">
        <w:rPr>
          <w:rFonts w:ascii="Times New Roman" w:hAnsi="Times New Roman"/>
          <w:color w:val="191919"/>
          <w:spacing w:val="-2"/>
          <w:sz w:val="24"/>
          <w:szCs w:val="24"/>
        </w:rPr>
        <w:t>R</w:t>
      </w:r>
      <w:r w:rsidR="006A495C" w:rsidRPr="006A495C">
        <w:rPr>
          <w:rFonts w:ascii="Times New Roman" w:hAnsi="Times New Roman"/>
          <w:color w:val="191919"/>
          <w:spacing w:val="-2"/>
          <w:sz w:val="18"/>
          <w:szCs w:val="18"/>
          <w:rPrChange w:id="712" w:author="jhawkins" w:date="2011-04-01T11:13:00Z">
            <w:rPr>
              <w:rFonts w:ascii="Times New Roman" w:hAnsi="Times New Roman"/>
              <w:color w:val="191919"/>
              <w:spacing w:val="-2"/>
              <w:sz w:val="18"/>
              <w:szCs w:val="18"/>
              <w:u w:val="single"/>
            </w:rPr>
          </w:rPrChange>
        </w:rPr>
        <w:t>EGENTS</w:t>
      </w:r>
      <w:r w:rsidRPr="00544F8B">
        <w:rPr>
          <w:rFonts w:ascii="Times New Roman" w:hAnsi="Times New Roman"/>
          <w:color w:val="191919"/>
          <w:sz w:val="24"/>
          <w:szCs w:val="24"/>
        </w:rPr>
        <w:t>’</w:t>
      </w:r>
      <w:r w:rsidRPr="00544F8B">
        <w:rPr>
          <w:rFonts w:ascii="Times New Roman" w:hAnsi="Times New Roman"/>
          <w:color w:val="191919"/>
          <w:spacing w:val="-27"/>
          <w:sz w:val="24"/>
          <w:szCs w:val="24"/>
        </w:rPr>
        <w:t xml:space="preserve"> </w:t>
      </w:r>
      <w:r w:rsidRPr="00544F8B">
        <w:rPr>
          <w:rFonts w:ascii="Times New Roman" w:hAnsi="Times New Roman"/>
          <w:color w:val="191919"/>
          <w:spacing w:val="-2"/>
          <w:sz w:val="24"/>
          <w:szCs w:val="24"/>
        </w:rPr>
        <w:t>T</w:t>
      </w:r>
      <w:r w:rsidR="006A495C" w:rsidRPr="006A495C">
        <w:rPr>
          <w:rFonts w:ascii="Times New Roman" w:hAnsi="Times New Roman"/>
          <w:color w:val="191919"/>
          <w:spacing w:val="-2"/>
          <w:sz w:val="18"/>
          <w:szCs w:val="18"/>
          <w:rPrChange w:id="713" w:author="jhawkins" w:date="2011-04-01T11:13:00Z">
            <w:rPr>
              <w:rFonts w:ascii="Times New Roman" w:hAnsi="Times New Roman"/>
              <w:color w:val="191919"/>
              <w:spacing w:val="-2"/>
              <w:sz w:val="18"/>
              <w:szCs w:val="18"/>
              <w:u w:val="single"/>
            </w:rPr>
          </w:rPrChange>
        </w:rPr>
        <w:t>EST</w:t>
      </w:r>
      <w:bookmarkEnd w:id="708"/>
      <w:bookmarkEnd w:id="709"/>
      <w:bookmarkEnd w:id="710"/>
      <w:bookmarkEnd w:id="711"/>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administered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followin</w:t>
      </w:r>
      <w:r>
        <w:rPr>
          <w:rFonts w:ascii="Times New Roman" w:hAnsi="Times New Roman"/>
          <w:color w:val="191919"/>
          <w:sz w:val="18"/>
          <w:szCs w:val="18"/>
        </w:rPr>
        <w:t>g</w:t>
      </w:r>
      <w:r>
        <w:rPr>
          <w:rFonts w:ascii="Times New Roman" w:hAnsi="Times New Roman"/>
          <w:color w:val="191919"/>
          <w:spacing w:val="-2"/>
          <w:sz w:val="18"/>
          <w:szCs w:val="18"/>
        </w:rPr>
        <w:t xml:space="preserve"> statemen</w:t>
      </w:r>
      <w:r>
        <w:rPr>
          <w:rFonts w:ascii="Times New Roman" w:hAnsi="Times New Roman"/>
          <w:color w:val="191919"/>
          <w:sz w:val="18"/>
          <w:szCs w:val="18"/>
        </w:rPr>
        <w:t>t</w:t>
      </w:r>
      <w:r>
        <w:rPr>
          <w:rFonts w:ascii="Times New Roman" w:hAnsi="Times New Roman"/>
          <w:color w:val="191919"/>
          <w:spacing w:val="-2"/>
          <w:sz w:val="18"/>
          <w:szCs w:val="18"/>
        </w:rPr>
        <w:t xml:space="preserve"> shal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polic</w:t>
      </w:r>
      <w:r>
        <w:rPr>
          <w:rFonts w:ascii="Times New Roman" w:hAnsi="Times New Roman"/>
          <w:color w:val="191919"/>
          <w:sz w:val="18"/>
          <w:szCs w:val="18"/>
        </w:rPr>
        <w:t>y</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Boar</w:t>
      </w:r>
      <w:r>
        <w:rPr>
          <w:rFonts w:ascii="Times New Roman" w:hAnsi="Times New Roman"/>
          <w:color w:val="191919"/>
          <w:sz w:val="18"/>
          <w:szCs w:val="18"/>
        </w:rPr>
        <w:t>d</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Regent</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Syste</w:t>
      </w:r>
      <w:r>
        <w:rPr>
          <w:rFonts w:ascii="Times New Roman" w:hAnsi="Times New Roman"/>
          <w:color w:val="191919"/>
          <w:sz w:val="18"/>
          <w:szCs w:val="18"/>
        </w:rPr>
        <w:t>m</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Ge</w:t>
      </w:r>
      <w:r>
        <w:rPr>
          <w:rFonts w:ascii="Times New Roman" w:hAnsi="Times New Roman"/>
          <w:color w:val="191919"/>
          <w:spacing w:val="-3"/>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2"/>
          <w:sz w:val="18"/>
          <w:szCs w:val="18"/>
        </w:rPr>
        <w:t xml:space="preserve"> o</w:t>
      </w:r>
      <w:r>
        <w:rPr>
          <w:rFonts w:ascii="Times New Roman" w:hAnsi="Times New Roman"/>
          <w:color w:val="191919"/>
          <w:sz w:val="18"/>
          <w:szCs w:val="18"/>
        </w:rPr>
        <w:t>n</w:t>
      </w:r>
      <w:r>
        <w:rPr>
          <w:rFonts w:ascii="Times New Roman" w:hAnsi="Times New Roman"/>
          <w:color w:val="191919"/>
          <w:spacing w:val="-2"/>
          <w:sz w:val="18"/>
          <w:szCs w:val="18"/>
        </w:rPr>
        <w:t xml:space="preserve"> thi</w:t>
      </w:r>
      <w:r>
        <w:rPr>
          <w:rFonts w:ascii="Times New Roman" w:hAnsi="Times New Roman"/>
          <w:color w:val="191919"/>
          <w:sz w:val="18"/>
          <w:szCs w:val="18"/>
        </w:rPr>
        <w:t>s</w:t>
      </w:r>
      <w:r>
        <w:rPr>
          <w:rFonts w:ascii="Times New Roman" w:hAnsi="Times New Roman"/>
          <w:color w:val="191919"/>
          <w:spacing w:val="-2"/>
          <w:sz w:val="18"/>
          <w:szCs w:val="18"/>
        </w:rPr>
        <w:t xml:space="preserve"> examination.</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14"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 xml:space="preserve">t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responsibilit</w:t>
      </w:r>
      <w:r>
        <w:rPr>
          <w:rFonts w:ascii="Times New Roman" w:hAnsi="Times New Roman"/>
          <w:color w:val="191919"/>
          <w:sz w:val="18"/>
          <w:szCs w:val="18"/>
        </w:rPr>
        <w:t xml:space="preserve">y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eac</w:t>
      </w:r>
      <w:r>
        <w:rPr>
          <w:rFonts w:ascii="Times New Roman" w:hAnsi="Times New Roman"/>
          <w:color w:val="191919"/>
          <w:sz w:val="18"/>
          <w:szCs w:val="18"/>
        </w:rPr>
        <w:t xml:space="preserve">h </w:t>
      </w:r>
      <w:r>
        <w:rPr>
          <w:rFonts w:ascii="Times New Roman" w:hAnsi="Times New Roman"/>
          <w:color w:val="191919"/>
          <w:spacing w:val="-2"/>
          <w:sz w:val="18"/>
          <w:szCs w:val="18"/>
        </w:rPr>
        <w:t>institutio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Syste</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assur</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othe</w:t>
      </w:r>
      <w:r>
        <w:rPr>
          <w:rFonts w:ascii="Times New Roman" w:hAnsi="Times New Roman"/>
          <w:color w:val="191919"/>
          <w:sz w:val="18"/>
          <w:szCs w:val="18"/>
        </w:rPr>
        <w:t xml:space="preserve">r </w:t>
      </w:r>
      <w:r>
        <w:rPr>
          <w:rFonts w:ascii="Times New Roman" w:hAnsi="Times New Roman"/>
          <w:color w:val="191919"/>
          <w:spacing w:val="-2"/>
          <w:sz w:val="18"/>
          <w:szCs w:val="18"/>
        </w:rPr>
        <w:t>institutions</w:t>
      </w:r>
      <w:r>
        <w:rPr>
          <w:rFonts w:ascii="Times New Roman" w:hAnsi="Times New Roman"/>
          <w:color w:val="19191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Sy</w:t>
      </w:r>
      <w:r>
        <w:rPr>
          <w:rFonts w:ascii="Times New Roman" w:hAnsi="Times New Roman"/>
          <w:color w:val="191919"/>
          <w:spacing w:val="-3"/>
          <w:sz w:val="18"/>
          <w:szCs w:val="18"/>
        </w:rPr>
        <w:t>s</w:t>
      </w:r>
      <w:r>
        <w:rPr>
          <w:rFonts w:ascii="Times New Roman" w:hAnsi="Times New Roman"/>
          <w:color w:val="191919"/>
          <w:spacing w:val="-2"/>
          <w:sz w:val="18"/>
          <w:szCs w:val="18"/>
        </w:rPr>
        <w:t>te</w:t>
      </w:r>
      <w:r>
        <w:rPr>
          <w:rFonts w:ascii="Times New Roman" w:hAnsi="Times New Roman"/>
          <w:color w:val="191919"/>
          <w:sz w:val="18"/>
          <w:szCs w:val="18"/>
        </w:rPr>
        <w:t xml:space="preserve">m </w:t>
      </w:r>
      <w:r>
        <w:rPr>
          <w:rFonts w:ascii="Times New Roman" w:hAnsi="Times New Roman"/>
          <w:color w:val="191919"/>
          <w:spacing w:val="-2"/>
          <w:sz w:val="18"/>
          <w:szCs w:val="18"/>
        </w:rPr>
        <w:t>a</w:t>
      </w:r>
      <w:r>
        <w:rPr>
          <w:rFonts w:ascii="Times New Roman" w:hAnsi="Times New Roman"/>
          <w:color w:val="191919"/>
          <w:sz w:val="18"/>
          <w:szCs w:val="18"/>
        </w:rPr>
        <w:t xml:space="preserve">s a </w:t>
      </w:r>
      <w:r>
        <w:rPr>
          <w:rFonts w:ascii="Times New Roman" w:hAnsi="Times New Roman"/>
          <w:color w:val="191919"/>
          <w:spacing w:val="-2"/>
          <w:sz w:val="18"/>
          <w:szCs w:val="18"/>
        </w:rPr>
        <w:t>whole</w:t>
      </w:r>
      <w:r>
        <w:rPr>
          <w:rFonts w:ascii="Times New Roman" w:hAnsi="Times New Roman"/>
          <w:color w:val="191919"/>
          <w:sz w:val="18"/>
          <w:szCs w:val="18"/>
        </w:rPr>
        <w:t xml:space="preserve">, </w:t>
      </w:r>
      <w:r>
        <w:rPr>
          <w:rFonts w:ascii="Times New Roman" w:hAnsi="Times New Roman"/>
          <w:color w:val="191919"/>
          <w:spacing w:val="-2"/>
          <w:sz w:val="18"/>
          <w:szCs w:val="18"/>
        </w:rPr>
        <w:t>that 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obtainin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posses</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literacy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certai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k</w:t>
      </w:r>
      <w:r>
        <w:rPr>
          <w:rFonts w:ascii="Times New Roman" w:hAnsi="Times New Roman"/>
          <w:color w:val="191919"/>
          <w:spacing w:val="-2"/>
          <w:sz w:val="18"/>
          <w:szCs w:val="18"/>
        </w:rPr>
        <w:t>ill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writing.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relativ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w:t>
      </w:r>
      <w:r>
        <w:rPr>
          <w:rFonts w:ascii="Times New Roman" w:hAnsi="Times New Roman"/>
          <w:color w:val="191919"/>
          <w:spacing w:val="-3"/>
          <w:sz w:val="18"/>
          <w:szCs w:val="18"/>
        </w:rPr>
        <w:t>e</w:t>
      </w:r>
      <w:r>
        <w:rPr>
          <w:rFonts w:ascii="Times New Roman" w:hAnsi="Times New Roman"/>
          <w:color w:val="191919"/>
          <w:spacing w:val="-2"/>
          <w:sz w:val="18"/>
          <w:szCs w:val="18"/>
        </w:rPr>
        <w:t>mi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15"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procedur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outline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alternativ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assessin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competencie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languag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handicappe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physicall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p>
    <w:p w:rsidR="004D157D" w:rsidRPr="00544F8B" w:rsidRDefault="004D157D" w:rsidP="004D157D">
      <w:pPr>
        <w:widowControl w:val="0"/>
        <w:autoSpaceDE w:val="0"/>
        <w:autoSpaceDN w:val="0"/>
        <w:adjustRightInd w:val="0"/>
        <w:spacing w:after="0" w:line="200" w:lineRule="exact"/>
        <w:ind w:left="180" w:right="130" w:firstLine="0"/>
        <w:rPr>
          <w:rFonts w:ascii="Times New Roman" w:hAnsi="Times New Roman"/>
          <w:color w:val="000000"/>
          <w:sz w:val="18"/>
          <w:szCs w:val="18"/>
          <w:rPrChange w:id="716" w:author="jhawkins" w:date="2011-04-01T11:13:00Z">
            <w:rPr>
              <w:rFonts w:ascii="Times New Roman" w:hAnsi="Times New Roman"/>
              <w:color w:val="000000"/>
              <w:sz w:val="20"/>
              <w:szCs w:val="20"/>
            </w:rPr>
          </w:rPrChange>
        </w:rPr>
      </w:pPr>
    </w:p>
    <w:p w:rsidR="004D157D" w:rsidRPr="005F2A86" w:rsidRDefault="004D157D" w:rsidP="004D157D">
      <w:pPr>
        <w:pStyle w:val="Heading2"/>
        <w:ind w:left="180" w:right="130" w:firstLine="0"/>
        <w:jc w:val="both"/>
        <w:rPr>
          <w:rFonts w:ascii="Times New Roman" w:hAnsi="Times New Roman"/>
          <w:color w:val="000000"/>
          <w:sz w:val="24"/>
          <w:szCs w:val="24"/>
          <w:rPrChange w:id="717" w:author="jhawkins" w:date="2011-04-01T11:13:00Z">
            <w:rPr>
              <w:rFonts w:ascii="Times New Roman" w:hAnsi="Times New Roman"/>
              <w:color w:val="000000"/>
              <w:sz w:val="18"/>
              <w:szCs w:val="18"/>
            </w:rPr>
          </w:rPrChange>
        </w:rPr>
      </w:pPr>
      <w:bookmarkStart w:id="718" w:name="_Toc293070079"/>
      <w:bookmarkStart w:id="719" w:name="_Toc293077529"/>
      <w:bookmarkStart w:id="720" w:name="_Toc293078113"/>
      <w:bookmarkStart w:id="721" w:name="_Toc295316708"/>
      <w:r w:rsidRPr="005F2A86">
        <w:rPr>
          <w:rFonts w:ascii="Times New Roman" w:hAnsi="Times New Roman"/>
          <w:color w:val="191919"/>
          <w:spacing w:val="-2"/>
          <w:sz w:val="24"/>
          <w:szCs w:val="24"/>
        </w:rPr>
        <w:t>R</w:t>
      </w:r>
      <w:r w:rsidR="006A495C" w:rsidRPr="006A495C">
        <w:rPr>
          <w:rFonts w:ascii="Times New Roman" w:hAnsi="Times New Roman"/>
          <w:color w:val="191919"/>
          <w:spacing w:val="-2"/>
          <w:sz w:val="18"/>
          <w:szCs w:val="18"/>
          <w:rPrChange w:id="722" w:author="jhawkins" w:date="2011-04-01T11:13:00Z">
            <w:rPr>
              <w:rFonts w:ascii="Times New Roman" w:hAnsi="Times New Roman"/>
              <w:color w:val="191919"/>
              <w:spacing w:val="-2"/>
              <w:sz w:val="18"/>
              <w:szCs w:val="18"/>
              <w:u w:val="single"/>
            </w:rPr>
          </w:rPrChange>
        </w:rPr>
        <w:t>EGENTS</w:t>
      </w:r>
      <w:r w:rsidRPr="005F2A86">
        <w:rPr>
          <w:rFonts w:ascii="Times New Roman" w:hAnsi="Times New Roman"/>
          <w:color w:val="191919"/>
          <w:sz w:val="24"/>
          <w:szCs w:val="24"/>
        </w:rPr>
        <w:t>’</w:t>
      </w:r>
      <w:r w:rsidRPr="005F2A86">
        <w:rPr>
          <w:rFonts w:ascii="Times New Roman" w:hAnsi="Times New Roman"/>
          <w:color w:val="191919"/>
          <w:spacing w:val="-27"/>
          <w:sz w:val="24"/>
          <w:szCs w:val="24"/>
        </w:rPr>
        <w:t xml:space="preserve"> </w:t>
      </w:r>
      <w:r w:rsidRPr="005F2A86">
        <w:rPr>
          <w:rFonts w:ascii="Times New Roman" w:hAnsi="Times New Roman"/>
          <w:color w:val="191919"/>
          <w:spacing w:val="-2"/>
          <w:sz w:val="24"/>
          <w:szCs w:val="24"/>
        </w:rPr>
        <w:t>T</w:t>
      </w:r>
      <w:r w:rsidR="006A495C" w:rsidRPr="006A495C">
        <w:rPr>
          <w:rFonts w:ascii="Times New Roman" w:hAnsi="Times New Roman"/>
          <w:color w:val="191919"/>
          <w:spacing w:val="-2"/>
          <w:sz w:val="18"/>
          <w:szCs w:val="18"/>
          <w:rPrChange w:id="723" w:author="jhawkins" w:date="2011-04-01T11:13:00Z">
            <w:rPr>
              <w:rFonts w:ascii="Times New Roman" w:hAnsi="Times New Roman"/>
              <w:color w:val="191919"/>
              <w:spacing w:val="-2"/>
              <w:sz w:val="18"/>
              <w:szCs w:val="18"/>
              <w:u w:val="single"/>
            </w:rPr>
          </w:rPrChange>
        </w:rPr>
        <w:t>ESTIN</w:t>
      </w:r>
      <w:r w:rsidR="006A495C" w:rsidRPr="006A495C">
        <w:rPr>
          <w:rFonts w:ascii="Times New Roman" w:hAnsi="Times New Roman"/>
          <w:color w:val="191919"/>
          <w:sz w:val="18"/>
          <w:szCs w:val="18"/>
          <w:rPrChange w:id="724" w:author="jhawkins" w:date="2011-04-01T11:13:00Z">
            <w:rPr>
              <w:rFonts w:ascii="Times New Roman" w:hAnsi="Times New Roman"/>
              <w:color w:val="191919"/>
              <w:sz w:val="18"/>
              <w:szCs w:val="18"/>
              <w:u w:val="single"/>
            </w:rPr>
          </w:rPrChange>
        </w:rPr>
        <w:t>G</w:t>
      </w:r>
      <w:r w:rsidR="006A495C" w:rsidRPr="006A495C">
        <w:rPr>
          <w:rFonts w:ascii="Times New Roman" w:hAnsi="Times New Roman"/>
          <w:color w:val="191919"/>
          <w:spacing w:val="10"/>
          <w:sz w:val="24"/>
          <w:szCs w:val="24"/>
          <w:rPrChange w:id="725"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P</w:t>
      </w:r>
      <w:r w:rsidR="006A495C" w:rsidRPr="006A495C">
        <w:rPr>
          <w:rFonts w:ascii="Times New Roman" w:hAnsi="Times New Roman"/>
          <w:color w:val="191919"/>
          <w:spacing w:val="-2"/>
          <w:sz w:val="18"/>
          <w:szCs w:val="18"/>
          <w:rPrChange w:id="726" w:author="jhawkins" w:date="2011-04-01T11:13:00Z">
            <w:rPr>
              <w:rFonts w:ascii="Times New Roman" w:hAnsi="Times New Roman"/>
              <w:color w:val="191919"/>
              <w:spacing w:val="-2"/>
              <w:sz w:val="18"/>
              <w:szCs w:val="18"/>
              <w:u w:val="single"/>
            </w:rPr>
          </w:rPrChange>
        </w:rPr>
        <w:t>ROGRA</w:t>
      </w:r>
      <w:r w:rsidR="006A495C" w:rsidRPr="006A495C">
        <w:rPr>
          <w:rFonts w:ascii="Times New Roman" w:hAnsi="Times New Roman"/>
          <w:color w:val="191919"/>
          <w:sz w:val="18"/>
          <w:szCs w:val="18"/>
          <w:rPrChange w:id="727" w:author="jhawkins" w:date="2011-04-01T11:13:00Z">
            <w:rPr>
              <w:rFonts w:ascii="Times New Roman" w:hAnsi="Times New Roman"/>
              <w:color w:val="191919"/>
              <w:sz w:val="18"/>
              <w:szCs w:val="18"/>
              <w:u w:val="single"/>
            </w:rPr>
          </w:rPrChange>
        </w:rPr>
        <w:t>M</w:t>
      </w:r>
      <w:r w:rsidR="006A495C" w:rsidRPr="006A495C">
        <w:rPr>
          <w:rFonts w:ascii="Times New Roman" w:hAnsi="Times New Roman"/>
          <w:color w:val="191919"/>
          <w:spacing w:val="-3"/>
          <w:sz w:val="24"/>
          <w:szCs w:val="24"/>
          <w:rPrChange w:id="728" w:author="jhawkins" w:date="2011-04-01T11:13:00Z">
            <w:rPr>
              <w:rFonts w:ascii="Times New Roman" w:hAnsi="Times New Roman"/>
              <w:color w:val="191919"/>
              <w:spacing w:val="-3"/>
              <w:sz w:val="18"/>
              <w:szCs w:val="18"/>
              <w:u w:val="single"/>
            </w:rPr>
          </w:rPrChange>
        </w:rPr>
        <w:t xml:space="preserve"> </w:t>
      </w:r>
      <w:r w:rsidRPr="005F2A86">
        <w:rPr>
          <w:rFonts w:ascii="Times New Roman" w:hAnsi="Times New Roman"/>
          <w:color w:val="191919"/>
          <w:spacing w:val="-2"/>
          <w:sz w:val="24"/>
          <w:szCs w:val="24"/>
        </w:rPr>
        <w:t>A</w:t>
      </w:r>
      <w:r w:rsidR="006A495C" w:rsidRPr="006A495C">
        <w:rPr>
          <w:rFonts w:ascii="Times New Roman" w:hAnsi="Times New Roman"/>
          <w:color w:val="191919"/>
          <w:spacing w:val="-2"/>
          <w:sz w:val="18"/>
          <w:szCs w:val="18"/>
          <w:rPrChange w:id="729" w:author="jhawkins" w:date="2011-04-01T11:13:00Z">
            <w:rPr>
              <w:rFonts w:ascii="Times New Roman" w:hAnsi="Times New Roman"/>
              <w:color w:val="191919"/>
              <w:spacing w:val="-2"/>
              <w:sz w:val="18"/>
              <w:szCs w:val="18"/>
              <w:u w:val="single"/>
            </w:rPr>
          </w:rPrChange>
        </w:rPr>
        <w:t>DMINISTR</w:t>
      </w:r>
      <w:r w:rsidR="006A495C" w:rsidRPr="006A495C">
        <w:rPr>
          <w:rFonts w:ascii="Times New Roman" w:hAnsi="Times New Roman"/>
          <w:color w:val="191919"/>
          <w:spacing w:val="-16"/>
          <w:sz w:val="18"/>
          <w:szCs w:val="18"/>
          <w:rPrChange w:id="730" w:author="jhawkins" w:date="2011-04-01T11:13:00Z">
            <w:rPr>
              <w:rFonts w:ascii="Times New Roman" w:hAnsi="Times New Roman"/>
              <w:color w:val="191919"/>
              <w:spacing w:val="-16"/>
              <w:sz w:val="18"/>
              <w:szCs w:val="18"/>
              <w:u w:val="single"/>
            </w:rPr>
          </w:rPrChange>
        </w:rPr>
        <w:t>A</w:t>
      </w:r>
      <w:r w:rsidR="006A495C" w:rsidRPr="006A495C">
        <w:rPr>
          <w:rFonts w:ascii="Times New Roman" w:hAnsi="Times New Roman"/>
          <w:color w:val="191919"/>
          <w:spacing w:val="-2"/>
          <w:sz w:val="18"/>
          <w:szCs w:val="18"/>
          <w:rPrChange w:id="731" w:author="jhawkins" w:date="2011-04-01T11:13:00Z">
            <w:rPr>
              <w:rFonts w:ascii="Times New Roman" w:hAnsi="Times New Roman"/>
              <w:color w:val="191919"/>
              <w:spacing w:val="-2"/>
              <w:sz w:val="18"/>
              <w:szCs w:val="18"/>
              <w:u w:val="single"/>
            </w:rPr>
          </w:rPrChange>
        </w:rPr>
        <w:t>TIV</w:t>
      </w:r>
      <w:r w:rsidR="006A495C" w:rsidRPr="006A495C">
        <w:rPr>
          <w:rFonts w:ascii="Times New Roman" w:hAnsi="Times New Roman"/>
          <w:color w:val="191919"/>
          <w:sz w:val="18"/>
          <w:szCs w:val="18"/>
          <w:rPrChange w:id="732" w:author="jhawkins" w:date="2011-04-01T11:13:00Z">
            <w:rPr>
              <w:rFonts w:ascii="Times New Roman" w:hAnsi="Times New Roman"/>
              <w:color w:val="191919"/>
              <w:sz w:val="18"/>
              <w:szCs w:val="18"/>
              <w:u w:val="single"/>
            </w:rPr>
          </w:rPrChange>
        </w:rPr>
        <w:t>E</w:t>
      </w:r>
      <w:r w:rsidR="006A495C" w:rsidRPr="006A495C">
        <w:rPr>
          <w:rFonts w:ascii="Times New Roman" w:hAnsi="Times New Roman"/>
          <w:color w:val="191919"/>
          <w:spacing w:val="11"/>
          <w:sz w:val="24"/>
          <w:szCs w:val="24"/>
          <w:rPrChange w:id="733" w:author="jhawkins" w:date="2011-04-01T11:13:00Z">
            <w:rPr>
              <w:rFonts w:ascii="Times New Roman" w:hAnsi="Times New Roman"/>
              <w:color w:val="191919"/>
              <w:spacing w:val="11"/>
              <w:sz w:val="18"/>
              <w:szCs w:val="18"/>
              <w:u w:val="single"/>
            </w:rPr>
          </w:rPrChange>
        </w:rPr>
        <w:t xml:space="preserve"> </w:t>
      </w:r>
      <w:r w:rsidRPr="005F2A86">
        <w:rPr>
          <w:rFonts w:ascii="Times New Roman" w:hAnsi="Times New Roman"/>
          <w:color w:val="191919"/>
          <w:spacing w:val="-2"/>
          <w:sz w:val="24"/>
          <w:szCs w:val="24"/>
        </w:rPr>
        <w:t>P</w:t>
      </w:r>
      <w:r w:rsidR="006A495C" w:rsidRPr="006A495C">
        <w:rPr>
          <w:rFonts w:ascii="Times New Roman" w:hAnsi="Times New Roman"/>
          <w:color w:val="191919"/>
          <w:spacing w:val="-2"/>
          <w:sz w:val="18"/>
          <w:szCs w:val="18"/>
          <w:rPrChange w:id="734" w:author="jhawkins" w:date="2011-04-01T11:13:00Z">
            <w:rPr>
              <w:rFonts w:ascii="Times New Roman" w:hAnsi="Times New Roman"/>
              <w:color w:val="191919"/>
              <w:spacing w:val="-2"/>
              <w:sz w:val="18"/>
              <w:szCs w:val="18"/>
              <w:u w:val="single"/>
            </w:rPr>
          </w:rPrChange>
        </w:rPr>
        <w:t>ROCEDURES</w:t>
      </w:r>
      <w:bookmarkEnd w:id="718"/>
      <w:bookmarkEnd w:id="719"/>
      <w:bookmarkEnd w:id="720"/>
      <w:bookmarkEnd w:id="721"/>
    </w:p>
    <w:p w:rsidR="004D157D" w:rsidRPr="00544F8B" w:rsidRDefault="004D157D" w:rsidP="004D157D">
      <w:pPr>
        <w:widowControl w:val="0"/>
        <w:tabs>
          <w:tab w:val="left" w:pos="11160"/>
        </w:tabs>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followin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4"/>
          <w:sz w:val="18"/>
          <w:szCs w:val="18"/>
        </w:rPr>
        <w:t>procedure</w:t>
      </w:r>
      <w:r>
        <w:rPr>
          <w:rFonts w:ascii="Times New Roman" w:hAnsi="Times New Roman"/>
          <w:color w:val="191919"/>
          <w:sz w:val="18"/>
          <w:szCs w:val="18"/>
        </w:rPr>
        <w:t>s</w:t>
      </w:r>
      <w:r>
        <w:rPr>
          <w:rFonts w:ascii="Times New Roman" w:hAnsi="Times New Roman"/>
          <w:color w:val="191919"/>
          <w:spacing w:val="-14"/>
          <w:sz w:val="18"/>
          <w:szCs w:val="18"/>
        </w:rPr>
        <w:t xml:space="preserve"> </w:t>
      </w:r>
      <w:proofErr w:type="gramStart"/>
      <w:r>
        <w:rPr>
          <w:rFonts w:ascii="Times New Roman" w:hAnsi="Times New Roman"/>
          <w:color w:val="191919"/>
          <w:spacing w:val="-4"/>
          <w:sz w:val="18"/>
          <w:szCs w:val="18"/>
        </w:rPr>
        <w:t>implemen</w:t>
      </w:r>
      <w:r>
        <w:rPr>
          <w:rFonts w:ascii="Times New Roman" w:hAnsi="Times New Roman"/>
          <w:color w:val="191919"/>
          <w:sz w:val="18"/>
          <w:szCs w:val="18"/>
        </w:rPr>
        <w:t>t</w:t>
      </w:r>
      <w:r>
        <w:rPr>
          <w:rFonts w:ascii="Times New Roman" w:hAnsi="Times New Roman"/>
          <w:color w:val="191919"/>
          <w:spacing w:val="-14"/>
          <w:sz w:val="18"/>
          <w:szCs w:val="18"/>
        </w:rPr>
        <w:t xml:space="preserve"> </w:t>
      </w:r>
      <w:ins w:id="735" w:author="jhawkins" w:date="2011-04-01T10:18:00Z">
        <w:r>
          <w:rPr>
            <w:rFonts w:ascii="Times New Roman" w:hAnsi="Times New Roman"/>
            <w:color w:val="191919"/>
            <w:spacing w:val="-14"/>
            <w:sz w:val="18"/>
            <w:szCs w:val="18"/>
          </w:rPr>
          <w:t xml:space="preserve"> </w:t>
        </w:r>
      </w:ins>
      <w:r>
        <w:rPr>
          <w:rFonts w:ascii="Times New Roman" w:hAnsi="Times New Roman"/>
          <w:color w:val="191919"/>
          <w:spacing w:val="-4"/>
          <w:sz w:val="18"/>
          <w:szCs w:val="18"/>
        </w:rPr>
        <w:t>th</w:t>
      </w:r>
      <w:r>
        <w:rPr>
          <w:rFonts w:ascii="Times New Roman" w:hAnsi="Times New Roman"/>
          <w:color w:val="191919"/>
          <w:sz w:val="18"/>
          <w:szCs w:val="18"/>
        </w:rPr>
        <w:t>e</w:t>
      </w:r>
      <w:proofErr w:type="gramEnd"/>
      <w:r>
        <w:rPr>
          <w:rFonts w:ascii="Times New Roman" w:hAnsi="Times New Roman"/>
          <w:color w:val="191919"/>
          <w:spacing w:val="-14"/>
          <w:sz w:val="18"/>
          <w:szCs w:val="18"/>
        </w:rPr>
        <w:t xml:space="preserve"> </w:t>
      </w:r>
      <w:r>
        <w:rPr>
          <w:rFonts w:ascii="Times New Roman" w:hAnsi="Times New Roman"/>
          <w:color w:val="191919"/>
          <w:spacing w:val="-4"/>
          <w:sz w:val="18"/>
          <w:szCs w:val="18"/>
        </w:rPr>
        <w:t>Polic</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Regents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17"/>
          <w:sz w:val="18"/>
          <w:szCs w:val="18"/>
        </w:rPr>
        <w:t>T</w:t>
      </w:r>
      <w:r>
        <w:rPr>
          <w:rFonts w:ascii="Times New Roman" w:hAnsi="Times New Roman"/>
          <w:color w:val="191919"/>
          <w:spacing w:val="-4"/>
          <w:sz w:val="18"/>
          <w:szCs w:val="18"/>
        </w:rPr>
        <w:t>estin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4"/>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Boar</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Regent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Universit</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4"/>
          <w:sz w:val="18"/>
          <w:szCs w:val="18"/>
        </w:rPr>
        <w:t>Syste</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Geo</w:t>
      </w:r>
      <w:r>
        <w:rPr>
          <w:rFonts w:ascii="Times New Roman" w:hAnsi="Times New Roman"/>
          <w:color w:val="191919"/>
          <w:spacing w:val="-8"/>
          <w:sz w:val="18"/>
          <w:szCs w:val="18"/>
        </w:rPr>
        <w:t>r</w:t>
      </w:r>
      <w:r>
        <w:rPr>
          <w:rFonts w:ascii="Times New Roman" w:hAnsi="Times New Roman"/>
          <w:color w:val="191919"/>
          <w:spacing w:val="-4"/>
          <w:sz w:val="18"/>
          <w:szCs w:val="18"/>
        </w:rPr>
        <w:t>gi</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4"/>
          <w:sz w:val="18"/>
          <w:szCs w:val="18"/>
        </w:rPr>
        <w:t>(USG).</w:t>
      </w: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w:t>
      </w:r>
      <w:r>
        <w:rPr>
          <w:rFonts w:ascii="Times New Roman" w:hAnsi="Times New Roman"/>
          <w:color w:val="191919"/>
          <w:spacing w:val="-3"/>
          <w:sz w:val="18"/>
          <w:szCs w:val="18"/>
        </w:rPr>
        <w:t>n</w:t>
      </w:r>
      <w:r>
        <w:rPr>
          <w:rFonts w:ascii="Times New Roman" w:hAnsi="Times New Roman"/>
          <w:color w:val="191919"/>
          <w:spacing w:val="-2"/>
          <w:sz w:val="18"/>
          <w:szCs w:val="18"/>
        </w:rPr>
        <w:t>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 requiremen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 unti</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200</w:t>
      </w:r>
      <w:r>
        <w:rPr>
          <w:rFonts w:ascii="Times New Roman" w:hAnsi="Times New Roman"/>
          <w:color w:val="191919"/>
          <w:sz w:val="18"/>
          <w:szCs w:val="18"/>
        </w:rPr>
        <w:t>8</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attempt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required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5</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 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attemp</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w:t>
      </w:r>
      <w:r>
        <w:rPr>
          <w:rFonts w:ascii="Times New Roman" w:hAnsi="Times New Roman"/>
          <w:color w:val="191919"/>
          <w:spacing w:val="-3"/>
          <w:sz w:val="18"/>
          <w:szCs w:val="18"/>
        </w:rPr>
        <w:t>t</w:t>
      </w:r>
      <w:r>
        <w:rPr>
          <w:rFonts w:ascii="Times New Roman" w:hAnsi="Times New Roman"/>
          <w:color w:val="191919"/>
          <w:spacing w:val="-2"/>
          <w:sz w:val="18"/>
          <w:szCs w:val="18"/>
        </w:rPr>
        <w:t>emp</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regardless 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ever</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spring 2008</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2008.</w:t>
      </w:r>
    </w:p>
    <w:p w:rsidR="004D157D" w:rsidRPr="00544F8B" w:rsidRDefault="004D157D" w:rsidP="004D157D">
      <w:pPr>
        <w:widowControl w:val="0"/>
        <w:autoSpaceDE w:val="0"/>
        <w:autoSpaceDN w:val="0"/>
        <w:adjustRightInd w:val="0"/>
        <w:spacing w:before="16" w:after="0" w:line="200" w:lineRule="exact"/>
        <w:ind w:left="180" w:right="130" w:firstLine="0"/>
        <w:jc w:val="both"/>
        <w:rPr>
          <w:rFonts w:ascii="Times New Roman" w:hAnsi="Times New Roman"/>
          <w:color w:val="000000"/>
          <w:sz w:val="18"/>
          <w:szCs w:val="18"/>
          <w:rPrChange w:id="736"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define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passi</w:t>
      </w:r>
      <w:r>
        <w:rPr>
          <w:rFonts w:ascii="Times New Roman" w:hAnsi="Times New Roman"/>
          <w:color w:val="191919"/>
          <w:spacing w:val="-3"/>
          <w:sz w:val="18"/>
          <w:szCs w:val="18"/>
        </w:rPr>
        <w:t>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 specifie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6</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 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achiev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predetermine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specifie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w:t>
      </w:r>
      <w:r>
        <w:rPr>
          <w:rFonts w:ascii="Times New Roman" w:hAnsi="Times New Roman"/>
          <w:color w:val="191919"/>
          <w:spacing w:val="-3"/>
          <w:sz w:val="18"/>
          <w:szCs w:val="18"/>
        </w:rPr>
        <w:t>a</w:t>
      </w:r>
      <w:r>
        <w:rPr>
          <w:rFonts w:ascii="Times New Roman" w:hAnsi="Times New Roman"/>
          <w:color w:val="191919"/>
          <w:spacing w:val="-2"/>
          <w:sz w:val="18"/>
          <w:szCs w:val="18"/>
        </w:rPr>
        <w:t>demi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Fisca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(Marc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2007)</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probabilit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3"/>
          <w:sz w:val="18"/>
          <w:szCs w:val="18"/>
        </w:rPr>
        <w:t>l</w:t>
      </w:r>
      <w:r>
        <w:rPr>
          <w:rFonts w:ascii="Times New Roman" w:hAnsi="Times New Roman"/>
          <w:color w:val="191919"/>
          <w:spacing w:val="-2"/>
          <w:sz w:val="18"/>
          <w:szCs w:val="18"/>
        </w:rPr>
        <w:t>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.95</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 passin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externally-grade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w:t>
      </w:r>
      <w:r>
        <w:rPr>
          <w:rFonts w:ascii="Times New Roman" w:hAnsi="Times New Roman"/>
          <w:color w:val="191919"/>
          <w:spacing w:val="-3"/>
          <w:sz w:val="18"/>
          <w:szCs w:val="18"/>
        </w:rPr>
        <w:t>m</w:t>
      </w:r>
      <w:r>
        <w:rPr>
          <w:rFonts w:ascii="Times New Roman" w:hAnsi="Times New Roman"/>
          <w:color w:val="191919"/>
          <w:spacing w:val="-2"/>
          <w:sz w:val="18"/>
          <w:szCs w:val="18"/>
        </w:rPr>
        <w:t>ple</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 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becom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available.</w:t>
      </w:r>
    </w:p>
    <w:p w:rsidR="004D157D" w:rsidRPr="00544F8B" w:rsidRDefault="004D157D" w:rsidP="004D157D">
      <w:pPr>
        <w:widowControl w:val="0"/>
        <w:autoSpaceDE w:val="0"/>
        <w:autoSpaceDN w:val="0"/>
        <w:adjustRightInd w:val="0"/>
        <w:spacing w:after="0" w:line="200" w:lineRule="exact"/>
        <w:ind w:left="180" w:right="130" w:firstLine="0"/>
        <w:rPr>
          <w:rFonts w:ascii="Times New Roman" w:hAnsi="Times New Roman"/>
          <w:color w:val="000000"/>
          <w:sz w:val="18"/>
          <w:szCs w:val="18"/>
          <w:rPrChange w:id="737" w:author="jhawkins" w:date="2011-04-01T11:13:00Z">
            <w:rPr>
              <w:rFonts w:ascii="Times New Roman" w:hAnsi="Times New Roman"/>
              <w:color w:val="000000"/>
              <w:sz w:val="20"/>
              <w:szCs w:val="20"/>
            </w:rPr>
          </w:rPrChange>
        </w:rPr>
      </w:pPr>
    </w:p>
    <w:p w:rsidR="004D157D" w:rsidRPr="006D530B" w:rsidRDefault="004D157D" w:rsidP="004D157D">
      <w:pPr>
        <w:pStyle w:val="ListParagraph"/>
        <w:widowControl w:val="0"/>
        <w:numPr>
          <w:ilvl w:val="0"/>
          <w:numId w:val="68"/>
        </w:numPr>
        <w:autoSpaceDE w:val="0"/>
        <w:autoSpaceDN w:val="0"/>
        <w:adjustRightInd w:val="0"/>
        <w:spacing w:after="0" w:line="250" w:lineRule="auto"/>
        <w:ind w:left="360" w:right="130" w:firstLine="0"/>
        <w:jc w:val="both"/>
        <w:rPr>
          <w:rFonts w:ascii="Times New Roman" w:hAnsi="Times New Roman"/>
          <w:color w:val="000000"/>
          <w:sz w:val="18"/>
          <w:szCs w:val="18"/>
        </w:rPr>
      </w:pPr>
      <w:r w:rsidRPr="006D530B">
        <w:rPr>
          <w:rFonts w:ascii="Times New Roman" w:hAnsi="Times New Roman"/>
          <w:color w:val="191919"/>
          <w:spacing w:val="-2"/>
          <w:sz w:val="18"/>
          <w:szCs w:val="18"/>
        </w:rPr>
        <w:t>Beginnin</w:t>
      </w:r>
      <w:r w:rsidRPr="006D530B">
        <w:rPr>
          <w:rFonts w:ascii="Times New Roman" w:hAnsi="Times New Roman"/>
          <w:color w:val="191919"/>
          <w:sz w:val="18"/>
          <w:szCs w:val="18"/>
        </w:rPr>
        <w:t>g</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wit</w:t>
      </w:r>
      <w:r w:rsidRPr="006D530B">
        <w:rPr>
          <w:rFonts w:ascii="Times New Roman" w:hAnsi="Times New Roman"/>
          <w:color w:val="191919"/>
          <w:sz w:val="18"/>
          <w:szCs w:val="18"/>
        </w:rPr>
        <w:t>h</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fal</w:t>
      </w:r>
      <w:r w:rsidRPr="006D530B">
        <w:rPr>
          <w:rFonts w:ascii="Times New Roman" w:hAnsi="Times New Roman"/>
          <w:color w:val="191919"/>
          <w:sz w:val="18"/>
          <w:szCs w:val="18"/>
        </w:rPr>
        <w:t>l</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200</w:t>
      </w:r>
      <w:r w:rsidRPr="006D530B">
        <w:rPr>
          <w:rFonts w:ascii="Times New Roman" w:hAnsi="Times New Roman"/>
          <w:color w:val="191919"/>
          <w:sz w:val="18"/>
          <w:szCs w:val="18"/>
        </w:rPr>
        <w:t>6</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semeste</w:t>
      </w:r>
      <w:r w:rsidRPr="006D530B">
        <w:rPr>
          <w:rFonts w:ascii="Times New Roman" w:hAnsi="Times New Roman"/>
          <w:color w:val="191919"/>
          <w:spacing w:val="-9"/>
          <w:sz w:val="18"/>
          <w:szCs w:val="18"/>
        </w:rPr>
        <w:t>r</w:t>
      </w:r>
      <w:r w:rsidRPr="006D530B">
        <w:rPr>
          <w:rFonts w:ascii="Times New Roman" w:hAnsi="Times New Roman"/>
          <w:color w:val="191919"/>
          <w:sz w:val="18"/>
          <w:szCs w:val="18"/>
        </w:rPr>
        <w: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student</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wit</w:t>
      </w:r>
      <w:r w:rsidRPr="006D530B">
        <w:rPr>
          <w:rFonts w:ascii="Times New Roman" w:hAnsi="Times New Roman"/>
          <w:color w:val="191919"/>
          <w:sz w:val="18"/>
          <w:szCs w:val="18"/>
        </w:rPr>
        <w:t>h</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pacing w:val="-18"/>
          <w:sz w:val="18"/>
          <w:szCs w:val="18"/>
        </w:rPr>
        <w:t>T</w:t>
      </w:r>
      <w:r w:rsidRPr="006D530B">
        <w:rPr>
          <w:rFonts w:ascii="Times New Roman" w:hAnsi="Times New Roman"/>
          <w:color w:val="191919"/>
          <w:spacing w:val="-2"/>
          <w:sz w:val="18"/>
          <w:szCs w:val="18"/>
        </w:rPr>
        <w:t>-</w:t>
      </w:r>
      <w:r w:rsidRPr="006D530B">
        <w:rPr>
          <w:rFonts w:ascii="Times New Roman" w:hAnsi="Times New Roman"/>
          <w:color w:val="191919"/>
          <w:sz w:val="18"/>
          <w:szCs w:val="18"/>
        </w:rPr>
        <w:t>I</w:t>
      </w:r>
      <w:r w:rsidRPr="006D530B">
        <w:rPr>
          <w:rFonts w:ascii="Times New Roman" w:hAnsi="Times New Roman"/>
          <w:color w:val="191919"/>
          <w:spacing w:val="-7"/>
          <w:sz w:val="18"/>
          <w:szCs w:val="18"/>
        </w:rPr>
        <w:t xml:space="preserve"> </w:t>
      </w:r>
      <w:r w:rsidRPr="006D530B">
        <w:rPr>
          <w:rFonts w:ascii="Times New Roman" w:hAnsi="Times New Roman"/>
          <w:color w:val="191919"/>
          <w:spacing w:val="-22"/>
          <w:sz w:val="18"/>
          <w:szCs w:val="18"/>
        </w:rPr>
        <w:t>V</w:t>
      </w:r>
      <w:r w:rsidRPr="006D530B">
        <w:rPr>
          <w:rFonts w:ascii="Times New Roman" w:hAnsi="Times New Roman"/>
          <w:color w:val="191919"/>
          <w:spacing w:val="-2"/>
          <w:sz w:val="18"/>
          <w:szCs w:val="18"/>
        </w:rPr>
        <w:t>erba</w:t>
      </w:r>
      <w:r w:rsidRPr="006D530B">
        <w:rPr>
          <w:rFonts w:ascii="Times New Roman" w:hAnsi="Times New Roman"/>
          <w:color w:val="191919"/>
          <w:sz w:val="18"/>
          <w:szCs w:val="18"/>
        </w:rPr>
        <w:t>l</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a</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leas</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51</w:t>
      </w:r>
      <w:r w:rsidRPr="006D530B">
        <w:rPr>
          <w:rFonts w:ascii="Times New Roman" w:hAnsi="Times New Roman"/>
          <w:color w:val="191919"/>
          <w:sz w:val="18"/>
          <w:szCs w:val="18"/>
        </w:rPr>
        <w:t>0</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wil</w:t>
      </w:r>
      <w:r w:rsidRPr="006D530B">
        <w:rPr>
          <w:rFonts w:ascii="Times New Roman" w:hAnsi="Times New Roman"/>
          <w:color w:val="191919"/>
          <w:sz w:val="18"/>
          <w:szCs w:val="18"/>
        </w:rPr>
        <w:t>l</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b</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considere</w:t>
      </w:r>
      <w:r w:rsidRPr="006D530B">
        <w:rPr>
          <w:rFonts w:ascii="Times New Roman" w:hAnsi="Times New Roman"/>
          <w:color w:val="191919"/>
          <w:sz w:val="18"/>
          <w:szCs w:val="18"/>
        </w:rPr>
        <w:t>d</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w:t>
      </w:r>
      <w:r w:rsidRPr="006D530B">
        <w:rPr>
          <w:rFonts w:ascii="Times New Roman" w:hAnsi="Times New Roman"/>
          <w:color w:val="191919"/>
          <w:sz w:val="18"/>
          <w:szCs w:val="18"/>
        </w:rPr>
        <w:t>o</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hav</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fulfille</w:t>
      </w:r>
      <w:r w:rsidRPr="006D530B">
        <w:rPr>
          <w:rFonts w:ascii="Times New Roman" w:hAnsi="Times New Roman"/>
          <w:color w:val="191919"/>
          <w:sz w:val="18"/>
          <w:szCs w:val="18"/>
        </w:rPr>
        <w:t>d</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the readin</w:t>
      </w:r>
      <w:r w:rsidRPr="006D530B">
        <w:rPr>
          <w:rFonts w:ascii="Times New Roman" w:hAnsi="Times New Roman"/>
          <w:color w:val="191919"/>
          <w:sz w:val="18"/>
          <w:szCs w:val="18"/>
        </w:rPr>
        <w:t>g</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comprehensio</w:t>
      </w:r>
      <w:r w:rsidRPr="006D530B">
        <w:rPr>
          <w:rFonts w:ascii="Times New Roman" w:hAnsi="Times New Roman"/>
          <w:color w:val="191919"/>
          <w:sz w:val="18"/>
          <w:szCs w:val="18"/>
        </w:rPr>
        <w:t>n</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requiremen</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Regents</w:t>
      </w:r>
      <w:r w:rsidRPr="006D530B">
        <w:rPr>
          <w:rFonts w:ascii="Times New Roman" w:hAnsi="Times New Roman"/>
          <w:color w:val="191919"/>
          <w:sz w:val="18"/>
          <w:szCs w:val="18"/>
        </w:rPr>
        <w:t>’</w:t>
      </w:r>
      <w:r w:rsidRPr="006D530B">
        <w:rPr>
          <w:rFonts w:ascii="Times New Roman" w:hAnsi="Times New Roman"/>
          <w:color w:val="191919"/>
          <w:spacing w:val="-27"/>
          <w:sz w:val="18"/>
          <w:szCs w:val="18"/>
        </w:rPr>
        <w:t xml:space="preserve"> </w:t>
      </w:r>
      <w:r w:rsidRPr="006D530B">
        <w:rPr>
          <w:rFonts w:ascii="Times New Roman" w:hAnsi="Times New Roman"/>
          <w:color w:val="191919"/>
          <w:spacing w:val="-14"/>
          <w:sz w:val="18"/>
          <w:szCs w:val="18"/>
        </w:rPr>
        <w:t>T</w:t>
      </w:r>
      <w:r w:rsidRPr="006D530B">
        <w:rPr>
          <w:rFonts w:ascii="Times New Roman" w:hAnsi="Times New Roman"/>
          <w:color w:val="191919"/>
          <w:spacing w:val="-2"/>
          <w:sz w:val="18"/>
          <w:szCs w:val="18"/>
        </w:rPr>
        <w:t>es</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an</w:t>
      </w:r>
      <w:r w:rsidRPr="006D530B">
        <w:rPr>
          <w:rFonts w:ascii="Times New Roman" w:hAnsi="Times New Roman"/>
          <w:color w:val="191919"/>
          <w:sz w:val="18"/>
          <w:szCs w:val="18"/>
        </w:rPr>
        <w:t>d</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d</w:t>
      </w:r>
      <w:r w:rsidRPr="006D530B">
        <w:rPr>
          <w:rFonts w:ascii="Times New Roman" w:hAnsi="Times New Roman"/>
          <w:color w:val="191919"/>
          <w:sz w:val="18"/>
          <w:szCs w:val="18"/>
        </w:rPr>
        <w:t>o</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no</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nee</w:t>
      </w:r>
      <w:r w:rsidRPr="006D530B">
        <w:rPr>
          <w:rFonts w:ascii="Times New Roman" w:hAnsi="Times New Roman"/>
          <w:color w:val="191919"/>
          <w:sz w:val="18"/>
          <w:szCs w:val="18"/>
        </w:rPr>
        <w:t>d</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w:t>
      </w:r>
      <w:r w:rsidRPr="006D530B">
        <w:rPr>
          <w:rFonts w:ascii="Times New Roman" w:hAnsi="Times New Roman"/>
          <w:color w:val="191919"/>
          <w:sz w:val="18"/>
          <w:szCs w:val="18"/>
        </w:rPr>
        <w:t>o</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tak</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readin</w:t>
      </w:r>
      <w:r w:rsidRPr="006D530B">
        <w:rPr>
          <w:rFonts w:ascii="Times New Roman" w:hAnsi="Times New Roman"/>
          <w:color w:val="191919"/>
          <w:sz w:val="18"/>
          <w:szCs w:val="18"/>
        </w:rPr>
        <w:t>g</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portio</w:t>
      </w:r>
      <w:r w:rsidRPr="006D530B">
        <w:rPr>
          <w:rFonts w:ascii="Times New Roman" w:hAnsi="Times New Roman"/>
          <w:color w:val="191919"/>
          <w:sz w:val="18"/>
          <w:szCs w:val="18"/>
        </w:rPr>
        <w:t>n</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test</w:t>
      </w:r>
      <w:r w:rsidRPr="006D530B">
        <w:rPr>
          <w:rFonts w:ascii="Times New Roman" w:hAnsi="Times New Roman"/>
          <w:color w:val="191919"/>
          <w:sz w:val="18"/>
          <w:szCs w:val="18"/>
        </w:rPr>
        <w:t>.</w:t>
      </w:r>
      <w:r w:rsidRPr="006D530B">
        <w:rPr>
          <w:rFonts w:ascii="Times New Roman" w:hAnsi="Times New Roman"/>
          <w:color w:val="191919"/>
          <w:spacing w:val="26"/>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mus</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b</w:t>
      </w:r>
      <w:r w:rsidRPr="006D530B">
        <w:rPr>
          <w:rFonts w:ascii="Times New Roman" w:hAnsi="Times New Roman"/>
          <w:color w:val="191919"/>
          <w:sz w:val="18"/>
          <w:szCs w:val="18"/>
        </w:rPr>
        <w:t>e</w:t>
      </w:r>
      <w:r w:rsidRPr="006D530B">
        <w:rPr>
          <w:rFonts w:ascii="Times New Roman" w:hAnsi="Times New Roman"/>
          <w:color w:val="191919"/>
          <w:spacing w:val="-11"/>
          <w:sz w:val="18"/>
          <w:szCs w:val="18"/>
        </w:rPr>
        <w:t xml:space="preserve"> </w:t>
      </w:r>
      <w:r w:rsidRPr="006D530B">
        <w:rPr>
          <w:rFonts w:ascii="Times New Roman" w:hAnsi="Times New Roman"/>
          <w:color w:val="191919"/>
          <w:spacing w:val="-2"/>
          <w:sz w:val="18"/>
          <w:szCs w:val="18"/>
        </w:rPr>
        <w:t xml:space="preserve">from </w:t>
      </w:r>
      <w:r w:rsidRPr="006D530B">
        <w:rPr>
          <w:rFonts w:ascii="Times New Roman" w:hAnsi="Times New Roman"/>
          <w:color w:val="191919"/>
          <w:sz w:val="18"/>
          <w:szCs w:val="18"/>
        </w:rPr>
        <w:t>a</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nationa</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administratio</w:t>
      </w:r>
      <w:r w:rsidRPr="006D530B">
        <w:rPr>
          <w:rFonts w:ascii="Times New Roman" w:hAnsi="Times New Roman"/>
          <w:color w:val="191919"/>
          <w:sz w:val="18"/>
          <w:szCs w:val="18"/>
        </w:rPr>
        <w:t>n</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pacing w:val="-15"/>
          <w:sz w:val="18"/>
          <w:szCs w:val="18"/>
        </w:rPr>
        <w:t>T</w:t>
      </w:r>
      <w:r w:rsidRPr="006D530B">
        <w:rPr>
          <w:rFonts w:ascii="Times New Roman" w:hAnsi="Times New Roman"/>
          <w:color w:val="191919"/>
          <w:sz w:val="18"/>
          <w:szCs w:val="18"/>
        </w:rPr>
        <w:t>.</w:t>
      </w:r>
      <w:r w:rsidRPr="006D530B">
        <w:rPr>
          <w:rFonts w:ascii="Times New Roman" w:hAnsi="Times New Roman"/>
          <w:color w:val="191919"/>
          <w:spacing w:val="37"/>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fro</w:t>
      </w:r>
      <w:r w:rsidRPr="006D530B">
        <w:rPr>
          <w:rFonts w:ascii="Times New Roman" w:hAnsi="Times New Roman"/>
          <w:color w:val="191919"/>
          <w:sz w:val="18"/>
          <w:szCs w:val="18"/>
        </w:rPr>
        <w:t>m</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institutiona</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z w:val="18"/>
          <w:szCs w:val="18"/>
        </w:rPr>
        <w:t>T</w:t>
      </w:r>
      <w:r w:rsidRPr="006D530B">
        <w:rPr>
          <w:rFonts w:ascii="Times New Roman" w:hAnsi="Times New Roman"/>
          <w:color w:val="191919"/>
          <w:spacing w:val="-8"/>
          <w:sz w:val="18"/>
          <w:szCs w:val="18"/>
        </w:rPr>
        <w:t xml:space="preserve"> </w:t>
      </w:r>
      <w:r w:rsidRPr="006D530B">
        <w:rPr>
          <w:rFonts w:ascii="Times New Roman" w:hAnsi="Times New Roman"/>
          <w:color w:val="191919"/>
          <w:spacing w:val="-2"/>
          <w:sz w:val="18"/>
          <w:szCs w:val="18"/>
        </w:rPr>
        <w:t>test</w:t>
      </w:r>
      <w:r w:rsidRPr="006D530B">
        <w:rPr>
          <w:rFonts w:ascii="Times New Roman" w:hAnsi="Times New Roman"/>
          <w:color w:val="191919"/>
          <w:sz w:val="18"/>
          <w:szCs w:val="18"/>
        </w:rPr>
        <w:t>s</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wil</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no</w:t>
      </w:r>
      <w:r w:rsidRPr="006D530B">
        <w:rPr>
          <w:rFonts w:ascii="Times New Roman" w:hAnsi="Times New Roman"/>
          <w:color w:val="191919"/>
          <w:sz w:val="18"/>
          <w:szCs w:val="18"/>
        </w:rPr>
        <w:t>t</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b</w:t>
      </w:r>
      <w:r w:rsidRPr="006D530B">
        <w:rPr>
          <w:rFonts w:ascii="Times New Roman" w:hAnsi="Times New Roman"/>
          <w:color w:val="191919"/>
          <w:sz w:val="18"/>
          <w:szCs w:val="18"/>
        </w:rPr>
        <w:t>e</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acceptabl</w:t>
      </w:r>
      <w:r w:rsidRPr="006D530B">
        <w:rPr>
          <w:rFonts w:ascii="Times New Roman" w:hAnsi="Times New Roman"/>
          <w:color w:val="191919"/>
          <w:sz w:val="18"/>
          <w:szCs w:val="18"/>
        </w:rPr>
        <w:t>e</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fo</w:t>
      </w:r>
      <w:r w:rsidRPr="006D530B">
        <w:rPr>
          <w:rFonts w:ascii="Times New Roman" w:hAnsi="Times New Roman"/>
          <w:color w:val="191919"/>
          <w:sz w:val="18"/>
          <w:szCs w:val="18"/>
        </w:rPr>
        <w:t>r</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thi</w:t>
      </w:r>
      <w:r w:rsidRPr="006D530B">
        <w:rPr>
          <w:rFonts w:ascii="Times New Roman" w:hAnsi="Times New Roman"/>
          <w:color w:val="191919"/>
          <w:sz w:val="18"/>
          <w:szCs w:val="18"/>
        </w:rPr>
        <w:t>s</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purpose.</w:t>
      </w:r>
      <w:r w:rsidRPr="006D530B">
        <w:rPr>
          <w:rFonts w:ascii="Times New Roman" w:hAnsi="Times New Roman"/>
          <w:color w:val="191919"/>
          <w:sz w:val="18"/>
          <w:szCs w:val="18"/>
        </w:rPr>
        <w:t>)</w:t>
      </w:r>
      <w:r w:rsidRPr="006D530B">
        <w:rPr>
          <w:rFonts w:ascii="Times New Roman" w:hAnsi="Times New Roman"/>
          <w:color w:val="191919"/>
          <w:spacing w:val="37"/>
          <w:sz w:val="18"/>
          <w:szCs w:val="18"/>
        </w:rPr>
        <w:t xml:space="preserve"> </w:t>
      </w:r>
      <w:r w:rsidRPr="006D530B">
        <w:rPr>
          <w:rFonts w:ascii="Times New Roman" w:hAnsi="Times New Roman"/>
          <w:color w:val="191919"/>
          <w:spacing w:val="-2"/>
          <w:sz w:val="18"/>
          <w:szCs w:val="18"/>
        </w:rPr>
        <w:t>Student</w:t>
      </w:r>
      <w:r w:rsidRPr="006D530B">
        <w:rPr>
          <w:rFonts w:ascii="Times New Roman" w:hAnsi="Times New Roman"/>
          <w:color w:val="191919"/>
          <w:sz w:val="18"/>
          <w:szCs w:val="18"/>
        </w:rPr>
        <w:t>s</w:t>
      </w:r>
      <w:r w:rsidRPr="006D530B">
        <w:rPr>
          <w:rFonts w:ascii="Times New Roman" w:hAnsi="Times New Roman"/>
          <w:color w:val="191919"/>
          <w:spacing w:val="-6"/>
          <w:sz w:val="18"/>
          <w:szCs w:val="18"/>
        </w:rPr>
        <w:t xml:space="preserve"> </w:t>
      </w:r>
      <w:r w:rsidRPr="006D530B">
        <w:rPr>
          <w:rFonts w:ascii="Times New Roman" w:hAnsi="Times New Roman"/>
          <w:color w:val="191919"/>
          <w:spacing w:val="-2"/>
          <w:sz w:val="18"/>
          <w:szCs w:val="18"/>
        </w:rPr>
        <w:t>wil</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be reporte</w:t>
      </w:r>
      <w:r w:rsidRPr="006D530B">
        <w:rPr>
          <w:rFonts w:ascii="Times New Roman" w:hAnsi="Times New Roman"/>
          <w:color w:val="191919"/>
          <w:sz w:val="18"/>
          <w:szCs w:val="18"/>
        </w:rPr>
        <w:t>d</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n</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SIR</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(S415B</w:t>
      </w:r>
      <w:r w:rsidRPr="006D530B">
        <w:rPr>
          <w:rFonts w:ascii="Times New Roman" w:hAnsi="Times New Roman"/>
          <w:color w:val="191919"/>
          <w:sz w:val="18"/>
          <w:szCs w:val="18"/>
        </w:rPr>
        <w: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a</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havin</w:t>
      </w:r>
      <w:r w:rsidRPr="006D530B">
        <w:rPr>
          <w:rFonts w:ascii="Times New Roman" w:hAnsi="Times New Roman"/>
          <w:color w:val="191919"/>
          <w:sz w:val="18"/>
          <w:szCs w:val="18"/>
        </w:rPr>
        <w:t>g</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me</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Regents</w:t>
      </w:r>
      <w:r w:rsidRPr="006D530B">
        <w:rPr>
          <w:rFonts w:ascii="Times New Roman" w:hAnsi="Times New Roman"/>
          <w:color w:val="191919"/>
          <w:sz w:val="18"/>
          <w:szCs w:val="18"/>
        </w:rPr>
        <w:t>’</w:t>
      </w:r>
      <w:r w:rsidRPr="006D530B">
        <w:rPr>
          <w:rFonts w:ascii="Times New Roman" w:hAnsi="Times New Roman"/>
          <w:color w:val="191919"/>
          <w:spacing w:val="-20"/>
          <w:sz w:val="18"/>
          <w:szCs w:val="18"/>
        </w:rPr>
        <w:t xml:space="preserve"> </w:t>
      </w:r>
      <w:r w:rsidRPr="006D530B">
        <w:rPr>
          <w:rFonts w:ascii="Times New Roman" w:hAnsi="Times New Roman"/>
          <w:color w:val="191919"/>
          <w:spacing w:val="-14"/>
          <w:sz w:val="18"/>
          <w:szCs w:val="18"/>
        </w:rPr>
        <w:t>T</w:t>
      </w:r>
      <w:r w:rsidRPr="006D530B">
        <w:rPr>
          <w:rFonts w:ascii="Times New Roman" w:hAnsi="Times New Roman"/>
          <w:color w:val="191919"/>
          <w:spacing w:val="-2"/>
          <w:sz w:val="18"/>
          <w:szCs w:val="18"/>
        </w:rPr>
        <w:t>es</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readin</w:t>
      </w:r>
      <w:r w:rsidRPr="006D530B">
        <w:rPr>
          <w:rFonts w:ascii="Times New Roman" w:hAnsi="Times New Roman"/>
          <w:color w:val="191919"/>
          <w:sz w:val="18"/>
          <w:szCs w:val="18"/>
        </w:rPr>
        <w:t>g</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requiremen</w:t>
      </w:r>
      <w:r w:rsidRPr="006D530B">
        <w:rPr>
          <w:rFonts w:ascii="Times New Roman" w:hAnsi="Times New Roman"/>
          <w:color w:val="191919"/>
          <w:sz w:val="18"/>
          <w:szCs w:val="18"/>
        </w:rPr>
        <w:t>t</w:t>
      </w:r>
      <w:r w:rsidRPr="006D530B">
        <w:rPr>
          <w:rFonts w:ascii="Times New Roman" w:hAnsi="Times New Roman"/>
          <w:color w:val="191919"/>
          <w:spacing w:val="-3"/>
          <w:sz w:val="18"/>
          <w:szCs w:val="18"/>
        </w:rPr>
        <w:t xml:space="preserve"> </w:t>
      </w:r>
      <w:r w:rsidRPr="006D530B">
        <w:rPr>
          <w:rFonts w:ascii="Times New Roman" w:hAnsi="Times New Roman"/>
          <w:color w:val="191919"/>
          <w:spacing w:val="-2"/>
          <w:sz w:val="18"/>
          <w:szCs w:val="18"/>
        </w:rPr>
        <w:t>throug</w:t>
      </w:r>
      <w:r w:rsidRPr="006D530B">
        <w:rPr>
          <w:rFonts w:ascii="Times New Roman" w:hAnsi="Times New Roman"/>
          <w:color w:val="191919"/>
          <w:sz w:val="18"/>
          <w:szCs w:val="18"/>
        </w:rPr>
        <w:t>h</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n</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pacing w:val="-15"/>
          <w:sz w:val="18"/>
          <w:szCs w:val="18"/>
        </w:rPr>
        <w:t>T</w:t>
      </w:r>
      <w:r w:rsidRPr="006D530B">
        <w:rPr>
          <w:rFonts w:ascii="Times New Roman" w:hAnsi="Times New Roman"/>
          <w:color w:val="191919"/>
          <w:sz w:val="18"/>
          <w:szCs w:val="18"/>
        </w:rPr>
        <w:t>.</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C55E61" w:rsidRDefault="004D157D" w:rsidP="004D157D">
      <w:pPr>
        <w:pStyle w:val="ListParagraph"/>
        <w:widowControl w:val="0"/>
        <w:numPr>
          <w:ilvl w:val="0"/>
          <w:numId w:val="68"/>
        </w:numPr>
        <w:autoSpaceDE w:val="0"/>
        <w:autoSpaceDN w:val="0"/>
        <w:adjustRightInd w:val="0"/>
        <w:spacing w:after="0" w:line="250" w:lineRule="auto"/>
        <w:ind w:right="130"/>
        <w:jc w:val="both"/>
        <w:rPr>
          <w:rFonts w:ascii="Times New Roman" w:hAnsi="Times New Roman"/>
          <w:color w:val="000000"/>
          <w:sz w:val="18"/>
          <w:szCs w:val="18"/>
        </w:rPr>
      </w:pPr>
      <w:r w:rsidRPr="00C55E61">
        <w:rPr>
          <w:rFonts w:ascii="Times New Roman" w:hAnsi="Times New Roman"/>
          <w:color w:val="191919"/>
          <w:sz w:val="18"/>
          <w:szCs w:val="18"/>
        </w:rPr>
        <w:t>A</w:t>
      </w:r>
      <w:r w:rsidRPr="00C55E61">
        <w:rPr>
          <w:rFonts w:ascii="Times New Roman" w:hAnsi="Times New Roman"/>
          <w:color w:val="191919"/>
          <w:spacing w:val="-14"/>
          <w:sz w:val="18"/>
          <w:szCs w:val="18"/>
        </w:rPr>
        <w:t xml:space="preserve"> </w:t>
      </w:r>
      <w:r w:rsidRPr="00C55E61">
        <w:rPr>
          <w:rFonts w:ascii="Times New Roman" w:hAnsi="Times New Roman"/>
          <w:color w:val="191919"/>
          <w:spacing w:val="-2"/>
          <w:sz w:val="18"/>
          <w:szCs w:val="18"/>
        </w:rPr>
        <w:t>scor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56</w:t>
      </w:r>
      <w:r w:rsidRPr="00C55E61">
        <w:rPr>
          <w:rFonts w:ascii="Times New Roman" w:hAnsi="Times New Roman"/>
          <w:color w:val="191919"/>
          <w:sz w:val="18"/>
          <w:szCs w:val="18"/>
        </w:rPr>
        <w:t>0</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22"/>
          <w:sz w:val="18"/>
          <w:szCs w:val="18"/>
        </w:rPr>
        <w:t>A</w:t>
      </w:r>
      <w:r w:rsidRPr="00C55E61">
        <w:rPr>
          <w:rFonts w:ascii="Times New Roman" w:hAnsi="Times New Roman"/>
          <w:color w:val="191919"/>
          <w:spacing w:val="-18"/>
          <w:sz w:val="18"/>
          <w:szCs w:val="18"/>
        </w:rPr>
        <w:t>T</w:t>
      </w:r>
      <w:r w:rsidRPr="00C55E61">
        <w:rPr>
          <w:rFonts w:ascii="Times New Roman" w:hAnsi="Times New Roman"/>
          <w:color w:val="191919"/>
          <w:spacing w:val="-2"/>
          <w:sz w:val="18"/>
          <w:szCs w:val="18"/>
        </w:rPr>
        <w:t>-</w:t>
      </w:r>
      <w:r w:rsidRPr="00C55E61">
        <w:rPr>
          <w:rFonts w:ascii="Times New Roman" w:hAnsi="Times New Roman"/>
          <w:color w:val="191919"/>
          <w:sz w:val="18"/>
          <w:szCs w:val="18"/>
        </w:rPr>
        <w:t>I</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Reasonin</w:t>
      </w:r>
      <w:r w:rsidRPr="00C55E61">
        <w:rPr>
          <w:rFonts w:ascii="Times New Roman" w:hAnsi="Times New Roman"/>
          <w:color w:val="191919"/>
          <w:sz w:val="18"/>
          <w:szCs w:val="18"/>
        </w:rPr>
        <w:t>g</w:t>
      </w:r>
      <w:r w:rsidRPr="00C55E61">
        <w:rPr>
          <w:rFonts w:ascii="Times New Roman" w:hAnsi="Times New Roman"/>
          <w:color w:val="191919"/>
          <w:spacing w:val="-7"/>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est</w:t>
      </w:r>
      <w:r w:rsidRPr="00C55E61">
        <w:rPr>
          <w:rFonts w:ascii="Times New Roman" w:hAnsi="Times New Roman"/>
          <w:color w:val="191919"/>
          <w:sz w:val="18"/>
          <w:szCs w:val="18"/>
        </w:rPr>
        <w:t>,</w:t>
      </w:r>
      <w:r w:rsidRPr="00C55E61">
        <w:rPr>
          <w:rFonts w:ascii="Times New Roman" w:hAnsi="Times New Roman"/>
          <w:color w:val="191919"/>
          <w:spacing w:val="-7"/>
          <w:sz w:val="18"/>
          <w:szCs w:val="18"/>
        </w:rPr>
        <w:t xml:space="preserve"> </w:t>
      </w:r>
      <w:r w:rsidRPr="00C55E61">
        <w:rPr>
          <w:rFonts w:ascii="Times New Roman" w:hAnsi="Times New Roman"/>
          <w:color w:val="191919"/>
          <w:spacing w:val="-9"/>
          <w:sz w:val="18"/>
          <w:szCs w:val="18"/>
        </w:rPr>
        <w:t>W</w:t>
      </w:r>
      <w:r w:rsidRPr="00C55E61">
        <w:rPr>
          <w:rFonts w:ascii="Times New Roman" w:hAnsi="Times New Roman"/>
          <w:color w:val="191919"/>
          <w:spacing w:val="-2"/>
          <w:sz w:val="18"/>
          <w:szCs w:val="18"/>
        </w:rPr>
        <w:t>ritin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Sectio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adequat</w:t>
      </w:r>
      <w:r w:rsidRPr="00C55E61">
        <w:rPr>
          <w:rFonts w:ascii="Times New Roman" w:hAnsi="Times New Roman"/>
          <w:color w:val="191919"/>
          <w:sz w:val="18"/>
          <w:szCs w:val="18"/>
        </w:rPr>
        <w:t>e</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exemptio</w:t>
      </w:r>
      <w:r w:rsidRPr="00C55E61">
        <w:rPr>
          <w:rFonts w:ascii="Times New Roman" w:hAnsi="Times New Roman"/>
          <w:color w:val="191919"/>
          <w:sz w:val="18"/>
          <w:szCs w:val="18"/>
        </w:rPr>
        <w:t>n</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scor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par</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5"/>
          <w:sz w:val="18"/>
          <w:szCs w:val="18"/>
        </w:rPr>
        <w:t xml:space="preserve"> </w:t>
      </w:r>
      <w:r w:rsidRPr="00C55E61">
        <w:rPr>
          <w:rFonts w:ascii="Times New Roman" w:hAnsi="Times New Roman"/>
          <w:color w:val="191919"/>
          <w:spacing w:val="-2"/>
          <w:sz w:val="18"/>
          <w:szCs w:val="18"/>
        </w:rPr>
        <w:t xml:space="preserve">the </w:t>
      </w:r>
      <w:r w:rsidRPr="00C55E61">
        <w:rPr>
          <w:rFonts w:ascii="Times New Roman" w:hAnsi="Times New Roman"/>
          <w:color w:val="191919"/>
          <w:spacing w:val="-3"/>
          <w:sz w:val="18"/>
          <w:szCs w:val="18"/>
        </w:rPr>
        <w:t>test</w:t>
      </w:r>
      <w:r w:rsidRPr="00C55E61">
        <w:rPr>
          <w:rFonts w:ascii="Times New Roman" w:hAnsi="Times New Roman"/>
          <w:color w:val="191919"/>
          <w:sz w:val="18"/>
          <w:szCs w:val="18"/>
        </w:rPr>
        <w:t>.</w:t>
      </w:r>
      <w:r w:rsidRPr="00C55E61">
        <w:rPr>
          <w:rFonts w:ascii="Times New Roman" w:hAnsi="Times New Roman"/>
          <w:color w:val="191919"/>
          <w:spacing w:val="25"/>
          <w:sz w:val="18"/>
          <w:szCs w:val="18"/>
        </w:rPr>
        <w:t xml:space="preserve"> </w:t>
      </w:r>
      <w:r w:rsidRPr="00C55E61">
        <w:rPr>
          <w:rFonts w:ascii="Times New Roman" w:hAnsi="Times New Roman"/>
          <w:color w:val="191919"/>
          <w:spacing w:val="-3"/>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addition</w:t>
      </w:r>
      <w:r w:rsidRPr="00C55E61">
        <w:rPr>
          <w:rFonts w:ascii="Times New Roman" w:hAnsi="Times New Roman"/>
          <w:color w:val="191919"/>
          <w:sz w:val="18"/>
          <w:szCs w:val="18"/>
        </w:rPr>
        <w: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wit</w:t>
      </w:r>
      <w:r w:rsidRPr="00C55E61">
        <w:rPr>
          <w:rFonts w:ascii="Times New Roman" w:hAnsi="Times New Roman"/>
          <w:color w:val="191919"/>
          <w:sz w:val="18"/>
          <w:szCs w:val="18"/>
        </w:rPr>
        <w:t>h</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S</w:t>
      </w:r>
      <w:r w:rsidRPr="00C55E61">
        <w:rPr>
          <w:rFonts w:ascii="Times New Roman" w:hAnsi="Times New Roman"/>
          <w:color w:val="191919"/>
          <w:spacing w:val="-23"/>
          <w:sz w:val="18"/>
          <w:szCs w:val="18"/>
        </w:rPr>
        <w:t>A</w:t>
      </w:r>
      <w:r w:rsidRPr="00C55E61">
        <w:rPr>
          <w:rFonts w:ascii="Times New Roman" w:hAnsi="Times New Roman"/>
          <w:color w:val="191919"/>
          <w:spacing w:val="-19"/>
          <w:sz w:val="18"/>
          <w:szCs w:val="18"/>
        </w:rPr>
        <w:t>T</w:t>
      </w:r>
      <w:r w:rsidRPr="00C55E61">
        <w:rPr>
          <w:rFonts w:ascii="Times New Roman" w:hAnsi="Times New Roman"/>
          <w:color w:val="191919"/>
          <w:spacing w:val="-3"/>
          <w:sz w:val="18"/>
          <w:szCs w:val="18"/>
        </w:rPr>
        <w:t>-I</w:t>
      </w:r>
      <w:r w:rsidRPr="00C55E61">
        <w:rPr>
          <w:rFonts w:ascii="Times New Roman" w:hAnsi="Times New Roman"/>
          <w:color w:val="191919"/>
          <w:sz w:val="18"/>
          <w:szCs w:val="18"/>
        </w:rPr>
        <w:t>I</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15"/>
          <w:sz w:val="18"/>
          <w:szCs w:val="18"/>
        </w:rPr>
        <w:t xml:space="preserve"> </w:t>
      </w:r>
      <w:r w:rsidRPr="00C55E61">
        <w:rPr>
          <w:rFonts w:ascii="Times New Roman" w:hAnsi="Times New Roman"/>
          <w:color w:val="191919"/>
          <w:spacing w:val="-10"/>
          <w:sz w:val="18"/>
          <w:szCs w:val="18"/>
        </w:rPr>
        <w:t>W</w:t>
      </w:r>
      <w:r w:rsidRPr="00C55E61">
        <w:rPr>
          <w:rFonts w:ascii="Times New Roman" w:hAnsi="Times New Roman"/>
          <w:color w:val="191919"/>
          <w:spacing w:val="-3"/>
          <w:sz w:val="18"/>
          <w:szCs w:val="18"/>
        </w:rPr>
        <w:t>ritin</w:t>
      </w:r>
      <w:r w:rsidRPr="00C55E61">
        <w:rPr>
          <w:rFonts w:ascii="Times New Roman" w:hAnsi="Times New Roman"/>
          <w:color w:val="191919"/>
          <w:sz w:val="18"/>
          <w:szCs w:val="18"/>
        </w:rPr>
        <w:t>g</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exemptio</w:t>
      </w:r>
      <w:r w:rsidRPr="00C55E61">
        <w:rPr>
          <w:rFonts w:ascii="Times New Roman" w:hAnsi="Times New Roman"/>
          <w:color w:val="191919"/>
          <w:sz w:val="18"/>
          <w:szCs w:val="18"/>
        </w:rPr>
        <w:t>n</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score</w:t>
      </w:r>
      <w:r w:rsidRPr="00C55E61">
        <w:rPr>
          <w:rFonts w:ascii="Times New Roman" w:hAnsi="Times New Roman"/>
          <w:color w:val="191919"/>
          <w:sz w:val="18"/>
          <w:szCs w:val="18"/>
        </w:rPr>
        <w:t>s</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65</w:t>
      </w:r>
      <w:r w:rsidRPr="00C55E61">
        <w:rPr>
          <w:rFonts w:ascii="Times New Roman" w:hAnsi="Times New Roman"/>
          <w:color w:val="191919"/>
          <w:sz w:val="18"/>
          <w:szCs w:val="18"/>
        </w:rPr>
        <w:t>0</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exemp</w:t>
      </w:r>
      <w:r w:rsidRPr="00C55E61">
        <w:rPr>
          <w:rFonts w:ascii="Times New Roman" w:hAnsi="Times New Roman"/>
          <w:color w:val="191919"/>
          <w:sz w:val="18"/>
          <w:szCs w:val="18"/>
        </w:rPr>
        <w:t>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test</w:t>
      </w:r>
      <w:r w:rsidRPr="00C55E61">
        <w:rPr>
          <w:rFonts w:ascii="Times New Roman" w:hAnsi="Times New Roman"/>
          <w:color w:val="191919"/>
          <w:sz w:val="18"/>
          <w:szCs w:val="18"/>
        </w:rPr>
        <w:t>.</w:t>
      </w:r>
      <w:r w:rsidRPr="00C55E61">
        <w:rPr>
          <w:rFonts w:ascii="Times New Roman" w:hAnsi="Times New Roman"/>
          <w:color w:val="191919"/>
          <w:spacing w:val="15"/>
          <w:sz w:val="18"/>
          <w:szCs w:val="18"/>
        </w:rPr>
        <w:t xml:space="preserve"> </w:t>
      </w:r>
      <w:r w:rsidRPr="00C55E61">
        <w:rPr>
          <w:rFonts w:ascii="Times New Roman" w:hAnsi="Times New Roman"/>
          <w:color w:val="191919"/>
          <w:spacing w:val="-3"/>
          <w:sz w:val="18"/>
          <w:szCs w:val="18"/>
        </w:rPr>
        <w:t>Again</w:t>
      </w:r>
      <w:r w:rsidRPr="00C55E61">
        <w:rPr>
          <w:rFonts w:ascii="Times New Roman" w:hAnsi="Times New Roman"/>
          <w:color w:val="191919"/>
          <w:sz w:val="18"/>
          <w:szCs w:val="18"/>
        </w:rPr>
        <w: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thes</w:t>
      </w:r>
      <w:r w:rsidRPr="00C55E61">
        <w:rPr>
          <w:rFonts w:ascii="Times New Roman" w:hAnsi="Times New Roman"/>
          <w:color w:val="191919"/>
          <w:sz w:val="18"/>
          <w:szCs w:val="18"/>
        </w:rPr>
        <w:t>e</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 xml:space="preserve">scores </w:t>
      </w:r>
      <w:r w:rsidRPr="00C55E61">
        <w:rPr>
          <w:rFonts w:ascii="Times New Roman" w:hAnsi="Times New Roman"/>
          <w:color w:val="191919"/>
          <w:spacing w:val="-2"/>
          <w:sz w:val="18"/>
          <w:szCs w:val="18"/>
        </w:rPr>
        <w:t>refe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nationa</w:t>
      </w:r>
      <w:r w:rsidRPr="00C55E61">
        <w:rPr>
          <w:rFonts w:ascii="Times New Roman" w:hAnsi="Times New Roman"/>
          <w:color w:val="191919"/>
          <w:sz w:val="18"/>
          <w:szCs w:val="18"/>
        </w:rPr>
        <w:t>l</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administration</w:t>
      </w:r>
      <w:r w:rsidRPr="00C55E61">
        <w:rPr>
          <w:rFonts w:ascii="Times New Roman" w:hAnsi="Times New Roman"/>
          <w:color w:val="191919"/>
          <w:sz w:val="18"/>
          <w:szCs w:val="18"/>
        </w:rPr>
        <w:t>s</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test</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course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suc</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8"/>
          <w:sz w:val="18"/>
          <w:szCs w:val="18"/>
        </w:rPr>
        <w:t>1</w:t>
      </w:r>
      <w:r w:rsidRPr="00C55E61">
        <w:rPr>
          <w:rFonts w:ascii="Times New Roman" w:hAnsi="Times New Roman"/>
          <w:color w:val="191919"/>
          <w:spacing w:val="-2"/>
          <w:sz w:val="18"/>
          <w:szCs w:val="18"/>
        </w:rPr>
        <w:t>10</w:t>
      </w:r>
      <w:r w:rsidRPr="00C55E61">
        <w:rPr>
          <w:rFonts w:ascii="Times New Roman" w:hAnsi="Times New Roman"/>
          <w:color w:val="191919"/>
          <w:sz w:val="18"/>
          <w:szCs w:val="18"/>
        </w:rPr>
        <w:t>1</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Honor</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Humanitie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8"/>
          <w:sz w:val="18"/>
          <w:szCs w:val="18"/>
        </w:rPr>
        <w:t>111</w:t>
      </w:r>
      <w:r w:rsidRPr="00C55E61">
        <w:rPr>
          <w:rFonts w:ascii="Times New Roman" w:hAnsi="Times New Roman"/>
          <w:color w:val="191919"/>
          <w:sz w:val="18"/>
          <w:szCs w:val="18"/>
        </w:rPr>
        <w:t>1</w:t>
      </w:r>
      <w:r w:rsidRPr="00C55E61">
        <w:rPr>
          <w:rFonts w:ascii="Times New Roman" w:hAnsi="Times New Roman"/>
          <w:color w:val="191919"/>
          <w:spacing w:val="-7"/>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10"/>
          <w:sz w:val="18"/>
          <w:szCs w:val="18"/>
        </w:rPr>
        <w:t xml:space="preserve"> </w:t>
      </w:r>
      <w:r w:rsidRPr="00C55E61">
        <w:rPr>
          <w:rFonts w:ascii="Times New Roman" w:hAnsi="Times New Roman"/>
          <w:color w:val="191919"/>
          <w:spacing w:val="-2"/>
          <w:sz w:val="18"/>
          <w:szCs w:val="18"/>
        </w:rPr>
        <w:t xml:space="preserve">NOT </w:t>
      </w:r>
      <w:proofErr w:type="gramStart"/>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proofErr w:type="gramEnd"/>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REQUIRED.</w:t>
      </w:r>
    </w:p>
    <w:p w:rsidR="004D157D" w:rsidRPr="00544F8B" w:rsidRDefault="004D157D" w:rsidP="004D157D">
      <w:pPr>
        <w:widowControl w:val="0"/>
        <w:autoSpaceDE w:val="0"/>
        <w:autoSpaceDN w:val="0"/>
        <w:adjustRightInd w:val="0"/>
        <w:spacing w:before="16" w:after="0" w:line="200" w:lineRule="exact"/>
        <w:ind w:left="180" w:right="130" w:hanging="180"/>
        <w:rPr>
          <w:rFonts w:ascii="Times New Roman" w:hAnsi="Times New Roman"/>
          <w:color w:val="000000"/>
          <w:sz w:val="18"/>
          <w:szCs w:val="18"/>
          <w:rPrChange w:id="738" w:author="jhawkins" w:date="2011-04-01T11:13:00Z">
            <w:rPr>
              <w:rFonts w:ascii="Times New Roman" w:hAnsi="Times New Roman"/>
              <w:color w:val="000000"/>
              <w:sz w:val="20"/>
              <w:szCs w:val="20"/>
            </w:rPr>
          </w:rPrChange>
        </w:rPr>
      </w:pPr>
    </w:p>
    <w:p w:rsidR="004D157D" w:rsidRPr="00C55E61" w:rsidRDefault="004D157D" w:rsidP="004D157D">
      <w:pPr>
        <w:pStyle w:val="ListParagraph"/>
        <w:widowControl w:val="0"/>
        <w:numPr>
          <w:ilvl w:val="0"/>
          <w:numId w:val="68"/>
        </w:numPr>
        <w:autoSpaceDE w:val="0"/>
        <w:autoSpaceDN w:val="0"/>
        <w:adjustRightInd w:val="0"/>
        <w:spacing w:after="0" w:line="250" w:lineRule="auto"/>
        <w:ind w:right="130"/>
        <w:jc w:val="both"/>
        <w:rPr>
          <w:rFonts w:ascii="Times New Roman" w:hAnsi="Times New Roman"/>
          <w:color w:val="191919"/>
          <w:spacing w:val="-2"/>
          <w:sz w:val="18"/>
          <w:szCs w:val="18"/>
        </w:rPr>
      </w:pP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wit</w:t>
      </w:r>
      <w:r w:rsidRPr="00C55E61">
        <w:rPr>
          <w:rFonts w:ascii="Times New Roman" w:hAnsi="Times New Roman"/>
          <w:color w:val="191919"/>
          <w:sz w:val="18"/>
          <w:szCs w:val="18"/>
        </w:rPr>
        <w:t>h</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Colleg</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Boar</w:t>
      </w:r>
      <w:r w:rsidRPr="00C55E61">
        <w:rPr>
          <w:rFonts w:ascii="Times New Roman" w:hAnsi="Times New Roman"/>
          <w:color w:val="191919"/>
          <w:sz w:val="18"/>
          <w:szCs w:val="18"/>
        </w:rPr>
        <w:t>d</w:t>
      </w:r>
      <w:r w:rsidRPr="00C55E61">
        <w:rPr>
          <w:rFonts w:ascii="Times New Roman" w:hAnsi="Times New Roman"/>
          <w:color w:val="191919"/>
          <w:spacing w:val="-19"/>
          <w:sz w:val="18"/>
          <w:szCs w:val="18"/>
        </w:rPr>
        <w:t xml:space="preserve"> </w:t>
      </w:r>
      <w:r w:rsidRPr="00C55E61">
        <w:rPr>
          <w:rFonts w:ascii="Times New Roman" w:hAnsi="Times New Roman"/>
          <w:color w:val="191919"/>
          <w:spacing w:val="-2"/>
          <w:sz w:val="18"/>
          <w:szCs w:val="18"/>
        </w:rPr>
        <w:t>Advance</w:t>
      </w:r>
      <w:r w:rsidRPr="00C55E61">
        <w:rPr>
          <w:rFonts w:ascii="Times New Roman" w:hAnsi="Times New Roman"/>
          <w:color w:val="191919"/>
          <w:sz w:val="18"/>
          <w:szCs w:val="18"/>
        </w:rPr>
        <w:t>d</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Placemen</w:t>
      </w:r>
      <w:r w:rsidRPr="00C55E61">
        <w:rPr>
          <w:rFonts w:ascii="Times New Roman" w:hAnsi="Times New Roman"/>
          <w:color w:val="191919"/>
          <w:sz w:val="18"/>
          <w:szCs w:val="18"/>
        </w:rPr>
        <w:t>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(AP</w:t>
      </w:r>
      <w:r w:rsidRPr="00C55E61">
        <w:rPr>
          <w:rFonts w:ascii="Times New Roman" w:hAnsi="Times New Roman"/>
          <w:color w:val="191919"/>
          <w:sz w:val="18"/>
          <w:szCs w:val="18"/>
        </w:rPr>
        <w: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Languag</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Compositio</w:t>
      </w:r>
      <w:r w:rsidRPr="00C55E61">
        <w:rPr>
          <w:rFonts w:ascii="Times New Roman" w:hAnsi="Times New Roman"/>
          <w:color w:val="191919"/>
          <w:sz w:val="18"/>
          <w:szCs w:val="18"/>
        </w:rPr>
        <w:t>n</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Literatur</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Composition score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3</w:t>
      </w:r>
      <w:r w:rsidRPr="00C55E61">
        <w:rPr>
          <w:rFonts w:ascii="Times New Roman" w:hAnsi="Times New Roman"/>
          <w:color w:val="191919"/>
          <w:sz w:val="18"/>
          <w:szCs w:val="18"/>
        </w:rPr>
        <w:t>,</w:t>
      </w:r>
      <w:r w:rsidRPr="00C55E61">
        <w:rPr>
          <w:rFonts w:ascii="Times New Roman" w:hAnsi="Times New Roman"/>
          <w:color w:val="191919"/>
          <w:spacing w:val="40"/>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Internationa</w:t>
      </w:r>
      <w:r w:rsidRPr="00C55E61">
        <w:rPr>
          <w:rFonts w:ascii="Times New Roman" w:hAnsi="Times New Roman"/>
          <w:color w:val="191919"/>
          <w:sz w:val="18"/>
          <w:szCs w:val="18"/>
        </w:rPr>
        <w:t>l</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Baccalaureat</w:t>
      </w:r>
      <w:r w:rsidRPr="00C55E61">
        <w:rPr>
          <w:rFonts w:ascii="Times New Roman" w:hAnsi="Times New Roman"/>
          <w:color w:val="191919"/>
          <w:sz w:val="18"/>
          <w:szCs w:val="18"/>
        </w:rPr>
        <w:t>e</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(IB</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highe</w:t>
      </w:r>
      <w:r w:rsidRPr="00C55E61">
        <w:rPr>
          <w:rFonts w:ascii="Times New Roman" w:hAnsi="Times New Roman"/>
          <w:color w:val="191919"/>
          <w:spacing w:val="-5"/>
          <w:sz w:val="18"/>
          <w:szCs w:val="18"/>
        </w:rPr>
        <w:t>r</w:t>
      </w:r>
      <w:r w:rsidRPr="00C55E61">
        <w:rPr>
          <w:rFonts w:ascii="Times New Roman" w:hAnsi="Times New Roman"/>
          <w:color w:val="191919"/>
          <w:spacing w:val="-2"/>
          <w:sz w:val="18"/>
          <w:szCs w:val="18"/>
        </w:rPr>
        <w:t>-leve</w:t>
      </w:r>
      <w:r w:rsidRPr="00C55E61">
        <w:rPr>
          <w:rFonts w:ascii="Times New Roman" w:hAnsi="Times New Roman"/>
          <w:color w:val="191919"/>
          <w:sz w:val="18"/>
          <w:szCs w:val="18"/>
        </w:rPr>
        <w:t>l</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4</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considere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w:t>
      </w:r>
      <w:r w:rsidRPr="00C55E61">
        <w:rPr>
          <w:rFonts w:ascii="Times New Roman" w:hAnsi="Times New Roman"/>
          <w:color w:val="191919"/>
          <w:spacing w:val="-3"/>
          <w:sz w:val="18"/>
          <w:szCs w:val="18"/>
        </w:rPr>
        <w:t>a</w:t>
      </w:r>
      <w:r w:rsidRPr="00C55E61">
        <w:rPr>
          <w:rFonts w:ascii="Times New Roman" w:hAnsi="Times New Roman"/>
          <w:color w:val="191919"/>
          <w:spacing w:val="-2"/>
          <w:sz w:val="18"/>
          <w:szCs w:val="18"/>
        </w:rPr>
        <w:t>ving fulfille</w:t>
      </w:r>
      <w:r w:rsidRPr="00C55E61">
        <w:rPr>
          <w:rFonts w:ascii="Times New Roman" w:hAnsi="Times New Roman"/>
          <w:color w:val="191919"/>
          <w:sz w:val="18"/>
          <w:szCs w:val="18"/>
        </w:rPr>
        <w:t>d</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requiremen</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d</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no</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nee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portion</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reporte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3"/>
          <w:sz w:val="18"/>
          <w:szCs w:val="18"/>
        </w:rPr>
        <w:t>I</w:t>
      </w:r>
      <w:r w:rsidRPr="00C55E61">
        <w:rPr>
          <w:rFonts w:ascii="Times New Roman" w:hAnsi="Times New Roman"/>
          <w:color w:val="191919"/>
          <w:spacing w:val="-2"/>
          <w:sz w:val="18"/>
          <w:szCs w:val="18"/>
        </w:rPr>
        <w:t>RS (S451A</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havin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me</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requiremen</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throug</w:t>
      </w:r>
      <w:r w:rsidRPr="00C55E61">
        <w:rPr>
          <w:rFonts w:ascii="Times New Roman" w:hAnsi="Times New Roman"/>
          <w:color w:val="191919"/>
          <w:sz w:val="18"/>
          <w:szCs w:val="18"/>
        </w:rPr>
        <w:t>h</w:t>
      </w:r>
      <w:r w:rsidRPr="00C55E61">
        <w:rPr>
          <w:rFonts w:ascii="Times New Roman" w:hAnsi="Times New Roman"/>
          <w:color w:val="191919"/>
          <w:spacing w:val="-1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pacing w:val="-22"/>
          <w:sz w:val="18"/>
          <w:szCs w:val="18"/>
        </w:rPr>
        <w:t>P</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IB</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22"/>
          <w:sz w:val="18"/>
          <w:szCs w:val="18"/>
        </w:rPr>
        <w:t>A</w:t>
      </w:r>
      <w:r w:rsidRPr="00C55E61">
        <w:rPr>
          <w:rFonts w:ascii="Times New Roman" w:hAnsi="Times New Roman"/>
          <w:color w:val="191919"/>
          <w:spacing w:val="-18"/>
          <w:sz w:val="18"/>
          <w:szCs w:val="18"/>
        </w:rPr>
        <w:t>T</w:t>
      </w:r>
      <w:r w:rsidRPr="00C55E61">
        <w:rPr>
          <w:rFonts w:ascii="Times New Roman" w:hAnsi="Times New Roman"/>
          <w:color w:val="191919"/>
          <w:spacing w:val="-2"/>
          <w:sz w:val="18"/>
          <w:szCs w:val="18"/>
        </w:rPr>
        <w:t>-</w:t>
      </w:r>
      <w:r w:rsidRPr="00C55E61">
        <w:rPr>
          <w:rFonts w:ascii="Times New Roman" w:hAnsi="Times New Roman"/>
          <w:color w:val="191919"/>
          <w:sz w:val="18"/>
          <w:szCs w:val="18"/>
        </w:rPr>
        <w:t>I</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22"/>
          <w:sz w:val="18"/>
          <w:szCs w:val="18"/>
        </w:rPr>
        <w:t>A</w:t>
      </w:r>
      <w:r w:rsidRPr="00C55E61">
        <w:rPr>
          <w:rFonts w:ascii="Times New Roman" w:hAnsi="Times New Roman"/>
          <w:color w:val="191919"/>
          <w:spacing w:val="-18"/>
          <w:sz w:val="18"/>
          <w:szCs w:val="18"/>
        </w:rPr>
        <w:t>T</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I</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scores</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tryin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to exemp</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eithe</w:t>
      </w:r>
      <w:r w:rsidRPr="00C55E61">
        <w:rPr>
          <w:rFonts w:ascii="Times New Roman" w:hAnsi="Times New Roman"/>
          <w:color w:val="191919"/>
          <w:sz w:val="18"/>
          <w:szCs w:val="18"/>
        </w:rPr>
        <w:t>r</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par</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shoul</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complet</w:t>
      </w:r>
      <w:r w:rsidRPr="00C55E61">
        <w:rPr>
          <w:rFonts w:ascii="Times New Roman" w:hAnsi="Times New Roman"/>
          <w:color w:val="191919"/>
          <w:sz w:val="18"/>
          <w:szCs w:val="18"/>
        </w:rPr>
        <w:t>e</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proces</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eithe</w:t>
      </w:r>
      <w:r w:rsidRPr="00C55E61">
        <w:rPr>
          <w:rFonts w:ascii="Times New Roman" w:hAnsi="Times New Roman"/>
          <w:color w:val="191919"/>
          <w:sz w:val="18"/>
          <w:szCs w:val="18"/>
        </w:rPr>
        <w:t>r</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throug</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ins w:id="739" w:author="jhawkins" w:date="2011-04-01T11:55:00Z">
        <w:r w:rsidRPr="00C55E61">
          <w:rPr>
            <w:rFonts w:ascii="Times New Roman" w:hAnsi="Times New Roman"/>
            <w:color w:val="191919"/>
            <w:spacing w:val="-4"/>
            <w:sz w:val="18"/>
            <w:szCs w:val="18"/>
          </w:rPr>
          <w:t xml:space="preserve">Enrollment Services </w:t>
        </w:r>
      </w:ins>
      <w:del w:id="740" w:author="jhawkins" w:date="2011-04-01T11:55:00Z">
        <w:r w:rsidRPr="00C55E61">
          <w:rPr>
            <w:rFonts w:ascii="Times New Roman" w:hAnsi="Times New Roman"/>
            <w:color w:val="191919"/>
            <w:spacing w:val="-2"/>
            <w:sz w:val="18"/>
            <w:szCs w:val="18"/>
          </w:rPr>
          <w:delText>admission</w:delText>
        </w:r>
        <w:r w:rsidRPr="00C55E61">
          <w:rPr>
            <w:rFonts w:ascii="Times New Roman" w:hAnsi="Times New Roman"/>
            <w:color w:val="191919"/>
            <w:sz w:val="18"/>
            <w:szCs w:val="18"/>
          </w:rPr>
          <w:delText>s</w:delText>
        </w:r>
      </w:del>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pacing w:val="-5"/>
          <w:sz w:val="18"/>
          <w:szCs w:val="18"/>
        </w:rPr>
        <w:t>f</w:t>
      </w:r>
      <w:r w:rsidRPr="00C55E61">
        <w:rPr>
          <w:rFonts w:ascii="Times New Roman" w:hAnsi="Times New Roman"/>
          <w:color w:val="191919"/>
          <w:spacing w:val="-2"/>
          <w:sz w:val="18"/>
          <w:szCs w:val="18"/>
        </w:rPr>
        <w:t>fic</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ins w:id="741" w:author="jhawkins" w:date="2011-04-01T11:55:00Z">
        <w:r w:rsidRPr="00C55E61">
          <w:rPr>
            <w:rFonts w:ascii="Times New Roman" w:hAnsi="Times New Roman"/>
            <w:color w:val="191919"/>
            <w:spacing w:val="-4"/>
            <w:sz w:val="18"/>
            <w:szCs w:val="18"/>
          </w:rPr>
          <w:t>Office of Academic Services and R</w:t>
        </w:r>
      </w:ins>
      <w:del w:id="742" w:author="jhawkins" w:date="2011-04-01T11:56:00Z">
        <w:r w:rsidRPr="00C55E61">
          <w:rPr>
            <w:rFonts w:ascii="Times New Roman" w:hAnsi="Times New Roman"/>
            <w:color w:val="191919"/>
            <w:spacing w:val="-2"/>
            <w:sz w:val="18"/>
            <w:szCs w:val="18"/>
          </w:rPr>
          <w:delText>r</w:delText>
        </w:r>
      </w:del>
      <w:r w:rsidRPr="00C55E61">
        <w:rPr>
          <w:rFonts w:ascii="Times New Roman" w:hAnsi="Times New Roman"/>
          <w:color w:val="191919"/>
          <w:spacing w:val="-2"/>
          <w:sz w:val="18"/>
          <w:szCs w:val="18"/>
        </w:rPr>
        <w:t>egistra</w:t>
      </w:r>
      <w:r w:rsidRPr="00C55E61">
        <w:rPr>
          <w:rFonts w:ascii="Times New Roman" w:hAnsi="Times New Roman"/>
          <w:color w:val="191919"/>
          <w:spacing w:val="5"/>
          <w:sz w:val="18"/>
          <w:szCs w:val="18"/>
        </w:rPr>
        <w:t>r</w:t>
      </w:r>
      <w:del w:id="743" w:author="jhawkins" w:date="2011-04-01T11:56:00Z">
        <w:r w:rsidRPr="00C55E61">
          <w:rPr>
            <w:rFonts w:ascii="Times New Roman" w:hAnsi="Times New Roman"/>
            <w:color w:val="191919"/>
            <w:spacing w:val="-12"/>
            <w:sz w:val="18"/>
            <w:szCs w:val="18"/>
          </w:rPr>
          <w:delText>’</w:delText>
        </w:r>
        <w:r w:rsidRPr="00C55E61">
          <w:rPr>
            <w:rFonts w:ascii="Times New Roman" w:hAnsi="Times New Roman"/>
            <w:color w:val="191919"/>
            <w:sz w:val="18"/>
            <w:szCs w:val="18"/>
          </w:rPr>
          <w:delText>s</w:delText>
        </w:r>
        <w:r w:rsidRPr="00C55E61">
          <w:rPr>
            <w:rFonts w:ascii="Times New Roman" w:hAnsi="Times New Roman"/>
            <w:color w:val="191919"/>
            <w:spacing w:val="-4"/>
            <w:sz w:val="18"/>
            <w:szCs w:val="18"/>
          </w:rPr>
          <w:delText xml:space="preserve"> </w:delText>
        </w:r>
        <w:r w:rsidRPr="00C55E61">
          <w:rPr>
            <w:rFonts w:ascii="Times New Roman" w:hAnsi="Times New Roman"/>
            <w:color w:val="191919"/>
            <w:spacing w:val="-2"/>
            <w:sz w:val="18"/>
            <w:szCs w:val="18"/>
          </w:rPr>
          <w:delText>o</w:delText>
        </w:r>
        <w:r w:rsidRPr="00C55E61">
          <w:rPr>
            <w:rFonts w:ascii="Times New Roman" w:hAnsi="Times New Roman"/>
            <w:color w:val="191919"/>
            <w:spacing w:val="-5"/>
            <w:sz w:val="18"/>
            <w:szCs w:val="18"/>
          </w:rPr>
          <w:delText>f</w:delText>
        </w:r>
        <w:r w:rsidRPr="00C55E61">
          <w:rPr>
            <w:rFonts w:ascii="Times New Roman" w:hAnsi="Times New Roman"/>
            <w:color w:val="191919"/>
            <w:spacing w:val="-2"/>
            <w:sz w:val="18"/>
            <w:szCs w:val="18"/>
          </w:rPr>
          <w:delText>fic</w:delText>
        </w:r>
        <w:r w:rsidRPr="00C55E61">
          <w:rPr>
            <w:rFonts w:ascii="Times New Roman" w:hAnsi="Times New Roman"/>
            <w:color w:val="191919"/>
            <w:sz w:val="18"/>
            <w:szCs w:val="18"/>
          </w:rPr>
          <w:delText>e</w:delText>
        </w:r>
        <w:r w:rsidRPr="00C55E61">
          <w:rPr>
            <w:rFonts w:ascii="Times New Roman" w:hAnsi="Times New Roman"/>
            <w:color w:val="191919"/>
            <w:spacing w:val="-4"/>
            <w:sz w:val="18"/>
            <w:szCs w:val="18"/>
          </w:rPr>
          <w:delText xml:space="preserve"> </w:delText>
        </w:r>
      </w:del>
      <w:r>
        <w:rPr>
          <w:rFonts w:ascii="Times New Roman" w:hAnsi="Times New Roman"/>
          <w:color w:val="191919"/>
          <w:spacing w:val="-12"/>
          <w:sz w:val="18"/>
          <w:szCs w:val="18"/>
        </w:rPr>
        <w:t xml:space="preserve"> i</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pacing w:val="-3"/>
          <w:sz w:val="18"/>
          <w:szCs w:val="18"/>
        </w:rPr>
        <w:t>h</w:t>
      </w:r>
      <w:r w:rsidRPr="00C55E61">
        <w:rPr>
          <w:rFonts w:ascii="Times New Roman" w:hAnsi="Times New Roman"/>
          <w:color w:val="191919"/>
          <w:sz w:val="18"/>
          <w:szCs w:val="18"/>
        </w:rPr>
        <w:t xml:space="preserve">e </w:t>
      </w:r>
      <w:r w:rsidRPr="00C55E61">
        <w:rPr>
          <w:rFonts w:ascii="Times New Roman" w:hAnsi="Times New Roman"/>
          <w:color w:val="191919"/>
          <w:spacing w:val="-2"/>
          <w:sz w:val="18"/>
          <w:szCs w:val="18"/>
        </w:rPr>
        <w:t>semeste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PRIO</w:t>
      </w:r>
      <w:r w:rsidRPr="00C55E61">
        <w:rPr>
          <w:rFonts w:ascii="Times New Roman" w:hAnsi="Times New Roman"/>
          <w:color w:val="191919"/>
          <w:sz w:val="18"/>
          <w:szCs w:val="18"/>
        </w:rPr>
        <w:t>R</w:t>
      </w:r>
      <w:r w:rsidRPr="00C55E61">
        <w:rPr>
          <w:rFonts w:ascii="Times New Roman" w:hAnsi="Times New Roman"/>
          <w:color w:val="191919"/>
          <w:spacing w:val="-7"/>
          <w:sz w:val="18"/>
          <w:szCs w:val="18"/>
        </w:rPr>
        <w:t xml:space="preserve"> </w:t>
      </w:r>
      <w:r w:rsidRPr="00C55E61">
        <w:rPr>
          <w:rFonts w:ascii="Times New Roman" w:hAnsi="Times New Roman"/>
          <w:color w:val="191919"/>
          <w:spacing w:val="-5"/>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semeste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whic</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pla</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us</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exempt.</w:t>
      </w:r>
    </w:p>
    <w:p w:rsidR="004D157D" w:rsidRDefault="004D157D" w:rsidP="004D157D">
      <w:pPr>
        <w:widowControl w:val="0"/>
        <w:autoSpaceDE w:val="0"/>
        <w:autoSpaceDN w:val="0"/>
        <w:adjustRightInd w:val="0"/>
        <w:spacing w:after="0" w:line="250" w:lineRule="auto"/>
        <w:ind w:left="180" w:right="130" w:hanging="180"/>
        <w:rPr>
          <w:rFonts w:ascii="Times New Roman" w:hAnsi="Times New Roman"/>
          <w:color w:val="000000"/>
          <w:sz w:val="18"/>
          <w:szCs w:val="18"/>
        </w:rPr>
      </w:pPr>
    </w:p>
    <w:p w:rsidR="004D157D" w:rsidRPr="00C55E61" w:rsidRDefault="004D157D" w:rsidP="004D157D">
      <w:pPr>
        <w:pStyle w:val="ListParagraph"/>
        <w:widowControl w:val="0"/>
        <w:numPr>
          <w:ilvl w:val="0"/>
          <w:numId w:val="68"/>
        </w:numPr>
        <w:autoSpaceDE w:val="0"/>
        <w:autoSpaceDN w:val="0"/>
        <w:adjustRightInd w:val="0"/>
        <w:spacing w:after="0" w:line="250" w:lineRule="auto"/>
        <w:ind w:right="130"/>
        <w:jc w:val="both"/>
        <w:rPr>
          <w:rFonts w:ascii="Times New Roman" w:hAnsi="Times New Roman"/>
          <w:color w:val="000000"/>
          <w:sz w:val="18"/>
          <w:szCs w:val="18"/>
        </w:rPr>
      </w:pP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belo</w:t>
      </w:r>
      <w:r w:rsidRPr="00C55E61">
        <w:rPr>
          <w:rFonts w:ascii="Times New Roman" w:hAnsi="Times New Roman"/>
          <w:color w:val="191919"/>
          <w:sz w:val="18"/>
          <w:szCs w:val="18"/>
        </w:rPr>
        <w:t>w</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52</w:t>
      </w:r>
      <w:r w:rsidRPr="00C55E61">
        <w:rPr>
          <w:rFonts w:ascii="Times New Roman" w:hAnsi="Times New Roman"/>
          <w:color w:val="191919"/>
          <w:sz w:val="18"/>
          <w:szCs w:val="18"/>
        </w:rPr>
        <w:t>0</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Geo</w:t>
      </w:r>
      <w:r w:rsidRPr="00C55E61">
        <w:rPr>
          <w:rFonts w:ascii="Times New Roman" w:hAnsi="Times New Roman"/>
          <w:color w:val="191919"/>
          <w:spacing w:val="-5"/>
          <w:sz w:val="18"/>
          <w:szCs w:val="18"/>
        </w:rPr>
        <w:t>r</w:t>
      </w:r>
      <w:r w:rsidRPr="00C55E61">
        <w:rPr>
          <w:rFonts w:ascii="Times New Roman" w:hAnsi="Times New Roman"/>
          <w:color w:val="191919"/>
          <w:spacing w:val="-2"/>
          <w:sz w:val="18"/>
          <w:szCs w:val="18"/>
        </w:rPr>
        <w:t>gi</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Hig</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Schoo</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Graduatio</w:t>
      </w:r>
      <w:r w:rsidRPr="00C55E61">
        <w:rPr>
          <w:rFonts w:ascii="Times New Roman" w:hAnsi="Times New Roman"/>
          <w:color w:val="191919"/>
          <w:sz w:val="18"/>
          <w:szCs w:val="18"/>
        </w:rPr>
        <w:t>n</w:t>
      </w:r>
      <w:r w:rsidRPr="00C55E61">
        <w:rPr>
          <w:rFonts w:ascii="Times New Roman" w:hAnsi="Times New Roman"/>
          <w:color w:val="191919"/>
          <w:spacing w:val="-7"/>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 xml:space="preserve">Preparatory </w:t>
      </w:r>
      <w:r w:rsidRPr="00C55E61">
        <w:rPr>
          <w:rFonts w:ascii="Times New Roman" w:hAnsi="Times New Roman"/>
          <w:color w:val="191919"/>
          <w:spacing w:val="-9"/>
          <w:sz w:val="18"/>
          <w:szCs w:val="18"/>
        </w:rPr>
        <w:t>W</w:t>
      </w:r>
      <w:r w:rsidRPr="00C55E61">
        <w:rPr>
          <w:rFonts w:ascii="Times New Roman" w:hAnsi="Times New Roman"/>
          <w:color w:val="191919"/>
          <w:spacing w:val="-2"/>
          <w:sz w:val="18"/>
          <w:szCs w:val="18"/>
        </w:rPr>
        <w:t>ritin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cours</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thei</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firs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semeste</w:t>
      </w:r>
      <w:r w:rsidRPr="00C55E61">
        <w:rPr>
          <w:rFonts w:ascii="Times New Roman" w:hAnsi="Times New Roman"/>
          <w:color w:val="191919"/>
          <w:spacing w:val="-12"/>
          <w:sz w:val="18"/>
          <w:szCs w:val="18"/>
        </w:rPr>
        <w:t>r</w:t>
      </w:r>
      <w:r w:rsidRPr="00C55E61">
        <w:rPr>
          <w:rFonts w:ascii="Times New Roman" w:hAnsi="Times New Roman"/>
          <w:color w:val="191919"/>
          <w:sz w:val="18"/>
          <w:szCs w:val="18"/>
        </w:rPr>
        <w:t>.</w:t>
      </w:r>
    </w:p>
    <w:p w:rsidR="004D157D" w:rsidRPr="00544F8B" w:rsidRDefault="004D157D" w:rsidP="004D157D">
      <w:pPr>
        <w:widowControl w:val="0"/>
        <w:autoSpaceDE w:val="0"/>
        <w:autoSpaceDN w:val="0"/>
        <w:adjustRightInd w:val="0"/>
        <w:spacing w:before="5" w:after="0" w:line="220" w:lineRule="exact"/>
        <w:ind w:left="180" w:right="130"/>
        <w:rPr>
          <w:rFonts w:ascii="Times New Roman" w:hAnsi="Times New Roman"/>
          <w:color w:val="000000"/>
          <w:sz w:val="18"/>
          <w:szCs w:val="18"/>
          <w:rPrChange w:id="744"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4</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college-leve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eithe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3"/>
          <w:sz w:val="18"/>
          <w:szCs w:val="18"/>
        </w:rPr>
        <w:t>b</w:t>
      </w:r>
      <w:r>
        <w:rPr>
          <w:rFonts w:ascii="Times New Roman" w:hAnsi="Times New Roman"/>
          <w:color w:val="191919"/>
          <w:spacing w:val="-2"/>
          <w:sz w:val="18"/>
          <w:szCs w:val="18"/>
        </w:rPr>
        <w:t>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writin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part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exceptio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part-tim</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w:t>
      </w:r>
      <w:r>
        <w:rPr>
          <w:rFonts w:ascii="Times New Roman" w:hAnsi="Times New Roman"/>
          <w:color w:val="191919"/>
          <w:spacing w:val="-3"/>
          <w:sz w:val="18"/>
          <w:szCs w:val="18"/>
        </w:rPr>
        <w:t>d</w:t>
      </w:r>
      <w:r>
        <w:rPr>
          <w:rFonts w:ascii="Times New Roman" w:hAnsi="Times New Roman"/>
          <w:color w:val="191919"/>
          <w:spacing w:val="-2"/>
          <w:sz w:val="18"/>
          <w:szCs w:val="18"/>
        </w:rPr>
        <w:t>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one remedia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college-leve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p>
    <w:p w:rsidR="004D157D" w:rsidRPr="00544F8B" w:rsidRDefault="004D157D" w:rsidP="004D157D">
      <w:pPr>
        <w:widowControl w:val="0"/>
        <w:autoSpaceDE w:val="0"/>
        <w:autoSpaceDN w:val="0"/>
        <w:adjustRightInd w:val="0"/>
        <w:spacing w:before="16" w:after="0" w:line="200" w:lineRule="exact"/>
        <w:ind w:left="360" w:right="130" w:hanging="180"/>
        <w:rPr>
          <w:rFonts w:ascii="Times New Roman" w:hAnsi="Times New Roman"/>
          <w:color w:val="000000"/>
          <w:sz w:val="18"/>
          <w:szCs w:val="18"/>
          <w:rPrChange w:id="745"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d</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approval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summe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if 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p>
    <w:p w:rsidR="004D157D" w:rsidRPr="00544F8B" w:rsidRDefault="004D157D" w:rsidP="004D157D">
      <w:pPr>
        <w:widowControl w:val="0"/>
        <w:autoSpaceDE w:val="0"/>
        <w:autoSpaceDN w:val="0"/>
        <w:adjustRightInd w:val="0"/>
        <w:spacing w:before="16" w:after="0" w:line="200" w:lineRule="exact"/>
        <w:ind w:left="360" w:right="130" w:hanging="180"/>
        <w:rPr>
          <w:rFonts w:ascii="Times New Roman" w:hAnsi="Times New Roman"/>
          <w:color w:val="000000"/>
          <w:sz w:val="18"/>
          <w:szCs w:val="18"/>
          <w:rPrChange w:id="746"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e</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faile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part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time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w:t>
      </w:r>
      <w:r>
        <w:rPr>
          <w:rFonts w:ascii="Times New Roman" w:hAnsi="Times New Roman"/>
          <w:color w:val="191919"/>
          <w:spacing w:val="-18"/>
          <w:sz w:val="18"/>
          <w:szCs w:val="18"/>
        </w:rPr>
        <w:t>A</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specialize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works</w:t>
      </w:r>
      <w:r>
        <w:rPr>
          <w:rFonts w:ascii="Times New Roman" w:hAnsi="Times New Roman"/>
          <w:color w:val="191919"/>
          <w:spacing w:val="-3"/>
          <w:sz w:val="18"/>
          <w:szCs w:val="18"/>
        </w:rPr>
        <w:t>h</w:t>
      </w:r>
      <w:r>
        <w:rPr>
          <w:rFonts w:ascii="Times New Roman" w:hAnsi="Times New Roman"/>
          <w:color w:val="191919"/>
          <w:spacing w:val="-2"/>
          <w:sz w:val="18"/>
          <w:szCs w:val="18"/>
        </w:rPr>
        <w:t>op</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will 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w:t>
      </w:r>
      <w:r>
        <w:rPr>
          <w:rFonts w:ascii="Times New Roman" w:hAnsi="Times New Roman"/>
          <w:color w:val="191919"/>
          <w:spacing w:val="-5"/>
          <w:sz w:val="18"/>
          <w:szCs w:val="18"/>
        </w:rPr>
        <w:t>r</w:t>
      </w:r>
      <w:r>
        <w:rPr>
          <w:rFonts w:ascii="Times New Roman" w:hAnsi="Times New Roman"/>
          <w:color w:val="191919"/>
          <w:spacing w:val="-2"/>
          <w:sz w:val="18"/>
          <w:szCs w:val="18"/>
        </w:rPr>
        <w:t>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grou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classes.</w:t>
      </w:r>
    </w:p>
    <w:p w:rsidR="004D157D" w:rsidRPr="00544F8B" w:rsidRDefault="004D157D" w:rsidP="004D157D">
      <w:pPr>
        <w:widowControl w:val="0"/>
        <w:autoSpaceDE w:val="0"/>
        <w:autoSpaceDN w:val="0"/>
        <w:adjustRightInd w:val="0"/>
        <w:spacing w:before="16" w:after="0" w:line="200" w:lineRule="exact"/>
        <w:ind w:left="360" w:right="130" w:hanging="180"/>
        <w:rPr>
          <w:rFonts w:ascii="Times New Roman" w:hAnsi="Times New Roman"/>
          <w:color w:val="000000"/>
          <w:sz w:val="18"/>
          <w:szCs w:val="18"/>
          <w:rPrChange w:id="747" w:author="jhawkins" w:date="2011-04-01T11:13:00Z">
            <w:rPr>
              <w:rFonts w:ascii="Times New Roman" w:hAnsi="Times New Roman"/>
              <w:color w:val="000000"/>
              <w:sz w:val="20"/>
              <w:szCs w:val="20"/>
            </w:rPr>
          </w:rPrChange>
        </w:rPr>
      </w:pPr>
    </w:p>
    <w:p w:rsidR="004D157D"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f</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pla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transien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there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involve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befo</w:t>
      </w:r>
      <w:r>
        <w:rPr>
          <w:rFonts w:ascii="Times New Roman" w:hAnsi="Times New Roman"/>
          <w:color w:val="191919"/>
          <w:spacing w:val="-3"/>
          <w:sz w:val="18"/>
          <w:szCs w:val="18"/>
        </w:rPr>
        <w:t>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going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p>
    <w:p w:rsidR="004D157D"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p>
    <w:p w:rsidR="004D157D" w:rsidRPr="00544F8B" w:rsidRDefault="004D157D" w:rsidP="004D157D">
      <w:pPr>
        <w:widowControl w:val="0"/>
        <w:tabs>
          <w:tab w:val="left" w:pos="10260"/>
        </w:tabs>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g</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as</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pacing w:val="-8"/>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w:t>
      </w:r>
      <w:r>
        <w:rPr>
          <w:rFonts w:ascii="Times New Roman" w:hAnsi="Times New Roman"/>
          <w:color w:val="000000"/>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pacing w:val="-3"/>
          <w:sz w:val="18"/>
          <w:szCs w:val="18"/>
        </w:rPr>
        <w:t>a</w:t>
      </w:r>
      <w:r>
        <w:rPr>
          <w:rFonts w:ascii="Times New Roman" w:hAnsi="Times New Roman"/>
          <w:color w:val="191919"/>
          <w:sz w:val="18"/>
          <w:szCs w:val="18"/>
        </w:rPr>
        <w:t>.</w:t>
      </w:r>
    </w:p>
    <w:p w:rsidR="004D157D" w:rsidRPr="00544F8B" w:rsidRDefault="004D157D" w:rsidP="004D157D">
      <w:pPr>
        <w:widowControl w:val="0"/>
        <w:autoSpaceDE w:val="0"/>
        <w:autoSpaceDN w:val="0"/>
        <w:adjustRightInd w:val="0"/>
        <w:spacing w:before="5" w:after="0" w:line="220" w:lineRule="exact"/>
        <w:ind w:left="360" w:right="130" w:hanging="180"/>
        <w:rPr>
          <w:rFonts w:ascii="Times New Roman" w:hAnsi="Times New Roman"/>
          <w:color w:val="000000"/>
          <w:sz w:val="18"/>
          <w:szCs w:val="18"/>
          <w:rPrChange w:id="748"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conditio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w:t>
      </w:r>
      <w:r>
        <w:rPr>
          <w:rFonts w:ascii="Times New Roman" w:hAnsi="Times New Roman"/>
          <w:color w:val="191919"/>
          <w:spacing w:val="-3"/>
          <w:sz w:val="18"/>
          <w:szCs w:val="18"/>
        </w:rPr>
        <w:t>r</w:t>
      </w:r>
      <w:r>
        <w:rPr>
          <w:rFonts w:ascii="Times New Roman" w:hAnsi="Times New Roman"/>
          <w:color w:val="191919"/>
          <w:spacing w:val="-2"/>
          <w:sz w:val="18"/>
          <w:szCs w:val="18"/>
        </w:rPr>
        <w:t>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policies.</w:t>
      </w:r>
    </w:p>
    <w:p w:rsidR="004D157D" w:rsidRPr="00544F8B" w:rsidRDefault="004D157D" w:rsidP="004D157D">
      <w:pPr>
        <w:widowControl w:val="0"/>
        <w:autoSpaceDE w:val="0"/>
        <w:autoSpaceDN w:val="0"/>
        <w:adjustRightInd w:val="0"/>
        <w:spacing w:before="6" w:after="0" w:line="180" w:lineRule="exact"/>
        <w:ind w:left="180" w:right="130"/>
        <w:rPr>
          <w:rFonts w:ascii="Times New Roman" w:hAnsi="Times New Roman"/>
          <w:color w:val="000000"/>
          <w:sz w:val="18"/>
          <w:szCs w:val="18"/>
        </w:rPr>
      </w:pPr>
    </w:p>
    <w:p w:rsidR="004D157D" w:rsidRPr="00C55E61" w:rsidRDefault="004D157D" w:rsidP="004D157D">
      <w:pPr>
        <w:pStyle w:val="ListParagraph"/>
        <w:widowControl w:val="0"/>
        <w:numPr>
          <w:ilvl w:val="0"/>
          <w:numId w:val="69"/>
        </w:numPr>
        <w:autoSpaceDE w:val="0"/>
        <w:autoSpaceDN w:val="0"/>
        <w:adjustRightInd w:val="0"/>
        <w:spacing w:before="30" w:after="0" w:line="250" w:lineRule="auto"/>
        <w:ind w:right="130"/>
        <w:jc w:val="both"/>
        <w:rPr>
          <w:rFonts w:ascii="Times New Roman" w:hAnsi="Times New Roman"/>
          <w:color w:val="191919"/>
          <w:spacing w:val="-2"/>
          <w:sz w:val="18"/>
          <w:szCs w:val="18"/>
        </w:rPr>
      </w:pP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transferrin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fro</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outsid</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Syste</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fro</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progra</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doe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no</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shoul</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w:t>
      </w:r>
      <w:r w:rsidRPr="00C55E61">
        <w:rPr>
          <w:rFonts w:ascii="Times New Roman" w:hAnsi="Times New Roman"/>
          <w:color w:val="191919"/>
          <w:spacing w:val="-3"/>
          <w:sz w:val="18"/>
          <w:szCs w:val="18"/>
        </w:rPr>
        <w:t>s</w:t>
      </w:r>
      <w:r w:rsidRPr="00C55E61">
        <w:rPr>
          <w:rFonts w:ascii="Times New Roman" w:hAnsi="Times New Roman"/>
          <w:color w:val="191919"/>
          <w:sz w:val="18"/>
          <w:szCs w:val="18"/>
        </w:rPr>
        <w:t xml:space="preserve">t </w:t>
      </w:r>
      <w:r w:rsidRPr="00C55E61">
        <w:rPr>
          <w:rFonts w:ascii="Times New Roman" w:hAnsi="Times New Roman"/>
          <w:color w:val="191919"/>
          <w:spacing w:val="-2"/>
          <w:sz w:val="18"/>
          <w:szCs w:val="18"/>
        </w:rPr>
        <w:t>durin</w:t>
      </w:r>
      <w:r w:rsidRPr="00C55E61">
        <w:rPr>
          <w:rFonts w:ascii="Times New Roman" w:hAnsi="Times New Roman"/>
          <w:color w:val="191919"/>
          <w:sz w:val="18"/>
          <w:szCs w:val="18"/>
        </w:rPr>
        <w:t>g</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thei</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firs</w:t>
      </w:r>
      <w:r w:rsidRPr="00C55E61">
        <w:rPr>
          <w:rFonts w:ascii="Times New Roman" w:hAnsi="Times New Roman"/>
          <w:color w:val="191919"/>
          <w:sz w:val="18"/>
          <w:szCs w:val="18"/>
        </w:rPr>
        <w:t>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semeste</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enrollmen</w:t>
      </w:r>
      <w:r w:rsidRPr="00C55E61">
        <w:rPr>
          <w:rFonts w:ascii="Times New Roman" w:hAnsi="Times New Roman"/>
          <w:color w:val="191919"/>
          <w:sz w:val="18"/>
          <w:szCs w:val="18"/>
        </w:rPr>
        <w:t>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9"/>
          <w:sz w:val="18"/>
          <w:szCs w:val="18"/>
        </w:rPr>
        <w:t xml:space="preserve"> </w:t>
      </w:r>
      <w:r w:rsidRPr="00C55E61">
        <w:rPr>
          <w:rFonts w:ascii="Times New Roman" w:hAnsi="Times New Roman"/>
          <w:color w:val="191919"/>
          <w:sz w:val="18"/>
          <w:szCs w:val="18"/>
        </w:rPr>
        <w:t>a</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progra</w:t>
      </w:r>
      <w:r w:rsidRPr="00C55E61">
        <w:rPr>
          <w:rFonts w:ascii="Times New Roman" w:hAnsi="Times New Roman"/>
          <w:color w:val="191919"/>
          <w:sz w:val="18"/>
          <w:szCs w:val="18"/>
        </w:rPr>
        <w:t>m</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leadin</w:t>
      </w:r>
      <w:r w:rsidRPr="00C55E61">
        <w:rPr>
          <w:rFonts w:ascii="Times New Roman" w:hAnsi="Times New Roman"/>
          <w:color w:val="191919"/>
          <w:sz w:val="18"/>
          <w:szCs w:val="18"/>
        </w:rPr>
        <w:t>g</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baccalaureat</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degree</w:t>
      </w:r>
      <w:r w:rsidRPr="00C55E61">
        <w:rPr>
          <w:rFonts w:ascii="Times New Roman" w:hAnsi="Times New Roman"/>
          <w:color w:val="191919"/>
          <w:sz w:val="18"/>
          <w:szCs w:val="18"/>
        </w:rPr>
        <w: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Regardles</w:t>
      </w:r>
      <w:r w:rsidRPr="00C55E61">
        <w:rPr>
          <w:rFonts w:ascii="Times New Roman" w:hAnsi="Times New Roman"/>
          <w:color w:val="191919"/>
          <w:sz w:val="18"/>
          <w:szCs w:val="18"/>
        </w:rPr>
        <w:t>s</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numbe</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colleg</w:t>
      </w:r>
      <w:r w:rsidRPr="00C55E61">
        <w:rPr>
          <w:rFonts w:ascii="Times New Roman" w:hAnsi="Times New Roman"/>
          <w:color w:val="191919"/>
          <w:spacing w:val="-3"/>
          <w:sz w:val="18"/>
          <w:szCs w:val="18"/>
        </w:rPr>
        <w:t>e</w:t>
      </w:r>
      <w:r w:rsidRPr="00C55E61">
        <w:rPr>
          <w:rFonts w:ascii="Times New Roman" w:hAnsi="Times New Roman"/>
          <w:color w:val="191919"/>
          <w:spacing w:val="-2"/>
          <w:sz w:val="18"/>
          <w:szCs w:val="18"/>
        </w:rPr>
        <w:t>-level credi</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hours</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thes</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expecte</w:t>
      </w:r>
      <w:r w:rsidRPr="00C55E61">
        <w:rPr>
          <w:rFonts w:ascii="Times New Roman" w:hAnsi="Times New Roman"/>
          <w:color w:val="191919"/>
          <w:sz w:val="18"/>
          <w:szCs w:val="18"/>
        </w:rPr>
        <w:t>d</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sig</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w:t>
      </w:r>
      <w:r w:rsidRPr="00C55E61">
        <w:rPr>
          <w:rFonts w:ascii="Times New Roman" w:hAnsi="Times New Roman"/>
          <w:color w:val="191919"/>
          <w:sz w:val="18"/>
          <w:szCs w:val="18"/>
        </w:rPr>
        <w:t>p</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int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Preparator</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cou</w:t>
      </w:r>
      <w:r w:rsidRPr="00C55E61">
        <w:rPr>
          <w:rFonts w:ascii="Times New Roman" w:hAnsi="Times New Roman"/>
          <w:color w:val="191919"/>
          <w:spacing w:val="-3"/>
          <w:sz w:val="18"/>
          <w:szCs w:val="18"/>
        </w:rPr>
        <w:t>r</w:t>
      </w:r>
      <w:r w:rsidRPr="00C55E61">
        <w:rPr>
          <w:rFonts w:ascii="Times New Roman" w:hAnsi="Times New Roman"/>
          <w:color w:val="191919"/>
          <w:spacing w:val="-2"/>
          <w:sz w:val="18"/>
          <w:szCs w:val="18"/>
        </w:rPr>
        <w:t>se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for an</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componen</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d</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no</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pas</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afte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semester</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enrollment.</w:t>
      </w:r>
    </w:p>
    <w:p w:rsidR="004D157D" w:rsidRPr="00C55E61" w:rsidRDefault="004D157D" w:rsidP="004D157D">
      <w:pPr>
        <w:pStyle w:val="ListParagraph"/>
        <w:widowControl w:val="0"/>
        <w:numPr>
          <w:ilvl w:val="0"/>
          <w:numId w:val="69"/>
        </w:numPr>
        <w:autoSpaceDE w:val="0"/>
        <w:autoSpaceDN w:val="0"/>
        <w:adjustRightInd w:val="0"/>
        <w:spacing w:before="30" w:after="0" w:line="250" w:lineRule="auto"/>
        <w:ind w:right="130"/>
        <w:jc w:val="both"/>
        <w:rPr>
          <w:rFonts w:ascii="Times New Roman" w:hAnsi="Times New Roman"/>
          <w:color w:val="191919"/>
          <w:spacing w:val="-2"/>
          <w:sz w:val="18"/>
          <w:szCs w:val="18"/>
          <w:rPrChange w:id="749" w:author="jhawkins" w:date="2011-04-01T11:13:00Z">
            <w:rPr>
              <w:rFonts w:ascii="Times New Roman" w:hAnsi="Times New Roman"/>
              <w:color w:val="000000"/>
              <w:sz w:val="18"/>
              <w:szCs w:val="18"/>
            </w:rPr>
          </w:rPrChange>
        </w:rPr>
      </w:pP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transferrin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fro</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Universit</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Syste</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Geo</w:t>
      </w:r>
      <w:r w:rsidRPr="00C55E61">
        <w:rPr>
          <w:rFonts w:ascii="Times New Roman" w:hAnsi="Times New Roman"/>
          <w:color w:val="191919"/>
          <w:spacing w:val="-5"/>
          <w:sz w:val="18"/>
          <w:szCs w:val="18"/>
        </w:rPr>
        <w:t>r</w:t>
      </w:r>
      <w:r w:rsidRPr="00C55E61">
        <w:rPr>
          <w:rFonts w:ascii="Times New Roman" w:hAnsi="Times New Roman"/>
          <w:color w:val="191919"/>
          <w:spacing w:val="-2"/>
          <w:sz w:val="18"/>
          <w:szCs w:val="18"/>
        </w:rPr>
        <w:t>gi</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schoo</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follo</w:t>
      </w:r>
      <w:r w:rsidRPr="00C55E61">
        <w:rPr>
          <w:rFonts w:ascii="Times New Roman" w:hAnsi="Times New Roman"/>
          <w:color w:val="191919"/>
          <w:sz w:val="18"/>
          <w:szCs w:val="18"/>
        </w:rPr>
        <w:t>w</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sam</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guideline</w:t>
      </w:r>
      <w:r w:rsidRPr="00C55E61">
        <w:rPr>
          <w:rFonts w:ascii="Times New Roman" w:hAnsi="Times New Roman"/>
          <w:color w:val="191919"/>
          <w:sz w:val="18"/>
          <w:szCs w:val="18"/>
        </w:rPr>
        <w:t>s</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any othe</w:t>
      </w:r>
      <w:r w:rsidRPr="00C55E61">
        <w:rPr>
          <w:rFonts w:ascii="Times New Roman" w:hAnsi="Times New Roman"/>
          <w:color w:val="191919"/>
          <w:sz w:val="18"/>
          <w:szCs w:val="18"/>
        </w:rPr>
        <w:t>r</w:t>
      </w:r>
      <w:r w:rsidRPr="00C55E61">
        <w:rPr>
          <w:rFonts w:ascii="Times New Roman" w:hAnsi="Times New Roman"/>
          <w:color w:val="191919"/>
          <w:spacing w:val="-13"/>
          <w:sz w:val="18"/>
          <w:szCs w:val="18"/>
        </w:rPr>
        <w:t xml:space="preserve"> </w:t>
      </w:r>
      <w:r w:rsidRPr="00C55E61">
        <w:rPr>
          <w:rFonts w:ascii="Times New Roman" w:hAnsi="Times New Roman"/>
          <w:color w:val="191919"/>
          <w:spacing w:val="-2"/>
          <w:sz w:val="18"/>
          <w:szCs w:val="18"/>
        </w:rPr>
        <w:t>Alban</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Stat</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Universit</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p>
    <w:p w:rsidR="004D157D" w:rsidRPr="00544F8B" w:rsidRDefault="004D157D" w:rsidP="004D157D">
      <w:pPr>
        <w:widowControl w:val="0"/>
        <w:autoSpaceDE w:val="0"/>
        <w:autoSpaceDN w:val="0"/>
        <w:adjustRightInd w:val="0"/>
        <w:spacing w:before="16" w:after="0" w:line="200" w:lineRule="exact"/>
        <w:ind w:left="180" w:right="130"/>
        <w:rPr>
          <w:rFonts w:ascii="Times New Roman" w:hAnsi="Times New Roman"/>
          <w:color w:val="000000"/>
          <w:sz w:val="18"/>
          <w:szCs w:val="18"/>
          <w:rPrChange w:id="750"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191919"/>
          <w:spacing w:val="-2"/>
          <w:sz w:val="18"/>
          <w:szCs w:val="18"/>
        </w:rPr>
      </w:pPr>
      <w:proofErr w:type="spellStart"/>
      <w:r>
        <w:rPr>
          <w:rFonts w:ascii="Times New Roman" w:hAnsi="Times New Roman"/>
          <w:color w:val="191919"/>
          <w:spacing w:val="-2"/>
          <w:sz w:val="18"/>
          <w:szCs w:val="18"/>
        </w:rPr>
        <w:t>i</w:t>
      </w:r>
      <w:proofErr w:type="spellEnd"/>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a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Associat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Applie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Scienc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Associat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Scienc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allie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health fiel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althoug</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Alban</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state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approval</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choos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requir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test.</w:t>
      </w:r>
    </w:p>
    <w:p w:rsidR="004D157D" w:rsidRPr="00544F8B" w:rsidRDefault="004D157D" w:rsidP="004D157D">
      <w:pPr>
        <w:widowControl w:val="0"/>
        <w:autoSpaceDE w:val="0"/>
        <w:autoSpaceDN w:val="0"/>
        <w:adjustRightInd w:val="0"/>
        <w:spacing w:before="16" w:after="0" w:line="200" w:lineRule="exact"/>
        <w:ind w:left="360" w:right="130"/>
        <w:rPr>
          <w:rFonts w:ascii="Times New Roman" w:hAnsi="Times New Roman"/>
          <w:color w:val="000000"/>
          <w:sz w:val="18"/>
          <w:szCs w:val="18"/>
          <w:rPrChange w:id="751"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ind w:left="360" w:right="130" w:firstLine="0"/>
        <w:rPr>
          <w:rFonts w:ascii="Times New Roman" w:hAnsi="Times New Roman"/>
          <w:color w:val="000000"/>
          <w:sz w:val="18"/>
          <w:szCs w:val="18"/>
        </w:rPr>
      </w:pPr>
      <w:r>
        <w:rPr>
          <w:rFonts w:ascii="Times New Roman" w:hAnsi="Times New Roman"/>
          <w:color w:val="191919"/>
          <w:spacing w:val="-2"/>
          <w:sz w:val="18"/>
          <w:szCs w:val="18"/>
        </w:rPr>
        <w:t>j</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Administratio</w:t>
      </w:r>
      <w:r>
        <w:rPr>
          <w:rFonts w:ascii="Times New Roman" w:hAnsi="Times New Roman"/>
          <w:color w:val="191919"/>
          <w:sz w:val="18"/>
          <w:szCs w:val="18"/>
        </w:rPr>
        <w:t>n</w:t>
      </w:r>
      <w:r>
        <w:rPr>
          <w:rFonts w:ascii="Times New Roman" w:hAnsi="Times New Roman"/>
          <w:color w:val="191919"/>
          <w:spacing w:val="-3"/>
          <w:sz w:val="18"/>
          <w:szCs w:val="18"/>
        </w:rPr>
        <w:t xml:space="preserve"> M</w:t>
      </w:r>
      <w:r>
        <w:rPr>
          <w:rFonts w:ascii="Times New Roman" w:hAnsi="Times New Roman"/>
          <w:color w:val="191919"/>
          <w:spacing w:val="-2"/>
          <w:sz w:val="18"/>
          <w:szCs w:val="18"/>
        </w:rPr>
        <w:t>anual.</w:t>
      </w:r>
    </w:p>
    <w:p w:rsidR="004D157D" w:rsidRPr="00544F8B" w:rsidRDefault="004D157D" w:rsidP="004D157D">
      <w:pPr>
        <w:widowControl w:val="0"/>
        <w:autoSpaceDE w:val="0"/>
        <w:autoSpaceDN w:val="0"/>
        <w:adjustRightInd w:val="0"/>
        <w:spacing w:before="5" w:after="0" w:line="220" w:lineRule="exact"/>
        <w:ind w:left="360" w:right="130"/>
        <w:rPr>
          <w:rFonts w:ascii="Times New Roman" w:hAnsi="Times New Roman"/>
          <w:color w:val="000000"/>
          <w:sz w:val="18"/>
          <w:szCs w:val="18"/>
          <w:rPrChange w:id="752"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proofErr w:type="gramStart"/>
      <w:r>
        <w:rPr>
          <w:rFonts w:ascii="Times New Roman" w:hAnsi="Times New Roman"/>
          <w:color w:val="191919"/>
          <w:spacing w:val="-2"/>
          <w:sz w:val="18"/>
          <w:szCs w:val="18"/>
        </w:rPr>
        <w:t>k</w:t>
      </w:r>
      <w:proofErr w:type="gramEnd"/>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enforcin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increased provide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furthe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w:t>
      </w:r>
      <w:r>
        <w:rPr>
          <w:rFonts w:ascii="Times New Roman" w:hAnsi="Times New Roman"/>
          <w:color w:val="191919"/>
          <w:spacing w:val="-3"/>
          <w:sz w:val="18"/>
          <w:szCs w:val="18"/>
        </w:rPr>
        <w:t>r</w:t>
      </w:r>
      <w:r>
        <w:rPr>
          <w:rFonts w:ascii="Times New Roman" w:hAnsi="Times New Roman"/>
          <w:color w:val="191919"/>
          <w:spacing w:val="-2"/>
          <w:sz w:val="18"/>
          <w:szCs w:val="18"/>
        </w:rPr>
        <w:t>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are publishe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catalo</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implementation</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w:t>
      </w:r>
      <w:r>
        <w:rPr>
          <w:rFonts w:ascii="Times New Roman" w:hAnsi="Times New Roman"/>
          <w:color w:val="191919"/>
          <w:spacing w:val="-3"/>
          <w:sz w:val="18"/>
          <w:szCs w:val="18"/>
        </w:rPr>
        <w:t>f</w:t>
      </w:r>
      <w:r>
        <w:rPr>
          <w:rFonts w:ascii="Times New Roman" w:hAnsi="Times New Roman"/>
          <w:color w:val="191919"/>
          <w:spacing w:val="-2"/>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institutions.</w:t>
      </w:r>
    </w:p>
    <w:p w:rsidR="004D157D" w:rsidRPr="00544F8B" w:rsidRDefault="004D157D" w:rsidP="004D157D">
      <w:pPr>
        <w:widowControl w:val="0"/>
        <w:autoSpaceDE w:val="0"/>
        <w:autoSpaceDN w:val="0"/>
        <w:adjustRightInd w:val="0"/>
        <w:spacing w:before="4" w:after="0" w:line="190" w:lineRule="exact"/>
        <w:ind w:left="180" w:right="870"/>
        <w:rPr>
          <w:rFonts w:ascii="Times New Roman" w:hAnsi="Times New Roman"/>
          <w:color w:val="000000"/>
          <w:sz w:val="18"/>
          <w:szCs w:val="18"/>
          <w:rPrChange w:id="753" w:author="jhawkins" w:date="2011-04-01T11:13:00Z">
            <w:rPr>
              <w:rFonts w:ascii="Times New Roman" w:hAnsi="Times New Roman"/>
              <w:color w:val="000000"/>
              <w:sz w:val="19"/>
              <w:szCs w:val="19"/>
            </w:rPr>
          </w:rPrChange>
        </w:rPr>
      </w:pPr>
    </w:p>
    <w:p w:rsidR="004D157D" w:rsidRPr="005F2A86" w:rsidRDefault="004D157D" w:rsidP="004D157D">
      <w:pPr>
        <w:pStyle w:val="Heading2"/>
        <w:spacing w:before="0" w:line="360" w:lineRule="auto"/>
        <w:ind w:left="180" w:right="130" w:firstLine="0"/>
        <w:rPr>
          <w:rFonts w:ascii="Times New Roman" w:hAnsi="Times New Roman"/>
          <w:color w:val="000000"/>
          <w:sz w:val="24"/>
          <w:szCs w:val="24"/>
          <w:rPrChange w:id="754" w:author="jhawkins" w:date="2011-04-01T11:13:00Z">
            <w:rPr>
              <w:rFonts w:ascii="Times New Roman" w:hAnsi="Times New Roman"/>
              <w:color w:val="000000"/>
              <w:sz w:val="18"/>
              <w:szCs w:val="18"/>
            </w:rPr>
          </w:rPrChange>
        </w:rPr>
      </w:pPr>
      <w:bookmarkStart w:id="755" w:name="_Toc293070080"/>
      <w:bookmarkStart w:id="756" w:name="_Toc293077530"/>
      <w:bookmarkStart w:id="757" w:name="_Toc293078114"/>
      <w:bookmarkStart w:id="758" w:name="_Toc295316709"/>
      <w:r w:rsidRPr="005F2A86">
        <w:rPr>
          <w:rFonts w:ascii="Times New Roman" w:hAnsi="Times New Roman"/>
          <w:color w:val="191919"/>
          <w:spacing w:val="-2"/>
          <w:sz w:val="24"/>
          <w:szCs w:val="24"/>
        </w:rPr>
        <w:t>G</w:t>
      </w:r>
      <w:r w:rsidRPr="00A16B21">
        <w:rPr>
          <w:rFonts w:ascii="Times New Roman" w:hAnsi="Times New Roman"/>
          <w:color w:val="191919"/>
          <w:spacing w:val="-2"/>
          <w:sz w:val="18"/>
          <w:szCs w:val="18"/>
        </w:rPr>
        <w:t>UIDELINE</w:t>
      </w:r>
      <w:r w:rsidR="006A495C" w:rsidRPr="006A495C">
        <w:rPr>
          <w:rFonts w:ascii="Times New Roman" w:hAnsi="Times New Roman"/>
          <w:color w:val="191919"/>
          <w:sz w:val="18"/>
          <w:szCs w:val="18"/>
          <w:rPrChange w:id="759" w:author="jhawkins" w:date="2011-04-01T11:13:00Z">
            <w:rPr>
              <w:rFonts w:ascii="Times New Roman" w:hAnsi="Times New Roman"/>
              <w:color w:val="191919"/>
              <w:sz w:val="18"/>
              <w:szCs w:val="18"/>
              <w:u w:val="single"/>
            </w:rPr>
          </w:rPrChange>
        </w:rPr>
        <w:t>S</w:t>
      </w:r>
      <w:r w:rsidR="006A495C" w:rsidRPr="006A495C">
        <w:rPr>
          <w:rFonts w:ascii="Times New Roman" w:hAnsi="Times New Roman"/>
          <w:color w:val="191919"/>
          <w:spacing w:val="10"/>
          <w:sz w:val="24"/>
          <w:szCs w:val="24"/>
          <w:rPrChange w:id="760" w:author="jhawkins" w:date="2011-04-01T11:13:00Z">
            <w:rPr>
              <w:rFonts w:ascii="Times New Roman" w:hAnsi="Times New Roman"/>
              <w:color w:val="191919"/>
              <w:spacing w:val="10"/>
              <w:sz w:val="18"/>
              <w:szCs w:val="18"/>
              <w:u w:val="single"/>
            </w:rPr>
          </w:rPrChange>
        </w:rPr>
        <w:t xml:space="preserve"> </w:t>
      </w:r>
      <w:r w:rsidR="006A495C" w:rsidRPr="006A495C">
        <w:rPr>
          <w:rFonts w:ascii="Times New Roman" w:hAnsi="Times New Roman"/>
          <w:color w:val="191919"/>
          <w:spacing w:val="-2"/>
          <w:sz w:val="24"/>
          <w:szCs w:val="24"/>
          <w:rPrChange w:id="761" w:author="jhawkins" w:date="2011-04-01T11:13:00Z">
            <w:rPr>
              <w:rFonts w:ascii="Times New Roman" w:hAnsi="Times New Roman"/>
              <w:color w:val="191919"/>
              <w:spacing w:val="-2"/>
              <w:sz w:val="18"/>
              <w:szCs w:val="18"/>
              <w:u w:val="single"/>
            </w:rPr>
          </w:rPrChange>
        </w:rPr>
        <w:t>F</w:t>
      </w:r>
      <w:r w:rsidR="006A495C" w:rsidRPr="006A495C">
        <w:rPr>
          <w:rFonts w:ascii="Times New Roman" w:hAnsi="Times New Roman"/>
          <w:color w:val="191919"/>
          <w:spacing w:val="-2"/>
          <w:sz w:val="18"/>
          <w:szCs w:val="18"/>
          <w:rPrChange w:id="762" w:author="jhawkins" w:date="2011-04-01T11:13:00Z">
            <w:rPr>
              <w:rFonts w:ascii="Times New Roman" w:hAnsi="Times New Roman"/>
              <w:color w:val="191919"/>
              <w:spacing w:val="-2"/>
              <w:sz w:val="18"/>
              <w:szCs w:val="18"/>
              <w:u w:val="single"/>
            </w:rPr>
          </w:rPrChange>
        </w:rPr>
        <w:t>O</w:t>
      </w:r>
      <w:r w:rsidR="006A495C" w:rsidRPr="006A495C">
        <w:rPr>
          <w:rFonts w:ascii="Times New Roman" w:hAnsi="Times New Roman"/>
          <w:color w:val="191919"/>
          <w:sz w:val="18"/>
          <w:szCs w:val="18"/>
          <w:rPrChange w:id="763" w:author="jhawkins" w:date="2011-04-01T11:13:00Z">
            <w:rPr>
              <w:rFonts w:ascii="Times New Roman" w:hAnsi="Times New Roman"/>
              <w:color w:val="191919"/>
              <w:sz w:val="18"/>
              <w:szCs w:val="18"/>
              <w:u w:val="single"/>
            </w:rPr>
          </w:rPrChange>
        </w:rPr>
        <w:t>R</w:t>
      </w:r>
      <w:r w:rsidR="006A495C" w:rsidRPr="006A495C">
        <w:rPr>
          <w:rFonts w:ascii="Times New Roman" w:hAnsi="Times New Roman"/>
          <w:color w:val="191919"/>
          <w:spacing w:val="11"/>
          <w:sz w:val="24"/>
          <w:szCs w:val="24"/>
          <w:rPrChange w:id="764" w:author="jhawkins" w:date="2011-04-01T11:13:00Z">
            <w:rPr>
              <w:rFonts w:ascii="Times New Roman" w:hAnsi="Times New Roman"/>
              <w:color w:val="191919"/>
              <w:spacing w:val="11"/>
              <w:sz w:val="18"/>
              <w:szCs w:val="18"/>
              <w:u w:val="single"/>
            </w:rPr>
          </w:rPrChange>
        </w:rPr>
        <w:t xml:space="preserve"> </w:t>
      </w:r>
      <w:r w:rsidRPr="005F2A86">
        <w:rPr>
          <w:rFonts w:ascii="Times New Roman" w:hAnsi="Times New Roman"/>
          <w:color w:val="191919"/>
          <w:spacing w:val="-2"/>
          <w:sz w:val="24"/>
          <w:szCs w:val="24"/>
        </w:rPr>
        <w:t>R</w:t>
      </w:r>
      <w:r w:rsidR="006A495C" w:rsidRPr="006A495C">
        <w:rPr>
          <w:rFonts w:ascii="Times New Roman" w:hAnsi="Times New Roman"/>
          <w:color w:val="191919"/>
          <w:spacing w:val="-2"/>
          <w:sz w:val="18"/>
          <w:szCs w:val="18"/>
          <w:rPrChange w:id="765" w:author="jhawkins" w:date="2011-04-01T11:13:00Z">
            <w:rPr>
              <w:rFonts w:ascii="Times New Roman" w:hAnsi="Times New Roman"/>
              <w:color w:val="191919"/>
              <w:spacing w:val="-2"/>
              <w:sz w:val="18"/>
              <w:szCs w:val="18"/>
              <w:u w:val="single"/>
            </w:rPr>
          </w:rPrChange>
        </w:rPr>
        <w:t>EMEDIA</w:t>
      </w:r>
      <w:r w:rsidR="006A495C" w:rsidRPr="006A495C">
        <w:rPr>
          <w:rFonts w:ascii="Times New Roman" w:hAnsi="Times New Roman"/>
          <w:color w:val="191919"/>
          <w:sz w:val="18"/>
          <w:szCs w:val="18"/>
          <w:rPrChange w:id="766" w:author="jhawkins" w:date="2011-04-01T11:13:00Z">
            <w:rPr>
              <w:rFonts w:ascii="Times New Roman" w:hAnsi="Times New Roman"/>
              <w:color w:val="191919"/>
              <w:sz w:val="18"/>
              <w:szCs w:val="18"/>
              <w:u w:val="single"/>
            </w:rPr>
          </w:rPrChange>
        </w:rPr>
        <w:t>L</w:t>
      </w:r>
      <w:r w:rsidR="006A495C" w:rsidRPr="006A495C">
        <w:rPr>
          <w:rFonts w:ascii="Times New Roman" w:hAnsi="Times New Roman"/>
          <w:color w:val="191919"/>
          <w:sz w:val="24"/>
          <w:szCs w:val="24"/>
          <w:rPrChange w:id="767" w:author="jhawkins" w:date="2011-04-01T11:13:00Z">
            <w:rPr>
              <w:rFonts w:ascii="Times New Roman" w:hAnsi="Times New Roman"/>
              <w:color w:val="191919"/>
              <w:sz w:val="18"/>
              <w:szCs w:val="18"/>
              <w:u w:val="single"/>
            </w:rPr>
          </w:rPrChange>
        </w:rPr>
        <w:t xml:space="preserve"> </w:t>
      </w:r>
      <w:r w:rsidRPr="005F2A86">
        <w:rPr>
          <w:rFonts w:ascii="Times New Roman" w:hAnsi="Times New Roman"/>
          <w:color w:val="191919"/>
          <w:spacing w:val="-2"/>
          <w:sz w:val="24"/>
          <w:szCs w:val="24"/>
        </w:rPr>
        <w:t>C</w:t>
      </w:r>
      <w:r w:rsidR="006A495C" w:rsidRPr="006A495C">
        <w:rPr>
          <w:rFonts w:ascii="Times New Roman" w:hAnsi="Times New Roman"/>
          <w:color w:val="191919"/>
          <w:spacing w:val="-2"/>
          <w:sz w:val="18"/>
          <w:szCs w:val="18"/>
          <w:rPrChange w:id="768" w:author="jhawkins" w:date="2011-04-01T11:13:00Z">
            <w:rPr>
              <w:rFonts w:ascii="Times New Roman" w:hAnsi="Times New Roman"/>
              <w:color w:val="191919"/>
              <w:spacing w:val="-2"/>
              <w:sz w:val="18"/>
              <w:szCs w:val="18"/>
              <w:u w:val="single"/>
            </w:rPr>
          </w:rPrChange>
        </w:rPr>
        <w:t>OURSES</w:t>
      </w:r>
      <w:bookmarkEnd w:id="755"/>
      <w:bookmarkEnd w:id="756"/>
      <w:bookmarkEnd w:id="757"/>
      <w:bookmarkEnd w:id="758"/>
    </w:p>
    <w:p w:rsidR="004D157D" w:rsidRPr="00544F8B" w:rsidRDefault="004D157D" w:rsidP="004D157D">
      <w:pPr>
        <w:widowControl w:val="0"/>
        <w:autoSpaceDE w:val="0"/>
        <w:autoSpaceDN w:val="0"/>
        <w:adjustRightInd w:val="0"/>
        <w:spacing w:after="0" w:line="360" w:lineRule="auto"/>
        <w:ind w:left="540" w:right="130" w:hanging="180"/>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keepin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federa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such eligibilit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programs.</w:t>
      </w:r>
    </w:p>
    <w:p w:rsidR="004D157D" w:rsidRDefault="004D157D" w:rsidP="004D157D">
      <w:pPr>
        <w:widowControl w:val="0"/>
        <w:autoSpaceDE w:val="0"/>
        <w:autoSpaceDN w:val="0"/>
        <w:adjustRightInd w:val="0"/>
        <w:spacing w:after="0" w:line="360" w:lineRule="auto"/>
        <w:ind w:left="540" w:hanging="180"/>
        <w:rPr>
          <w:rFonts w:ascii="Times New Roman" w:hAnsi="Times New Roman"/>
          <w:color w:val="191919"/>
          <w:spacing w:val="-2"/>
          <w:sz w:val="18"/>
          <w:szCs w:val="18"/>
        </w:rPr>
      </w:pP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Separat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portion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provided.</w:t>
      </w:r>
    </w:p>
    <w:p w:rsidR="004D157D" w:rsidRPr="005F2A86" w:rsidRDefault="004D157D" w:rsidP="004D157D">
      <w:pPr>
        <w:pStyle w:val="Heading2"/>
        <w:ind w:left="180" w:right="130" w:firstLine="0"/>
        <w:rPr>
          <w:rFonts w:ascii="Times New Roman" w:hAnsi="Times New Roman"/>
          <w:color w:val="000000"/>
          <w:sz w:val="24"/>
          <w:szCs w:val="24"/>
        </w:rPr>
      </w:pPr>
      <w:bookmarkStart w:id="769" w:name="_Toc293070081"/>
      <w:bookmarkStart w:id="770" w:name="_Toc293077531"/>
      <w:bookmarkStart w:id="771" w:name="_Toc293078115"/>
      <w:bookmarkStart w:id="772" w:name="_Toc295316710"/>
      <w:r w:rsidRPr="005F2A86">
        <w:rPr>
          <w:rFonts w:ascii="Times New Roman" w:hAnsi="Times New Roman"/>
          <w:color w:val="191919"/>
          <w:spacing w:val="-2"/>
          <w:sz w:val="24"/>
          <w:szCs w:val="24"/>
        </w:rPr>
        <w:t>T</w:t>
      </w:r>
      <w:r w:rsidR="006A495C" w:rsidRPr="006A495C">
        <w:rPr>
          <w:rFonts w:ascii="Times New Roman" w:hAnsi="Times New Roman"/>
          <w:color w:val="191919"/>
          <w:spacing w:val="-2"/>
          <w:sz w:val="18"/>
          <w:szCs w:val="18"/>
          <w:rPrChange w:id="773" w:author="jhawkins" w:date="2011-04-01T11:13:00Z">
            <w:rPr>
              <w:rFonts w:ascii="Times New Roman" w:hAnsi="Times New Roman"/>
              <w:color w:val="191919"/>
              <w:spacing w:val="-2"/>
              <w:sz w:val="18"/>
              <w:szCs w:val="18"/>
              <w:u w:val="single"/>
            </w:rPr>
          </w:rPrChange>
        </w:rPr>
        <w:t>ESTIN</w:t>
      </w:r>
      <w:r w:rsidR="006A495C" w:rsidRPr="006A495C">
        <w:rPr>
          <w:rFonts w:ascii="Times New Roman" w:hAnsi="Times New Roman"/>
          <w:color w:val="191919"/>
          <w:sz w:val="18"/>
          <w:szCs w:val="18"/>
          <w:rPrChange w:id="774" w:author="jhawkins" w:date="2011-04-01T11:13:00Z">
            <w:rPr>
              <w:rFonts w:ascii="Times New Roman" w:hAnsi="Times New Roman"/>
              <w:color w:val="191919"/>
              <w:sz w:val="18"/>
              <w:szCs w:val="18"/>
              <w:u w:val="single"/>
            </w:rPr>
          </w:rPrChange>
        </w:rPr>
        <w:t>G</w:t>
      </w:r>
      <w:r w:rsidR="006A495C" w:rsidRPr="006A495C">
        <w:rPr>
          <w:rFonts w:ascii="Times New Roman" w:hAnsi="Times New Roman"/>
          <w:color w:val="191919"/>
          <w:sz w:val="24"/>
          <w:szCs w:val="24"/>
          <w:rPrChange w:id="775" w:author="jhawkins" w:date="2011-04-01T11:13:00Z">
            <w:rPr>
              <w:rFonts w:ascii="Times New Roman" w:hAnsi="Times New Roman"/>
              <w:color w:val="191919"/>
              <w:sz w:val="18"/>
              <w:szCs w:val="18"/>
              <w:u w:val="single"/>
            </w:rPr>
          </w:rPrChange>
        </w:rPr>
        <w:t xml:space="preserve"> </w:t>
      </w:r>
      <w:r w:rsidR="006A495C" w:rsidRPr="006A495C">
        <w:rPr>
          <w:rFonts w:ascii="Times New Roman" w:hAnsi="Times New Roman"/>
          <w:color w:val="191919"/>
          <w:spacing w:val="-2"/>
          <w:sz w:val="24"/>
          <w:szCs w:val="24"/>
          <w:rPrChange w:id="776" w:author="jhawkins" w:date="2011-04-01T11:13:00Z">
            <w:rPr>
              <w:rFonts w:ascii="Times New Roman" w:hAnsi="Times New Roman"/>
              <w:color w:val="191919"/>
              <w:spacing w:val="-2"/>
              <w:sz w:val="18"/>
              <w:szCs w:val="18"/>
              <w:u w:val="single"/>
            </w:rPr>
          </w:rPrChange>
        </w:rPr>
        <w:t>A</w:t>
      </w:r>
      <w:r w:rsidR="006A495C" w:rsidRPr="006A495C">
        <w:rPr>
          <w:rFonts w:ascii="Times New Roman" w:hAnsi="Times New Roman"/>
          <w:color w:val="191919"/>
          <w:spacing w:val="-2"/>
          <w:sz w:val="18"/>
          <w:szCs w:val="18"/>
          <w:rPrChange w:id="777" w:author="jhawkins" w:date="2011-04-01T11:13:00Z">
            <w:rPr>
              <w:rFonts w:ascii="Times New Roman" w:hAnsi="Times New Roman"/>
              <w:color w:val="191919"/>
              <w:spacing w:val="-2"/>
              <w:sz w:val="18"/>
              <w:szCs w:val="18"/>
              <w:u w:val="single"/>
            </w:rPr>
          </w:rPrChange>
        </w:rPr>
        <w:t>N</w:t>
      </w:r>
      <w:r w:rsidR="006A495C" w:rsidRPr="006A495C">
        <w:rPr>
          <w:rFonts w:ascii="Times New Roman" w:hAnsi="Times New Roman"/>
          <w:color w:val="191919"/>
          <w:sz w:val="18"/>
          <w:szCs w:val="18"/>
          <w:rPrChange w:id="778" w:author="jhawkins" w:date="2011-04-01T11:13:00Z">
            <w:rPr>
              <w:rFonts w:ascii="Times New Roman" w:hAnsi="Times New Roman"/>
              <w:color w:val="191919"/>
              <w:sz w:val="18"/>
              <w:szCs w:val="18"/>
              <w:u w:val="single"/>
            </w:rPr>
          </w:rPrChange>
        </w:rPr>
        <w:t>D</w:t>
      </w:r>
      <w:r w:rsidR="006A495C" w:rsidRPr="006A495C">
        <w:rPr>
          <w:rFonts w:ascii="Times New Roman" w:hAnsi="Times New Roman"/>
          <w:color w:val="191919"/>
          <w:spacing w:val="10"/>
          <w:sz w:val="24"/>
          <w:szCs w:val="24"/>
          <w:rPrChange w:id="779"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R</w:t>
      </w:r>
      <w:r w:rsidR="006A495C" w:rsidRPr="006A495C">
        <w:rPr>
          <w:rFonts w:ascii="Times New Roman" w:hAnsi="Times New Roman"/>
          <w:color w:val="191919"/>
          <w:spacing w:val="-2"/>
          <w:sz w:val="18"/>
          <w:szCs w:val="18"/>
          <w:rPrChange w:id="780" w:author="jhawkins" w:date="2011-04-01T11:13:00Z">
            <w:rPr>
              <w:rFonts w:ascii="Times New Roman" w:hAnsi="Times New Roman"/>
              <w:color w:val="191919"/>
              <w:spacing w:val="-2"/>
              <w:sz w:val="18"/>
              <w:szCs w:val="18"/>
              <w:u w:val="single"/>
            </w:rPr>
          </w:rPrChange>
        </w:rPr>
        <w:t>EMEDI</w:t>
      </w:r>
      <w:r w:rsidR="006A495C" w:rsidRPr="006A495C">
        <w:rPr>
          <w:rFonts w:ascii="Times New Roman" w:hAnsi="Times New Roman"/>
          <w:color w:val="191919"/>
          <w:spacing w:val="-16"/>
          <w:sz w:val="18"/>
          <w:szCs w:val="18"/>
          <w:rPrChange w:id="781" w:author="jhawkins" w:date="2011-04-01T11:13:00Z">
            <w:rPr>
              <w:rFonts w:ascii="Times New Roman" w:hAnsi="Times New Roman"/>
              <w:color w:val="191919"/>
              <w:spacing w:val="-16"/>
              <w:sz w:val="18"/>
              <w:szCs w:val="18"/>
              <w:u w:val="single"/>
            </w:rPr>
          </w:rPrChange>
        </w:rPr>
        <w:t>A</w:t>
      </w:r>
      <w:r w:rsidR="006A495C" w:rsidRPr="006A495C">
        <w:rPr>
          <w:rFonts w:ascii="Times New Roman" w:hAnsi="Times New Roman"/>
          <w:color w:val="191919"/>
          <w:spacing w:val="-2"/>
          <w:sz w:val="18"/>
          <w:szCs w:val="18"/>
          <w:rPrChange w:id="782" w:author="jhawkins" w:date="2011-04-01T11:13:00Z">
            <w:rPr>
              <w:rFonts w:ascii="Times New Roman" w:hAnsi="Times New Roman"/>
              <w:color w:val="191919"/>
              <w:spacing w:val="-2"/>
              <w:sz w:val="18"/>
              <w:szCs w:val="18"/>
              <w:u w:val="single"/>
            </w:rPr>
          </w:rPrChange>
        </w:rPr>
        <w:t>TIO</w:t>
      </w:r>
      <w:r w:rsidR="006A495C" w:rsidRPr="006A495C">
        <w:rPr>
          <w:rFonts w:ascii="Times New Roman" w:hAnsi="Times New Roman"/>
          <w:color w:val="191919"/>
          <w:sz w:val="18"/>
          <w:szCs w:val="18"/>
          <w:rPrChange w:id="783" w:author="jhawkins" w:date="2011-04-01T11:13:00Z">
            <w:rPr>
              <w:rFonts w:ascii="Times New Roman" w:hAnsi="Times New Roman"/>
              <w:color w:val="191919"/>
              <w:sz w:val="18"/>
              <w:szCs w:val="18"/>
              <w:u w:val="single"/>
            </w:rPr>
          </w:rPrChange>
        </w:rPr>
        <w:t>N</w:t>
      </w:r>
      <w:r w:rsidR="006A495C" w:rsidRPr="006A495C">
        <w:rPr>
          <w:rFonts w:ascii="Times New Roman" w:hAnsi="Times New Roman"/>
          <w:color w:val="191919"/>
          <w:spacing w:val="10"/>
          <w:sz w:val="24"/>
          <w:szCs w:val="24"/>
          <w:rPrChange w:id="784"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R</w:t>
      </w:r>
      <w:r w:rsidR="006A495C" w:rsidRPr="006A495C">
        <w:rPr>
          <w:rFonts w:ascii="Times New Roman" w:hAnsi="Times New Roman"/>
          <w:color w:val="191919"/>
          <w:spacing w:val="-2"/>
          <w:sz w:val="18"/>
          <w:szCs w:val="18"/>
          <w:rPrChange w:id="785" w:author="jhawkins" w:date="2011-04-01T11:13:00Z">
            <w:rPr>
              <w:rFonts w:ascii="Times New Roman" w:hAnsi="Times New Roman"/>
              <w:color w:val="191919"/>
              <w:spacing w:val="-2"/>
              <w:sz w:val="18"/>
              <w:szCs w:val="18"/>
              <w:u w:val="single"/>
            </w:rPr>
          </w:rPrChange>
        </w:rPr>
        <w:t>EQUIREMENTS</w:t>
      </w:r>
      <w:r w:rsidRPr="005F2A86">
        <w:rPr>
          <w:rFonts w:ascii="Times New Roman" w:hAnsi="Times New Roman"/>
          <w:color w:val="191919"/>
          <w:sz w:val="24"/>
          <w:szCs w:val="24"/>
        </w:rPr>
        <w:t>:</w:t>
      </w:r>
      <w:bookmarkEnd w:id="769"/>
      <w:bookmarkEnd w:id="770"/>
      <w:bookmarkEnd w:id="771"/>
      <w:bookmarkEnd w:id="772"/>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develope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purpose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use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 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86"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remedia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cours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consis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a </w:t>
      </w:r>
      <w:r>
        <w:rPr>
          <w:rFonts w:ascii="Times New Roman" w:hAnsi="Times New Roman"/>
          <w:color w:val="191919"/>
          <w:spacing w:val="-2"/>
          <w:sz w:val="18"/>
          <w:szCs w:val="18"/>
        </w:rPr>
        <w:t>minimu</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2</w:t>
      </w:r>
      <w:r w:rsidRPr="00C55E61">
        <w:rPr>
          <w:rFonts w:ascii="Times New Roman" w:hAnsi="Times New Roman"/>
          <w:color w:val="191919"/>
          <w:spacing w:val="-2"/>
          <w:sz w:val="18"/>
          <w:szCs w:val="18"/>
        </w:rPr>
        <w:t xml:space="preserve">5 </w:t>
      </w:r>
      <w:r>
        <w:rPr>
          <w:rFonts w:ascii="Times New Roman" w:hAnsi="Times New Roman"/>
          <w:color w:val="191919"/>
          <w:spacing w:val="-2"/>
          <w:sz w:val="18"/>
          <w:szCs w:val="18"/>
        </w:rPr>
        <w:t>hour</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classroom/laborator</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instructio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prov</w:t>
      </w:r>
      <w:r w:rsidRPr="00C55E61">
        <w:rPr>
          <w:rFonts w:ascii="Times New Roman" w:hAnsi="Times New Roman"/>
          <w:color w:val="191919"/>
          <w:spacing w:val="-2"/>
          <w:sz w:val="18"/>
          <w:szCs w:val="18"/>
        </w:rPr>
        <w:t>i</w:t>
      </w:r>
      <w:r>
        <w:rPr>
          <w:rFonts w:ascii="Times New Roman" w:hAnsi="Times New Roman"/>
          <w:color w:val="191919"/>
          <w:spacing w:val="-2"/>
          <w:sz w:val="18"/>
          <w:szCs w:val="18"/>
        </w:rPr>
        <w:t>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befor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the 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retak</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test.</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787"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remediatio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course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classifie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s a </w:t>
      </w:r>
      <w:r>
        <w:rPr>
          <w:rFonts w:ascii="Times New Roman" w:hAnsi="Times New Roman"/>
          <w:color w:val="191919"/>
          <w:spacing w:val="-2"/>
          <w:sz w:val="18"/>
          <w:szCs w:val="18"/>
        </w:rPr>
        <w:t>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par</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academi</w:t>
      </w:r>
      <w:r w:rsidRPr="00C55E61">
        <w:rPr>
          <w:rFonts w:ascii="Times New Roman" w:hAnsi="Times New Roman"/>
          <w:color w:val="191919"/>
          <w:spacing w:val="-2"/>
          <w:sz w:val="18"/>
          <w:szCs w:val="18"/>
        </w:rPr>
        <w:t xml:space="preserve">c </w:t>
      </w:r>
      <w:r>
        <w:rPr>
          <w:rFonts w:ascii="Times New Roman" w:hAnsi="Times New Roman"/>
          <w:color w:val="191919"/>
          <w:spacing w:val="-2"/>
          <w:sz w:val="18"/>
          <w:szCs w:val="18"/>
        </w:rPr>
        <w:t>load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resultin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insti</w:t>
      </w:r>
      <w:r w:rsidRPr="00C55E61">
        <w:rPr>
          <w:rFonts w:ascii="Times New Roman" w:hAnsi="Times New Roman"/>
          <w:color w:val="191919"/>
          <w:spacing w:val="-2"/>
          <w:sz w:val="18"/>
          <w:szCs w:val="18"/>
        </w:rPr>
        <w:t>t</w:t>
      </w:r>
      <w:r>
        <w:rPr>
          <w:rFonts w:ascii="Times New Roman" w:hAnsi="Times New Roman"/>
          <w:color w:val="191919"/>
          <w:spacing w:val="-2"/>
          <w:sz w:val="18"/>
          <w:szCs w:val="18"/>
        </w:rPr>
        <w:t>utiona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credit</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and shoul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handle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par</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registratio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procedure.</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788"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lastRenderedPageBreak/>
        <w:t>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Chroni</w:t>
      </w:r>
      <w:r w:rsidRPr="00C55E61">
        <w:rPr>
          <w:rFonts w:ascii="Times New Roman" w:hAnsi="Times New Roman"/>
          <w:color w:val="191919"/>
          <w:spacing w:val="-2"/>
          <w:sz w:val="18"/>
          <w:szCs w:val="18"/>
        </w:rPr>
        <w:t xml:space="preserve">c </w:t>
      </w:r>
      <w:r>
        <w:rPr>
          <w:rFonts w:ascii="Times New Roman" w:hAnsi="Times New Roman"/>
          <w:color w:val="191919"/>
          <w:spacing w:val="-2"/>
          <w:sz w:val="18"/>
          <w:szCs w:val="18"/>
        </w:rPr>
        <w:t>repeater</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passe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bot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part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enrol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specialized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smal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grou</w:t>
      </w:r>
      <w:r w:rsidRPr="00C55E61">
        <w:rPr>
          <w:rFonts w:ascii="Times New Roman" w:hAnsi="Times New Roman"/>
          <w:color w:val="191919"/>
          <w:spacing w:val="-2"/>
          <w:sz w:val="18"/>
          <w:szCs w:val="18"/>
        </w:rPr>
        <w:t xml:space="preserve">p </w:t>
      </w:r>
      <w:r>
        <w:rPr>
          <w:rFonts w:ascii="Times New Roman" w:hAnsi="Times New Roman"/>
          <w:color w:val="191919"/>
          <w:spacing w:val="-2"/>
          <w:sz w:val="18"/>
          <w:szCs w:val="18"/>
        </w:rPr>
        <w:t>workshop</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rathe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the 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Preparator</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courses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workshop</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als</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carr</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RGT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019</w:t>
      </w:r>
      <w:r w:rsidRPr="00C55E61">
        <w:rPr>
          <w:rFonts w:ascii="Times New Roman" w:hAnsi="Times New Roman"/>
          <w:color w:val="191919"/>
          <w:spacing w:val="-2"/>
          <w:sz w:val="18"/>
          <w:szCs w:val="18"/>
        </w:rPr>
        <w:t xml:space="preserve">9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RGT</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019</w:t>
      </w:r>
      <w:r w:rsidRPr="00C55E61">
        <w:rPr>
          <w:rFonts w:ascii="Times New Roman" w:hAnsi="Times New Roman"/>
          <w:color w:val="191919"/>
          <w:spacing w:val="-2"/>
          <w:sz w:val="18"/>
          <w:szCs w:val="18"/>
        </w:rPr>
        <w:t xml:space="preserve">8 </w:t>
      </w:r>
      <w:r>
        <w:rPr>
          <w:rFonts w:ascii="Times New Roman" w:hAnsi="Times New Roman"/>
          <w:color w:val="191919"/>
          <w:spacing w:val="-2"/>
          <w:sz w:val="18"/>
          <w:szCs w:val="18"/>
        </w:rPr>
        <w:t>designations.</w:t>
      </w:r>
    </w:p>
    <w:p w:rsidR="004D157D" w:rsidRPr="005F2A86" w:rsidRDefault="004D157D" w:rsidP="004D157D">
      <w:pPr>
        <w:pStyle w:val="Heading2"/>
        <w:ind w:left="180" w:right="130" w:firstLine="0"/>
        <w:rPr>
          <w:rFonts w:ascii="Times New Roman" w:hAnsi="Times New Roman"/>
          <w:color w:val="000000"/>
          <w:sz w:val="24"/>
          <w:szCs w:val="24"/>
          <w:rPrChange w:id="789" w:author="jhawkins" w:date="2011-04-01T11:13:00Z">
            <w:rPr>
              <w:rFonts w:ascii="Times New Roman" w:hAnsi="Times New Roman"/>
              <w:color w:val="000000"/>
              <w:sz w:val="18"/>
              <w:szCs w:val="18"/>
            </w:rPr>
          </w:rPrChange>
        </w:rPr>
      </w:pPr>
      <w:bookmarkStart w:id="790" w:name="_Toc293070082"/>
      <w:bookmarkStart w:id="791" w:name="_Toc293077532"/>
      <w:bookmarkStart w:id="792" w:name="_Toc293078116"/>
      <w:bookmarkStart w:id="793" w:name="_Toc295316711"/>
      <w:r w:rsidRPr="005F2A86">
        <w:rPr>
          <w:rFonts w:ascii="Times New Roman" w:hAnsi="Times New Roman"/>
          <w:color w:val="191919"/>
          <w:spacing w:val="-2"/>
          <w:sz w:val="24"/>
          <w:szCs w:val="24"/>
        </w:rPr>
        <w:t>S</w:t>
      </w:r>
      <w:r w:rsidR="006A495C" w:rsidRPr="006A495C">
        <w:rPr>
          <w:rFonts w:ascii="Times New Roman" w:hAnsi="Times New Roman"/>
          <w:color w:val="191919"/>
          <w:spacing w:val="-2"/>
          <w:sz w:val="18"/>
          <w:szCs w:val="18"/>
          <w:rPrChange w:id="794" w:author="jhawkins" w:date="2011-04-01T11:13:00Z">
            <w:rPr>
              <w:rFonts w:ascii="Times New Roman" w:hAnsi="Times New Roman"/>
              <w:color w:val="191919"/>
              <w:spacing w:val="-2"/>
              <w:sz w:val="18"/>
              <w:szCs w:val="18"/>
              <w:u w:val="single"/>
            </w:rPr>
          </w:rPrChange>
        </w:rPr>
        <w:t>PECIA</w:t>
      </w:r>
      <w:r w:rsidR="006A495C" w:rsidRPr="006A495C">
        <w:rPr>
          <w:rFonts w:ascii="Times New Roman" w:hAnsi="Times New Roman"/>
          <w:color w:val="191919"/>
          <w:sz w:val="18"/>
          <w:szCs w:val="18"/>
          <w:rPrChange w:id="795" w:author="jhawkins" w:date="2011-04-01T11:13:00Z">
            <w:rPr>
              <w:rFonts w:ascii="Times New Roman" w:hAnsi="Times New Roman"/>
              <w:color w:val="191919"/>
              <w:sz w:val="18"/>
              <w:szCs w:val="18"/>
              <w:u w:val="single"/>
            </w:rPr>
          </w:rPrChange>
        </w:rPr>
        <w:t>L</w:t>
      </w:r>
      <w:r w:rsidR="006A495C" w:rsidRPr="006A495C">
        <w:rPr>
          <w:rFonts w:ascii="Times New Roman" w:hAnsi="Times New Roman"/>
          <w:color w:val="191919"/>
          <w:sz w:val="24"/>
          <w:szCs w:val="24"/>
          <w:rPrChange w:id="796" w:author="jhawkins" w:date="2011-04-01T11:13:00Z">
            <w:rPr>
              <w:rFonts w:ascii="Times New Roman" w:hAnsi="Times New Roman"/>
              <w:color w:val="191919"/>
              <w:sz w:val="18"/>
              <w:szCs w:val="18"/>
              <w:u w:val="single"/>
            </w:rPr>
          </w:rPrChange>
        </w:rPr>
        <w:t xml:space="preserve"> </w:t>
      </w:r>
      <w:r w:rsidRPr="005F2A86">
        <w:rPr>
          <w:rFonts w:ascii="Times New Roman" w:hAnsi="Times New Roman"/>
          <w:color w:val="191919"/>
          <w:spacing w:val="-2"/>
          <w:sz w:val="24"/>
          <w:szCs w:val="24"/>
        </w:rPr>
        <w:t>C</w:t>
      </w:r>
      <w:r w:rsidR="006A495C" w:rsidRPr="006A495C">
        <w:rPr>
          <w:rFonts w:ascii="Times New Roman" w:hAnsi="Times New Roman"/>
          <w:color w:val="191919"/>
          <w:spacing w:val="-16"/>
          <w:sz w:val="18"/>
          <w:szCs w:val="18"/>
          <w:rPrChange w:id="797" w:author="jhawkins" w:date="2011-04-01T11:13:00Z">
            <w:rPr>
              <w:rFonts w:ascii="Times New Roman" w:hAnsi="Times New Roman"/>
              <w:color w:val="191919"/>
              <w:spacing w:val="-16"/>
              <w:sz w:val="18"/>
              <w:szCs w:val="18"/>
              <w:u w:val="single"/>
            </w:rPr>
          </w:rPrChange>
        </w:rPr>
        <w:t>A</w:t>
      </w:r>
      <w:r w:rsidR="006A495C" w:rsidRPr="006A495C">
        <w:rPr>
          <w:rFonts w:ascii="Times New Roman" w:hAnsi="Times New Roman"/>
          <w:color w:val="191919"/>
          <w:spacing w:val="-2"/>
          <w:sz w:val="18"/>
          <w:szCs w:val="18"/>
          <w:rPrChange w:id="798" w:author="jhawkins" w:date="2011-04-01T11:13:00Z">
            <w:rPr>
              <w:rFonts w:ascii="Times New Roman" w:hAnsi="Times New Roman"/>
              <w:color w:val="191919"/>
              <w:spacing w:val="-2"/>
              <w:sz w:val="18"/>
              <w:szCs w:val="18"/>
              <w:u w:val="single"/>
            </w:rPr>
          </w:rPrChange>
        </w:rPr>
        <w:t>TEGORIE</w:t>
      </w:r>
      <w:r w:rsidR="006A495C" w:rsidRPr="006A495C">
        <w:rPr>
          <w:rFonts w:ascii="Times New Roman" w:hAnsi="Times New Roman"/>
          <w:color w:val="191919"/>
          <w:sz w:val="18"/>
          <w:szCs w:val="18"/>
          <w:rPrChange w:id="799" w:author="jhawkins" w:date="2011-04-01T11:13:00Z">
            <w:rPr>
              <w:rFonts w:ascii="Times New Roman" w:hAnsi="Times New Roman"/>
              <w:color w:val="191919"/>
              <w:sz w:val="18"/>
              <w:szCs w:val="18"/>
              <w:u w:val="single"/>
            </w:rPr>
          </w:rPrChange>
        </w:rPr>
        <w:t>S</w:t>
      </w:r>
      <w:r w:rsidR="006A495C" w:rsidRPr="006A495C">
        <w:rPr>
          <w:rFonts w:ascii="Times New Roman" w:hAnsi="Times New Roman"/>
          <w:color w:val="191919"/>
          <w:spacing w:val="10"/>
          <w:sz w:val="24"/>
          <w:szCs w:val="24"/>
          <w:rPrChange w:id="800" w:author="jhawkins" w:date="2011-04-01T11:13:00Z">
            <w:rPr>
              <w:rFonts w:ascii="Times New Roman" w:hAnsi="Times New Roman"/>
              <w:color w:val="191919"/>
              <w:spacing w:val="10"/>
              <w:sz w:val="18"/>
              <w:szCs w:val="18"/>
              <w:u w:val="single"/>
            </w:rPr>
          </w:rPrChange>
        </w:rPr>
        <w:t xml:space="preserve"> </w:t>
      </w:r>
      <w:r w:rsidR="006A495C" w:rsidRPr="006A495C">
        <w:rPr>
          <w:rFonts w:ascii="Times New Roman" w:hAnsi="Times New Roman"/>
          <w:color w:val="191919"/>
          <w:spacing w:val="-2"/>
          <w:sz w:val="24"/>
          <w:szCs w:val="24"/>
          <w:rPrChange w:id="801" w:author="jhawkins" w:date="2011-04-01T11:13:00Z">
            <w:rPr>
              <w:rFonts w:ascii="Times New Roman" w:hAnsi="Times New Roman"/>
              <w:color w:val="191919"/>
              <w:spacing w:val="-2"/>
              <w:sz w:val="18"/>
              <w:szCs w:val="18"/>
              <w:u w:val="single"/>
            </w:rPr>
          </w:rPrChange>
        </w:rPr>
        <w:t>O</w:t>
      </w:r>
      <w:r w:rsidR="006A495C" w:rsidRPr="006A495C">
        <w:rPr>
          <w:rFonts w:ascii="Times New Roman" w:hAnsi="Times New Roman"/>
          <w:color w:val="191919"/>
          <w:sz w:val="18"/>
          <w:szCs w:val="18"/>
          <w:rPrChange w:id="802" w:author="jhawkins" w:date="2011-04-01T11:13:00Z">
            <w:rPr>
              <w:rFonts w:ascii="Times New Roman" w:hAnsi="Times New Roman"/>
              <w:color w:val="191919"/>
              <w:sz w:val="18"/>
              <w:szCs w:val="18"/>
              <w:u w:val="single"/>
            </w:rPr>
          </w:rPrChange>
        </w:rPr>
        <w:t>F</w:t>
      </w:r>
      <w:r w:rsidR="006A495C" w:rsidRPr="006A495C">
        <w:rPr>
          <w:rFonts w:ascii="Times New Roman" w:hAnsi="Times New Roman"/>
          <w:color w:val="191919"/>
          <w:spacing w:val="4"/>
          <w:sz w:val="24"/>
          <w:szCs w:val="24"/>
          <w:rPrChange w:id="803" w:author="jhawkins" w:date="2011-04-01T11:13:00Z">
            <w:rPr>
              <w:rFonts w:ascii="Times New Roman" w:hAnsi="Times New Roman"/>
              <w:color w:val="191919"/>
              <w:spacing w:val="4"/>
              <w:sz w:val="18"/>
              <w:szCs w:val="18"/>
              <w:u w:val="single"/>
            </w:rPr>
          </w:rPrChange>
        </w:rPr>
        <w:t xml:space="preserve"> </w:t>
      </w:r>
      <w:r w:rsidRPr="005F2A86">
        <w:rPr>
          <w:rFonts w:ascii="Times New Roman" w:hAnsi="Times New Roman"/>
          <w:color w:val="191919"/>
          <w:spacing w:val="-2"/>
          <w:sz w:val="24"/>
          <w:szCs w:val="24"/>
        </w:rPr>
        <w:t>S</w:t>
      </w:r>
      <w:r w:rsidR="006A495C" w:rsidRPr="006A495C">
        <w:rPr>
          <w:rFonts w:ascii="Times New Roman" w:hAnsi="Times New Roman"/>
          <w:color w:val="191919"/>
          <w:spacing w:val="-2"/>
          <w:sz w:val="18"/>
          <w:szCs w:val="18"/>
          <w:rPrChange w:id="804" w:author="jhawkins" w:date="2011-04-01T11:13:00Z">
            <w:rPr>
              <w:rFonts w:ascii="Times New Roman" w:hAnsi="Times New Roman"/>
              <w:color w:val="191919"/>
              <w:spacing w:val="-2"/>
              <w:sz w:val="18"/>
              <w:szCs w:val="18"/>
              <w:u w:val="single"/>
            </w:rPr>
          </w:rPrChange>
        </w:rPr>
        <w:t>TUDENTS</w:t>
      </w:r>
      <w:bookmarkEnd w:id="790"/>
      <w:bookmarkEnd w:id="791"/>
      <w:bookmarkEnd w:id="792"/>
      <w:bookmarkEnd w:id="793"/>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studen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holdin</w:t>
      </w:r>
      <w:r w:rsidRPr="00C55E61">
        <w:rPr>
          <w:rFonts w:ascii="Times New Roman" w:hAnsi="Times New Roman"/>
          <w:color w:val="191919"/>
          <w:spacing w:val="-2"/>
          <w:sz w:val="18"/>
          <w:szCs w:val="18"/>
        </w:rPr>
        <w:t xml:space="preserve">g a </w:t>
      </w:r>
      <w:r>
        <w:rPr>
          <w:rFonts w:ascii="Times New Roman" w:hAnsi="Times New Roman"/>
          <w:color w:val="191919"/>
          <w:spacing w:val="-2"/>
          <w:sz w:val="18"/>
          <w:szCs w:val="18"/>
        </w:rPr>
        <w:t>baccalaureat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highe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fro</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accredite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institutio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highe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educatio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wil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complet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the 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orde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receiv</w:t>
      </w:r>
      <w:r w:rsidRPr="00C55E61">
        <w:rPr>
          <w:rFonts w:ascii="Times New Roman" w:hAnsi="Times New Roman"/>
          <w:color w:val="191919"/>
          <w:spacing w:val="-2"/>
          <w:sz w:val="18"/>
          <w:szCs w:val="18"/>
        </w:rPr>
        <w:t xml:space="preserve">e a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fro</w:t>
      </w:r>
      <w:r w:rsidRPr="00C55E61">
        <w:rPr>
          <w:rFonts w:ascii="Times New Roman" w:hAnsi="Times New Roman"/>
          <w:color w:val="191919"/>
          <w:spacing w:val="-2"/>
          <w:sz w:val="18"/>
          <w:szCs w:val="18"/>
        </w:rPr>
        <w:t xml:space="preserve">m a </w:t>
      </w:r>
      <w:r>
        <w:rPr>
          <w:rFonts w:ascii="Times New Roman" w:hAnsi="Times New Roman"/>
          <w:color w:val="191919"/>
          <w:spacing w:val="-2"/>
          <w:sz w:val="18"/>
          <w:szCs w:val="18"/>
        </w:rPr>
        <w:t>Universit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Syste</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institution.</w:t>
      </w:r>
    </w:p>
    <w:p w:rsidR="004D157D" w:rsidRPr="00544F8B" w:rsidRDefault="004D157D" w:rsidP="004D157D">
      <w:pPr>
        <w:widowControl w:val="0"/>
        <w:autoSpaceDE w:val="0"/>
        <w:autoSpaceDN w:val="0"/>
        <w:adjustRightInd w:val="0"/>
        <w:spacing w:before="5" w:after="0" w:line="220" w:lineRule="exact"/>
        <w:ind w:left="360" w:right="130" w:hanging="180"/>
        <w:rPr>
          <w:rFonts w:ascii="Times New Roman" w:hAnsi="Times New Roman"/>
          <w:color w:val="000000"/>
          <w:sz w:val="18"/>
          <w:szCs w:val="18"/>
          <w:rPrChange w:id="805" w:author="jhawkins" w:date="2011-04-01T11:13:00Z">
            <w:rPr>
              <w:rFonts w:ascii="Times New Roman" w:hAnsi="Times New Roman"/>
              <w:color w:val="00000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b</w:t>
      </w:r>
      <w:r>
        <w:rPr>
          <w:rFonts w:ascii="Times New Roman" w:hAnsi="Times New Roman"/>
          <w:color w:val="191919"/>
          <w:sz w:val="18"/>
          <w:szCs w:val="18"/>
        </w:rPr>
        <w:t>.</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institutio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develo</w:t>
      </w:r>
      <w:r w:rsidRPr="00C55E61">
        <w:rPr>
          <w:rFonts w:ascii="Times New Roman" w:hAnsi="Times New Roman"/>
          <w:color w:val="191919"/>
          <w:spacing w:val="-2"/>
          <w:sz w:val="18"/>
          <w:szCs w:val="18"/>
        </w:rPr>
        <w:t xml:space="preserve">p </w:t>
      </w:r>
      <w:r>
        <w:rPr>
          <w:rFonts w:ascii="Times New Roman" w:hAnsi="Times New Roman"/>
          <w:color w:val="191919"/>
          <w:spacing w:val="-2"/>
          <w:sz w:val="18"/>
          <w:szCs w:val="18"/>
        </w:rPr>
        <w:t>specia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certifyin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competenc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whos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nativ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languag</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Engli</w:t>
      </w:r>
      <w:r w:rsidRPr="00C55E61">
        <w:rPr>
          <w:rFonts w:ascii="Times New Roman" w:hAnsi="Times New Roman"/>
          <w:color w:val="191919"/>
          <w:spacing w:val="-2"/>
          <w:sz w:val="18"/>
          <w:szCs w:val="18"/>
        </w:rPr>
        <w:t>s</w:t>
      </w:r>
      <w:r>
        <w:rPr>
          <w:rFonts w:ascii="Times New Roman" w:hAnsi="Times New Roman"/>
          <w:color w:val="191919"/>
          <w:spacing w:val="-2"/>
          <w:sz w:val="18"/>
          <w:szCs w:val="18"/>
        </w:rPr>
        <w:t>h</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written descriptio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thes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submitte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Chancello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Thes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requir</w:t>
      </w:r>
      <w:r w:rsidRPr="00C55E61">
        <w:rPr>
          <w:rFonts w:ascii="Times New Roman" w:hAnsi="Times New Roman"/>
          <w:color w:val="191919"/>
          <w:spacing w:val="-2"/>
          <w:sz w:val="18"/>
          <w:szCs w:val="18"/>
        </w:rPr>
        <w:t xml:space="preserve">e a </w:t>
      </w:r>
      <w:r>
        <w:rPr>
          <w:rFonts w:ascii="Times New Roman" w:hAnsi="Times New Roman"/>
          <w:color w:val="191919"/>
          <w:spacing w:val="-2"/>
          <w:sz w:val="18"/>
          <w:szCs w:val="18"/>
        </w:rPr>
        <w:t>forma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examinatio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C55E61">
        <w:rPr>
          <w:rFonts w:ascii="Times New Roman" w:hAnsi="Times New Roman"/>
          <w:color w:val="191919"/>
          <w:spacing w:val="-2"/>
          <w:sz w:val="18"/>
          <w:szCs w:val="18"/>
        </w:rPr>
        <w:t>o</w:t>
      </w:r>
      <w:r>
        <w:rPr>
          <w:rFonts w:ascii="Times New Roman" w:hAnsi="Times New Roman"/>
          <w:color w:val="191919"/>
          <w:spacing w:val="-2"/>
          <w:sz w:val="18"/>
          <w:szCs w:val="18"/>
        </w:rPr>
        <w:t>mpetenc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in English</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a </w:t>
      </w:r>
      <w:r>
        <w:rPr>
          <w:rFonts w:ascii="Times New Roman" w:hAnsi="Times New Roman"/>
          <w:color w:val="191919"/>
          <w:spacing w:val="-2"/>
          <w:sz w:val="18"/>
          <w:szCs w:val="18"/>
        </w:rPr>
        <w:t>minimum</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examinatio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includ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writin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locall</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develope</w:t>
      </w:r>
      <w:r w:rsidRPr="00C55E61">
        <w:rPr>
          <w:rFonts w:ascii="Times New Roman" w:hAnsi="Times New Roman"/>
          <w:color w:val="191919"/>
          <w:spacing w:val="-2"/>
          <w:sz w:val="18"/>
          <w:szCs w:val="18"/>
        </w:rPr>
        <w:t>d a</w:t>
      </w:r>
      <w:r>
        <w:rPr>
          <w:rFonts w:ascii="Times New Roman" w:hAnsi="Times New Roman"/>
          <w:color w:val="191919"/>
          <w:spacing w:val="-2"/>
          <w:sz w:val="18"/>
          <w:szCs w:val="18"/>
        </w:rPr>
        <w:t>nd administered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gradin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loca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involv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multipl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raters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whic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tw</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mus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pas</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The us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culturall</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neutra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topics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grantin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extende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time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us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translatio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dictionarie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permissibl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w:t>
      </w:r>
      <w:r w:rsidRPr="00C55E61">
        <w:rPr>
          <w:rFonts w:ascii="Times New Roman" w:hAnsi="Times New Roman"/>
          <w:color w:val="191919"/>
          <w:spacing w:val="-2"/>
          <w:sz w:val="18"/>
          <w:szCs w:val="18"/>
        </w:rPr>
        <w:t>m</w:t>
      </w:r>
      <w:r>
        <w:rPr>
          <w:rFonts w:ascii="Times New Roman" w:hAnsi="Times New Roman"/>
          <w:color w:val="191919"/>
          <w:spacing w:val="-2"/>
          <w:sz w:val="18"/>
          <w:szCs w:val="18"/>
        </w:rPr>
        <w:t>odation</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the 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examination.</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806"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c</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institutio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develo</w:t>
      </w:r>
      <w:r w:rsidRPr="00C55E61">
        <w:rPr>
          <w:rFonts w:ascii="Times New Roman" w:hAnsi="Times New Roman"/>
          <w:color w:val="191919"/>
          <w:spacing w:val="-2"/>
          <w:sz w:val="18"/>
          <w:szCs w:val="18"/>
        </w:rPr>
        <w:t xml:space="preserve">p </w:t>
      </w:r>
      <w:r>
        <w:rPr>
          <w:rFonts w:ascii="Times New Roman" w:hAnsi="Times New Roman"/>
          <w:color w:val="191919"/>
          <w:spacing w:val="-2"/>
          <w:sz w:val="18"/>
          <w:szCs w:val="18"/>
        </w:rPr>
        <w:t>specia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procedures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accordanc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descriptio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requirement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cer</w:t>
      </w:r>
      <w:r w:rsidRPr="00C55E61">
        <w:rPr>
          <w:rFonts w:ascii="Times New Roman" w:hAnsi="Times New Roman"/>
          <w:color w:val="191919"/>
          <w:spacing w:val="-2"/>
          <w:sz w:val="18"/>
          <w:szCs w:val="18"/>
        </w:rPr>
        <w:t>t</w:t>
      </w:r>
      <w:r>
        <w:rPr>
          <w:rFonts w:ascii="Times New Roman" w:hAnsi="Times New Roman"/>
          <w:color w:val="191919"/>
          <w:spacing w:val="-2"/>
          <w:sz w:val="18"/>
          <w:szCs w:val="18"/>
        </w:rPr>
        <w:t>ifyin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the competenc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disabilities</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writte</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descriptio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institutiona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submitte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Chan</w:t>
      </w:r>
      <w:r w:rsidRPr="00C55E61">
        <w:rPr>
          <w:rFonts w:ascii="Times New Roman" w:hAnsi="Times New Roman"/>
          <w:color w:val="191919"/>
          <w:spacing w:val="-2"/>
          <w:sz w:val="18"/>
          <w:szCs w:val="18"/>
        </w:rPr>
        <w:t>c</w:t>
      </w:r>
      <w:r>
        <w:rPr>
          <w:rFonts w:ascii="Times New Roman" w:hAnsi="Times New Roman"/>
          <w:color w:val="191919"/>
          <w:spacing w:val="-2"/>
          <w:sz w:val="18"/>
          <w:szCs w:val="18"/>
        </w:rPr>
        <w:t>ello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Such 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includ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provisio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remediatio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neede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forma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examinatio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prio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certifyin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competenc</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Suc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exami</w:t>
      </w:r>
      <w:r w:rsidRPr="00C55E61">
        <w:rPr>
          <w:rFonts w:ascii="Times New Roman" w:hAnsi="Times New Roman"/>
          <w:color w:val="191919"/>
          <w:spacing w:val="-2"/>
          <w:sz w:val="18"/>
          <w:szCs w:val="18"/>
        </w:rPr>
        <w:t>n</w:t>
      </w:r>
      <w:r>
        <w:rPr>
          <w:rFonts w:ascii="Times New Roman" w:hAnsi="Times New Roman"/>
          <w:color w:val="191919"/>
          <w:spacing w:val="-2"/>
          <w:sz w:val="18"/>
          <w:szCs w:val="18"/>
        </w:rPr>
        <w:t>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shall equa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standard</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Program.</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807"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too</w:t>
      </w:r>
      <w:r w:rsidRPr="00C55E61">
        <w:rPr>
          <w:rFonts w:ascii="Times New Roman" w:hAnsi="Times New Roman"/>
          <w:color w:val="191919"/>
          <w:spacing w:val="-2"/>
          <w:sz w:val="18"/>
          <w:szCs w:val="18"/>
        </w:rPr>
        <w:t xml:space="preserve">k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befor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Quarte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1980</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faile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readin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portio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hel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 xml:space="preserve">to </w:t>
      </w:r>
      <w:r w:rsidRPr="00C55E61">
        <w:rPr>
          <w:rFonts w:ascii="Times New Roman" w:hAnsi="Times New Roman"/>
          <w:color w:val="191919"/>
          <w:spacing w:val="-2"/>
          <w:sz w:val="18"/>
          <w:szCs w:val="18"/>
        </w:rPr>
        <w:t xml:space="preserve">a </w:t>
      </w:r>
      <w:r>
        <w:rPr>
          <w:rFonts w:ascii="Times New Roman" w:hAnsi="Times New Roman"/>
          <w:color w:val="191919"/>
          <w:spacing w:val="-2"/>
          <w:sz w:val="18"/>
          <w:szCs w:val="18"/>
        </w:rPr>
        <w:t>highe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passin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standar</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a </w:t>
      </w:r>
      <w:r>
        <w:rPr>
          <w:rFonts w:ascii="Times New Roman" w:hAnsi="Times New Roman"/>
          <w:color w:val="191919"/>
          <w:spacing w:val="-2"/>
          <w:sz w:val="18"/>
          <w:szCs w:val="18"/>
        </w:rPr>
        <w:t>subsequen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retakin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tha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wa</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e</w:t>
      </w:r>
      <w:r w:rsidRPr="00C55E61">
        <w:rPr>
          <w:rFonts w:ascii="Times New Roman" w:hAnsi="Times New Roman"/>
          <w:color w:val="191919"/>
          <w:spacing w:val="-2"/>
          <w:sz w:val="18"/>
          <w:szCs w:val="18"/>
        </w:rPr>
        <w:t>f</w:t>
      </w:r>
      <w:r>
        <w:rPr>
          <w:rFonts w:ascii="Times New Roman" w:hAnsi="Times New Roman"/>
          <w:color w:val="191919"/>
          <w:spacing w:val="-2"/>
          <w:sz w:val="18"/>
          <w:szCs w:val="18"/>
        </w:rPr>
        <w:t>fec</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tim</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thei</w:t>
      </w:r>
      <w:r w:rsidRPr="00C55E61">
        <w:rPr>
          <w:rFonts w:ascii="Times New Roman" w:hAnsi="Times New Roman"/>
          <w:color w:val="191919"/>
          <w:spacing w:val="-2"/>
          <w:sz w:val="18"/>
          <w:szCs w:val="18"/>
        </w:rPr>
        <w:t>r original attempt. All students, regardless of when they entered the system, must pass the test as a requirement for graduation.</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808"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move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afte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completin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requirement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graduatio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exceptio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w:t>
      </w:r>
      <w:r w:rsidRPr="00C55E61">
        <w:rPr>
          <w:rFonts w:ascii="Times New Roman" w:hAnsi="Times New Roman"/>
          <w:color w:val="191919"/>
          <w:spacing w:val="-2"/>
          <w:sz w:val="18"/>
          <w:szCs w:val="18"/>
        </w:rPr>
        <w:t xml:space="preserve">st </w:t>
      </w:r>
      <w:r>
        <w:rPr>
          <w:rFonts w:ascii="Times New Roman" w:hAnsi="Times New Roman"/>
          <w:color w:val="191919"/>
          <w:spacing w:val="-2"/>
          <w:sz w:val="18"/>
          <w:szCs w:val="18"/>
        </w:rPr>
        <w:t>requirement 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permitte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administere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the</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fulfille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remediatio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requirement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follo</w:t>
      </w:r>
      <w:r w:rsidRPr="00C55E61">
        <w:rPr>
          <w:rFonts w:ascii="Times New Roman" w:hAnsi="Times New Roman"/>
          <w:color w:val="191919"/>
          <w:spacing w:val="-2"/>
          <w:sz w:val="18"/>
          <w:szCs w:val="18"/>
        </w:rPr>
        <w:t xml:space="preserve">w </w:t>
      </w:r>
      <w:r>
        <w:rPr>
          <w:rFonts w:ascii="Times New Roman" w:hAnsi="Times New Roman"/>
          <w:color w:val="191919"/>
          <w:spacing w:val="-2"/>
          <w:sz w:val="18"/>
          <w:szCs w:val="18"/>
        </w:rPr>
        <w:t>the 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outline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Progra</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Administratio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Manual.</w:t>
      </w:r>
    </w:p>
    <w:p w:rsidR="004D157D" w:rsidRPr="00544F8B" w:rsidRDefault="004D157D" w:rsidP="004D157D">
      <w:pPr>
        <w:widowControl w:val="0"/>
        <w:autoSpaceDE w:val="0"/>
        <w:autoSpaceDN w:val="0"/>
        <w:adjustRightInd w:val="0"/>
        <w:spacing w:before="4" w:after="0" w:line="110" w:lineRule="exact"/>
        <w:ind w:left="180" w:right="130" w:firstLine="0"/>
        <w:rPr>
          <w:rFonts w:ascii="Times New Roman" w:hAnsi="Times New Roman"/>
          <w:color w:val="000000"/>
          <w:sz w:val="18"/>
          <w:szCs w:val="18"/>
          <w:rPrChange w:id="809" w:author="jhawkins" w:date="2011-04-01T11:13:00Z">
            <w:rPr>
              <w:rFonts w:ascii="Times New Roman" w:hAnsi="Times New Roman"/>
              <w:color w:val="000000"/>
              <w:sz w:val="11"/>
              <w:szCs w:val="11"/>
            </w:rPr>
          </w:rPrChange>
        </w:rPr>
      </w:pPr>
    </w:p>
    <w:p w:rsidR="004D157D" w:rsidRPr="005F2A86" w:rsidRDefault="004D157D" w:rsidP="004D157D">
      <w:pPr>
        <w:pStyle w:val="Heading2"/>
        <w:spacing w:before="0"/>
        <w:ind w:left="180" w:right="130" w:firstLine="0"/>
        <w:rPr>
          <w:rFonts w:ascii="Times New Roman" w:hAnsi="Times New Roman"/>
          <w:color w:val="000000"/>
          <w:sz w:val="24"/>
          <w:szCs w:val="24"/>
          <w:rPrChange w:id="810" w:author="jhawkins" w:date="2011-04-01T11:13:00Z">
            <w:rPr>
              <w:rFonts w:ascii="Times New Roman" w:hAnsi="Times New Roman"/>
              <w:color w:val="000000"/>
              <w:sz w:val="18"/>
              <w:szCs w:val="18"/>
            </w:rPr>
          </w:rPrChange>
        </w:rPr>
      </w:pPr>
      <w:bookmarkStart w:id="811" w:name="_Toc293070083"/>
      <w:bookmarkStart w:id="812" w:name="_Toc293077533"/>
      <w:bookmarkStart w:id="813" w:name="_Toc293078117"/>
      <w:bookmarkStart w:id="814" w:name="_Toc295316712"/>
      <w:r w:rsidRPr="005F2A86">
        <w:rPr>
          <w:rFonts w:ascii="Times New Roman" w:hAnsi="Times New Roman"/>
          <w:color w:val="191919"/>
          <w:spacing w:val="-2"/>
          <w:sz w:val="24"/>
          <w:szCs w:val="24"/>
        </w:rPr>
        <w:t>S</w:t>
      </w:r>
      <w:r w:rsidR="006A495C" w:rsidRPr="006A495C">
        <w:rPr>
          <w:rFonts w:ascii="Times New Roman" w:hAnsi="Times New Roman"/>
          <w:color w:val="191919"/>
          <w:spacing w:val="-2"/>
          <w:sz w:val="18"/>
          <w:szCs w:val="18"/>
          <w:rPrChange w:id="815" w:author="jhawkins" w:date="2011-04-01T11:13:00Z">
            <w:rPr>
              <w:rFonts w:ascii="Times New Roman" w:hAnsi="Times New Roman"/>
              <w:color w:val="191919"/>
              <w:spacing w:val="-2"/>
              <w:sz w:val="18"/>
              <w:szCs w:val="18"/>
              <w:u w:val="single"/>
            </w:rPr>
          </w:rPrChange>
        </w:rPr>
        <w:t>TUDENT</w:t>
      </w:r>
      <w:r w:rsidR="006A495C" w:rsidRPr="006A495C">
        <w:rPr>
          <w:rFonts w:ascii="Times New Roman" w:hAnsi="Times New Roman"/>
          <w:color w:val="191919"/>
          <w:sz w:val="18"/>
          <w:szCs w:val="18"/>
          <w:rPrChange w:id="816" w:author="jhawkins" w:date="2011-04-01T11:13:00Z">
            <w:rPr>
              <w:rFonts w:ascii="Times New Roman" w:hAnsi="Times New Roman"/>
              <w:color w:val="191919"/>
              <w:sz w:val="18"/>
              <w:szCs w:val="18"/>
              <w:u w:val="single"/>
            </w:rPr>
          </w:rPrChange>
        </w:rPr>
        <w:t>S</w:t>
      </w:r>
      <w:r w:rsidR="006A495C" w:rsidRPr="006A495C">
        <w:rPr>
          <w:rFonts w:ascii="Times New Roman" w:hAnsi="Times New Roman"/>
          <w:color w:val="191919"/>
          <w:spacing w:val="7"/>
          <w:sz w:val="24"/>
          <w:szCs w:val="24"/>
          <w:rPrChange w:id="817" w:author="jhawkins" w:date="2011-04-01T11:13:00Z">
            <w:rPr>
              <w:rFonts w:ascii="Times New Roman" w:hAnsi="Times New Roman"/>
              <w:color w:val="191919"/>
              <w:spacing w:val="7"/>
              <w:sz w:val="18"/>
              <w:szCs w:val="18"/>
              <w:u w:val="single"/>
            </w:rPr>
          </w:rPrChange>
        </w:rPr>
        <w:t xml:space="preserve"> </w:t>
      </w:r>
      <w:r w:rsidR="006A495C" w:rsidRPr="006A495C">
        <w:rPr>
          <w:rFonts w:ascii="Times New Roman" w:hAnsi="Times New Roman"/>
          <w:color w:val="191919"/>
          <w:spacing w:val="-2"/>
          <w:sz w:val="24"/>
          <w:szCs w:val="24"/>
          <w:rPrChange w:id="818" w:author="jhawkins" w:date="2011-04-01T11:13:00Z">
            <w:rPr>
              <w:rFonts w:ascii="Times New Roman" w:hAnsi="Times New Roman"/>
              <w:color w:val="191919"/>
              <w:spacing w:val="-2"/>
              <w:sz w:val="18"/>
              <w:szCs w:val="18"/>
              <w:u w:val="single"/>
            </w:rPr>
          </w:rPrChange>
        </w:rPr>
        <w:t>W</w:t>
      </w:r>
      <w:r w:rsidR="006A495C" w:rsidRPr="006A495C">
        <w:rPr>
          <w:rFonts w:ascii="Times New Roman" w:hAnsi="Times New Roman"/>
          <w:color w:val="191919"/>
          <w:spacing w:val="-2"/>
          <w:sz w:val="18"/>
          <w:szCs w:val="18"/>
          <w:rPrChange w:id="819" w:author="jhawkins" w:date="2011-04-01T11:13:00Z">
            <w:rPr>
              <w:rFonts w:ascii="Times New Roman" w:hAnsi="Times New Roman"/>
              <w:color w:val="191919"/>
              <w:spacing w:val="-2"/>
              <w:sz w:val="18"/>
              <w:szCs w:val="18"/>
              <w:u w:val="single"/>
            </w:rPr>
          </w:rPrChange>
        </w:rPr>
        <w:t>IT</w:t>
      </w:r>
      <w:r w:rsidR="006A495C" w:rsidRPr="006A495C">
        <w:rPr>
          <w:rFonts w:ascii="Times New Roman" w:hAnsi="Times New Roman"/>
          <w:color w:val="191919"/>
          <w:sz w:val="18"/>
          <w:szCs w:val="18"/>
          <w:rPrChange w:id="820" w:author="jhawkins" w:date="2011-04-01T11:13:00Z">
            <w:rPr>
              <w:rFonts w:ascii="Times New Roman" w:hAnsi="Times New Roman"/>
              <w:color w:val="191919"/>
              <w:sz w:val="18"/>
              <w:szCs w:val="18"/>
              <w:u w:val="single"/>
            </w:rPr>
          </w:rPrChange>
        </w:rPr>
        <w:t>H</w:t>
      </w:r>
      <w:r w:rsidR="006A495C" w:rsidRPr="006A495C">
        <w:rPr>
          <w:rFonts w:ascii="Times New Roman" w:hAnsi="Times New Roman"/>
          <w:color w:val="191919"/>
          <w:spacing w:val="10"/>
          <w:sz w:val="24"/>
          <w:szCs w:val="24"/>
          <w:rPrChange w:id="821"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L</w:t>
      </w:r>
      <w:r w:rsidR="006A495C" w:rsidRPr="006A495C">
        <w:rPr>
          <w:rFonts w:ascii="Times New Roman" w:hAnsi="Times New Roman"/>
          <w:color w:val="191919"/>
          <w:spacing w:val="-2"/>
          <w:sz w:val="18"/>
          <w:szCs w:val="18"/>
          <w:rPrChange w:id="822" w:author="jhawkins" w:date="2011-04-01T11:13:00Z">
            <w:rPr>
              <w:rFonts w:ascii="Times New Roman" w:hAnsi="Times New Roman"/>
              <w:color w:val="191919"/>
              <w:spacing w:val="-2"/>
              <w:sz w:val="18"/>
              <w:szCs w:val="18"/>
              <w:u w:val="single"/>
            </w:rPr>
          </w:rPrChange>
        </w:rPr>
        <w:t>EARNIN</w:t>
      </w:r>
      <w:r w:rsidR="006A495C" w:rsidRPr="006A495C">
        <w:rPr>
          <w:rFonts w:ascii="Times New Roman" w:hAnsi="Times New Roman"/>
          <w:color w:val="191919"/>
          <w:sz w:val="18"/>
          <w:szCs w:val="18"/>
          <w:rPrChange w:id="823" w:author="jhawkins" w:date="2011-04-01T11:13:00Z">
            <w:rPr>
              <w:rFonts w:ascii="Times New Roman" w:hAnsi="Times New Roman"/>
              <w:color w:val="191919"/>
              <w:sz w:val="18"/>
              <w:szCs w:val="18"/>
              <w:u w:val="single"/>
            </w:rPr>
          </w:rPrChange>
        </w:rPr>
        <w:t>G</w:t>
      </w:r>
      <w:r w:rsidR="006A495C" w:rsidRPr="006A495C">
        <w:rPr>
          <w:rFonts w:ascii="Times New Roman" w:hAnsi="Times New Roman"/>
          <w:color w:val="191919"/>
          <w:spacing w:val="10"/>
          <w:sz w:val="24"/>
          <w:szCs w:val="24"/>
          <w:rPrChange w:id="824"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D</w:t>
      </w:r>
      <w:r w:rsidR="006A495C" w:rsidRPr="006A495C">
        <w:rPr>
          <w:rFonts w:ascii="Times New Roman" w:hAnsi="Times New Roman"/>
          <w:color w:val="191919"/>
          <w:spacing w:val="-2"/>
          <w:sz w:val="18"/>
          <w:szCs w:val="18"/>
          <w:rPrChange w:id="825" w:author="jhawkins" w:date="2011-04-01T11:13:00Z">
            <w:rPr>
              <w:rFonts w:ascii="Times New Roman" w:hAnsi="Times New Roman"/>
              <w:color w:val="191919"/>
              <w:spacing w:val="-2"/>
              <w:sz w:val="18"/>
              <w:szCs w:val="18"/>
              <w:u w:val="single"/>
            </w:rPr>
          </w:rPrChange>
        </w:rPr>
        <w:t>ISABILITIES</w:t>
      </w:r>
      <w:r w:rsidRPr="005F2A86">
        <w:rPr>
          <w:rFonts w:ascii="Times New Roman" w:hAnsi="Times New Roman"/>
          <w:color w:val="191919"/>
          <w:sz w:val="24"/>
          <w:szCs w:val="24"/>
        </w:rPr>
        <w:t>,</w:t>
      </w:r>
      <w:r w:rsidRPr="005F2A86">
        <w:rPr>
          <w:rFonts w:ascii="Times New Roman" w:hAnsi="Times New Roman"/>
          <w:color w:val="191919"/>
          <w:spacing w:val="-9"/>
          <w:sz w:val="24"/>
          <w:szCs w:val="24"/>
        </w:rPr>
        <w:t xml:space="preserve"> </w:t>
      </w:r>
      <w:r w:rsidRPr="005F2A86">
        <w:rPr>
          <w:rFonts w:ascii="Times New Roman" w:hAnsi="Times New Roman"/>
          <w:color w:val="191919"/>
          <w:spacing w:val="-2"/>
          <w:sz w:val="24"/>
          <w:szCs w:val="24"/>
        </w:rPr>
        <w:t>T</w:t>
      </w:r>
      <w:r w:rsidRPr="00A16B21">
        <w:rPr>
          <w:rFonts w:ascii="Times New Roman" w:hAnsi="Times New Roman"/>
          <w:color w:val="191919"/>
          <w:spacing w:val="-2"/>
          <w:sz w:val="18"/>
          <w:szCs w:val="18"/>
        </w:rPr>
        <w:t>ES</w:t>
      </w:r>
      <w:r w:rsidR="006A495C" w:rsidRPr="006A495C">
        <w:rPr>
          <w:rFonts w:ascii="Times New Roman" w:hAnsi="Times New Roman"/>
          <w:color w:val="191919"/>
          <w:sz w:val="18"/>
          <w:szCs w:val="18"/>
          <w:rPrChange w:id="826" w:author="jhawkins" w:date="2011-04-01T11:13:00Z">
            <w:rPr>
              <w:rFonts w:ascii="Times New Roman" w:hAnsi="Times New Roman"/>
              <w:color w:val="191919"/>
              <w:sz w:val="18"/>
              <w:szCs w:val="18"/>
              <w:u w:val="single"/>
            </w:rPr>
          </w:rPrChange>
        </w:rPr>
        <w:t>T</w:t>
      </w:r>
      <w:r w:rsidR="006A495C" w:rsidRPr="006A495C">
        <w:rPr>
          <w:rFonts w:ascii="Times New Roman" w:hAnsi="Times New Roman"/>
          <w:color w:val="191919"/>
          <w:spacing w:val="-6"/>
          <w:sz w:val="24"/>
          <w:szCs w:val="24"/>
          <w:rPrChange w:id="827" w:author="jhawkins" w:date="2011-04-01T11:13:00Z">
            <w:rPr>
              <w:rFonts w:ascii="Times New Roman" w:hAnsi="Times New Roman"/>
              <w:color w:val="191919"/>
              <w:spacing w:val="-6"/>
              <w:sz w:val="18"/>
              <w:szCs w:val="18"/>
              <w:u w:val="single"/>
            </w:rPr>
          </w:rPrChange>
        </w:rPr>
        <w:t xml:space="preserve"> </w:t>
      </w:r>
      <w:r w:rsidRPr="005F2A86">
        <w:rPr>
          <w:rFonts w:ascii="Times New Roman" w:hAnsi="Times New Roman"/>
          <w:color w:val="191919"/>
          <w:spacing w:val="-2"/>
          <w:sz w:val="24"/>
          <w:szCs w:val="24"/>
        </w:rPr>
        <w:t>A</w:t>
      </w:r>
      <w:r w:rsidR="006A495C" w:rsidRPr="006A495C">
        <w:rPr>
          <w:rFonts w:ascii="Times New Roman" w:hAnsi="Times New Roman"/>
          <w:color w:val="191919"/>
          <w:spacing w:val="-2"/>
          <w:sz w:val="18"/>
          <w:szCs w:val="18"/>
          <w:rPrChange w:id="828" w:author="jhawkins" w:date="2011-04-01T11:13:00Z">
            <w:rPr>
              <w:rFonts w:ascii="Times New Roman" w:hAnsi="Times New Roman"/>
              <w:color w:val="191919"/>
              <w:spacing w:val="-2"/>
              <w:sz w:val="18"/>
              <w:szCs w:val="18"/>
              <w:u w:val="single"/>
            </w:rPr>
          </w:rPrChange>
        </w:rPr>
        <w:t>NXIET</w:t>
      </w:r>
      <w:r w:rsidR="006A495C" w:rsidRPr="006A495C">
        <w:rPr>
          <w:rFonts w:ascii="Times New Roman" w:hAnsi="Times New Roman"/>
          <w:color w:val="191919"/>
          <w:spacing w:val="-19"/>
          <w:sz w:val="18"/>
          <w:szCs w:val="18"/>
          <w:rPrChange w:id="829" w:author="jhawkins" w:date="2011-04-01T11:13:00Z">
            <w:rPr>
              <w:rFonts w:ascii="Times New Roman" w:hAnsi="Times New Roman"/>
              <w:color w:val="191919"/>
              <w:spacing w:val="-19"/>
              <w:sz w:val="18"/>
              <w:szCs w:val="18"/>
              <w:u w:val="single"/>
            </w:rPr>
          </w:rPrChange>
        </w:rPr>
        <w:t>Y</w:t>
      </w:r>
      <w:r w:rsidRPr="005F2A86">
        <w:rPr>
          <w:rFonts w:ascii="Times New Roman" w:hAnsi="Times New Roman"/>
          <w:color w:val="191919"/>
          <w:sz w:val="24"/>
          <w:szCs w:val="24"/>
        </w:rPr>
        <w:t>,</w:t>
      </w:r>
      <w:r w:rsidRPr="005F2A86">
        <w:rPr>
          <w:rFonts w:ascii="Times New Roman" w:hAnsi="Times New Roman"/>
          <w:color w:val="191919"/>
          <w:spacing w:val="-5"/>
          <w:sz w:val="24"/>
          <w:szCs w:val="24"/>
        </w:rPr>
        <w:t xml:space="preserve"> </w:t>
      </w:r>
      <w:r w:rsidR="006A495C" w:rsidRPr="006A495C">
        <w:rPr>
          <w:rFonts w:ascii="Times New Roman" w:hAnsi="Times New Roman"/>
          <w:color w:val="191919"/>
          <w:spacing w:val="-2"/>
          <w:sz w:val="24"/>
          <w:szCs w:val="24"/>
          <w:rPrChange w:id="830" w:author="jhawkins" w:date="2011-04-01T11:13:00Z">
            <w:rPr>
              <w:rFonts w:ascii="Times New Roman" w:hAnsi="Times New Roman"/>
              <w:color w:val="191919"/>
              <w:spacing w:val="-2"/>
              <w:sz w:val="18"/>
              <w:szCs w:val="18"/>
              <w:u w:val="single"/>
            </w:rPr>
          </w:rPrChange>
        </w:rPr>
        <w:t>O</w:t>
      </w:r>
      <w:r w:rsidR="006A495C" w:rsidRPr="006A495C">
        <w:rPr>
          <w:rFonts w:ascii="Times New Roman" w:hAnsi="Times New Roman"/>
          <w:color w:val="191919"/>
          <w:sz w:val="18"/>
          <w:szCs w:val="18"/>
          <w:rPrChange w:id="831" w:author="jhawkins" w:date="2011-04-01T11:13:00Z">
            <w:rPr>
              <w:rFonts w:ascii="Times New Roman" w:hAnsi="Times New Roman"/>
              <w:color w:val="191919"/>
              <w:sz w:val="18"/>
              <w:szCs w:val="18"/>
              <w:u w:val="single"/>
            </w:rPr>
          </w:rPrChange>
        </w:rPr>
        <w:t>R</w:t>
      </w:r>
      <w:r w:rsidR="006A495C" w:rsidRPr="006A495C">
        <w:rPr>
          <w:rFonts w:ascii="Times New Roman" w:hAnsi="Times New Roman"/>
          <w:color w:val="191919"/>
          <w:spacing w:val="10"/>
          <w:sz w:val="18"/>
          <w:szCs w:val="18"/>
          <w:rPrChange w:id="832" w:author="jhawkins" w:date="2011-04-01T11:13:00Z">
            <w:rPr>
              <w:rFonts w:ascii="Times New Roman" w:hAnsi="Times New Roman"/>
              <w:color w:val="191919"/>
              <w:spacing w:val="10"/>
              <w:sz w:val="18"/>
              <w:szCs w:val="18"/>
              <w:u w:val="single"/>
            </w:rPr>
          </w:rPrChange>
        </w:rPr>
        <w:t xml:space="preserve"> </w:t>
      </w:r>
      <w:proofErr w:type="gramStart"/>
      <w:r w:rsidRPr="005F2A86">
        <w:rPr>
          <w:rFonts w:ascii="Times New Roman" w:hAnsi="Times New Roman"/>
          <w:color w:val="191919"/>
          <w:spacing w:val="-2"/>
          <w:sz w:val="24"/>
          <w:szCs w:val="24"/>
        </w:rPr>
        <w:t>O</w:t>
      </w:r>
      <w:r w:rsidR="006A495C" w:rsidRPr="006A495C">
        <w:rPr>
          <w:rFonts w:ascii="Times New Roman" w:hAnsi="Times New Roman"/>
          <w:color w:val="191919"/>
          <w:spacing w:val="-2"/>
          <w:sz w:val="18"/>
          <w:szCs w:val="18"/>
          <w:rPrChange w:id="833" w:author="jhawkins" w:date="2011-04-01T11:13:00Z">
            <w:rPr>
              <w:rFonts w:ascii="Times New Roman" w:hAnsi="Times New Roman"/>
              <w:color w:val="191919"/>
              <w:spacing w:val="-2"/>
              <w:sz w:val="18"/>
              <w:szCs w:val="18"/>
              <w:u w:val="single"/>
            </w:rPr>
          </w:rPrChange>
        </w:rPr>
        <w:t>THE</w:t>
      </w:r>
      <w:r w:rsidR="006A495C" w:rsidRPr="006A495C">
        <w:rPr>
          <w:rFonts w:ascii="Times New Roman" w:hAnsi="Times New Roman"/>
          <w:color w:val="191919"/>
          <w:sz w:val="18"/>
          <w:szCs w:val="18"/>
          <w:rPrChange w:id="834" w:author="jhawkins" w:date="2011-04-01T11:13:00Z">
            <w:rPr>
              <w:rFonts w:ascii="Times New Roman" w:hAnsi="Times New Roman"/>
              <w:color w:val="191919"/>
              <w:sz w:val="18"/>
              <w:szCs w:val="18"/>
              <w:u w:val="single"/>
            </w:rPr>
          </w:rPrChange>
        </w:rPr>
        <w:t>R</w:t>
      </w:r>
      <w:bookmarkEnd w:id="811"/>
      <w:bookmarkEnd w:id="812"/>
      <w:bookmarkEnd w:id="813"/>
      <w:r>
        <w:rPr>
          <w:rFonts w:ascii="Times New Roman" w:hAnsi="Times New Roman"/>
          <w:color w:val="191919"/>
          <w:sz w:val="18"/>
          <w:szCs w:val="18"/>
        </w:rPr>
        <w:t xml:space="preserve"> </w:t>
      </w:r>
      <w:r w:rsidR="006A495C" w:rsidRPr="006A495C">
        <w:rPr>
          <w:rFonts w:ascii="Times New Roman" w:hAnsi="Times New Roman"/>
          <w:color w:val="191919"/>
          <w:spacing w:val="10"/>
          <w:sz w:val="24"/>
          <w:szCs w:val="24"/>
          <w:rPrChange w:id="835" w:author="jhawkins" w:date="2011-04-01T11:13:00Z">
            <w:rPr>
              <w:rFonts w:ascii="Times New Roman" w:hAnsi="Times New Roman"/>
              <w:color w:val="191919"/>
              <w:spacing w:val="10"/>
              <w:sz w:val="18"/>
              <w:szCs w:val="18"/>
              <w:u w:val="single"/>
            </w:rPr>
          </w:rPrChange>
        </w:rPr>
        <w:t xml:space="preserve"> </w:t>
      </w:r>
      <w:bookmarkStart w:id="836" w:name="_Toc293070084"/>
      <w:bookmarkStart w:id="837" w:name="_Toc293077534"/>
      <w:bookmarkStart w:id="838" w:name="_Toc293078118"/>
      <w:r w:rsidRPr="005F2A86">
        <w:rPr>
          <w:rFonts w:ascii="Times New Roman" w:hAnsi="Times New Roman"/>
          <w:color w:val="191919"/>
          <w:spacing w:val="-2"/>
          <w:sz w:val="24"/>
          <w:szCs w:val="24"/>
        </w:rPr>
        <w:t>D</w:t>
      </w:r>
      <w:r w:rsidR="006A495C" w:rsidRPr="006A495C">
        <w:rPr>
          <w:rFonts w:ascii="Times New Roman" w:hAnsi="Times New Roman"/>
          <w:color w:val="191919"/>
          <w:spacing w:val="-2"/>
          <w:sz w:val="18"/>
          <w:szCs w:val="18"/>
          <w:rPrChange w:id="839" w:author="jhawkins" w:date="2011-04-01T11:13:00Z">
            <w:rPr>
              <w:rFonts w:ascii="Times New Roman" w:hAnsi="Times New Roman"/>
              <w:color w:val="191919"/>
              <w:spacing w:val="-2"/>
              <w:sz w:val="18"/>
              <w:szCs w:val="18"/>
              <w:u w:val="single"/>
            </w:rPr>
          </w:rPrChange>
        </w:rPr>
        <w:t>OCUMENTE</w:t>
      </w:r>
      <w:r w:rsidR="006A495C" w:rsidRPr="006A495C">
        <w:rPr>
          <w:rFonts w:ascii="Times New Roman" w:hAnsi="Times New Roman"/>
          <w:color w:val="191919"/>
          <w:sz w:val="18"/>
          <w:szCs w:val="18"/>
          <w:rPrChange w:id="840" w:author="jhawkins" w:date="2011-04-01T11:13:00Z">
            <w:rPr>
              <w:rFonts w:ascii="Times New Roman" w:hAnsi="Times New Roman"/>
              <w:color w:val="191919"/>
              <w:sz w:val="18"/>
              <w:szCs w:val="18"/>
              <w:u w:val="single"/>
            </w:rPr>
          </w:rPrChange>
        </w:rPr>
        <w:t>D</w:t>
      </w:r>
      <w:proofErr w:type="gramEnd"/>
      <w:r w:rsidR="006A495C" w:rsidRPr="006A495C">
        <w:rPr>
          <w:rFonts w:ascii="Times New Roman" w:hAnsi="Times New Roman"/>
          <w:color w:val="191919"/>
          <w:spacing w:val="10"/>
          <w:sz w:val="24"/>
          <w:szCs w:val="24"/>
          <w:rPrChange w:id="841"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N</w:t>
      </w:r>
      <w:r w:rsidR="006A495C" w:rsidRPr="006A495C">
        <w:rPr>
          <w:rFonts w:ascii="Times New Roman" w:hAnsi="Times New Roman"/>
          <w:color w:val="191919"/>
          <w:spacing w:val="-2"/>
          <w:sz w:val="18"/>
          <w:szCs w:val="18"/>
          <w:rPrChange w:id="842" w:author="jhawkins" w:date="2011-04-01T11:13:00Z">
            <w:rPr>
              <w:rFonts w:ascii="Times New Roman" w:hAnsi="Times New Roman"/>
              <w:color w:val="191919"/>
              <w:spacing w:val="-2"/>
              <w:sz w:val="18"/>
              <w:szCs w:val="18"/>
              <w:u w:val="single"/>
            </w:rPr>
          </w:rPrChange>
        </w:rPr>
        <w:t>EEDS</w:t>
      </w:r>
      <w:bookmarkEnd w:id="814"/>
      <w:bookmarkEnd w:id="836"/>
      <w:bookmarkEnd w:id="837"/>
      <w:bookmarkEnd w:id="838"/>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procedur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accommodatio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competen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skill</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unabl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 xml:space="preserve">to </w:t>
      </w:r>
      <w:r w:rsidRPr="00C55E61">
        <w:rPr>
          <w:rFonts w:ascii="Times New Roman" w:hAnsi="Times New Roman"/>
          <w:color w:val="191919"/>
          <w:spacing w:val="-2"/>
          <w:sz w:val="18"/>
          <w:szCs w:val="18"/>
        </w:rPr>
        <w:t>demonstrate competence in a standardized administration of the test because of a learning disability, severe test anxiety, or other documented prob</w:t>
      </w:r>
      <w:r>
        <w:rPr>
          <w:rFonts w:ascii="Times New Roman" w:hAnsi="Times New Roman"/>
          <w:color w:val="191919"/>
          <w:spacing w:val="-2"/>
          <w:sz w:val="18"/>
          <w:szCs w:val="18"/>
        </w:rPr>
        <w:t>lems</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diagnosi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learnin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disabilit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mus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includ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evidenc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a </w:t>
      </w:r>
      <w:r>
        <w:rPr>
          <w:rFonts w:ascii="Times New Roman" w:hAnsi="Times New Roman"/>
          <w:color w:val="191919"/>
          <w:spacing w:val="-2"/>
          <w:sz w:val="18"/>
          <w:szCs w:val="18"/>
        </w:rPr>
        <w:t>discrepanc</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betwee</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abilit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achievemen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are</w:t>
      </w:r>
      <w:r w:rsidRPr="00C55E61">
        <w:rPr>
          <w:rFonts w:ascii="Times New Roman" w:hAnsi="Times New Roman"/>
          <w:color w:val="191919"/>
          <w:spacing w:val="-2"/>
          <w:sz w:val="18"/>
          <w:szCs w:val="18"/>
        </w:rPr>
        <w:t xml:space="preserve">a </w:t>
      </w:r>
      <w:r>
        <w:rPr>
          <w:rFonts w:ascii="Times New Roman" w:hAnsi="Times New Roman"/>
          <w:color w:val="191919"/>
          <w:spacing w:val="-2"/>
          <w:sz w:val="18"/>
          <w:szCs w:val="18"/>
        </w:rPr>
        <w:t>a</w:t>
      </w:r>
      <w:r w:rsidRPr="00C55E61">
        <w:rPr>
          <w:rFonts w:ascii="Times New Roman" w:hAnsi="Times New Roman"/>
          <w:color w:val="191919"/>
          <w:spacing w:val="-2"/>
          <w:sz w:val="18"/>
          <w:szCs w:val="18"/>
        </w:rPr>
        <w:t>ff</w:t>
      </w:r>
      <w:r>
        <w:rPr>
          <w:rFonts w:ascii="Times New Roman" w:hAnsi="Times New Roman"/>
          <w:color w:val="191919"/>
          <w:spacing w:val="-2"/>
          <w:sz w:val="18"/>
          <w:szCs w:val="18"/>
        </w:rPr>
        <w:t>ectin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pe</w:t>
      </w:r>
      <w:r w:rsidRPr="00C55E61">
        <w:rPr>
          <w:rFonts w:ascii="Times New Roman" w:hAnsi="Times New Roman"/>
          <w:color w:val="191919"/>
          <w:spacing w:val="-2"/>
          <w:sz w:val="18"/>
          <w:szCs w:val="18"/>
        </w:rPr>
        <w:t>r</w:t>
      </w:r>
      <w:r>
        <w:rPr>
          <w:rFonts w:ascii="Times New Roman" w:hAnsi="Times New Roman"/>
          <w:color w:val="191919"/>
          <w:spacing w:val="-2"/>
          <w:sz w:val="18"/>
          <w:szCs w:val="18"/>
        </w:rPr>
        <w:t>formanc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mus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consisten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definitio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criteri</w:t>
      </w:r>
      <w:r w:rsidRPr="00C55E61">
        <w:rPr>
          <w:rFonts w:ascii="Times New Roman" w:hAnsi="Times New Roman"/>
          <w:color w:val="191919"/>
          <w:spacing w:val="-2"/>
          <w:sz w:val="18"/>
          <w:szCs w:val="18"/>
        </w:rPr>
        <w:t xml:space="preserve">a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evaluatio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provide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Sectio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2.2</w:t>
      </w:r>
      <w:r w:rsidRPr="00C55E61">
        <w:rPr>
          <w:rFonts w:ascii="Times New Roman" w:hAnsi="Times New Roman"/>
          <w:color w:val="191919"/>
          <w:spacing w:val="-2"/>
          <w:sz w:val="18"/>
          <w:szCs w:val="18"/>
        </w:rPr>
        <w:t xml:space="preserve">2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Academi</w:t>
      </w:r>
      <w:r w:rsidRPr="00C55E61">
        <w:rPr>
          <w:rFonts w:ascii="Times New Roman" w:hAnsi="Times New Roman"/>
          <w:color w:val="191919"/>
          <w:spacing w:val="-2"/>
          <w:sz w:val="18"/>
          <w:szCs w:val="18"/>
        </w:rPr>
        <w:t xml:space="preserve">c </w:t>
      </w:r>
      <w:r>
        <w:rPr>
          <w:rFonts w:ascii="Times New Roman" w:hAnsi="Times New Roman"/>
          <w:color w:val="191919"/>
          <w:spacing w:val="-2"/>
          <w:sz w:val="18"/>
          <w:szCs w:val="18"/>
        </w:rPr>
        <w:t>A</w:t>
      </w:r>
      <w:r w:rsidRPr="00C55E61">
        <w:rPr>
          <w:rFonts w:ascii="Times New Roman" w:hAnsi="Times New Roman"/>
          <w:color w:val="191919"/>
          <w:spacing w:val="-2"/>
          <w:sz w:val="18"/>
          <w:szCs w:val="18"/>
        </w:rPr>
        <w:t>f</w:t>
      </w:r>
      <w:r>
        <w:rPr>
          <w:rFonts w:ascii="Times New Roman" w:hAnsi="Times New Roman"/>
          <w:color w:val="191919"/>
          <w:spacing w:val="-2"/>
          <w:sz w:val="18"/>
          <w:szCs w:val="18"/>
        </w:rPr>
        <w:t>fai</w:t>
      </w:r>
      <w:r w:rsidRPr="00C55E61">
        <w:rPr>
          <w:rFonts w:ascii="Times New Roman" w:hAnsi="Times New Roman"/>
          <w:color w:val="191919"/>
          <w:spacing w:val="-2"/>
          <w:sz w:val="18"/>
          <w:szCs w:val="18"/>
        </w:rPr>
        <w:t xml:space="preserve">rs </w:t>
      </w:r>
      <w:r>
        <w:rPr>
          <w:rFonts w:ascii="Times New Roman" w:hAnsi="Times New Roman"/>
          <w:color w:val="191919"/>
          <w:spacing w:val="-2"/>
          <w:sz w:val="18"/>
          <w:szCs w:val="18"/>
        </w:rPr>
        <w:t>Handbook</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For 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basi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ther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shoul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evidenc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ha</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skill</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pas</w:t>
      </w:r>
      <w:r w:rsidRPr="00C55E61">
        <w:rPr>
          <w:rFonts w:ascii="Times New Roman" w:hAnsi="Times New Roman"/>
          <w:color w:val="191919"/>
          <w:spacing w:val="-2"/>
          <w:sz w:val="18"/>
          <w:szCs w:val="18"/>
        </w:rPr>
        <w:t>s</w:t>
      </w:r>
      <w:r>
        <w:rPr>
          <w:rFonts w:ascii="Times New Roman" w:hAnsi="Times New Roman"/>
          <w:color w:val="191919"/>
          <w:spacing w:val="-2"/>
          <w:sz w:val="18"/>
          <w:szCs w:val="18"/>
        </w:rPr>
        <w: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unabl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displa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skill</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durin</w:t>
      </w:r>
      <w:r w:rsidRPr="00C55E61">
        <w:rPr>
          <w:rFonts w:ascii="Times New Roman" w:hAnsi="Times New Roman"/>
          <w:color w:val="191919"/>
          <w:spacing w:val="-2"/>
          <w:sz w:val="18"/>
          <w:szCs w:val="18"/>
        </w:rPr>
        <w:t xml:space="preserve">g a </w:t>
      </w:r>
      <w:r>
        <w:rPr>
          <w:rFonts w:ascii="Times New Roman" w:hAnsi="Times New Roman"/>
          <w:color w:val="191919"/>
          <w:spacing w:val="-2"/>
          <w:sz w:val="18"/>
          <w:szCs w:val="18"/>
        </w:rPr>
        <w:t>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administration.</w:t>
      </w:r>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Change w:id="843"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perfor</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wel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remedia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classe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bu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continu</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fai</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shoul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evaluate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Excep</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un</w:t>
      </w:r>
      <w:r w:rsidRPr="00C55E61">
        <w:rPr>
          <w:rFonts w:ascii="Times New Roman" w:hAnsi="Times New Roman"/>
          <w:color w:val="191919"/>
          <w:spacing w:val="-2"/>
          <w:sz w:val="18"/>
          <w:szCs w:val="18"/>
        </w:rPr>
        <w:t>u</w:t>
      </w:r>
      <w:r>
        <w:rPr>
          <w:rFonts w:ascii="Times New Roman" w:hAnsi="Times New Roman"/>
          <w:color w:val="191919"/>
          <w:spacing w:val="-2"/>
          <w:sz w:val="18"/>
          <w:szCs w:val="18"/>
        </w:rPr>
        <w:t>sua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circumstances whe</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stron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clinica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evidenc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available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accommodate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basi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un</w:t>
      </w:r>
      <w:r w:rsidRPr="00C55E61">
        <w:rPr>
          <w:rFonts w:ascii="Times New Roman" w:hAnsi="Times New Roman"/>
          <w:color w:val="191919"/>
          <w:spacing w:val="-2"/>
          <w:sz w:val="18"/>
          <w:szCs w:val="18"/>
        </w:rPr>
        <w:t>l</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the</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enrolle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remedia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course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twice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documentatio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studen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evaluate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maintaine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instit</w:t>
      </w:r>
      <w:r w:rsidRPr="00C55E61">
        <w:rPr>
          <w:rFonts w:ascii="Times New Roman" w:hAnsi="Times New Roman"/>
          <w:color w:val="191919"/>
          <w:spacing w:val="-2"/>
          <w:sz w:val="18"/>
          <w:szCs w:val="18"/>
        </w:rPr>
        <w:t>u</w:t>
      </w:r>
      <w:r>
        <w:rPr>
          <w:rFonts w:ascii="Times New Roman" w:hAnsi="Times New Roman"/>
          <w:color w:val="191919"/>
          <w:spacing w:val="-2"/>
          <w:sz w:val="18"/>
          <w:szCs w:val="18"/>
        </w:rPr>
        <w:t>tion</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Annua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Repor</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Learnin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Disorder</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mad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type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accommodation</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mad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diagnose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whic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accommodation</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wer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bas</w:t>
      </w:r>
      <w:r w:rsidRPr="00C55E61">
        <w:rPr>
          <w:rFonts w:ascii="Times New Roman" w:hAnsi="Times New Roman"/>
          <w:color w:val="191919"/>
          <w:spacing w:val="-2"/>
          <w:sz w:val="18"/>
          <w:szCs w:val="18"/>
        </w:rPr>
        <w:t>e</w:t>
      </w:r>
      <w:r>
        <w:rPr>
          <w:rFonts w:ascii="Times New Roman" w:hAnsi="Times New Roman"/>
          <w:color w:val="191919"/>
          <w:spacing w:val="-2"/>
          <w:sz w:val="18"/>
          <w:szCs w:val="18"/>
        </w:rPr>
        <w:t>d.</w:t>
      </w:r>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Change w:id="844" w:author="jhawkins" w:date="2011-04-01T11:13:00Z">
            <w:rPr>
              <w:rFonts w:ascii="Times New Roman" w:hAnsi="Times New Roman"/>
              <w:color w:val="000000"/>
              <w:sz w:val="20"/>
              <w:szCs w:val="20"/>
            </w:rPr>
          </w:rPrChange>
        </w:rPr>
      </w:pPr>
    </w:p>
    <w:p w:rsidR="004D157D" w:rsidRPr="00A16B21" w:rsidRDefault="006A495C" w:rsidP="004D157D">
      <w:pPr>
        <w:widowControl w:val="0"/>
        <w:autoSpaceDE w:val="0"/>
        <w:autoSpaceDN w:val="0"/>
        <w:adjustRightInd w:val="0"/>
        <w:spacing w:after="0"/>
        <w:ind w:left="180" w:right="130" w:firstLine="0"/>
        <w:jc w:val="both"/>
        <w:rPr>
          <w:rFonts w:ascii="Times New Roman" w:hAnsi="Times New Roman"/>
          <w:b/>
          <w:color w:val="000000"/>
          <w:sz w:val="18"/>
          <w:szCs w:val="18"/>
          <w:rPrChange w:id="845" w:author="jhawkins" w:date="2011-04-01T11:13:00Z">
            <w:rPr>
              <w:rFonts w:ascii="Times New Roman" w:hAnsi="Times New Roman"/>
              <w:color w:val="000000"/>
              <w:sz w:val="18"/>
              <w:szCs w:val="18"/>
            </w:rPr>
          </w:rPrChange>
        </w:rPr>
      </w:pPr>
      <w:r w:rsidRPr="006A495C">
        <w:rPr>
          <w:rFonts w:ascii="Times New Roman" w:hAnsi="Times New Roman"/>
          <w:b/>
          <w:color w:val="191919"/>
          <w:spacing w:val="-2"/>
          <w:sz w:val="24"/>
          <w:szCs w:val="24"/>
          <w:rPrChange w:id="846" w:author="jhawkins" w:date="2011-04-01T11:13:00Z">
            <w:rPr>
              <w:rFonts w:ascii="Times New Roman" w:hAnsi="Times New Roman"/>
              <w:color w:val="191919"/>
              <w:spacing w:val="-2"/>
              <w:sz w:val="18"/>
              <w:szCs w:val="18"/>
              <w:u w:val="single"/>
            </w:rPr>
          </w:rPrChange>
        </w:rPr>
        <w:t>A</w:t>
      </w:r>
      <w:r w:rsidRPr="006A495C">
        <w:rPr>
          <w:rFonts w:ascii="Times New Roman" w:hAnsi="Times New Roman"/>
          <w:b/>
          <w:color w:val="191919"/>
          <w:spacing w:val="-2"/>
          <w:sz w:val="18"/>
          <w:szCs w:val="18"/>
          <w:rPrChange w:id="847" w:author="jhawkins" w:date="2011-04-01T11:13:00Z">
            <w:rPr>
              <w:rFonts w:ascii="Times New Roman" w:hAnsi="Times New Roman"/>
              <w:b/>
              <w:color w:val="191919"/>
              <w:spacing w:val="-2"/>
              <w:sz w:val="18"/>
              <w:szCs w:val="18"/>
              <w:u w:val="single"/>
            </w:rPr>
          </w:rPrChange>
        </w:rPr>
        <w:t>LLOWABL</w:t>
      </w:r>
      <w:r w:rsidRPr="006A495C">
        <w:rPr>
          <w:rFonts w:ascii="Times New Roman" w:hAnsi="Times New Roman"/>
          <w:b/>
          <w:color w:val="191919"/>
          <w:sz w:val="18"/>
          <w:szCs w:val="18"/>
          <w:rPrChange w:id="848" w:author="jhawkins" w:date="2011-04-01T11:13:00Z">
            <w:rPr>
              <w:rFonts w:ascii="Times New Roman" w:hAnsi="Times New Roman"/>
              <w:b/>
              <w:color w:val="191919"/>
              <w:sz w:val="18"/>
              <w:szCs w:val="18"/>
              <w:u w:val="single"/>
            </w:rPr>
          </w:rPrChange>
        </w:rPr>
        <w:t>E</w:t>
      </w:r>
      <w:r w:rsidRPr="006A495C">
        <w:rPr>
          <w:rFonts w:ascii="Times New Roman" w:hAnsi="Times New Roman"/>
          <w:b/>
          <w:color w:val="191919"/>
          <w:spacing w:val="-13"/>
          <w:sz w:val="24"/>
          <w:szCs w:val="24"/>
          <w:rPrChange w:id="849" w:author="jhawkins" w:date="2011-04-01T11:13:00Z">
            <w:rPr>
              <w:rFonts w:ascii="Times New Roman" w:hAnsi="Times New Roman"/>
              <w:color w:val="191919"/>
              <w:spacing w:val="-13"/>
              <w:sz w:val="18"/>
              <w:szCs w:val="18"/>
              <w:u w:val="single"/>
            </w:rPr>
          </w:rPrChange>
        </w:rPr>
        <w:t xml:space="preserve"> </w:t>
      </w:r>
      <w:r w:rsidRPr="006A495C">
        <w:rPr>
          <w:rFonts w:ascii="Times New Roman" w:hAnsi="Times New Roman"/>
          <w:b/>
          <w:color w:val="191919"/>
          <w:spacing w:val="-2"/>
          <w:sz w:val="24"/>
          <w:szCs w:val="24"/>
          <w:rPrChange w:id="850" w:author="jhawkins" w:date="2011-04-01T11:13:00Z">
            <w:rPr>
              <w:rFonts w:ascii="Times New Roman" w:hAnsi="Times New Roman"/>
              <w:color w:val="191919"/>
              <w:spacing w:val="-2"/>
              <w:sz w:val="18"/>
              <w:szCs w:val="18"/>
              <w:u w:val="single"/>
            </w:rPr>
          </w:rPrChange>
        </w:rPr>
        <w:t>A</w:t>
      </w:r>
      <w:r w:rsidRPr="006A495C">
        <w:rPr>
          <w:rFonts w:ascii="Times New Roman" w:hAnsi="Times New Roman"/>
          <w:b/>
          <w:color w:val="191919"/>
          <w:spacing w:val="-2"/>
          <w:sz w:val="18"/>
          <w:szCs w:val="18"/>
          <w:rPrChange w:id="851" w:author="jhawkins" w:date="2011-04-01T11:13:00Z">
            <w:rPr>
              <w:rFonts w:ascii="Times New Roman" w:hAnsi="Times New Roman"/>
              <w:b/>
              <w:color w:val="191919"/>
              <w:spacing w:val="-2"/>
              <w:sz w:val="18"/>
              <w:szCs w:val="18"/>
              <w:u w:val="single"/>
            </w:rPr>
          </w:rPrChange>
        </w:rPr>
        <w:t>CCOMMODATION</w:t>
      </w:r>
      <w:r w:rsidRPr="006A495C">
        <w:rPr>
          <w:rFonts w:ascii="Times New Roman" w:hAnsi="Times New Roman"/>
          <w:b/>
          <w:color w:val="191919"/>
          <w:sz w:val="18"/>
          <w:szCs w:val="18"/>
          <w:rPrChange w:id="852" w:author="jhawkins" w:date="2011-04-01T11:13:00Z">
            <w:rPr>
              <w:rFonts w:ascii="Times New Roman" w:hAnsi="Times New Roman"/>
              <w:b/>
              <w:color w:val="191919"/>
              <w:sz w:val="18"/>
              <w:szCs w:val="18"/>
              <w:u w:val="single"/>
            </w:rPr>
          </w:rPrChange>
        </w:rPr>
        <w:t>S</w:t>
      </w:r>
      <w:r w:rsidRPr="006A495C">
        <w:rPr>
          <w:rFonts w:ascii="Times New Roman" w:hAnsi="Times New Roman"/>
          <w:b/>
          <w:color w:val="191919"/>
          <w:spacing w:val="-3"/>
          <w:sz w:val="24"/>
          <w:szCs w:val="24"/>
          <w:rPrChange w:id="853" w:author="jhawkins" w:date="2011-04-01T11:13:00Z">
            <w:rPr>
              <w:rFonts w:ascii="Times New Roman" w:hAnsi="Times New Roman"/>
              <w:color w:val="191919"/>
              <w:spacing w:val="-3"/>
              <w:sz w:val="18"/>
              <w:szCs w:val="18"/>
              <w:u w:val="single"/>
            </w:rPr>
          </w:rPrChange>
        </w:rPr>
        <w:t xml:space="preserve"> </w:t>
      </w:r>
      <w:r w:rsidRPr="006A495C">
        <w:rPr>
          <w:rFonts w:ascii="Times New Roman" w:hAnsi="Times New Roman"/>
          <w:b/>
          <w:color w:val="191919"/>
          <w:spacing w:val="-2"/>
          <w:sz w:val="18"/>
          <w:szCs w:val="18"/>
          <w:rPrChange w:id="854" w:author="jhawkins" w:date="2011-04-01T11:13:00Z">
            <w:rPr>
              <w:rFonts w:ascii="Times New Roman" w:hAnsi="Times New Roman"/>
              <w:b/>
              <w:color w:val="191919"/>
              <w:spacing w:val="-2"/>
              <w:sz w:val="18"/>
              <w:szCs w:val="18"/>
              <w:u w:val="single"/>
            </w:rPr>
          </w:rPrChange>
        </w:rPr>
        <w:t>AN</w:t>
      </w:r>
      <w:r w:rsidRPr="006A495C">
        <w:rPr>
          <w:rFonts w:ascii="Times New Roman" w:hAnsi="Times New Roman"/>
          <w:b/>
          <w:color w:val="191919"/>
          <w:sz w:val="18"/>
          <w:szCs w:val="18"/>
          <w:rPrChange w:id="855" w:author="jhawkins" w:date="2011-04-01T11:13:00Z">
            <w:rPr>
              <w:rFonts w:ascii="Times New Roman" w:hAnsi="Times New Roman"/>
              <w:b/>
              <w:color w:val="191919"/>
              <w:sz w:val="18"/>
              <w:szCs w:val="18"/>
              <w:u w:val="single"/>
            </w:rPr>
          </w:rPrChange>
        </w:rPr>
        <w:t>D</w:t>
      </w:r>
      <w:r w:rsidRPr="006A495C">
        <w:rPr>
          <w:rFonts w:ascii="Times New Roman" w:hAnsi="Times New Roman"/>
          <w:b/>
          <w:color w:val="191919"/>
          <w:spacing w:val="-4"/>
          <w:sz w:val="24"/>
          <w:szCs w:val="24"/>
          <w:rPrChange w:id="856" w:author="jhawkins" w:date="2011-04-01T11:13:00Z">
            <w:rPr>
              <w:rFonts w:ascii="Times New Roman" w:hAnsi="Times New Roman"/>
              <w:color w:val="191919"/>
              <w:spacing w:val="-4"/>
              <w:sz w:val="18"/>
              <w:szCs w:val="18"/>
              <w:u w:val="single"/>
            </w:rPr>
          </w:rPrChange>
        </w:rPr>
        <w:t xml:space="preserve"> </w:t>
      </w:r>
      <w:r w:rsidRPr="006A495C">
        <w:rPr>
          <w:rFonts w:ascii="Times New Roman" w:hAnsi="Times New Roman"/>
          <w:b/>
          <w:color w:val="191919"/>
          <w:spacing w:val="-2"/>
          <w:sz w:val="24"/>
          <w:szCs w:val="24"/>
          <w:rPrChange w:id="857" w:author="jhawkins" w:date="2011-04-01T11:13:00Z">
            <w:rPr>
              <w:rFonts w:ascii="Times New Roman" w:hAnsi="Times New Roman"/>
              <w:color w:val="191919"/>
              <w:spacing w:val="-2"/>
              <w:sz w:val="18"/>
              <w:szCs w:val="18"/>
              <w:u w:val="single"/>
            </w:rPr>
          </w:rPrChange>
        </w:rPr>
        <w:t>R</w:t>
      </w:r>
      <w:r w:rsidRPr="006A495C">
        <w:rPr>
          <w:rFonts w:ascii="Times New Roman" w:hAnsi="Times New Roman"/>
          <w:b/>
          <w:color w:val="191919"/>
          <w:spacing w:val="-2"/>
          <w:sz w:val="18"/>
          <w:szCs w:val="18"/>
          <w:rPrChange w:id="858" w:author="jhawkins" w:date="2011-04-01T11:13:00Z">
            <w:rPr>
              <w:rFonts w:ascii="Times New Roman" w:hAnsi="Times New Roman"/>
              <w:b/>
              <w:color w:val="191919"/>
              <w:spacing w:val="-2"/>
              <w:sz w:val="18"/>
              <w:szCs w:val="18"/>
              <w:u w:val="single"/>
            </w:rPr>
          </w:rPrChange>
        </w:rPr>
        <w:t>ESTRICTIONS:</w:t>
      </w:r>
    </w:p>
    <w:p w:rsidR="004D157D" w:rsidRPr="00544F8B" w:rsidRDefault="004D157D" w:rsidP="004D157D">
      <w:pPr>
        <w:widowControl w:val="0"/>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accommodation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following:</w:t>
      </w:r>
    </w:p>
    <w:p w:rsidR="004D157D" w:rsidRPr="00544F8B" w:rsidRDefault="004D157D" w:rsidP="004D157D">
      <w:pPr>
        <w:widowControl w:val="0"/>
        <w:autoSpaceDE w:val="0"/>
        <w:autoSpaceDN w:val="0"/>
        <w:adjustRightInd w:val="0"/>
        <w:spacing w:before="5" w:after="0" w:line="220" w:lineRule="exact"/>
        <w:ind w:left="180" w:right="130" w:firstLine="0"/>
        <w:rPr>
          <w:rFonts w:ascii="Times New Roman" w:hAnsi="Times New Roman"/>
          <w:color w:val="000000"/>
          <w:sz w:val="18"/>
          <w:szCs w:val="18"/>
          <w:rPrChange w:id="859"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360" w:right="130" w:firstLine="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Extende</w:t>
      </w:r>
      <w:r>
        <w:rPr>
          <w:rFonts w:ascii="Times New Roman" w:hAnsi="Times New Roman"/>
          <w:color w:val="191919"/>
          <w:sz w:val="18"/>
          <w:szCs w:val="18"/>
        </w:rPr>
        <w:t>d</w:t>
      </w:r>
      <w:proofErr w:type="gramEnd"/>
      <w:r>
        <w:rPr>
          <w:rFonts w:ascii="Times New Roman" w:hAnsi="Times New Roman"/>
          <w:color w:val="191919"/>
          <w:spacing w:val="-3"/>
          <w:sz w:val="18"/>
          <w:szCs w:val="18"/>
        </w:rPr>
        <w:t xml:space="preserve"> </w:t>
      </w:r>
      <w:r>
        <w:rPr>
          <w:rFonts w:ascii="Times New Roman" w:hAnsi="Times New Roman"/>
          <w:color w:val="191919"/>
          <w:spacing w:val="-2"/>
          <w:sz w:val="18"/>
          <w:szCs w:val="18"/>
        </w:rPr>
        <w:t>time</w:t>
      </w:r>
    </w:p>
    <w:p w:rsidR="004D157D" w:rsidRPr="00544F8B" w:rsidRDefault="004D157D" w:rsidP="004D157D">
      <w:pPr>
        <w:widowControl w:val="0"/>
        <w:autoSpaceDE w:val="0"/>
        <w:autoSpaceDN w:val="0"/>
        <w:adjustRightInd w:val="0"/>
        <w:spacing w:before="5" w:after="0" w:line="220" w:lineRule="exact"/>
        <w:ind w:left="360" w:right="130" w:firstLine="0"/>
        <w:rPr>
          <w:rFonts w:ascii="Times New Roman" w:hAnsi="Times New Roman"/>
          <w:color w:val="000000"/>
          <w:sz w:val="18"/>
          <w:szCs w:val="18"/>
          <w:rPrChange w:id="860"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360" w:right="130" w:firstLine="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Separat</w:t>
      </w:r>
      <w:r>
        <w:rPr>
          <w:rFonts w:ascii="Times New Roman" w:hAnsi="Times New Roman"/>
          <w:color w:val="191919"/>
          <w:sz w:val="18"/>
          <w:szCs w:val="18"/>
        </w:rPr>
        <w:t>e</w:t>
      </w:r>
      <w:proofErr w:type="gramEnd"/>
      <w:r>
        <w:rPr>
          <w:rFonts w:ascii="Times New Roman" w:hAnsi="Times New Roman"/>
          <w:color w:val="191919"/>
          <w:spacing w:val="-3"/>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administration</w:t>
      </w:r>
    </w:p>
    <w:p w:rsidR="004D157D" w:rsidRPr="00544F8B" w:rsidRDefault="004D157D" w:rsidP="004D157D">
      <w:pPr>
        <w:widowControl w:val="0"/>
        <w:autoSpaceDE w:val="0"/>
        <w:autoSpaceDN w:val="0"/>
        <w:adjustRightInd w:val="0"/>
        <w:spacing w:before="5" w:after="0" w:line="220" w:lineRule="exact"/>
        <w:ind w:left="360" w:right="130" w:firstLine="0"/>
        <w:rPr>
          <w:rFonts w:ascii="Times New Roman" w:hAnsi="Times New Roman"/>
          <w:color w:val="000000"/>
          <w:sz w:val="18"/>
          <w:szCs w:val="18"/>
          <w:rPrChange w:id="861" w:author="jhawkins" w:date="2011-04-01T11:13:00Z">
            <w:rPr>
              <w:rFonts w:ascii="Times New Roman" w:hAnsi="Times New Roman"/>
              <w:color w:val="000000"/>
            </w:rPr>
          </w:rPrChange>
        </w:rPr>
      </w:pPr>
    </w:p>
    <w:p w:rsidR="004D157D" w:rsidRDefault="004D157D" w:rsidP="004D157D">
      <w:pPr>
        <w:pStyle w:val="ListParagraph"/>
        <w:tabs>
          <w:tab w:val="left" w:pos="720"/>
        </w:tabs>
        <w:spacing w:after="0" w:line="240" w:lineRule="auto"/>
        <w:ind w:left="360" w:right="130"/>
        <w:rPr>
          <w:rFonts w:ascii="Times New Roman" w:hAnsi="Times New Roman"/>
          <w:color w:val="000000"/>
          <w:sz w:val="32"/>
          <w:szCs w:val="32"/>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La</w:t>
      </w:r>
      <w:r>
        <w:rPr>
          <w:rFonts w:ascii="Times New Roman" w:hAnsi="Times New Roman"/>
          <w:color w:val="191919"/>
          <w:spacing w:val="-5"/>
          <w:sz w:val="18"/>
          <w:szCs w:val="18"/>
        </w:rPr>
        <w:t>r</w:t>
      </w:r>
      <w:r>
        <w:rPr>
          <w:rFonts w:ascii="Times New Roman" w:hAnsi="Times New Roman"/>
          <w:color w:val="191919"/>
          <w:spacing w:val="-2"/>
          <w:sz w:val="18"/>
          <w:szCs w:val="18"/>
        </w:rPr>
        <w:t>g</w:t>
      </w:r>
      <w:r>
        <w:rPr>
          <w:rFonts w:ascii="Times New Roman" w:hAnsi="Times New Roman"/>
          <w:color w:val="191919"/>
          <w:sz w:val="18"/>
          <w:szCs w:val="18"/>
        </w:rPr>
        <w:t>e</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prin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format</w:t>
      </w:r>
    </w:p>
    <w:p w:rsidR="004D157D" w:rsidRDefault="004D157D" w:rsidP="004D157D">
      <w:pPr>
        <w:pStyle w:val="ListParagraph"/>
        <w:tabs>
          <w:tab w:val="left" w:pos="720"/>
        </w:tabs>
        <w:spacing w:after="0" w:line="240" w:lineRule="auto"/>
        <w:ind w:left="360" w:right="130"/>
        <w:rPr>
          <w:rFonts w:ascii="Times New Roman" w:hAnsi="Times New Roman"/>
          <w:color w:val="000000"/>
          <w:sz w:val="32"/>
          <w:szCs w:val="32"/>
        </w:rPr>
      </w:pPr>
    </w:p>
    <w:p w:rsidR="004D157D" w:rsidRPr="00544F8B" w:rsidRDefault="004D157D" w:rsidP="004D157D">
      <w:pPr>
        <w:widowControl w:val="0"/>
        <w:autoSpaceDE w:val="0"/>
        <w:autoSpaceDN w:val="0"/>
        <w:adjustRightInd w:val="0"/>
        <w:spacing w:after="0" w:line="250" w:lineRule="auto"/>
        <w:ind w:left="630" w:right="130" w:hanging="270"/>
        <w:jc w:val="both"/>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processo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typewrite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scratc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pape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composin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handwrit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essay 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diagnosi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inabilit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administrato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w:t>
      </w:r>
      <w:r>
        <w:rPr>
          <w:rFonts w:ascii="Times New Roman" w:hAnsi="Times New Roman"/>
          <w:color w:val="191919"/>
          <w:spacing w:val="-3"/>
          <w:sz w:val="18"/>
          <w:szCs w:val="18"/>
        </w:rPr>
        <w:t>u</w:t>
      </w:r>
      <w:r>
        <w:rPr>
          <w:rFonts w:ascii="Times New Roman" w:hAnsi="Times New Roman"/>
          <w:color w:val="191919"/>
          <w:spacing w:val="-2"/>
          <w:sz w:val="18"/>
          <w:szCs w:val="18"/>
        </w:rPr>
        <w:t>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essay 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origina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copie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p>
    <w:p w:rsidR="004D157D" w:rsidRPr="00544F8B" w:rsidRDefault="004D157D" w:rsidP="004D157D">
      <w:pPr>
        <w:widowControl w:val="0"/>
        <w:autoSpaceDE w:val="0"/>
        <w:autoSpaceDN w:val="0"/>
        <w:adjustRightInd w:val="0"/>
        <w:spacing w:before="6" w:after="0" w:line="120" w:lineRule="exact"/>
        <w:ind w:left="630" w:right="130" w:hanging="270"/>
        <w:rPr>
          <w:rFonts w:ascii="Century Gothic" w:hAnsi="Century Gothic" w:cs="Century Gothic"/>
          <w:color w:val="000000"/>
          <w:sz w:val="18"/>
          <w:szCs w:val="18"/>
          <w:rPrChange w:id="862" w:author="jhawkins" w:date="2011-04-01T11:13:00Z">
            <w:rPr>
              <w:rFonts w:ascii="Century Gothic" w:hAnsi="Century Gothic" w:cs="Century Gothic"/>
              <w:color w:val="000000"/>
              <w:sz w:val="12"/>
              <w:szCs w:val="12"/>
            </w:rPr>
          </w:rPrChange>
        </w:rPr>
      </w:pPr>
    </w:p>
    <w:p w:rsidR="004D157D" w:rsidRPr="00544F8B" w:rsidRDefault="004D157D" w:rsidP="004D157D">
      <w:pPr>
        <w:widowControl w:val="0"/>
        <w:autoSpaceDE w:val="0"/>
        <w:autoSpaceDN w:val="0"/>
        <w:adjustRightInd w:val="0"/>
        <w:spacing w:after="0" w:line="250" w:lineRule="auto"/>
        <w:ind w:left="630" w:right="130" w:hanging="27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diagnosi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visua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processin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defici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prevent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his 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accuratel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alou</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exactl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correction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essay).</w:t>
      </w:r>
    </w:p>
    <w:p w:rsidR="004D157D" w:rsidRPr="00544F8B" w:rsidRDefault="004D157D" w:rsidP="004D157D">
      <w:pPr>
        <w:widowControl w:val="0"/>
        <w:autoSpaceDE w:val="0"/>
        <w:autoSpaceDN w:val="0"/>
        <w:adjustRightInd w:val="0"/>
        <w:spacing w:before="16" w:after="0" w:line="200" w:lineRule="exact"/>
        <w:ind w:left="630" w:right="130" w:hanging="270"/>
        <w:rPr>
          <w:rFonts w:ascii="Times New Roman" w:hAnsi="Times New Roman"/>
          <w:color w:val="000000"/>
          <w:sz w:val="18"/>
          <w:szCs w:val="18"/>
          <w:rPrChange w:id="863"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630" w:right="130" w:hanging="270"/>
        <w:jc w:val="both"/>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ranscriptio</w:t>
      </w:r>
      <w:r>
        <w:rPr>
          <w:rFonts w:ascii="Times New Roman" w:hAnsi="Times New Roman"/>
          <w:color w:val="191919"/>
          <w:sz w:val="18"/>
          <w:szCs w:val="18"/>
        </w:rPr>
        <w:t>n</w:t>
      </w:r>
      <w:proofErr w:type="gramEnd"/>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scanne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sheet</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alternativ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certifyin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of 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visual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hearing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impairmen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equa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accommodation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by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needs.</w:t>
      </w:r>
    </w:p>
    <w:p w:rsidR="004D157D" w:rsidRPr="005F2A86" w:rsidRDefault="004D157D" w:rsidP="004D157D">
      <w:pPr>
        <w:pStyle w:val="Heading2"/>
        <w:ind w:left="180" w:right="130" w:firstLine="0"/>
        <w:rPr>
          <w:rFonts w:ascii="Times New Roman" w:hAnsi="Times New Roman"/>
          <w:color w:val="000000"/>
          <w:sz w:val="24"/>
          <w:szCs w:val="24"/>
          <w:rPrChange w:id="864" w:author="jhawkins" w:date="2011-04-01T11:13:00Z">
            <w:rPr>
              <w:rFonts w:ascii="Times New Roman" w:hAnsi="Times New Roman"/>
              <w:color w:val="000000"/>
              <w:sz w:val="18"/>
              <w:szCs w:val="18"/>
            </w:rPr>
          </w:rPrChange>
        </w:rPr>
      </w:pPr>
      <w:bookmarkStart w:id="865" w:name="_Toc293070085"/>
      <w:bookmarkStart w:id="866" w:name="_Toc293077535"/>
      <w:bookmarkStart w:id="867" w:name="_Toc293078119"/>
      <w:bookmarkStart w:id="868" w:name="_Toc295316713"/>
      <w:r w:rsidRPr="005F2A86">
        <w:rPr>
          <w:rFonts w:ascii="Times New Roman" w:hAnsi="Times New Roman"/>
          <w:color w:val="191919"/>
          <w:spacing w:val="-2"/>
          <w:sz w:val="24"/>
          <w:szCs w:val="24"/>
        </w:rPr>
        <w:t>R</w:t>
      </w:r>
      <w:r w:rsidR="006A495C" w:rsidRPr="006A495C">
        <w:rPr>
          <w:rFonts w:ascii="Times New Roman" w:hAnsi="Times New Roman"/>
          <w:color w:val="191919"/>
          <w:spacing w:val="-2"/>
          <w:sz w:val="18"/>
          <w:szCs w:val="18"/>
          <w:rPrChange w:id="869" w:author="jhawkins" w:date="2011-04-01T11:13:00Z">
            <w:rPr>
              <w:rFonts w:ascii="Times New Roman" w:hAnsi="Times New Roman"/>
              <w:color w:val="191919"/>
              <w:spacing w:val="-2"/>
              <w:sz w:val="18"/>
              <w:szCs w:val="18"/>
              <w:u w:val="single"/>
            </w:rPr>
          </w:rPrChange>
        </w:rPr>
        <w:t>EGENTS</w:t>
      </w:r>
      <w:r w:rsidRPr="005F2A86">
        <w:rPr>
          <w:rFonts w:ascii="Times New Roman" w:hAnsi="Times New Roman"/>
          <w:color w:val="191919"/>
          <w:sz w:val="24"/>
          <w:szCs w:val="24"/>
        </w:rPr>
        <w:t>’</w:t>
      </w:r>
      <w:r w:rsidRPr="005F2A86">
        <w:rPr>
          <w:rFonts w:ascii="Times New Roman" w:hAnsi="Times New Roman"/>
          <w:color w:val="191919"/>
          <w:spacing w:val="-27"/>
          <w:sz w:val="24"/>
          <w:szCs w:val="24"/>
        </w:rPr>
        <w:t xml:space="preserve"> </w:t>
      </w:r>
      <w:r w:rsidRPr="005F2A86">
        <w:rPr>
          <w:rFonts w:ascii="Times New Roman" w:hAnsi="Times New Roman"/>
          <w:color w:val="191919"/>
          <w:spacing w:val="-2"/>
          <w:sz w:val="24"/>
          <w:szCs w:val="24"/>
        </w:rPr>
        <w:t>T</w:t>
      </w:r>
      <w:r w:rsidRPr="00A16B21">
        <w:rPr>
          <w:rFonts w:ascii="Times New Roman" w:hAnsi="Times New Roman"/>
          <w:color w:val="191919"/>
          <w:spacing w:val="-2"/>
          <w:sz w:val="18"/>
          <w:szCs w:val="18"/>
        </w:rPr>
        <w:t>ES</w:t>
      </w:r>
      <w:r w:rsidR="006A495C" w:rsidRPr="006A495C">
        <w:rPr>
          <w:rFonts w:ascii="Times New Roman" w:hAnsi="Times New Roman"/>
          <w:color w:val="191919"/>
          <w:sz w:val="18"/>
          <w:szCs w:val="18"/>
          <w:rPrChange w:id="870" w:author="jhawkins" w:date="2011-04-01T11:13:00Z">
            <w:rPr>
              <w:rFonts w:ascii="Times New Roman" w:hAnsi="Times New Roman"/>
              <w:color w:val="191919"/>
              <w:sz w:val="18"/>
              <w:szCs w:val="18"/>
              <w:u w:val="single"/>
            </w:rPr>
          </w:rPrChange>
        </w:rPr>
        <w:t>T</w:t>
      </w:r>
      <w:r w:rsidR="006A495C" w:rsidRPr="006A495C">
        <w:rPr>
          <w:rFonts w:ascii="Times New Roman" w:hAnsi="Times New Roman"/>
          <w:color w:val="191919"/>
          <w:spacing w:val="7"/>
          <w:sz w:val="24"/>
          <w:szCs w:val="24"/>
          <w:rPrChange w:id="871" w:author="jhawkins" w:date="2011-04-01T11:13:00Z">
            <w:rPr>
              <w:rFonts w:ascii="Times New Roman" w:hAnsi="Times New Roman"/>
              <w:color w:val="191919"/>
              <w:spacing w:val="7"/>
              <w:sz w:val="18"/>
              <w:szCs w:val="18"/>
              <w:u w:val="single"/>
            </w:rPr>
          </w:rPrChange>
        </w:rPr>
        <w:t xml:space="preserve"> </w:t>
      </w:r>
      <w:r w:rsidRPr="005F2A86">
        <w:rPr>
          <w:rFonts w:ascii="Times New Roman" w:hAnsi="Times New Roman"/>
          <w:color w:val="191919"/>
          <w:spacing w:val="-2"/>
          <w:sz w:val="24"/>
          <w:szCs w:val="24"/>
        </w:rPr>
        <w:t>P</w:t>
      </w:r>
      <w:r w:rsidR="006A495C" w:rsidRPr="006A495C">
        <w:rPr>
          <w:rFonts w:ascii="Times New Roman" w:hAnsi="Times New Roman"/>
          <w:color w:val="191919"/>
          <w:spacing w:val="-2"/>
          <w:sz w:val="18"/>
          <w:szCs w:val="18"/>
          <w:rPrChange w:id="872" w:author="jhawkins" w:date="2011-04-01T11:13:00Z">
            <w:rPr>
              <w:rFonts w:ascii="Times New Roman" w:hAnsi="Times New Roman"/>
              <w:color w:val="191919"/>
              <w:spacing w:val="-2"/>
              <w:sz w:val="18"/>
              <w:szCs w:val="18"/>
              <w:u w:val="single"/>
            </w:rPr>
          </w:rPrChange>
        </w:rPr>
        <w:t>ROCEDURE</w:t>
      </w:r>
      <w:r w:rsidR="006A495C" w:rsidRPr="006A495C">
        <w:rPr>
          <w:rFonts w:ascii="Times New Roman" w:hAnsi="Times New Roman"/>
          <w:color w:val="191919"/>
          <w:sz w:val="18"/>
          <w:szCs w:val="18"/>
          <w:rPrChange w:id="873" w:author="jhawkins" w:date="2011-04-01T11:13:00Z">
            <w:rPr>
              <w:rFonts w:ascii="Times New Roman" w:hAnsi="Times New Roman"/>
              <w:color w:val="191919"/>
              <w:sz w:val="18"/>
              <w:szCs w:val="18"/>
              <w:u w:val="single"/>
            </w:rPr>
          </w:rPrChange>
        </w:rPr>
        <w:t>S</w:t>
      </w:r>
      <w:r w:rsidR="006A495C" w:rsidRPr="006A495C">
        <w:rPr>
          <w:rFonts w:ascii="Times New Roman" w:hAnsi="Times New Roman"/>
          <w:color w:val="191919"/>
          <w:spacing w:val="10"/>
          <w:sz w:val="24"/>
          <w:szCs w:val="24"/>
          <w:rPrChange w:id="874" w:author="jhawkins" w:date="2011-04-01T11:13:00Z">
            <w:rPr>
              <w:rFonts w:ascii="Times New Roman" w:hAnsi="Times New Roman"/>
              <w:color w:val="191919"/>
              <w:spacing w:val="10"/>
              <w:sz w:val="18"/>
              <w:szCs w:val="18"/>
              <w:u w:val="single"/>
            </w:rPr>
          </w:rPrChange>
        </w:rPr>
        <w:t xml:space="preserve"> </w:t>
      </w:r>
      <w:r w:rsidR="006A495C" w:rsidRPr="006A495C">
        <w:rPr>
          <w:rFonts w:ascii="Times New Roman" w:hAnsi="Times New Roman"/>
          <w:color w:val="191919"/>
          <w:spacing w:val="-2"/>
          <w:sz w:val="24"/>
          <w:szCs w:val="24"/>
          <w:rPrChange w:id="875" w:author="jhawkins" w:date="2011-04-01T11:13:00Z">
            <w:rPr>
              <w:rFonts w:ascii="Times New Roman" w:hAnsi="Times New Roman"/>
              <w:color w:val="191919"/>
              <w:spacing w:val="-2"/>
              <w:sz w:val="18"/>
              <w:szCs w:val="18"/>
              <w:u w:val="single"/>
            </w:rPr>
          </w:rPrChange>
        </w:rPr>
        <w:t>F</w:t>
      </w:r>
      <w:r w:rsidR="006A495C" w:rsidRPr="006A495C">
        <w:rPr>
          <w:rFonts w:ascii="Times New Roman" w:hAnsi="Times New Roman"/>
          <w:color w:val="191919"/>
          <w:spacing w:val="-2"/>
          <w:sz w:val="18"/>
          <w:szCs w:val="18"/>
          <w:rPrChange w:id="876" w:author="jhawkins" w:date="2011-04-01T11:13:00Z">
            <w:rPr>
              <w:rFonts w:ascii="Times New Roman" w:hAnsi="Times New Roman"/>
              <w:color w:val="191919"/>
              <w:spacing w:val="-2"/>
              <w:sz w:val="18"/>
              <w:szCs w:val="18"/>
              <w:u w:val="single"/>
            </w:rPr>
          </w:rPrChange>
        </w:rPr>
        <w:t>O</w:t>
      </w:r>
      <w:r w:rsidR="006A495C" w:rsidRPr="006A495C">
        <w:rPr>
          <w:rFonts w:ascii="Times New Roman" w:hAnsi="Times New Roman"/>
          <w:color w:val="191919"/>
          <w:sz w:val="18"/>
          <w:szCs w:val="18"/>
          <w:rPrChange w:id="877" w:author="jhawkins" w:date="2011-04-01T11:13:00Z">
            <w:rPr>
              <w:rFonts w:ascii="Times New Roman" w:hAnsi="Times New Roman"/>
              <w:color w:val="191919"/>
              <w:sz w:val="18"/>
              <w:szCs w:val="18"/>
              <w:u w:val="single"/>
            </w:rPr>
          </w:rPrChange>
        </w:rPr>
        <w:t>R</w:t>
      </w:r>
      <w:r w:rsidR="006A495C" w:rsidRPr="006A495C">
        <w:rPr>
          <w:rFonts w:ascii="Times New Roman" w:hAnsi="Times New Roman"/>
          <w:color w:val="191919"/>
          <w:spacing w:val="10"/>
          <w:sz w:val="24"/>
          <w:szCs w:val="24"/>
          <w:rPrChange w:id="878"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F</w:t>
      </w:r>
      <w:r w:rsidR="006A495C" w:rsidRPr="006A495C">
        <w:rPr>
          <w:rFonts w:ascii="Times New Roman" w:hAnsi="Times New Roman"/>
          <w:color w:val="191919"/>
          <w:spacing w:val="-2"/>
          <w:sz w:val="20"/>
          <w:szCs w:val="20"/>
          <w:rPrChange w:id="879" w:author="jhawkins" w:date="2011-04-01T11:13:00Z">
            <w:rPr>
              <w:rFonts w:ascii="Times New Roman" w:hAnsi="Times New Roman"/>
              <w:color w:val="191919"/>
              <w:spacing w:val="-2"/>
              <w:sz w:val="18"/>
              <w:szCs w:val="18"/>
              <w:u w:val="single"/>
            </w:rPr>
          </w:rPrChange>
        </w:rPr>
        <w:t>OREIG</w:t>
      </w:r>
      <w:r w:rsidR="006A495C" w:rsidRPr="006A495C">
        <w:rPr>
          <w:rFonts w:ascii="Times New Roman" w:hAnsi="Times New Roman"/>
          <w:color w:val="191919"/>
          <w:sz w:val="20"/>
          <w:szCs w:val="20"/>
          <w:rPrChange w:id="880" w:author="jhawkins" w:date="2011-04-01T11:13:00Z">
            <w:rPr>
              <w:rFonts w:ascii="Times New Roman" w:hAnsi="Times New Roman"/>
              <w:color w:val="191919"/>
              <w:sz w:val="18"/>
              <w:szCs w:val="18"/>
              <w:u w:val="single"/>
            </w:rPr>
          </w:rPrChange>
        </w:rPr>
        <w:t>N</w:t>
      </w:r>
      <w:r w:rsidR="006A495C" w:rsidRPr="006A495C">
        <w:rPr>
          <w:rFonts w:ascii="Times New Roman" w:hAnsi="Times New Roman"/>
          <w:color w:val="191919"/>
          <w:sz w:val="24"/>
          <w:szCs w:val="24"/>
          <w:rPrChange w:id="881" w:author="jhawkins" w:date="2011-04-01T11:13:00Z">
            <w:rPr>
              <w:rFonts w:ascii="Times New Roman" w:hAnsi="Times New Roman"/>
              <w:color w:val="191919"/>
              <w:sz w:val="18"/>
              <w:szCs w:val="18"/>
              <w:u w:val="single"/>
            </w:rPr>
          </w:rPrChange>
        </w:rPr>
        <w:t xml:space="preserve"> </w:t>
      </w:r>
      <w:r w:rsidR="006A495C" w:rsidRPr="006A495C">
        <w:rPr>
          <w:rFonts w:ascii="Times New Roman" w:hAnsi="Times New Roman"/>
          <w:color w:val="191919"/>
          <w:spacing w:val="-2"/>
          <w:sz w:val="24"/>
          <w:szCs w:val="24"/>
          <w:rPrChange w:id="882" w:author="jhawkins" w:date="2011-04-01T11:13:00Z">
            <w:rPr>
              <w:rFonts w:ascii="Times New Roman" w:hAnsi="Times New Roman"/>
              <w:color w:val="191919"/>
              <w:spacing w:val="-2"/>
              <w:sz w:val="18"/>
              <w:szCs w:val="18"/>
              <w:u w:val="single"/>
            </w:rPr>
          </w:rPrChange>
        </w:rPr>
        <w:t>A</w:t>
      </w:r>
      <w:r w:rsidR="006A495C" w:rsidRPr="006A495C">
        <w:rPr>
          <w:rFonts w:ascii="Times New Roman" w:hAnsi="Times New Roman"/>
          <w:color w:val="191919"/>
          <w:spacing w:val="-2"/>
          <w:sz w:val="18"/>
          <w:szCs w:val="18"/>
          <w:rPrChange w:id="883" w:author="jhawkins" w:date="2011-04-01T11:13:00Z">
            <w:rPr>
              <w:rFonts w:ascii="Times New Roman" w:hAnsi="Times New Roman"/>
              <w:color w:val="191919"/>
              <w:spacing w:val="-2"/>
              <w:sz w:val="18"/>
              <w:szCs w:val="18"/>
              <w:u w:val="single"/>
            </w:rPr>
          </w:rPrChange>
        </w:rPr>
        <w:t>N</w:t>
      </w:r>
      <w:r w:rsidR="006A495C" w:rsidRPr="006A495C">
        <w:rPr>
          <w:rFonts w:ascii="Times New Roman" w:hAnsi="Times New Roman"/>
          <w:color w:val="191919"/>
          <w:sz w:val="18"/>
          <w:szCs w:val="18"/>
          <w:rPrChange w:id="884" w:author="jhawkins" w:date="2011-04-01T11:13:00Z">
            <w:rPr>
              <w:rFonts w:ascii="Times New Roman" w:hAnsi="Times New Roman"/>
              <w:color w:val="191919"/>
              <w:sz w:val="18"/>
              <w:szCs w:val="18"/>
              <w:u w:val="single"/>
            </w:rPr>
          </w:rPrChange>
        </w:rPr>
        <w:t>D</w:t>
      </w:r>
      <w:r w:rsidR="006A495C" w:rsidRPr="006A495C">
        <w:rPr>
          <w:rFonts w:ascii="Times New Roman" w:hAnsi="Times New Roman"/>
          <w:color w:val="191919"/>
          <w:spacing w:val="10"/>
          <w:sz w:val="24"/>
          <w:szCs w:val="24"/>
          <w:rPrChange w:id="885"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H</w:t>
      </w:r>
      <w:r w:rsidR="006A495C" w:rsidRPr="006A495C">
        <w:rPr>
          <w:rFonts w:ascii="Times New Roman" w:hAnsi="Times New Roman"/>
          <w:color w:val="191919"/>
          <w:spacing w:val="-2"/>
          <w:sz w:val="18"/>
          <w:szCs w:val="18"/>
          <w:rPrChange w:id="886" w:author="jhawkins" w:date="2011-04-01T11:13:00Z">
            <w:rPr>
              <w:rFonts w:ascii="Times New Roman" w:hAnsi="Times New Roman"/>
              <w:color w:val="191919"/>
              <w:spacing w:val="-2"/>
              <w:sz w:val="18"/>
              <w:szCs w:val="18"/>
              <w:u w:val="single"/>
            </w:rPr>
          </w:rPrChange>
        </w:rPr>
        <w:t>ANDICAPPE</w:t>
      </w:r>
      <w:r w:rsidR="006A495C" w:rsidRPr="006A495C">
        <w:rPr>
          <w:rFonts w:ascii="Times New Roman" w:hAnsi="Times New Roman"/>
          <w:color w:val="191919"/>
          <w:sz w:val="18"/>
          <w:szCs w:val="18"/>
          <w:rPrChange w:id="887" w:author="jhawkins" w:date="2011-04-01T11:13:00Z">
            <w:rPr>
              <w:rFonts w:ascii="Times New Roman" w:hAnsi="Times New Roman"/>
              <w:color w:val="191919"/>
              <w:sz w:val="18"/>
              <w:szCs w:val="18"/>
              <w:u w:val="single"/>
            </w:rPr>
          </w:rPrChange>
        </w:rPr>
        <w:t>D</w:t>
      </w:r>
      <w:r w:rsidR="006A495C" w:rsidRPr="006A495C">
        <w:rPr>
          <w:rFonts w:ascii="Times New Roman" w:hAnsi="Times New Roman"/>
          <w:color w:val="191919"/>
          <w:spacing w:val="10"/>
          <w:sz w:val="24"/>
          <w:szCs w:val="24"/>
          <w:rPrChange w:id="888"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S</w:t>
      </w:r>
      <w:r w:rsidR="006A495C" w:rsidRPr="006A495C">
        <w:rPr>
          <w:rFonts w:ascii="Times New Roman" w:hAnsi="Times New Roman"/>
          <w:color w:val="191919"/>
          <w:spacing w:val="-2"/>
          <w:sz w:val="18"/>
          <w:szCs w:val="18"/>
          <w:rPrChange w:id="889" w:author="jhawkins" w:date="2011-04-01T11:13:00Z">
            <w:rPr>
              <w:rFonts w:ascii="Times New Roman" w:hAnsi="Times New Roman"/>
              <w:color w:val="191919"/>
              <w:spacing w:val="-2"/>
              <w:sz w:val="18"/>
              <w:szCs w:val="18"/>
              <w:u w:val="single"/>
            </w:rPr>
          </w:rPrChange>
        </w:rPr>
        <w:t>TUDENTS</w:t>
      </w:r>
      <w:bookmarkEnd w:id="865"/>
      <w:bookmarkEnd w:id="866"/>
      <w:bookmarkEnd w:id="867"/>
      <w:bookmarkEnd w:id="868"/>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nativ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languag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handicappe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impairment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preven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14"/>
          <w:sz w:val="18"/>
          <w:szCs w:val="18"/>
        </w:rPr>
        <w:t xml:space="preserve"> 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14"/>
          <w:sz w:val="18"/>
          <w:szCs w:val="18"/>
        </w:rPr>
        <w:t xml:space="preserve"> 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admin</w:t>
      </w:r>
      <w:r>
        <w:rPr>
          <w:rFonts w:ascii="Times New Roman" w:hAnsi="Times New Roman"/>
          <w:color w:val="191919"/>
          <w:spacing w:val="-3"/>
          <w:sz w:val="18"/>
          <w:szCs w:val="18"/>
        </w:rPr>
        <w:t>i</w:t>
      </w:r>
      <w:r>
        <w:rPr>
          <w:rFonts w:ascii="Times New Roman" w:hAnsi="Times New Roman"/>
          <w:color w:val="191919"/>
          <w:spacing w:val="-2"/>
          <w:sz w:val="18"/>
          <w:szCs w:val="18"/>
        </w:rPr>
        <w:t>stration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lastRenderedPageBreak/>
        <w:t>the test</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Accordin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automaticall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disabilities.</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890"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determin</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validit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forwar</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justifiabl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 Coordinato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guideline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set fort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lates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revise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3"/>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policies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3"/>
          <w:sz w:val="18"/>
          <w:szCs w:val="18"/>
        </w:rPr>
        <w:t>e</w:t>
      </w:r>
      <w:r>
        <w:rPr>
          <w:rFonts w:ascii="Times New Roman" w:hAnsi="Times New Roman"/>
          <w:color w:val="191919"/>
          <w:spacing w:val="-2"/>
          <w:sz w:val="18"/>
          <w:szCs w:val="18"/>
        </w:rPr>
        <w:t>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demonstrate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comprehensio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vocabular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ritin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skills wil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tutoria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remedia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 achiev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acceptabl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examination(s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languag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language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Handicappe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alternativ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method</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certifyin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eve</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thoug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visual</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hearing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moto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impairment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disabilitie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disabilitie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clinicall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documented)</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accommodated 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procedures.</w:t>
      </w:r>
    </w:p>
    <w:p w:rsidR="004D157D" w:rsidRPr="005F2A86" w:rsidRDefault="004D157D" w:rsidP="004D157D">
      <w:pPr>
        <w:pStyle w:val="Heading2"/>
        <w:ind w:left="180" w:right="130" w:firstLine="0"/>
        <w:rPr>
          <w:rFonts w:ascii="Times New Roman" w:hAnsi="Times New Roman"/>
          <w:color w:val="000000"/>
          <w:sz w:val="24"/>
          <w:szCs w:val="24"/>
          <w:rPrChange w:id="891" w:author="jhawkins" w:date="2011-04-01T11:13:00Z">
            <w:rPr>
              <w:rFonts w:ascii="Times New Roman" w:hAnsi="Times New Roman"/>
              <w:color w:val="000000"/>
              <w:sz w:val="18"/>
              <w:szCs w:val="18"/>
            </w:rPr>
          </w:rPrChange>
        </w:rPr>
      </w:pPr>
      <w:bookmarkStart w:id="892" w:name="_Toc293070086"/>
      <w:bookmarkStart w:id="893" w:name="_Toc293077536"/>
      <w:bookmarkStart w:id="894" w:name="_Toc293078120"/>
      <w:bookmarkStart w:id="895" w:name="_Toc295316714"/>
      <w:r w:rsidRPr="005F2A86">
        <w:rPr>
          <w:rFonts w:ascii="Times New Roman" w:hAnsi="Times New Roman"/>
          <w:color w:val="191919"/>
          <w:spacing w:val="-2"/>
          <w:sz w:val="24"/>
          <w:szCs w:val="24"/>
        </w:rPr>
        <w:t>M</w:t>
      </w:r>
      <w:r w:rsidR="006A495C" w:rsidRPr="006A495C">
        <w:rPr>
          <w:rFonts w:ascii="Times New Roman" w:hAnsi="Times New Roman"/>
          <w:color w:val="191919"/>
          <w:spacing w:val="-16"/>
          <w:sz w:val="18"/>
          <w:szCs w:val="18"/>
          <w:rPrChange w:id="896" w:author="jhawkins" w:date="2011-04-01T11:13:00Z">
            <w:rPr>
              <w:rFonts w:ascii="Times New Roman" w:hAnsi="Times New Roman"/>
              <w:color w:val="191919"/>
              <w:spacing w:val="-16"/>
              <w:sz w:val="18"/>
              <w:szCs w:val="18"/>
              <w:u w:val="single"/>
            </w:rPr>
          </w:rPrChange>
        </w:rPr>
        <w:t>A</w:t>
      </w:r>
      <w:r w:rsidR="006A495C" w:rsidRPr="006A495C">
        <w:rPr>
          <w:rFonts w:ascii="Times New Roman" w:hAnsi="Times New Roman"/>
          <w:color w:val="191919"/>
          <w:spacing w:val="-2"/>
          <w:sz w:val="18"/>
          <w:szCs w:val="18"/>
          <w:rPrChange w:id="897" w:author="jhawkins" w:date="2011-04-01T11:13:00Z">
            <w:rPr>
              <w:rFonts w:ascii="Times New Roman" w:hAnsi="Times New Roman"/>
              <w:color w:val="191919"/>
              <w:spacing w:val="-2"/>
              <w:sz w:val="18"/>
              <w:szCs w:val="18"/>
              <w:u w:val="single"/>
            </w:rPr>
          </w:rPrChange>
        </w:rPr>
        <w:t>TRICUL</w:t>
      </w:r>
      <w:r w:rsidR="006A495C" w:rsidRPr="006A495C">
        <w:rPr>
          <w:rFonts w:ascii="Times New Roman" w:hAnsi="Times New Roman"/>
          <w:color w:val="191919"/>
          <w:spacing w:val="-16"/>
          <w:sz w:val="18"/>
          <w:szCs w:val="18"/>
          <w:rPrChange w:id="898" w:author="jhawkins" w:date="2011-04-01T11:13:00Z">
            <w:rPr>
              <w:rFonts w:ascii="Times New Roman" w:hAnsi="Times New Roman"/>
              <w:color w:val="191919"/>
              <w:spacing w:val="-16"/>
              <w:sz w:val="18"/>
              <w:szCs w:val="18"/>
              <w:u w:val="single"/>
            </w:rPr>
          </w:rPrChange>
        </w:rPr>
        <w:t>A</w:t>
      </w:r>
      <w:r w:rsidR="006A495C" w:rsidRPr="006A495C">
        <w:rPr>
          <w:rFonts w:ascii="Times New Roman" w:hAnsi="Times New Roman"/>
          <w:color w:val="191919"/>
          <w:spacing w:val="-2"/>
          <w:sz w:val="18"/>
          <w:szCs w:val="18"/>
          <w:rPrChange w:id="899" w:author="jhawkins" w:date="2011-04-01T11:13:00Z">
            <w:rPr>
              <w:rFonts w:ascii="Times New Roman" w:hAnsi="Times New Roman"/>
              <w:color w:val="191919"/>
              <w:spacing w:val="-2"/>
              <w:sz w:val="18"/>
              <w:szCs w:val="18"/>
              <w:u w:val="single"/>
            </w:rPr>
          </w:rPrChange>
        </w:rPr>
        <w:t>TIO</w:t>
      </w:r>
      <w:r w:rsidR="006A495C" w:rsidRPr="006A495C">
        <w:rPr>
          <w:rFonts w:ascii="Times New Roman" w:hAnsi="Times New Roman"/>
          <w:color w:val="191919"/>
          <w:sz w:val="18"/>
          <w:szCs w:val="18"/>
          <w:rPrChange w:id="900" w:author="jhawkins" w:date="2011-04-01T11:13:00Z">
            <w:rPr>
              <w:rFonts w:ascii="Times New Roman" w:hAnsi="Times New Roman"/>
              <w:color w:val="191919"/>
              <w:sz w:val="18"/>
              <w:szCs w:val="18"/>
              <w:u w:val="single"/>
            </w:rPr>
          </w:rPrChange>
        </w:rPr>
        <w:t>N</w:t>
      </w:r>
      <w:r w:rsidR="006A495C" w:rsidRPr="006A495C">
        <w:rPr>
          <w:rFonts w:ascii="Times New Roman" w:hAnsi="Times New Roman"/>
          <w:color w:val="191919"/>
          <w:spacing w:val="6"/>
          <w:sz w:val="24"/>
          <w:szCs w:val="24"/>
          <w:rPrChange w:id="901" w:author="jhawkins" w:date="2011-04-01T11:13:00Z">
            <w:rPr>
              <w:rFonts w:ascii="Times New Roman" w:hAnsi="Times New Roman"/>
              <w:color w:val="191919"/>
              <w:spacing w:val="6"/>
              <w:sz w:val="18"/>
              <w:szCs w:val="18"/>
              <w:u w:val="single"/>
            </w:rPr>
          </w:rPrChange>
        </w:rPr>
        <w:t xml:space="preserve"> </w:t>
      </w:r>
      <w:r w:rsidRPr="005F2A86">
        <w:rPr>
          <w:rFonts w:ascii="Times New Roman" w:hAnsi="Times New Roman"/>
          <w:color w:val="191919"/>
          <w:spacing w:val="-2"/>
          <w:sz w:val="24"/>
          <w:szCs w:val="24"/>
        </w:rPr>
        <w:t>T</w:t>
      </w:r>
      <w:r w:rsidR="006A495C" w:rsidRPr="006A495C">
        <w:rPr>
          <w:rFonts w:ascii="Times New Roman" w:hAnsi="Times New Roman"/>
          <w:color w:val="191919"/>
          <w:spacing w:val="-2"/>
          <w:sz w:val="18"/>
          <w:szCs w:val="18"/>
          <w:rPrChange w:id="902" w:author="jhawkins" w:date="2011-04-01T11:13:00Z">
            <w:rPr>
              <w:rFonts w:ascii="Times New Roman" w:hAnsi="Times New Roman"/>
              <w:color w:val="191919"/>
              <w:spacing w:val="-2"/>
              <w:sz w:val="18"/>
              <w:szCs w:val="18"/>
              <w:u w:val="single"/>
            </w:rPr>
          </w:rPrChange>
        </w:rPr>
        <w:t>IM</w:t>
      </w:r>
      <w:r w:rsidR="006A495C" w:rsidRPr="006A495C">
        <w:rPr>
          <w:rFonts w:ascii="Times New Roman" w:hAnsi="Times New Roman"/>
          <w:color w:val="191919"/>
          <w:sz w:val="18"/>
          <w:szCs w:val="18"/>
          <w:rPrChange w:id="903" w:author="jhawkins" w:date="2011-04-01T11:13:00Z">
            <w:rPr>
              <w:rFonts w:ascii="Times New Roman" w:hAnsi="Times New Roman"/>
              <w:color w:val="191919"/>
              <w:sz w:val="18"/>
              <w:szCs w:val="18"/>
              <w:u w:val="single"/>
            </w:rPr>
          </w:rPrChange>
        </w:rPr>
        <w:t>E</w:t>
      </w:r>
      <w:r w:rsidR="006A495C" w:rsidRPr="006A495C">
        <w:rPr>
          <w:rFonts w:ascii="Times New Roman" w:hAnsi="Times New Roman"/>
          <w:color w:val="191919"/>
          <w:spacing w:val="10"/>
          <w:sz w:val="24"/>
          <w:szCs w:val="24"/>
          <w:rPrChange w:id="904" w:author="jhawkins" w:date="2011-04-01T11:13:00Z">
            <w:rPr>
              <w:rFonts w:ascii="Times New Roman" w:hAnsi="Times New Roman"/>
              <w:color w:val="191919"/>
              <w:spacing w:val="10"/>
              <w:sz w:val="18"/>
              <w:szCs w:val="18"/>
              <w:u w:val="single"/>
            </w:rPr>
          </w:rPrChange>
        </w:rPr>
        <w:t xml:space="preserve"> </w:t>
      </w:r>
      <w:r w:rsidR="006A495C" w:rsidRPr="006A495C">
        <w:rPr>
          <w:rFonts w:ascii="Times New Roman" w:hAnsi="Times New Roman"/>
          <w:color w:val="191919"/>
          <w:spacing w:val="-2"/>
          <w:sz w:val="24"/>
          <w:szCs w:val="24"/>
          <w:rPrChange w:id="905" w:author="jhawkins" w:date="2011-04-01T11:13:00Z">
            <w:rPr>
              <w:rFonts w:ascii="Times New Roman" w:hAnsi="Times New Roman"/>
              <w:color w:val="191919"/>
              <w:spacing w:val="-2"/>
              <w:sz w:val="18"/>
              <w:szCs w:val="18"/>
              <w:u w:val="single"/>
            </w:rPr>
          </w:rPrChange>
        </w:rPr>
        <w:t>F</w:t>
      </w:r>
      <w:r w:rsidR="006A495C" w:rsidRPr="006A495C">
        <w:rPr>
          <w:rFonts w:ascii="Times New Roman" w:hAnsi="Times New Roman"/>
          <w:color w:val="191919"/>
          <w:spacing w:val="-2"/>
          <w:sz w:val="18"/>
          <w:szCs w:val="18"/>
          <w:rPrChange w:id="906" w:author="jhawkins" w:date="2011-04-01T11:13:00Z">
            <w:rPr>
              <w:rFonts w:ascii="Times New Roman" w:hAnsi="Times New Roman"/>
              <w:color w:val="191919"/>
              <w:spacing w:val="-2"/>
              <w:sz w:val="18"/>
              <w:szCs w:val="18"/>
              <w:u w:val="single"/>
            </w:rPr>
          </w:rPrChange>
        </w:rPr>
        <w:t>O</w:t>
      </w:r>
      <w:r w:rsidR="006A495C" w:rsidRPr="006A495C">
        <w:rPr>
          <w:rFonts w:ascii="Times New Roman" w:hAnsi="Times New Roman"/>
          <w:color w:val="191919"/>
          <w:sz w:val="18"/>
          <w:szCs w:val="18"/>
          <w:rPrChange w:id="907" w:author="jhawkins" w:date="2011-04-01T11:13:00Z">
            <w:rPr>
              <w:rFonts w:ascii="Times New Roman" w:hAnsi="Times New Roman"/>
              <w:color w:val="191919"/>
              <w:sz w:val="18"/>
              <w:szCs w:val="18"/>
              <w:u w:val="single"/>
            </w:rPr>
          </w:rPrChange>
        </w:rPr>
        <w:t>R</w:t>
      </w:r>
      <w:r w:rsidR="006A495C" w:rsidRPr="006A495C">
        <w:rPr>
          <w:rFonts w:ascii="Times New Roman" w:hAnsi="Times New Roman"/>
          <w:color w:val="191919"/>
          <w:spacing w:val="10"/>
          <w:sz w:val="18"/>
          <w:szCs w:val="18"/>
          <w:rPrChange w:id="908"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D</w:t>
      </w:r>
      <w:r w:rsidR="006A495C" w:rsidRPr="006A495C">
        <w:rPr>
          <w:rFonts w:ascii="Times New Roman" w:hAnsi="Times New Roman"/>
          <w:color w:val="191919"/>
          <w:spacing w:val="-2"/>
          <w:sz w:val="18"/>
          <w:szCs w:val="18"/>
          <w:rPrChange w:id="909" w:author="jhawkins" w:date="2011-04-01T11:13:00Z">
            <w:rPr>
              <w:rFonts w:ascii="Times New Roman" w:hAnsi="Times New Roman"/>
              <w:color w:val="191919"/>
              <w:spacing w:val="-2"/>
              <w:sz w:val="18"/>
              <w:szCs w:val="18"/>
              <w:u w:val="single"/>
            </w:rPr>
          </w:rPrChange>
        </w:rPr>
        <w:t>EGREE</w:t>
      </w:r>
      <w:bookmarkEnd w:id="892"/>
      <w:bookmarkEnd w:id="893"/>
      <w:bookmarkEnd w:id="894"/>
      <w:bookmarkEnd w:id="895"/>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norma</w:t>
      </w:r>
      <w:r>
        <w:rPr>
          <w:rFonts w:ascii="Times New Roman" w:hAnsi="Times New Roman"/>
          <w:color w:val="191919"/>
          <w:sz w:val="18"/>
          <w:szCs w:val="18"/>
        </w:rPr>
        <w:t xml:space="preserve">l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require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requirement</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fou</w:t>
      </w:r>
      <w:r>
        <w:rPr>
          <w:rFonts w:ascii="Times New Roman" w:hAnsi="Times New Roman"/>
          <w:color w:val="191919"/>
          <w:sz w:val="18"/>
          <w:szCs w:val="18"/>
        </w:rPr>
        <w:t xml:space="preserve">r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 xml:space="preserve">s </w:t>
      </w:r>
      <w:r>
        <w:rPr>
          <w:rFonts w:ascii="Times New Roman" w:hAnsi="Times New Roman"/>
          <w:color w:val="191919"/>
          <w:spacing w:val="-2"/>
          <w:sz w:val="18"/>
          <w:szCs w:val="18"/>
        </w:rPr>
        <w:t>whe</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carrie</w:t>
      </w:r>
      <w:r>
        <w:rPr>
          <w:rFonts w:ascii="Times New Roman" w:hAnsi="Times New Roman"/>
          <w:color w:val="191919"/>
          <w:sz w:val="18"/>
          <w:szCs w:val="18"/>
        </w:rPr>
        <w:t xml:space="preserve">s a </w:t>
      </w:r>
      <w:r>
        <w:rPr>
          <w:rFonts w:ascii="Times New Roman" w:hAnsi="Times New Roman"/>
          <w:color w:val="191919"/>
          <w:spacing w:val="-2"/>
          <w:sz w:val="18"/>
          <w:szCs w:val="18"/>
        </w:rPr>
        <w:t>ful</w:t>
      </w:r>
      <w:r>
        <w:rPr>
          <w:rFonts w:ascii="Times New Roman" w:hAnsi="Times New Roman"/>
          <w:color w:val="191919"/>
          <w:sz w:val="18"/>
          <w:szCs w:val="18"/>
        </w:rPr>
        <w:t xml:space="preserve">l </w:t>
      </w:r>
      <w:r>
        <w:rPr>
          <w:rFonts w:ascii="Times New Roman" w:hAnsi="Times New Roman"/>
          <w:color w:val="191919"/>
          <w:spacing w:val="-2"/>
          <w:sz w:val="18"/>
          <w:szCs w:val="18"/>
        </w:rPr>
        <w:t>load</w:t>
      </w:r>
      <w:r>
        <w:rPr>
          <w:rFonts w:ascii="Times New Roman" w:hAnsi="Times New Roman"/>
          <w:color w:val="191919"/>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 xml:space="preserve">5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semesters</w:t>
      </w:r>
      <w:r>
        <w:rPr>
          <w:rFonts w:ascii="Times New Roman" w:hAnsi="Times New Roman"/>
          <w:color w:val="191919"/>
          <w:sz w:val="18"/>
          <w:szCs w:val="18"/>
        </w:rPr>
        <w:t xml:space="preserve">, </w:t>
      </w:r>
      <w:r>
        <w:rPr>
          <w:rFonts w:ascii="Times New Roman" w:hAnsi="Times New Roman"/>
          <w:color w:val="191919"/>
          <w:spacing w:val="-2"/>
          <w:sz w:val="18"/>
          <w:szCs w:val="18"/>
        </w:rPr>
        <w:t>and n</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remedia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allotte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si</w:t>
      </w:r>
      <w:r>
        <w:rPr>
          <w:rFonts w:ascii="Times New Roman" w:hAnsi="Times New Roman"/>
          <w:color w:val="191919"/>
          <w:sz w:val="18"/>
          <w:szCs w:val="18"/>
        </w:rPr>
        <w:t>x</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semesters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Beyon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period, 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term-by-ter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3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w:t>
      </w:r>
      <w:r>
        <w:rPr>
          <w:rFonts w:ascii="Times New Roman" w:hAnsi="Times New Roman"/>
          <w:color w:val="191919"/>
          <w:spacing w:val="-3"/>
          <w:sz w:val="18"/>
          <w:szCs w:val="18"/>
        </w:rPr>
        <w:t>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required 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3"/>
          <w:sz w:val="18"/>
          <w:szCs w:val="18"/>
        </w:rPr>
        <w:t>t</w:t>
      </w:r>
      <w:r>
        <w:rPr>
          <w:rFonts w:ascii="Times New Roman" w:hAnsi="Times New Roman"/>
          <w:color w:val="191919"/>
          <w:spacing w:val="-2"/>
          <w:sz w:val="18"/>
          <w:szCs w:val="18"/>
        </w:rPr>
        <w: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department.</w:t>
      </w:r>
    </w:p>
    <w:p w:rsidR="004D157D" w:rsidRPr="005F2A86" w:rsidRDefault="004D157D" w:rsidP="004D157D">
      <w:pPr>
        <w:pStyle w:val="Heading2"/>
        <w:ind w:left="180" w:right="130" w:firstLine="0"/>
        <w:rPr>
          <w:rFonts w:ascii="Times New Roman" w:hAnsi="Times New Roman"/>
          <w:color w:val="000000"/>
          <w:sz w:val="24"/>
          <w:szCs w:val="24"/>
          <w:rPrChange w:id="910" w:author="jhawkins" w:date="2011-04-01T11:13:00Z">
            <w:rPr>
              <w:rFonts w:ascii="Times New Roman" w:hAnsi="Times New Roman"/>
              <w:color w:val="000000"/>
              <w:sz w:val="18"/>
              <w:szCs w:val="18"/>
            </w:rPr>
          </w:rPrChange>
        </w:rPr>
      </w:pPr>
      <w:bookmarkStart w:id="911" w:name="_Toc293070087"/>
      <w:bookmarkStart w:id="912" w:name="_Toc293077537"/>
      <w:bookmarkStart w:id="913" w:name="_Toc293078121"/>
      <w:bookmarkStart w:id="914" w:name="_Toc295316715"/>
      <w:r w:rsidRPr="005F2A86">
        <w:rPr>
          <w:rFonts w:ascii="Times New Roman" w:hAnsi="Times New Roman"/>
          <w:color w:val="191919"/>
          <w:spacing w:val="-2"/>
          <w:sz w:val="24"/>
          <w:szCs w:val="24"/>
        </w:rPr>
        <w:t>C</w:t>
      </w:r>
      <w:r w:rsidR="006A495C" w:rsidRPr="006A495C">
        <w:rPr>
          <w:rFonts w:ascii="Times New Roman" w:hAnsi="Times New Roman"/>
          <w:color w:val="191919"/>
          <w:spacing w:val="-2"/>
          <w:sz w:val="18"/>
          <w:szCs w:val="18"/>
          <w:rPrChange w:id="915" w:author="jhawkins" w:date="2011-04-01T11:13:00Z">
            <w:rPr>
              <w:rFonts w:ascii="Times New Roman" w:hAnsi="Times New Roman"/>
              <w:color w:val="191919"/>
              <w:spacing w:val="-2"/>
              <w:sz w:val="18"/>
              <w:szCs w:val="18"/>
              <w:u w:val="single"/>
            </w:rPr>
          </w:rPrChange>
        </w:rPr>
        <w:t>REDI</w:t>
      </w:r>
      <w:r w:rsidR="006A495C" w:rsidRPr="006A495C">
        <w:rPr>
          <w:rFonts w:ascii="Times New Roman" w:hAnsi="Times New Roman"/>
          <w:color w:val="191919"/>
          <w:sz w:val="18"/>
          <w:szCs w:val="18"/>
          <w:rPrChange w:id="916" w:author="jhawkins" w:date="2011-04-01T11:13:00Z">
            <w:rPr>
              <w:rFonts w:ascii="Times New Roman" w:hAnsi="Times New Roman"/>
              <w:color w:val="191919"/>
              <w:sz w:val="18"/>
              <w:szCs w:val="18"/>
              <w:u w:val="single"/>
            </w:rPr>
          </w:rPrChange>
        </w:rPr>
        <w:t>T</w:t>
      </w:r>
      <w:r w:rsidR="006A495C" w:rsidRPr="006A495C">
        <w:rPr>
          <w:rFonts w:ascii="Times New Roman" w:hAnsi="Times New Roman"/>
          <w:color w:val="191919"/>
          <w:spacing w:val="7"/>
          <w:sz w:val="24"/>
          <w:szCs w:val="24"/>
          <w:rPrChange w:id="917" w:author="jhawkins" w:date="2011-04-01T11:13:00Z">
            <w:rPr>
              <w:rFonts w:ascii="Times New Roman" w:hAnsi="Times New Roman"/>
              <w:color w:val="191919"/>
              <w:spacing w:val="7"/>
              <w:sz w:val="18"/>
              <w:szCs w:val="18"/>
              <w:u w:val="single"/>
            </w:rPr>
          </w:rPrChange>
        </w:rPr>
        <w:t xml:space="preserve"> </w:t>
      </w:r>
      <w:r w:rsidRPr="005F2A86">
        <w:rPr>
          <w:rFonts w:ascii="Times New Roman" w:hAnsi="Times New Roman"/>
          <w:color w:val="191919"/>
          <w:spacing w:val="-2"/>
          <w:sz w:val="24"/>
          <w:szCs w:val="24"/>
        </w:rPr>
        <w:t>L</w:t>
      </w:r>
      <w:r w:rsidR="006A495C" w:rsidRPr="006A495C">
        <w:rPr>
          <w:rFonts w:ascii="Times New Roman" w:hAnsi="Times New Roman"/>
          <w:color w:val="191919"/>
          <w:spacing w:val="-2"/>
          <w:sz w:val="18"/>
          <w:szCs w:val="18"/>
          <w:rPrChange w:id="918" w:author="jhawkins" w:date="2011-04-01T11:13:00Z">
            <w:rPr>
              <w:rFonts w:ascii="Times New Roman" w:hAnsi="Times New Roman"/>
              <w:color w:val="191919"/>
              <w:spacing w:val="-2"/>
              <w:sz w:val="18"/>
              <w:szCs w:val="18"/>
              <w:u w:val="single"/>
            </w:rPr>
          </w:rPrChange>
        </w:rPr>
        <w:t>OAD</w:t>
      </w:r>
      <w:bookmarkEnd w:id="911"/>
      <w:bookmarkEnd w:id="912"/>
      <w:bookmarkEnd w:id="913"/>
      <w:bookmarkEnd w:id="914"/>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appro</w:t>
      </w:r>
      <w:r>
        <w:rPr>
          <w:rFonts w:ascii="Times New Roman" w:hAnsi="Times New Roman"/>
          <w:color w:val="191919"/>
          <w:spacing w:val="-3"/>
          <w:sz w:val="18"/>
          <w:szCs w:val="18"/>
        </w:rPr>
        <w:t>v</w:t>
      </w:r>
      <w:r>
        <w:rPr>
          <w:rFonts w:ascii="Times New Roman" w:hAnsi="Times New Roman"/>
          <w:color w:val="191919"/>
          <w:spacing w:val="-2"/>
          <w:sz w:val="18"/>
          <w:szCs w:val="18"/>
        </w:rPr>
        <w:t>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adviso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7</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grade 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2"/>
          <w:sz w:val="18"/>
          <w:szCs w:val="18"/>
        </w:rPr>
        <w:t>du</w:t>
      </w:r>
      <w:r>
        <w:rPr>
          <w:rFonts w:ascii="Times New Roman" w:hAnsi="Times New Roman"/>
          <w:color w:val="191919"/>
          <w:spacing w:val="-3"/>
          <w:sz w:val="18"/>
          <w:szCs w:val="18"/>
        </w:rPr>
        <w:t>r</w:t>
      </w:r>
      <w:r>
        <w:rPr>
          <w:rFonts w:ascii="Times New Roman" w:hAnsi="Times New Roman"/>
          <w:color w:val="191919"/>
          <w:spacing w:val="-2"/>
          <w:sz w:val="18"/>
          <w:szCs w:val="18"/>
        </w:rPr>
        <w:t>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residence</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graduatin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overloa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special cases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permitte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2"/>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grante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Affairs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p>
    <w:p w:rsidR="004D157D" w:rsidRDefault="004D157D" w:rsidP="004D157D">
      <w:pPr>
        <w:widowControl w:val="0"/>
        <w:tabs>
          <w:tab w:val="left" w:pos="10680"/>
        </w:tabs>
        <w:autoSpaceDE w:val="0"/>
        <w:autoSpaceDN w:val="0"/>
        <w:adjustRightInd w:val="0"/>
        <w:spacing w:after="0"/>
        <w:ind w:left="180" w:right="130" w:firstLine="0"/>
        <w:rPr>
          <w:rFonts w:ascii="Times New Roman" w:hAnsi="Times New Roman"/>
          <w:color w:val="191919"/>
          <w:sz w:val="18"/>
          <w:szCs w:val="18"/>
        </w:rPr>
      </w:pP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r w:rsidRPr="0060797C">
        <w:rPr>
          <w:rFonts w:ascii="Times New Roman" w:hAnsi="Times New Roman"/>
          <w:noProof/>
          <w:color w:val="000000"/>
          <w:sz w:val="32"/>
          <w:szCs w:val="32"/>
          <w:lang w:eastAsia="zh-CN"/>
        </w:rPr>
        <w:lastRenderedPageBreak/>
        <w:drawing>
          <wp:inline distT="0" distB="0" distL="0" distR="0">
            <wp:extent cx="6403953" cy="27432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tretch>
                      <a:fillRect/>
                    </a:stretch>
                  </pic:blipFill>
                  <pic:spPr bwMode="auto">
                    <a:xfrm>
                      <a:off x="0" y="0"/>
                      <a:ext cx="6403953" cy="2743200"/>
                    </a:xfrm>
                    <a:prstGeom prst="rect">
                      <a:avLst/>
                    </a:prstGeom>
                    <a:noFill/>
                    <a:ln w="9525">
                      <a:noFill/>
                      <a:miter lim="800000"/>
                      <a:headEnd/>
                      <a:tailEnd/>
                    </a:ln>
                  </pic:spPr>
                </pic:pic>
              </a:graphicData>
            </a:graphic>
          </wp:inline>
        </w:drawing>
      </w:r>
    </w:p>
    <w:p w:rsidR="0060797C" w:rsidRPr="0060797C" w:rsidRDefault="0060797C" w:rsidP="0060797C">
      <w:pPr>
        <w:pStyle w:val="Heading2"/>
        <w:spacing w:before="0"/>
        <w:ind w:left="180" w:right="130" w:firstLine="0"/>
        <w:jc w:val="center"/>
        <w:rPr>
          <w:rFonts w:ascii="Times New Roman" w:hAnsi="Times New Roman"/>
          <w:b w:val="0"/>
          <w:color w:val="000000"/>
          <w:sz w:val="96"/>
          <w:szCs w:val="96"/>
        </w:rPr>
      </w:pPr>
      <w:bookmarkStart w:id="919" w:name="_Toc293087948"/>
      <w:bookmarkStart w:id="920" w:name="_Toc295316716"/>
      <w:r w:rsidRPr="0060797C">
        <w:rPr>
          <w:rFonts w:ascii="Times New Roman" w:hAnsi="Times New Roman"/>
          <w:b w:val="0"/>
          <w:color w:val="191919"/>
          <w:spacing w:val="-25"/>
          <w:position w:val="-9"/>
          <w:sz w:val="96"/>
          <w:szCs w:val="96"/>
        </w:rPr>
        <w:t>A</w:t>
      </w:r>
      <w:r w:rsidRPr="0060797C">
        <w:rPr>
          <w:rFonts w:ascii="Times New Roman" w:hAnsi="Times New Roman"/>
          <w:b w:val="0"/>
          <w:color w:val="191919"/>
          <w:spacing w:val="-26"/>
          <w:position w:val="-9"/>
          <w:sz w:val="96"/>
          <w:szCs w:val="96"/>
        </w:rPr>
        <w:t>CADEMI</w:t>
      </w:r>
      <w:r w:rsidRPr="0060797C">
        <w:rPr>
          <w:rFonts w:ascii="Times New Roman" w:hAnsi="Times New Roman"/>
          <w:b w:val="0"/>
          <w:color w:val="191919"/>
          <w:position w:val="-9"/>
          <w:sz w:val="96"/>
          <w:szCs w:val="96"/>
        </w:rPr>
        <w:t>C</w:t>
      </w:r>
      <w:r w:rsidRPr="0060797C">
        <w:rPr>
          <w:rFonts w:ascii="Times New Roman" w:hAnsi="Times New Roman"/>
          <w:b w:val="0"/>
          <w:color w:val="191919"/>
          <w:spacing w:val="-42"/>
          <w:position w:val="-9"/>
          <w:sz w:val="96"/>
          <w:szCs w:val="96"/>
        </w:rPr>
        <w:t xml:space="preserve"> </w:t>
      </w:r>
      <w:r w:rsidRPr="0060797C">
        <w:rPr>
          <w:rFonts w:ascii="Times New Roman" w:hAnsi="Times New Roman"/>
          <w:b w:val="0"/>
          <w:color w:val="191919"/>
          <w:spacing w:val="-25"/>
          <w:position w:val="-9"/>
          <w:sz w:val="96"/>
          <w:szCs w:val="96"/>
        </w:rPr>
        <w:t>A</w:t>
      </w:r>
      <w:r w:rsidRPr="0060797C">
        <w:rPr>
          <w:rFonts w:ascii="Times New Roman" w:hAnsi="Times New Roman"/>
          <w:b w:val="0"/>
          <w:color w:val="191919"/>
          <w:spacing w:val="-26"/>
          <w:position w:val="-9"/>
          <w:sz w:val="96"/>
          <w:szCs w:val="96"/>
        </w:rPr>
        <w:t>F</w:t>
      </w:r>
      <w:r w:rsidRPr="0060797C">
        <w:rPr>
          <w:rFonts w:ascii="Times New Roman" w:hAnsi="Times New Roman"/>
          <w:b w:val="0"/>
          <w:color w:val="191919"/>
          <w:spacing w:val="-97"/>
          <w:position w:val="-9"/>
          <w:sz w:val="96"/>
          <w:szCs w:val="96"/>
        </w:rPr>
        <w:t>F</w:t>
      </w:r>
      <w:r w:rsidRPr="0060797C">
        <w:rPr>
          <w:rFonts w:ascii="Times New Roman" w:hAnsi="Times New Roman"/>
          <w:b w:val="0"/>
          <w:color w:val="191919"/>
          <w:spacing w:val="-26"/>
          <w:position w:val="-9"/>
          <w:sz w:val="96"/>
          <w:szCs w:val="96"/>
        </w:rPr>
        <w:t>AIRS</w:t>
      </w:r>
      <w:bookmarkEnd w:id="919"/>
      <w:bookmarkEnd w:id="920"/>
    </w:p>
    <w:p w:rsidR="0060797C" w:rsidRPr="0060797C" w:rsidRDefault="0060797C" w:rsidP="0060797C">
      <w:pPr>
        <w:pStyle w:val="Heading2"/>
        <w:spacing w:before="0"/>
        <w:ind w:left="180" w:right="130" w:firstLine="0"/>
        <w:jc w:val="center"/>
        <w:rPr>
          <w:rFonts w:ascii="Times New Roman" w:hAnsi="Times New Roman"/>
          <w:b w:val="0"/>
          <w:color w:val="000000"/>
          <w:sz w:val="96"/>
          <w:szCs w:val="96"/>
        </w:rPr>
      </w:pPr>
      <w:bookmarkStart w:id="921" w:name="_Toc293087949"/>
      <w:bookmarkStart w:id="922" w:name="_Toc295316717"/>
      <w:r w:rsidRPr="0060797C">
        <w:rPr>
          <w:rFonts w:ascii="Times New Roman" w:hAnsi="Times New Roman"/>
          <w:b w:val="0"/>
          <w:color w:val="191919"/>
          <w:spacing w:val="-26"/>
          <w:position w:val="-3"/>
          <w:sz w:val="96"/>
          <w:szCs w:val="96"/>
        </w:rPr>
        <w:t>REQUIREMENT</w:t>
      </w:r>
      <w:r w:rsidRPr="0060797C">
        <w:rPr>
          <w:rFonts w:ascii="Times New Roman" w:hAnsi="Times New Roman"/>
          <w:b w:val="0"/>
          <w:color w:val="191919"/>
          <w:spacing w:val="-25"/>
          <w:position w:val="-3"/>
          <w:sz w:val="96"/>
          <w:szCs w:val="96"/>
        </w:rPr>
        <w:t>S</w:t>
      </w:r>
      <w:r w:rsidRPr="0060797C">
        <w:rPr>
          <w:rFonts w:ascii="Times New Roman" w:hAnsi="Times New Roman"/>
          <w:b w:val="0"/>
          <w:color w:val="191919"/>
          <w:position w:val="-3"/>
          <w:sz w:val="96"/>
          <w:szCs w:val="96"/>
        </w:rPr>
        <w:t>/</w:t>
      </w:r>
      <w:bookmarkEnd w:id="921"/>
      <w:bookmarkEnd w:id="922"/>
    </w:p>
    <w:p w:rsidR="0060797C" w:rsidRPr="0060797C" w:rsidRDefault="0060797C" w:rsidP="0060797C">
      <w:pPr>
        <w:pStyle w:val="Heading2"/>
        <w:spacing w:before="0"/>
        <w:ind w:left="180" w:right="130" w:firstLine="0"/>
        <w:jc w:val="center"/>
        <w:rPr>
          <w:rFonts w:ascii="Times New Roman" w:hAnsi="Times New Roman"/>
          <w:color w:val="000000"/>
          <w:sz w:val="96"/>
          <w:szCs w:val="96"/>
        </w:rPr>
      </w:pPr>
      <w:bookmarkStart w:id="923" w:name="_Toc295316718"/>
      <w:r w:rsidRPr="0060797C">
        <w:rPr>
          <w:rFonts w:ascii="Times New Roman" w:hAnsi="Times New Roman"/>
          <w:b w:val="0"/>
          <w:color w:val="191919"/>
          <w:spacing w:val="-26"/>
          <w:sz w:val="96"/>
          <w:szCs w:val="96"/>
        </w:rPr>
        <w:t>REGUL</w:t>
      </w:r>
      <w:r w:rsidRPr="0060797C">
        <w:rPr>
          <w:rFonts w:ascii="Times New Roman" w:hAnsi="Times New Roman"/>
          <w:b w:val="0"/>
          <w:color w:val="191919"/>
          <w:spacing w:val="-132"/>
          <w:sz w:val="96"/>
          <w:szCs w:val="96"/>
        </w:rPr>
        <w:t>A</w:t>
      </w:r>
      <w:r w:rsidRPr="0060797C">
        <w:rPr>
          <w:rFonts w:ascii="Times New Roman" w:hAnsi="Times New Roman"/>
          <w:b w:val="0"/>
          <w:color w:val="191919"/>
          <w:spacing w:val="-26"/>
          <w:sz w:val="96"/>
          <w:szCs w:val="96"/>
        </w:rPr>
        <w:t>TION</w:t>
      </w:r>
      <w:r w:rsidRPr="0060797C">
        <w:rPr>
          <w:rFonts w:ascii="Times New Roman" w:hAnsi="Times New Roman"/>
          <w:b w:val="0"/>
          <w:color w:val="191919"/>
          <w:sz w:val="96"/>
          <w:szCs w:val="96"/>
        </w:rPr>
        <w:t>S</w:t>
      </w:r>
      <w:r w:rsidRPr="0060797C">
        <w:rPr>
          <w:rFonts w:ascii="Times New Roman" w:hAnsi="Times New Roman"/>
          <w:b w:val="0"/>
          <w:color w:val="191919"/>
          <w:spacing w:val="29"/>
          <w:sz w:val="96"/>
          <w:szCs w:val="96"/>
        </w:rPr>
        <w:t xml:space="preserve"> </w:t>
      </w:r>
      <w:r w:rsidRPr="0060797C">
        <w:rPr>
          <w:rFonts w:ascii="Times New Roman" w:hAnsi="Times New Roman"/>
          <w:b w:val="0"/>
          <w:color w:val="191919"/>
          <w:sz w:val="96"/>
          <w:szCs w:val="96"/>
        </w:rPr>
        <w:t xml:space="preserve">&amp; </w:t>
      </w:r>
      <w:r w:rsidRPr="0060797C">
        <w:rPr>
          <w:rFonts w:ascii="Times New Roman" w:hAnsi="Times New Roman"/>
          <w:b w:val="0"/>
          <w:color w:val="191919"/>
          <w:spacing w:val="-25"/>
          <w:sz w:val="96"/>
          <w:szCs w:val="96"/>
        </w:rPr>
        <w:t>S</w:t>
      </w:r>
      <w:r w:rsidRPr="0060797C">
        <w:rPr>
          <w:rFonts w:ascii="Times New Roman" w:hAnsi="Times New Roman"/>
          <w:b w:val="0"/>
          <w:color w:val="191919"/>
          <w:spacing w:val="-26"/>
          <w:sz w:val="96"/>
          <w:szCs w:val="96"/>
        </w:rPr>
        <w:t>UPPO</w:t>
      </w:r>
      <w:r w:rsidRPr="0060797C">
        <w:rPr>
          <w:rFonts w:ascii="Times New Roman" w:hAnsi="Times New Roman"/>
          <w:b w:val="0"/>
          <w:color w:val="191919"/>
          <w:spacing w:val="-83"/>
          <w:sz w:val="96"/>
          <w:szCs w:val="96"/>
        </w:rPr>
        <w:t>R</w:t>
      </w:r>
      <w:r w:rsidRPr="0060797C">
        <w:rPr>
          <w:rFonts w:ascii="Times New Roman" w:hAnsi="Times New Roman"/>
          <w:b w:val="0"/>
          <w:color w:val="191919"/>
          <w:sz w:val="96"/>
          <w:szCs w:val="96"/>
        </w:rPr>
        <w:t>T</w:t>
      </w:r>
      <w:r w:rsidRPr="0060797C">
        <w:rPr>
          <w:rFonts w:ascii="Times New Roman" w:hAnsi="Times New Roman"/>
          <w:b w:val="0"/>
          <w:color w:val="191919"/>
          <w:spacing w:val="12"/>
          <w:sz w:val="96"/>
          <w:szCs w:val="96"/>
        </w:rPr>
        <w:t xml:space="preserve"> </w:t>
      </w:r>
      <w:r w:rsidRPr="0060797C">
        <w:rPr>
          <w:rFonts w:ascii="Times New Roman" w:hAnsi="Times New Roman"/>
          <w:b w:val="0"/>
          <w:color w:val="191919"/>
          <w:spacing w:val="-25"/>
          <w:sz w:val="96"/>
          <w:szCs w:val="96"/>
        </w:rPr>
        <w:t>S</w:t>
      </w:r>
      <w:r w:rsidRPr="0060797C">
        <w:rPr>
          <w:rFonts w:ascii="Times New Roman" w:hAnsi="Times New Roman"/>
          <w:b w:val="0"/>
          <w:color w:val="191919"/>
          <w:spacing w:val="-26"/>
          <w:sz w:val="96"/>
          <w:szCs w:val="96"/>
        </w:rPr>
        <w:t>E</w:t>
      </w:r>
      <w:r w:rsidRPr="0060797C">
        <w:rPr>
          <w:rFonts w:ascii="Times New Roman" w:hAnsi="Times New Roman"/>
          <w:b w:val="0"/>
          <w:color w:val="191919"/>
          <w:spacing w:val="-103"/>
          <w:sz w:val="96"/>
          <w:szCs w:val="96"/>
        </w:rPr>
        <w:t>R</w:t>
      </w:r>
      <w:r w:rsidRPr="0060797C">
        <w:rPr>
          <w:rFonts w:ascii="Times New Roman" w:hAnsi="Times New Roman"/>
          <w:b w:val="0"/>
          <w:color w:val="191919"/>
          <w:spacing w:val="-26"/>
          <w:sz w:val="96"/>
          <w:szCs w:val="96"/>
        </w:rPr>
        <w:t>VICES</w:t>
      </w:r>
      <w:bookmarkEnd w:id="923"/>
    </w:p>
    <w:p w:rsidR="0060797C" w:rsidRDefault="0060797C" w:rsidP="0060797C">
      <w:pPr>
        <w:widowControl w:val="0"/>
        <w:autoSpaceDE w:val="0"/>
        <w:autoSpaceDN w:val="0"/>
        <w:adjustRightInd w:val="0"/>
        <w:spacing w:before="18" w:after="0" w:line="240" w:lineRule="exact"/>
        <w:ind w:left="900"/>
        <w:rPr>
          <w:rFonts w:ascii="Times New Roman" w:hAnsi="Times New Roman"/>
          <w:color w:val="000000"/>
          <w:sz w:val="24"/>
          <w:szCs w:val="24"/>
        </w:rPr>
      </w:pPr>
    </w:p>
    <w:p w:rsidR="0060797C" w:rsidRDefault="0060797C" w:rsidP="0060797C">
      <w:pPr>
        <w:widowControl w:val="0"/>
        <w:autoSpaceDE w:val="0"/>
        <w:autoSpaceDN w:val="0"/>
        <w:adjustRightInd w:val="0"/>
        <w:spacing w:before="1" w:after="0"/>
        <w:ind w:left="18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60797C" w:rsidRDefault="006A495C" w:rsidP="004D157D">
      <w:pPr>
        <w:pStyle w:val="ListParagraph"/>
        <w:tabs>
          <w:tab w:val="left" w:pos="720"/>
        </w:tabs>
        <w:spacing w:after="0" w:line="240" w:lineRule="auto"/>
        <w:ind w:left="180" w:right="130"/>
        <w:rPr>
          <w:rFonts w:ascii="Times New Roman" w:hAnsi="Times New Roman"/>
          <w:color w:val="000000"/>
          <w:sz w:val="32"/>
          <w:szCs w:val="32"/>
        </w:rPr>
      </w:pPr>
      <w:r w:rsidRPr="006A495C">
        <w:rPr>
          <w:noProof/>
        </w:rPr>
        <w:pict>
          <v:polyline id="Freeform 1610" o:spid="_x0000_s1065" style="position:absolute;left:0;text-align:left;z-index:-251618304;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points="39.7pt,3.35pt,543.7pt,3.35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" o:allowincell="f" filled="f" strokecolor="#191919" strokeweight=".04408mm">
            <v:path arrowok="t" o:connecttype="custom" o:connectlocs="0,0;6400800,0" o:connectangles="0,0"/>
            <w10:wrap anchorx="page"/>
          </v:polyline>
        </w:pict>
      </w: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pPr>
        <w:rPr>
          <w:rFonts w:ascii="Times New Roman" w:eastAsia="Times New Roman" w:hAnsi="Times New Roman" w:cs="Times New Roman"/>
          <w:color w:val="000000"/>
          <w:sz w:val="32"/>
          <w:szCs w:val="32"/>
          <w:lang w:eastAsia="en-US"/>
        </w:rPr>
      </w:pPr>
      <w:r>
        <w:rPr>
          <w:rFonts w:ascii="Times New Roman" w:hAnsi="Times New Roman"/>
          <w:color w:val="000000"/>
          <w:sz w:val="32"/>
          <w:szCs w:val="32"/>
        </w:rPr>
        <w:br w:type="page"/>
      </w:r>
    </w:p>
    <w:p w:rsidR="00A16499" w:rsidRDefault="00A16499" w:rsidP="004D157D">
      <w:pPr>
        <w:pStyle w:val="ListParagraph"/>
        <w:tabs>
          <w:tab w:val="left" w:pos="720"/>
        </w:tabs>
        <w:spacing w:after="0" w:line="240" w:lineRule="auto"/>
        <w:ind w:left="180" w:right="130"/>
        <w:rPr>
          <w:rFonts w:ascii="Times New Roman" w:hAnsi="Times New Roman"/>
          <w:color w:val="191919"/>
          <w:spacing w:val="-4"/>
          <w:sz w:val="54"/>
          <w:szCs w:val="54"/>
        </w:rPr>
      </w:pPr>
      <w:r w:rsidRPr="00D07B15">
        <w:rPr>
          <w:rFonts w:ascii="Times New Roman" w:hAnsi="Times New Roman"/>
          <w:color w:val="191919"/>
          <w:spacing w:val="-4"/>
          <w:sz w:val="72"/>
          <w:szCs w:val="72"/>
        </w:rPr>
        <w:lastRenderedPageBreak/>
        <w:t>A</w:t>
      </w:r>
      <w:r w:rsidRPr="00D07B15">
        <w:rPr>
          <w:rFonts w:ascii="Times New Roman" w:hAnsi="Times New Roman"/>
          <w:color w:val="191919"/>
          <w:spacing w:val="-4"/>
          <w:sz w:val="54"/>
          <w:szCs w:val="54"/>
        </w:rPr>
        <w:t>CADEMI</w:t>
      </w:r>
      <w:r w:rsidRPr="00D07B15">
        <w:rPr>
          <w:rFonts w:ascii="Times New Roman" w:hAnsi="Times New Roman"/>
          <w:color w:val="191919"/>
          <w:sz w:val="54"/>
          <w:szCs w:val="54"/>
        </w:rPr>
        <w:t>C</w:t>
      </w:r>
      <w:r w:rsidRPr="00D07B15">
        <w:rPr>
          <w:rFonts w:ascii="Times New Roman" w:hAnsi="Times New Roman"/>
          <w:color w:val="191919"/>
          <w:spacing w:val="38"/>
          <w:sz w:val="54"/>
          <w:szCs w:val="54"/>
        </w:rPr>
        <w:t xml:space="preserve"> </w:t>
      </w:r>
      <w:r w:rsidRPr="00D07B15">
        <w:rPr>
          <w:rFonts w:ascii="Times New Roman" w:hAnsi="Times New Roman"/>
          <w:color w:val="191919"/>
          <w:spacing w:val="-4"/>
          <w:sz w:val="72"/>
          <w:szCs w:val="72"/>
        </w:rPr>
        <w:t>S</w:t>
      </w:r>
      <w:r w:rsidRPr="00D07B15">
        <w:rPr>
          <w:rFonts w:ascii="Times New Roman" w:hAnsi="Times New Roman"/>
          <w:color w:val="191919"/>
          <w:spacing w:val="-4"/>
          <w:sz w:val="54"/>
          <w:szCs w:val="54"/>
        </w:rPr>
        <w:t>UPPO</w:t>
      </w:r>
      <w:r w:rsidRPr="00D07B15">
        <w:rPr>
          <w:rFonts w:ascii="Times New Roman" w:hAnsi="Times New Roman"/>
          <w:color w:val="191919"/>
          <w:spacing w:val="-36"/>
          <w:sz w:val="54"/>
          <w:szCs w:val="54"/>
        </w:rPr>
        <w:t>R</w:t>
      </w:r>
      <w:r w:rsidRPr="00D07B15">
        <w:rPr>
          <w:rFonts w:ascii="Times New Roman" w:hAnsi="Times New Roman"/>
          <w:color w:val="191919"/>
          <w:sz w:val="54"/>
          <w:szCs w:val="54"/>
        </w:rPr>
        <w:t>T</w:t>
      </w:r>
      <w:r w:rsidRPr="00D07B15">
        <w:rPr>
          <w:rFonts w:ascii="Times New Roman" w:hAnsi="Times New Roman"/>
          <w:color w:val="191919"/>
          <w:spacing w:val="28"/>
          <w:sz w:val="54"/>
          <w:szCs w:val="54"/>
        </w:rPr>
        <w:t xml:space="preserve"> </w:t>
      </w:r>
      <w:r w:rsidRPr="00D07B15">
        <w:rPr>
          <w:rFonts w:ascii="Times New Roman" w:hAnsi="Times New Roman"/>
          <w:color w:val="191919"/>
          <w:spacing w:val="-4"/>
          <w:sz w:val="72"/>
          <w:szCs w:val="72"/>
        </w:rPr>
        <w:t>S</w:t>
      </w:r>
      <w:r w:rsidRPr="00D07B15">
        <w:rPr>
          <w:rFonts w:ascii="Times New Roman" w:hAnsi="Times New Roman"/>
          <w:color w:val="191919"/>
          <w:spacing w:val="-4"/>
          <w:sz w:val="54"/>
          <w:szCs w:val="54"/>
        </w:rPr>
        <w:t>E</w:t>
      </w:r>
      <w:r w:rsidRPr="00D07B15">
        <w:rPr>
          <w:rFonts w:ascii="Times New Roman" w:hAnsi="Times New Roman"/>
          <w:color w:val="191919"/>
          <w:spacing w:val="-47"/>
          <w:sz w:val="54"/>
          <w:szCs w:val="54"/>
        </w:rPr>
        <w:t>R</w:t>
      </w:r>
      <w:r w:rsidRPr="00D07B15">
        <w:rPr>
          <w:rFonts w:ascii="Times New Roman" w:hAnsi="Times New Roman"/>
          <w:color w:val="191919"/>
          <w:spacing w:val="-4"/>
          <w:sz w:val="54"/>
          <w:szCs w:val="54"/>
        </w:rPr>
        <w:t>VICES</w:t>
      </w:r>
    </w:p>
    <w:p w:rsidR="00A16499" w:rsidRDefault="00A16499" w:rsidP="00A16499">
      <w:pPr>
        <w:pStyle w:val="Heading2"/>
        <w:spacing w:before="0"/>
        <w:ind w:left="180" w:right="130" w:firstLine="0"/>
        <w:rPr>
          <w:rFonts w:ascii="Times New Roman" w:hAnsi="Times New Roman"/>
          <w:color w:val="000000"/>
          <w:sz w:val="18"/>
          <w:szCs w:val="18"/>
        </w:rPr>
      </w:pPr>
      <w:bookmarkStart w:id="924" w:name="_Toc295316719"/>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DVISEMENT</w:t>
      </w:r>
      <w:bookmarkEnd w:id="924"/>
    </w:p>
    <w:p w:rsidR="00A16499" w:rsidRDefault="006A495C" w:rsidP="00A1649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6A495C">
        <w:rPr>
          <w:rFonts w:ascii="Calibri" w:hAnsi="Calibri"/>
          <w:noProof/>
          <w:lang w:eastAsia="en-US"/>
        </w:rPr>
        <w:pict>
          <v:shape id="Text Box 1649" o:spid="_x0000_s1066" type="#_x0000_t202" style="position:absolute;left:0;text-align:left;margin-left:579.3pt;margin-top:49pt;width:12pt;height:63.8pt;z-index:-2516162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uKtAIAALc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" o:allowincell="f" filled="f" stroked="f">
            <v:textbox style="layout-flow:vertical;mso-next-textbox:#Text Box 1649" inset="0,0,0,0">
              <w:txbxContent>
                <w:p w:rsidR="00A16499" w:rsidRDefault="00A16499" w:rsidP="00A16499">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r w:rsidR="00A16499">
        <w:rPr>
          <w:rFonts w:ascii="Times New Roman" w:hAnsi="Times New Roman"/>
          <w:color w:val="191919"/>
          <w:spacing w:val="-2"/>
          <w:sz w:val="18"/>
          <w:szCs w:val="18"/>
        </w:rPr>
        <w:t>Academi</w:t>
      </w:r>
      <w:r w:rsidR="00A16499">
        <w:rPr>
          <w:rFonts w:ascii="Times New Roman" w:hAnsi="Times New Roman"/>
          <w:color w:val="191919"/>
          <w:sz w:val="18"/>
          <w:szCs w:val="18"/>
        </w:rPr>
        <w:t>c</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advisemen</w:t>
      </w:r>
      <w:r w:rsidR="00A16499">
        <w:rPr>
          <w:rFonts w:ascii="Times New Roman" w:hAnsi="Times New Roman"/>
          <w:color w:val="191919"/>
          <w:sz w:val="18"/>
          <w:szCs w:val="18"/>
        </w:rPr>
        <w:t>t</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i</w:t>
      </w:r>
      <w:r w:rsidR="00A16499">
        <w:rPr>
          <w:rFonts w:ascii="Times New Roman" w:hAnsi="Times New Roman"/>
          <w:color w:val="191919"/>
          <w:sz w:val="18"/>
          <w:szCs w:val="18"/>
        </w:rPr>
        <w:t>s</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availabl</w:t>
      </w:r>
      <w:r w:rsidR="00A16499">
        <w:rPr>
          <w:rFonts w:ascii="Times New Roman" w:hAnsi="Times New Roman"/>
          <w:color w:val="191919"/>
          <w:sz w:val="18"/>
          <w:szCs w:val="18"/>
        </w:rPr>
        <w:t>e</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t</w:t>
      </w:r>
      <w:r w:rsidR="00A16499">
        <w:rPr>
          <w:rFonts w:ascii="Times New Roman" w:hAnsi="Times New Roman"/>
          <w:color w:val="191919"/>
          <w:sz w:val="18"/>
          <w:szCs w:val="18"/>
        </w:rPr>
        <w:t>o</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eac</w:t>
      </w:r>
      <w:r w:rsidR="00A16499">
        <w:rPr>
          <w:rFonts w:ascii="Times New Roman" w:hAnsi="Times New Roman"/>
          <w:color w:val="191919"/>
          <w:sz w:val="18"/>
          <w:szCs w:val="18"/>
        </w:rPr>
        <w:t>h</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studen</w:t>
      </w:r>
      <w:r w:rsidR="00A16499">
        <w:rPr>
          <w:rFonts w:ascii="Times New Roman" w:hAnsi="Times New Roman"/>
          <w:color w:val="191919"/>
          <w:sz w:val="18"/>
          <w:szCs w:val="18"/>
        </w:rPr>
        <w:t>t</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a</w:t>
      </w:r>
      <w:r w:rsidR="00A16499">
        <w:rPr>
          <w:rFonts w:ascii="Times New Roman" w:hAnsi="Times New Roman"/>
          <w:color w:val="191919"/>
          <w:sz w:val="18"/>
          <w:szCs w:val="18"/>
        </w:rPr>
        <w:t>t</w:t>
      </w:r>
      <w:r w:rsidR="00A16499">
        <w:rPr>
          <w:rFonts w:ascii="Times New Roman" w:hAnsi="Times New Roman"/>
          <w:color w:val="191919"/>
          <w:spacing w:val="-15"/>
          <w:sz w:val="18"/>
          <w:szCs w:val="18"/>
        </w:rPr>
        <w:t xml:space="preserve"> </w:t>
      </w:r>
      <w:r w:rsidR="00A16499">
        <w:rPr>
          <w:rFonts w:ascii="Times New Roman" w:hAnsi="Times New Roman"/>
          <w:color w:val="191919"/>
          <w:spacing w:val="-2"/>
          <w:sz w:val="18"/>
          <w:szCs w:val="18"/>
        </w:rPr>
        <w:t>Alban</w:t>
      </w:r>
      <w:r w:rsidR="00A16499">
        <w:rPr>
          <w:rFonts w:ascii="Times New Roman" w:hAnsi="Times New Roman"/>
          <w:color w:val="191919"/>
          <w:sz w:val="18"/>
          <w:szCs w:val="18"/>
        </w:rPr>
        <w:t>y</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Stat</w:t>
      </w:r>
      <w:r w:rsidR="00A16499">
        <w:rPr>
          <w:rFonts w:ascii="Times New Roman" w:hAnsi="Times New Roman"/>
          <w:color w:val="191919"/>
          <w:sz w:val="18"/>
          <w:szCs w:val="18"/>
        </w:rPr>
        <w:t>e</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Universit</w:t>
      </w:r>
      <w:r w:rsidR="00A16499">
        <w:rPr>
          <w:rFonts w:ascii="Times New Roman" w:hAnsi="Times New Roman"/>
          <w:color w:val="191919"/>
          <w:spacing w:val="-13"/>
          <w:sz w:val="18"/>
          <w:szCs w:val="18"/>
        </w:rPr>
        <w:t>y</w:t>
      </w:r>
      <w:r w:rsidR="00A16499">
        <w:rPr>
          <w:rFonts w:ascii="Times New Roman" w:hAnsi="Times New Roman"/>
          <w:color w:val="191919"/>
          <w:sz w:val="18"/>
          <w:szCs w:val="18"/>
        </w:rPr>
        <w:t>.</w:t>
      </w:r>
      <w:r w:rsidR="00A16499">
        <w:rPr>
          <w:rFonts w:ascii="Times New Roman" w:hAnsi="Times New Roman"/>
          <w:color w:val="191919"/>
          <w:spacing w:val="-15"/>
          <w:sz w:val="18"/>
          <w:szCs w:val="18"/>
        </w:rPr>
        <w:t xml:space="preserve"> </w:t>
      </w:r>
      <w:r w:rsidR="00A16499">
        <w:rPr>
          <w:rFonts w:ascii="Times New Roman" w:hAnsi="Times New Roman"/>
          <w:color w:val="191919"/>
          <w:spacing w:val="-2"/>
          <w:sz w:val="18"/>
          <w:szCs w:val="18"/>
        </w:rPr>
        <w:t>A</w:t>
      </w:r>
      <w:r w:rsidR="00A16499">
        <w:rPr>
          <w:rFonts w:ascii="Times New Roman" w:hAnsi="Times New Roman"/>
          <w:color w:val="191919"/>
          <w:sz w:val="18"/>
          <w:szCs w:val="18"/>
        </w:rPr>
        <w:t>n</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adviso</w:t>
      </w:r>
      <w:r w:rsidR="00A16499">
        <w:rPr>
          <w:rFonts w:ascii="Times New Roman" w:hAnsi="Times New Roman"/>
          <w:color w:val="191919"/>
          <w:sz w:val="18"/>
          <w:szCs w:val="18"/>
        </w:rPr>
        <w:t>r</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wil</w:t>
      </w:r>
      <w:r w:rsidR="00A16499">
        <w:rPr>
          <w:rFonts w:ascii="Times New Roman" w:hAnsi="Times New Roman"/>
          <w:color w:val="191919"/>
          <w:sz w:val="18"/>
          <w:szCs w:val="18"/>
        </w:rPr>
        <w:t>l</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assis</w:t>
      </w:r>
      <w:r w:rsidR="00A16499">
        <w:rPr>
          <w:rFonts w:ascii="Times New Roman" w:hAnsi="Times New Roman"/>
          <w:color w:val="191919"/>
          <w:sz w:val="18"/>
          <w:szCs w:val="18"/>
        </w:rPr>
        <w:t>t</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eac</w:t>
      </w:r>
      <w:r w:rsidR="00A16499">
        <w:rPr>
          <w:rFonts w:ascii="Times New Roman" w:hAnsi="Times New Roman"/>
          <w:color w:val="191919"/>
          <w:sz w:val="18"/>
          <w:szCs w:val="18"/>
        </w:rPr>
        <w:t>h</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studen</w:t>
      </w:r>
      <w:r w:rsidR="00A16499">
        <w:rPr>
          <w:rFonts w:ascii="Times New Roman" w:hAnsi="Times New Roman"/>
          <w:color w:val="191919"/>
          <w:sz w:val="18"/>
          <w:szCs w:val="18"/>
        </w:rPr>
        <w:t>t</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i</w:t>
      </w:r>
      <w:r w:rsidR="00A16499">
        <w:rPr>
          <w:rFonts w:ascii="Times New Roman" w:hAnsi="Times New Roman"/>
          <w:color w:val="191919"/>
          <w:sz w:val="18"/>
          <w:szCs w:val="18"/>
        </w:rPr>
        <w:t>n</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plannin</w:t>
      </w:r>
      <w:r w:rsidR="00A16499">
        <w:rPr>
          <w:rFonts w:ascii="Times New Roman" w:hAnsi="Times New Roman"/>
          <w:color w:val="191919"/>
          <w:sz w:val="18"/>
          <w:szCs w:val="18"/>
        </w:rPr>
        <w:t>g</w:t>
      </w:r>
      <w:r w:rsidR="00A16499">
        <w:rPr>
          <w:rFonts w:ascii="Times New Roman" w:hAnsi="Times New Roman"/>
          <w:color w:val="191919"/>
          <w:spacing w:val="-5"/>
          <w:sz w:val="18"/>
          <w:szCs w:val="18"/>
        </w:rPr>
        <w:t xml:space="preserve"> </w:t>
      </w:r>
      <w:r w:rsidR="00A16499">
        <w:rPr>
          <w:rFonts w:ascii="Times New Roman" w:hAnsi="Times New Roman"/>
          <w:color w:val="191919"/>
          <w:sz w:val="18"/>
          <w:szCs w:val="18"/>
        </w:rPr>
        <w:t>a</w:t>
      </w:r>
      <w:r w:rsidR="00A16499">
        <w:rPr>
          <w:rFonts w:ascii="Times New Roman" w:hAnsi="Times New Roman"/>
          <w:color w:val="191919"/>
          <w:spacing w:val="-6"/>
          <w:sz w:val="18"/>
          <w:szCs w:val="18"/>
        </w:rPr>
        <w:t xml:space="preserve"> </w:t>
      </w:r>
      <w:r w:rsidR="00A16499">
        <w:rPr>
          <w:rFonts w:ascii="Times New Roman" w:hAnsi="Times New Roman"/>
          <w:color w:val="191919"/>
          <w:spacing w:val="-2"/>
          <w:sz w:val="18"/>
          <w:szCs w:val="18"/>
        </w:rPr>
        <w:t>progra</w:t>
      </w:r>
      <w:r w:rsidR="00A16499">
        <w:rPr>
          <w:rFonts w:ascii="Times New Roman" w:hAnsi="Times New Roman"/>
          <w:color w:val="191919"/>
          <w:sz w:val="18"/>
          <w:szCs w:val="18"/>
        </w:rPr>
        <w:t>m</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o</w:t>
      </w:r>
      <w:r w:rsidR="00A16499">
        <w:rPr>
          <w:rFonts w:ascii="Times New Roman" w:hAnsi="Times New Roman"/>
          <w:color w:val="191919"/>
          <w:sz w:val="18"/>
          <w:szCs w:val="18"/>
        </w:rPr>
        <w:t>f</w:t>
      </w:r>
      <w:r w:rsidR="00A16499">
        <w:rPr>
          <w:rFonts w:ascii="Times New Roman" w:hAnsi="Times New Roman"/>
          <w:color w:val="191919"/>
          <w:spacing w:val="-5"/>
          <w:sz w:val="18"/>
          <w:szCs w:val="18"/>
        </w:rPr>
        <w:t xml:space="preserve"> </w:t>
      </w:r>
      <w:r w:rsidR="00A16499">
        <w:rPr>
          <w:rFonts w:ascii="Times New Roman" w:hAnsi="Times New Roman"/>
          <w:color w:val="191919"/>
          <w:spacing w:val="-2"/>
          <w:sz w:val="18"/>
          <w:szCs w:val="18"/>
        </w:rPr>
        <w:t>study i</w:t>
      </w:r>
      <w:r w:rsidR="00A16499">
        <w:rPr>
          <w:rFonts w:ascii="Times New Roman" w:hAnsi="Times New Roman"/>
          <w:color w:val="191919"/>
          <w:sz w:val="18"/>
          <w:szCs w:val="18"/>
        </w:rPr>
        <w:t>n</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keepin</w:t>
      </w:r>
      <w:r w:rsidR="00A16499">
        <w:rPr>
          <w:rFonts w:ascii="Times New Roman" w:hAnsi="Times New Roman"/>
          <w:color w:val="191919"/>
          <w:sz w:val="18"/>
          <w:szCs w:val="18"/>
        </w:rPr>
        <w:t>g</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wit</w:t>
      </w:r>
      <w:r w:rsidR="00A16499">
        <w:rPr>
          <w:rFonts w:ascii="Times New Roman" w:hAnsi="Times New Roman"/>
          <w:color w:val="191919"/>
          <w:sz w:val="18"/>
          <w:szCs w:val="18"/>
        </w:rPr>
        <w:t>h</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th</w:t>
      </w:r>
      <w:r w:rsidR="00A16499">
        <w:rPr>
          <w:rFonts w:ascii="Times New Roman" w:hAnsi="Times New Roman"/>
          <w:color w:val="191919"/>
          <w:sz w:val="18"/>
          <w:szCs w:val="18"/>
        </w:rPr>
        <w:t>e</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student</w:t>
      </w:r>
      <w:r w:rsidR="00A16499">
        <w:rPr>
          <w:rFonts w:ascii="Times New Roman" w:hAnsi="Times New Roman"/>
          <w:color w:val="191919"/>
          <w:spacing w:val="-12"/>
          <w:sz w:val="18"/>
          <w:szCs w:val="18"/>
        </w:rPr>
        <w:t>’</w:t>
      </w:r>
      <w:r w:rsidR="00A16499">
        <w:rPr>
          <w:rFonts w:ascii="Times New Roman" w:hAnsi="Times New Roman"/>
          <w:color w:val="191919"/>
          <w:sz w:val="18"/>
          <w:szCs w:val="18"/>
        </w:rPr>
        <w:t>s</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educational-vocationa</w:t>
      </w:r>
      <w:r w:rsidR="00A16499">
        <w:rPr>
          <w:rFonts w:ascii="Times New Roman" w:hAnsi="Times New Roman"/>
          <w:color w:val="191919"/>
          <w:sz w:val="18"/>
          <w:szCs w:val="18"/>
        </w:rPr>
        <w:t>l</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objectives</w:t>
      </w:r>
      <w:r w:rsidR="00A16499">
        <w:rPr>
          <w:rFonts w:ascii="Times New Roman" w:hAnsi="Times New Roman"/>
          <w:color w:val="191919"/>
          <w:sz w:val="18"/>
          <w:szCs w:val="18"/>
        </w:rPr>
        <w:t>.</w:t>
      </w:r>
      <w:r w:rsidR="00A16499">
        <w:rPr>
          <w:rFonts w:ascii="Times New Roman" w:hAnsi="Times New Roman"/>
          <w:color w:val="191919"/>
          <w:spacing w:val="-11"/>
          <w:sz w:val="18"/>
          <w:szCs w:val="18"/>
        </w:rPr>
        <w:t xml:space="preserve"> </w:t>
      </w:r>
      <w:r w:rsidR="00A16499">
        <w:rPr>
          <w:rFonts w:ascii="Times New Roman" w:hAnsi="Times New Roman"/>
          <w:color w:val="191919"/>
          <w:spacing w:val="-2"/>
          <w:sz w:val="18"/>
          <w:szCs w:val="18"/>
        </w:rPr>
        <w:t>Advisor</w:t>
      </w:r>
      <w:r w:rsidR="00A16499">
        <w:rPr>
          <w:rFonts w:ascii="Times New Roman" w:hAnsi="Times New Roman"/>
          <w:color w:val="191919"/>
          <w:sz w:val="18"/>
          <w:szCs w:val="18"/>
        </w:rPr>
        <w:t>s</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ai</w:t>
      </w:r>
      <w:r w:rsidR="00A16499">
        <w:rPr>
          <w:rFonts w:ascii="Times New Roman" w:hAnsi="Times New Roman"/>
          <w:color w:val="191919"/>
          <w:sz w:val="18"/>
          <w:szCs w:val="18"/>
        </w:rPr>
        <w:t>d</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th</w:t>
      </w:r>
      <w:r w:rsidR="00A16499">
        <w:rPr>
          <w:rFonts w:ascii="Times New Roman" w:hAnsi="Times New Roman"/>
          <w:color w:val="191919"/>
          <w:sz w:val="18"/>
          <w:szCs w:val="18"/>
        </w:rPr>
        <w:t>e</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studen</w:t>
      </w:r>
      <w:r w:rsidR="00A16499">
        <w:rPr>
          <w:rFonts w:ascii="Times New Roman" w:hAnsi="Times New Roman"/>
          <w:color w:val="191919"/>
          <w:sz w:val="18"/>
          <w:szCs w:val="18"/>
        </w:rPr>
        <w:t>t</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i</w:t>
      </w:r>
      <w:r w:rsidR="00A16499">
        <w:rPr>
          <w:rFonts w:ascii="Times New Roman" w:hAnsi="Times New Roman"/>
          <w:color w:val="191919"/>
          <w:sz w:val="18"/>
          <w:szCs w:val="18"/>
        </w:rPr>
        <w:t>n</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selectin</w:t>
      </w:r>
      <w:r w:rsidR="00A16499">
        <w:rPr>
          <w:rFonts w:ascii="Times New Roman" w:hAnsi="Times New Roman"/>
          <w:color w:val="191919"/>
          <w:sz w:val="18"/>
          <w:szCs w:val="18"/>
        </w:rPr>
        <w:t>g</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academi</w:t>
      </w:r>
      <w:r w:rsidR="00A16499">
        <w:rPr>
          <w:rFonts w:ascii="Times New Roman" w:hAnsi="Times New Roman"/>
          <w:color w:val="191919"/>
          <w:sz w:val="18"/>
          <w:szCs w:val="18"/>
        </w:rPr>
        <w:t>c</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subjects</w:t>
      </w:r>
      <w:r w:rsidR="00A16499">
        <w:rPr>
          <w:rFonts w:ascii="Times New Roman" w:hAnsi="Times New Roman"/>
          <w:color w:val="191919"/>
          <w:sz w:val="18"/>
          <w:szCs w:val="18"/>
        </w:rPr>
        <w:t>,</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i</w:t>
      </w:r>
      <w:r w:rsidR="00A16499">
        <w:rPr>
          <w:rFonts w:ascii="Times New Roman" w:hAnsi="Times New Roman"/>
          <w:color w:val="191919"/>
          <w:sz w:val="18"/>
          <w:szCs w:val="18"/>
        </w:rPr>
        <w:t>n</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i</w:t>
      </w:r>
      <w:r w:rsidR="00A16499">
        <w:rPr>
          <w:rFonts w:ascii="Times New Roman" w:hAnsi="Times New Roman"/>
          <w:color w:val="191919"/>
          <w:spacing w:val="-3"/>
          <w:sz w:val="18"/>
          <w:szCs w:val="18"/>
        </w:rPr>
        <w:t>n</w:t>
      </w:r>
      <w:r w:rsidR="00A16499">
        <w:rPr>
          <w:rFonts w:ascii="Times New Roman" w:hAnsi="Times New Roman"/>
          <w:color w:val="191919"/>
          <w:spacing w:val="-2"/>
          <w:sz w:val="18"/>
          <w:szCs w:val="18"/>
        </w:rPr>
        <w:t>terpretin</w:t>
      </w:r>
      <w:r w:rsidR="00A16499">
        <w:rPr>
          <w:rFonts w:ascii="Times New Roman" w:hAnsi="Times New Roman"/>
          <w:color w:val="191919"/>
          <w:sz w:val="18"/>
          <w:szCs w:val="18"/>
        </w:rPr>
        <w:t>g</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Unive</w:t>
      </w:r>
      <w:r w:rsidR="00A16499">
        <w:rPr>
          <w:rFonts w:ascii="Times New Roman" w:hAnsi="Times New Roman"/>
          <w:color w:val="191919"/>
          <w:spacing w:val="-5"/>
          <w:sz w:val="18"/>
          <w:szCs w:val="18"/>
        </w:rPr>
        <w:t>r</w:t>
      </w:r>
      <w:r w:rsidR="00A16499">
        <w:rPr>
          <w:rFonts w:ascii="Times New Roman" w:hAnsi="Times New Roman"/>
          <w:color w:val="191919"/>
          <w:spacing w:val="-2"/>
          <w:sz w:val="18"/>
          <w:szCs w:val="18"/>
        </w:rPr>
        <w:t>sit</w:t>
      </w:r>
      <w:r w:rsidR="00A16499">
        <w:rPr>
          <w:rFonts w:ascii="Times New Roman" w:hAnsi="Times New Roman"/>
          <w:color w:val="191919"/>
          <w:sz w:val="18"/>
          <w:szCs w:val="18"/>
        </w:rPr>
        <w:t>y</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regulation</w:t>
      </w:r>
      <w:r w:rsidR="00A16499">
        <w:rPr>
          <w:rFonts w:ascii="Times New Roman" w:hAnsi="Times New Roman"/>
          <w:color w:val="191919"/>
          <w:sz w:val="18"/>
          <w:szCs w:val="18"/>
        </w:rPr>
        <w:t>s</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an</w:t>
      </w:r>
      <w:r w:rsidR="00A16499">
        <w:rPr>
          <w:rFonts w:ascii="Times New Roman" w:hAnsi="Times New Roman"/>
          <w:color w:val="191919"/>
          <w:sz w:val="18"/>
          <w:szCs w:val="18"/>
        </w:rPr>
        <w:t>d</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requirements</w:t>
      </w:r>
      <w:r w:rsidR="00A16499">
        <w:rPr>
          <w:rFonts w:ascii="Times New Roman" w:hAnsi="Times New Roman"/>
          <w:color w:val="191919"/>
          <w:sz w:val="18"/>
          <w:szCs w:val="18"/>
        </w:rPr>
        <w:t>,</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an</w:t>
      </w:r>
      <w:r w:rsidR="00A16499">
        <w:rPr>
          <w:rFonts w:ascii="Times New Roman" w:hAnsi="Times New Roman"/>
          <w:color w:val="191919"/>
          <w:sz w:val="18"/>
          <w:szCs w:val="18"/>
        </w:rPr>
        <w:t>d</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i</w:t>
      </w:r>
      <w:r w:rsidR="00A16499">
        <w:rPr>
          <w:rFonts w:ascii="Times New Roman" w:hAnsi="Times New Roman"/>
          <w:color w:val="191919"/>
          <w:sz w:val="18"/>
          <w:szCs w:val="18"/>
        </w:rPr>
        <w:t>n</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meetin</w:t>
      </w:r>
      <w:r w:rsidR="00A16499">
        <w:rPr>
          <w:rFonts w:ascii="Times New Roman" w:hAnsi="Times New Roman"/>
          <w:color w:val="191919"/>
          <w:sz w:val="18"/>
          <w:szCs w:val="18"/>
        </w:rPr>
        <w:t>g</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thes</w:t>
      </w:r>
      <w:r w:rsidR="00A16499">
        <w:rPr>
          <w:rFonts w:ascii="Times New Roman" w:hAnsi="Times New Roman"/>
          <w:color w:val="191919"/>
          <w:sz w:val="18"/>
          <w:szCs w:val="18"/>
        </w:rPr>
        <w:t>e</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requirement</w:t>
      </w:r>
      <w:r w:rsidR="00A16499">
        <w:rPr>
          <w:rFonts w:ascii="Times New Roman" w:hAnsi="Times New Roman"/>
          <w:color w:val="191919"/>
          <w:sz w:val="18"/>
          <w:szCs w:val="18"/>
        </w:rPr>
        <w:t>s</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i</w:t>
      </w:r>
      <w:r w:rsidR="00A16499">
        <w:rPr>
          <w:rFonts w:ascii="Times New Roman" w:hAnsi="Times New Roman"/>
          <w:color w:val="191919"/>
          <w:sz w:val="18"/>
          <w:szCs w:val="18"/>
        </w:rPr>
        <w:t>n</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correc</w:t>
      </w:r>
      <w:r w:rsidR="00A16499">
        <w:rPr>
          <w:rFonts w:ascii="Times New Roman" w:hAnsi="Times New Roman"/>
          <w:color w:val="191919"/>
          <w:sz w:val="18"/>
          <w:szCs w:val="18"/>
        </w:rPr>
        <w:t>t</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sequence</w:t>
      </w:r>
      <w:r w:rsidR="00A16499">
        <w:rPr>
          <w:rFonts w:ascii="Times New Roman" w:hAnsi="Times New Roman"/>
          <w:color w:val="191919"/>
          <w:sz w:val="18"/>
          <w:szCs w:val="18"/>
        </w:rPr>
        <w:t>.</w:t>
      </w:r>
      <w:r w:rsidR="00A16499">
        <w:rPr>
          <w:rFonts w:ascii="Times New Roman" w:hAnsi="Times New Roman"/>
          <w:color w:val="191919"/>
          <w:spacing w:val="-11"/>
          <w:sz w:val="18"/>
          <w:szCs w:val="18"/>
        </w:rPr>
        <w:t xml:space="preserve"> </w:t>
      </w:r>
      <w:r w:rsidR="00A16499">
        <w:rPr>
          <w:rFonts w:ascii="Times New Roman" w:hAnsi="Times New Roman"/>
          <w:color w:val="191919"/>
          <w:spacing w:val="-2"/>
          <w:sz w:val="18"/>
          <w:szCs w:val="18"/>
        </w:rPr>
        <w:t>Advisor</w:t>
      </w:r>
      <w:r w:rsidR="00A16499">
        <w:rPr>
          <w:rFonts w:ascii="Times New Roman" w:hAnsi="Times New Roman"/>
          <w:color w:val="191919"/>
          <w:sz w:val="18"/>
          <w:szCs w:val="18"/>
        </w:rPr>
        <w:t>s</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maintai</w:t>
      </w:r>
      <w:r w:rsidR="00A16499">
        <w:rPr>
          <w:rFonts w:ascii="Times New Roman" w:hAnsi="Times New Roman"/>
          <w:color w:val="191919"/>
          <w:sz w:val="18"/>
          <w:szCs w:val="18"/>
        </w:rPr>
        <w:t>n</w:t>
      </w:r>
      <w:r w:rsidR="00A16499">
        <w:rPr>
          <w:rFonts w:ascii="Times New Roman" w:hAnsi="Times New Roman"/>
          <w:color w:val="191919"/>
          <w:spacing w:val="-1"/>
          <w:sz w:val="18"/>
          <w:szCs w:val="18"/>
        </w:rPr>
        <w:t xml:space="preserve"> </w:t>
      </w:r>
      <w:r w:rsidR="00A16499">
        <w:rPr>
          <w:rFonts w:ascii="Times New Roman" w:hAnsi="Times New Roman"/>
          <w:color w:val="191919"/>
          <w:sz w:val="18"/>
          <w:szCs w:val="18"/>
        </w:rPr>
        <w:t>a</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recor</w:t>
      </w:r>
      <w:r w:rsidR="00A16499">
        <w:rPr>
          <w:rFonts w:ascii="Times New Roman" w:hAnsi="Times New Roman"/>
          <w:color w:val="191919"/>
          <w:sz w:val="18"/>
          <w:szCs w:val="18"/>
        </w:rPr>
        <w:t>d</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o</w:t>
      </w:r>
      <w:r w:rsidR="00A16499">
        <w:rPr>
          <w:rFonts w:ascii="Times New Roman" w:hAnsi="Times New Roman"/>
          <w:color w:val="191919"/>
          <w:sz w:val="18"/>
          <w:szCs w:val="18"/>
        </w:rPr>
        <w:t>f</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th</w:t>
      </w:r>
      <w:r w:rsidR="00A16499">
        <w:rPr>
          <w:rFonts w:ascii="Times New Roman" w:hAnsi="Times New Roman"/>
          <w:color w:val="191919"/>
          <w:sz w:val="18"/>
          <w:szCs w:val="18"/>
        </w:rPr>
        <w:t>e</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st</w:t>
      </w:r>
      <w:r w:rsidR="00A16499">
        <w:rPr>
          <w:rFonts w:ascii="Times New Roman" w:hAnsi="Times New Roman"/>
          <w:color w:val="191919"/>
          <w:spacing w:val="-3"/>
          <w:sz w:val="18"/>
          <w:szCs w:val="18"/>
        </w:rPr>
        <w:t>u</w:t>
      </w:r>
      <w:r w:rsidR="00A16499">
        <w:rPr>
          <w:rFonts w:ascii="Times New Roman" w:hAnsi="Times New Roman"/>
          <w:color w:val="191919"/>
          <w:spacing w:val="-2"/>
          <w:sz w:val="18"/>
          <w:szCs w:val="18"/>
        </w:rPr>
        <w:t>dent</w:t>
      </w:r>
      <w:r w:rsidR="00A16499">
        <w:rPr>
          <w:rFonts w:ascii="Times New Roman" w:hAnsi="Times New Roman"/>
          <w:color w:val="191919"/>
          <w:spacing w:val="-12"/>
          <w:sz w:val="18"/>
          <w:szCs w:val="18"/>
        </w:rPr>
        <w:t>’</w:t>
      </w:r>
      <w:r w:rsidR="00A16499">
        <w:rPr>
          <w:rFonts w:ascii="Times New Roman" w:hAnsi="Times New Roman"/>
          <w:color w:val="191919"/>
          <w:sz w:val="18"/>
          <w:szCs w:val="18"/>
        </w:rPr>
        <w:t>s</w:t>
      </w:r>
      <w:r w:rsidR="00A16499">
        <w:rPr>
          <w:rFonts w:ascii="Times New Roman" w:hAnsi="Times New Roman"/>
          <w:color w:val="191919"/>
          <w:spacing w:val="-1"/>
          <w:sz w:val="18"/>
          <w:szCs w:val="18"/>
        </w:rPr>
        <w:t xml:space="preserve"> </w:t>
      </w:r>
      <w:r w:rsidR="00A16499">
        <w:rPr>
          <w:rFonts w:ascii="Times New Roman" w:hAnsi="Times New Roman"/>
          <w:color w:val="191919"/>
          <w:spacing w:val="-2"/>
          <w:sz w:val="18"/>
          <w:szCs w:val="18"/>
        </w:rPr>
        <w:t>academic progres</w:t>
      </w:r>
      <w:r w:rsidR="00A16499">
        <w:rPr>
          <w:rFonts w:ascii="Times New Roman" w:hAnsi="Times New Roman"/>
          <w:color w:val="191919"/>
          <w:sz w:val="18"/>
          <w:szCs w:val="18"/>
        </w:rPr>
        <w:t>s</w:t>
      </w:r>
      <w:r w:rsidR="00A16499">
        <w:rPr>
          <w:rFonts w:ascii="Times New Roman" w:hAnsi="Times New Roman"/>
          <w:color w:val="191919"/>
          <w:spacing w:val="-4"/>
          <w:sz w:val="18"/>
          <w:szCs w:val="18"/>
        </w:rPr>
        <w:t xml:space="preserve"> </w:t>
      </w:r>
      <w:r w:rsidR="00A16499">
        <w:rPr>
          <w:rFonts w:ascii="Times New Roman" w:hAnsi="Times New Roman"/>
          <w:color w:val="191919"/>
          <w:spacing w:val="-2"/>
          <w:sz w:val="18"/>
          <w:szCs w:val="18"/>
        </w:rPr>
        <w:t>o</w:t>
      </w:r>
      <w:r w:rsidR="00A16499">
        <w:rPr>
          <w:rFonts w:ascii="Times New Roman" w:hAnsi="Times New Roman"/>
          <w:color w:val="191919"/>
          <w:sz w:val="18"/>
          <w:szCs w:val="18"/>
        </w:rPr>
        <w:t>n</w:t>
      </w:r>
      <w:r w:rsidR="00A16499">
        <w:rPr>
          <w:rFonts w:ascii="Times New Roman" w:hAnsi="Times New Roman"/>
          <w:color w:val="191919"/>
          <w:spacing w:val="-4"/>
          <w:sz w:val="18"/>
          <w:szCs w:val="18"/>
        </w:rPr>
        <w:t xml:space="preserve"> </w:t>
      </w:r>
      <w:r w:rsidR="00A16499">
        <w:rPr>
          <w:rFonts w:ascii="Times New Roman" w:hAnsi="Times New Roman"/>
          <w:color w:val="191919"/>
          <w:sz w:val="18"/>
          <w:szCs w:val="18"/>
        </w:rPr>
        <w:t>a</w:t>
      </w:r>
      <w:r w:rsidR="00A16499">
        <w:rPr>
          <w:rFonts w:ascii="Times New Roman" w:hAnsi="Times New Roman"/>
          <w:color w:val="191919"/>
          <w:spacing w:val="-4"/>
          <w:sz w:val="18"/>
          <w:szCs w:val="18"/>
        </w:rPr>
        <w:t xml:space="preserve"> </w:t>
      </w:r>
      <w:r w:rsidR="00A16499">
        <w:rPr>
          <w:rFonts w:ascii="Times New Roman" w:hAnsi="Times New Roman"/>
          <w:color w:val="191919"/>
          <w:spacing w:val="-2"/>
          <w:sz w:val="18"/>
          <w:szCs w:val="18"/>
        </w:rPr>
        <w:t>semeste</w:t>
      </w:r>
      <w:r w:rsidR="00A16499">
        <w:rPr>
          <w:rFonts w:ascii="Times New Roman" w:hAnsi="Times New Roman"/>
          <w:color w:val="191919"/>
          <w:sz w:val="18"/>
          <w:szCs w:val="18"/>
        </w:rPr>
        <w:t>r</w:t>
      </w:r>
      <w:r w:rsidR="00A16499">
        <w:rPr>
          <w:rFonts w:ascii="Times New Roman" w:hAnsi="Times New Roman"/>
          <w:color w:val="191919"/>
          <w:spacing w:val="-4"/>
          <w:sz w:val="18"/>
          <w:szCs w:val="18"/>
        </w:rPr>
        <w:t xml:space="preserve"> </w:t>
      </w:r>
      <w:r w:rsidR="00A16499">
        <w:rPr>
          <w:rFonts w:ascii="Times New Roman" w:hAnsi="Times New Roman"/>
          <w:color w:val="191919"/>
          <w:spacing w:val="-2"/>
          <w:sz w:val="18"/>
          <w:szCs w:val="18"/>
        </w:rPr>
        <w:t>basis.</w:t>
      </w:r>
    </w:p>
    <w:p w:rsidR="00A16499" w:rsidRDefault="00A16499" w:rsidP="00A16499">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A16499" w:rsidRDefault="00A16499" w:rsidP="00A1649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consultin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aspect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 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chairperson</w:t>
      </w:r>
      <w:r>
        <w:rPr>
          <w:rFonts w:ascii="Times New Roman" w:hAnsi="Times New Roman"/>
          <w:color w:val="191919"/>
          <w:sz w:val="18"/>
          <w:szCs w:val="18"/>
        </w:rPr>
        <w:t>.</w:t>
      </w:r>
      <w:r>
        <w:rPr>
          <w:rFonts w:ascii="Times New Roman" w:hAnsi="Times New Roman"/>
          <w:color w:val="191919"/>
          <w:spacing w:val="3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visi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confere</w:t>
      </w:r>
      <w:r>
        <w:rPr>
          <w:rFonts w:ascii="Times New Roman" w:hAnsi="Times New Roman"/>
          <w:color w:val="191919"/>
          <w:spacing w:val="-3"/>
          <w:sz w:val="18"/>
          <w:szCs w:val="18"/>
        </w:rPr>
        <w:t>n</w:t>
      </w:r>
      <w:r>
        <w:rPr>
          <w:rFonts w:ascii="Times New Roman" w:hAnsi="Times New Roman"/>
          <w:color w:val="191919"/>
          <w:spacing w:val="-2"/>
          <w:sz w:val="18"/>
          <w:szCs w:val="18"/>
        </w:rPr>
        <w:t>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 evaluatio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basis.</w:t>
      </w:r>
    </w:p>
    <w:p w:rsidR="00A16499" w:rsidRDefault="00A16499" w:rsidP="00A16499">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A16499" w:rsidRDefault="00A16499" w:rsidP="00A16499">
      <w:pPr>
        <w:pStyle w:val="Heading2"/>
        <w:spacing w:before="0"/>
        <w:ind w:left="180" w:right="130" w:firstLine="0"/>
        <w:rPr>
          <w:rFonts w:ascii="Times New Roman" w:hAnsi="Times New Roman"/>
          <w:color w:val="000000"/>
          <w:sz w:val="18"/>
          <w:szCs w:val="18"/>
        </w:rPr>
      </w:pPr>
      <w:bookmarkStart w:id="925" w:name="_Toc295316720"/>
      <w:r>
        <w:rPr>
          <w:rFonts w:ascii="Times New Roman" w:hAnsi="Times New Roman"/>
          <w:color w:val="191919"/>
          <w:spacing w:val="-2"/>
          <w:sz w:val="24"/>
          <w:szCs w:val="24"/>
        </w:rPr>
        <w:t>G</w:t>
      </w:r>
      <w:r>
        <w:rPr>
          <w:rFonts w:ascii="Times New Roman" w:hAnsi="Times New Roman"/>
          <w:color w:val="191919"/>
          <w:spacing w:val="-2"/>
          <w:sz w:val="18"/>
          <w:szCs w:val="18"/>
        </w:rPr>
        <w:t>RADIN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YSTEM</w:t>
      </w:r>
      <w:bookmarkEnd w:id="925"/>
    </w:p>
    <w:p w:rsidR="00A16499" w:rsidRDefault="00A16499" w:rsidP="00A1649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ins w:id="926" w:author="jhawkins" w:date="2011-04-01T09:07:00Z">
        <w:r>
          <w:rPr>
            <w:rFonts w:ascii="Times New Roman" w:hAnsi="Times New Roman"/>
            <w:color w:val="191919"/>
            <w:spacing w:val="-5"/>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27" w:author="jhawkins" w:date="2011-04-01T09:07: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5"/>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perm</w:t>
      </w:r>
      <w:r>
        <w:rPr>
          <w:rFonts w:ascii="Times New Roman" w:hAnsi="Times New Roman"/>
          <w:color w:val="191919"/>
          <w:spacing w:val="-3"/>
          <w:sz w:val="18"/>
          <w:szCs w:val="18"/>
        </w:rPr>
        <w:t>a</w:t>
      </w:r>
      <w:r>
        <w:rPr>
          <w:rFonts w:ascii="Times New Roman" w:hAnsi="Times New Roman"/>
          <w:color w:val="191919"/>
          <w:spacing w:val="-2"/>
          <w:sz w:val="18"/>
          <w:szCs w:val="18"/>
        </w:rPr>
        <w:t>nen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Copies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Banne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chairpersons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release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parent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w:t>
      </w:r>
      <w:r>
        <w:rPr>
          <w:rFonts w:ascii="Times New Roman" w:hAnsi="Times New Roman"/>
          <w:color w:val="191919"/>
          <w:spacing w:val="-4"/>
          <w:sz w:val="18"/>
          <w:szCs w:val="18"/>
        </w:rPr>
        <w:t>u</w:t>
      </w:r>
      <w:r>
        <w:rPr>
          <w:rFonts w:ascii="Times New Roman" w:hAnsi="Times New Roman"/>
          <w:color w:val="191919"/>
          <w:spacing w:val="-2"/>
          <w:sz w:val="18"/>
          <w:szCs w:val="18"/>
        </w:rPr>
        <w:t>ardian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approved request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meaning</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w:t>
      </w:r>
    </w:p>
    <w:p w:rsidR="00A16499" w:rsidRDefault="00A16499" w:rsidP="00A16499">
      <w:pPr>
        <w:widowControl w:val="0"/>
        <w:autoSpaceDE w:val="0"/>
        <w:autoSpaceDN w:val="0"/>
        <w:adjustRightInd w:val="0"/>
        <w:spacing w:before="16" w:after="0" w:line="200" w:lineRule="exact"/>
        <w:rPr>
          <w:rFonts w:ascii="Times New Roman" w:hAnsi="Times New Roman"/>
          <w:color w:val="000000"/>
          <w:sz w:val="20"/>
          <w:szCs w:val="20"/>
        </w:rPr>
      </w:pPr>
    </w:p>
    <w:p w:rsidR="00A16499" w:rsidRDefault="00A16499" w:rsidP="00A16499">
      <w:pPr>
        <w:widowControl w:val="0"/>
        <w:autoSpaceDE w:val="0"/>
        <w:autoSpaceDN w:val="0"/>
        <w:adjustRightInd w:val="0"/>
        <w:spacing w:after="0" w:line="500" w:lineRule="auto"/>
        <w:ind w:left="900" w:right="130" w:hanging="450"/>
        <w:rPr>
          <w:rFonts w:ascii="Times New Roman" w:hAnsi="Times New Roman"/>
          <w:color w:val="191919"/>
          <w:sz w:val="18"/>
          <w:szCs w:val="18"/>
        </w:rPr>
      </w:pPr>
      <w:r>
        <w:rPr>
          <w:rFonts w:ascii="Times New Roman" w:hAnsi="Times New Roman"/>
          <w:color w:val="191919"/>
          <w:spacing w:val="-2"/>
          <w:sz w:val="18"/>
          <w:szCs w:val="18"/>
        </w:rPr>
        <w:t>"</w:t>
      </w:r>
      <w:proofErr w:type="gramStart"/>
      <w:r>
        <w:rPr>
          <w:rFonts w:ascii="Times New Roman" w:hAnsi="Times New Roman"/>
          <w:color w:val="191919"/>
          <w:spacing w:val="-2"/>
          <w:sz w:val="18"/>
          <w:szCs w:val="18"/>
        </w:rPr>
        <w:t>A</w:t>
      </w:r>
      <w:proofErr w:type="gramEnd"/>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EXCELLEN</w:t>
      </w:r>
      <w:r>
        <w:rPr>
          <w:rFonts w:ascii="Times New Roman" w:hAnsi="Times New Roman"/>
          <w:color w:val="191919"/>
          <w:spacing w:val="-11"/>
          <w:sz w:val="18"/>
          <w:szCs w:val="18"/>
        </w:rPr>
        <w:t>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w:t>
      </w:r>
      <w:r>
        <w:rPr>
          <w:rFonts w:ascii="Times New Roman" w:hAnsi="Times New Roman"/>
          <w:color w:val="191919"/>
          <w:spacing w:val="-12"/>
          <w:sz w:val="18"/>
          <w:szCs w:val="18"/>
        </w:rPr>
        <w:t>r</w:t>
      </w:r>
      <w:r>
        <w:rPr>
          <w:rFonts w:ascii="Times New Roman" w:hAnsi="Times New Roman"/>
          <w:color w:val="191919"/>
          <w:sz w:val="18"/>
          <w:szCs w:val="18"/>
        </w:rPr>
        <w:t xml:space="preserve">. </w:t>
      </w:r>
    </w:p>
    <w:p w:rsidR="00A16499" w:rsidRDefault="00A16499" w:rsidP="00A16499">
      <w:pPr>
        <w:widowControl w:val="0"/>
        <w:autoSpaceDE w:val="0"/>
        <w:autoSpaceDN w:val="0"/>
        <w:adjustRightInd w:val="0"/>
        <w:spacing w:after="0" w:line="500" w:lineRule="auto"/>
        <w:ind w:left="900" w:right="130" w:hanging="450"/>
        <w:rPr>
          <w:rFonts w:ascii="Times New Roman" w:hAnsi="Times New Roman"/>
          <w:color w:val="000000"/>
          <w:sz w:val="18"/>
          <w:szCs w:val="18"/>
        </w:rPr>
      </w:pPr>
      <w:r>
        <w:rPr>
          <w:rFonts w:ascii="Times New Roman" w:hAnsi="Times New Roman"/>
          <w:color w:val="191919"/>
          <w:spacing w:val="-2"/>
          <w:sz w:val="18"/>
          <w:szCs w:val="18"/>
        </w:rPr>
        <w:t>"B</w:t>
      </w:r>
      <w:r>
        <w:rPr>
          <w:rFonts w:ascii="Times New Roman" w:hAnsi="Times New Roman"/>
          <w:color w:val="191919"/>
          <w:sz w:val="18"/>
          <w:szCs w:val="18"/>
        </w:rPr>
        <w:t xml:space="preserve">"  </w:t>
      </w:r>
      <w:r>
        <w:rPr>
          <w:rFonts w:ascii="Times New Roman" w:hAnsi="Times New Roman"/>
          <w:color w:val="191919"/>
          <w:spacing w:val="20"/>
          <w:sz w:val="18"/>
          <w:szCs w:val="18"/>
        </w:rPr>
        <w:t xml:space="preserve"> </w:t>
      </w:r>
      <w:r>
        <w:rPr>
          <w:rFonts w:ascii="Times New Roman" w:hAnsi="Times New Roman"/>
          <w:color w:val="191919"/>
          <w:spacing w:val="-2"/>
          <w:sz w:val="18"/>
          <w:szCs w:val="18"/>
        </w:rPr>
        <w:t>GOOD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8" w:after="0"/>
        <w:ind w:left="900" w:right="130" w:hanging="450"/>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 xml:space="preserve">"  </w:t>
      </w:r>
      <w:r>
        <w:rPr>
          <w:rFonts w:ascii="Times New Roman" w:hAnsi="Times New Roman"/>
          <w:color w:val="191919"/>
          <w:spacing w:val="20"/>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TIS</w:t>
      </w:r>
      <w:r>
        <w:rPr>
          <w:rFonts w:ascii="Times New Roman" w:hAnsi="Times New Roman"/>
          <w:color w:val="191919"/>
          <w:spacing w:val="-15"/>
          <w:sz w:val="18"/>
          <w:szCs w:val="18"/>
        </w:rPr>
        <w:t>F</w:t>
      </w:r>
      <w:r>
        <w:rPr>
          <w:rFonts w:ascii="Times New Roman" w:hAnsi="Times New Roman"/>
          <w:color w:val="191919"/>
          <w:spacing w:val="-2"/>
          <w:sz w:val="18"/>
          <w:szCs w:val="18"/>
        </w:rPr>
        <w:t>AC</w:t>
      </w:r>
      <w:r>
        <w:rPr>
          <w:rFonts w:ascii="Times New Roman" w:hAnsi="Times New Roman"/>
          <w:color w:val="191919"/>
          <w:spacing w:val="-5"/>
          <w:sz w:val="18"/>
          <w:szCs w:val="18"/>
        </w:rPr>
        <w:t>T</w:t>
      </w:r>
      <w:r>
        <w:rPr>
          <w:rFonts w:ascii="Times New Roman" w:hAnsi="Times New Roman"/>
          <w:color w:val="191919"/>
          <w:spacing w:val="-2"/>
          <w:sz w:val="18"/>
          <w:szCs w:val="18"/>
        </w:rPr>
        <w:t>O</w:t>
      </w:r>
      <w:r>
        <w:rPr>
          <w:rFonts w:ascii="Times New Roman" w:hAnsi="Times New Roman"/>
          <w:color w:val="191919"/>
          <w:spacing w:val="-12"/>
          <w:sz w:val="18"/>
          <w:szCs w:val="18"/>
        </w:rPr>
        <w:t>R</w:t>
      </w:r>
      <w:r>
        <w:rPr>
          <w:rFonts w:ascii="Times New Roman" w:hAnsi="Times New Roman"/>
          <w:color w:val="191919"/>
          <w:spacing w:val="-18"/>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tabs>
          <w:tab w:val="left" w:pos="630"/>
        </w:tabs>
        <w:autoSpaceDE w:val="0"/>
        <w:autoSpaceDN w:val="0"/>
        <w:adjustRightInd w:val="0"/>
        <w:spacing w:after="0"/>
        <w:ind w:left="900" w:right="130" w:hanging="450"/>
        <w:rPr>
          <w:rFonts w:ascii="Times New Roman" w:hAnsi="Times New Roman"/>
          <w:color w:val="000000"/>
          <w:sz w:val="18"/>
          <w:szCs w:val="18"/>
        </w:rPr>
      </w:pPr>
      <w:r>
        <w:rPr>
          <w:rFonts w:ascii="Times New Roman" w:hAnsi="Times New Roman"/>
          <w:color w:val="191919"/>
          <w:spacing w:val="-2"/>
          <w:sz w:val="18"/>
          <w:szCs w:val="18"/>
        </w:rPr>
        <w:t>"D</w:t>
      </w:r>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LOWES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8"/>
          <w:sz w:val="18"/>
          <w:szCs w:val="18"/>
        </w:rPr>
        <w:t>P</w:t>
      </w:r>
      <w:r>
        <w:rPr>
          <w:rFonts w:ascii="Times New Roman" w:hAnsi="Times New Roman"/>
          <w:color w:val="191919"/>
          <w:spacing w:val="-2"/>
          <w:sz w:val="18"/>
          <w:szCs w:val="18"/>
        </w:rPr>
        <w:t>ASSIN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autoSpaceDE w:val="0"/>
        <w:autoSpaceDN w:val="0"/>
        <w:adjustRightInd w:val="0"/>
        <w:spacing w:after="0" w:line="250" w:lineRule="auto"/>
        <w:ind w:left="900" w:right="130" w:hanging="419"/>
        <w:rPr>
          <w:rFonts w:ascii="Times New Roman" w:hAnsi="Times New Roman"/>
          <w:color w:val="000000"/>
          <w:sz w:val="18"/>
          <w:szCs w:val="18"/>
        </w:rPr>
      </w:pPr>
      <w:r>
        <w:rPr>
          <w:rFonts w:ascii="Times New Roman" w:hAnsi="Times New Roman"/>
          <w:color w:val="191919"/>
          <w:spacing w:val="-2"/>
          <w:sz w:val="18"/>
          <w:szCs w:val="18"/>
        </w:rPr>
        <w:t>"F</w:t>
      </w:r>
      <w:r>
        <w:rPr>
          <w:rFonts w:ascii="Times New Roman" w:hAnsi="Times New Roman"/>
          <w:color w:val="191919"/>
          <w:sz w:val="18"/>
          <w:szCs w:val="18"/>
        </w:rPr>
        <w:t xml:space="preserve">"  </w:t>
      </w:r>
      <w:r>
        <w:rPr>
          <w:rFonts w:ascii="Times New Roman" w:hAnsi="Times New Roman"/>
          <w:color w:val="191919"/>
          <w:spacing w:val="40"/>
          <w:sz w:val="18"/>
          <w:szCs w:val="18"/>
        </w:rPr>
        <w:t xml:space="preserve"> </w:t>
      </w:r>
      <w:r>
        <w:rPr>
          <w:rFonts w:ascii="Times New Roman" w:hAnsi="Times New Roman"/>
          <w:color w:val="191919"/>
          <w:spacing w:val="-15"/>
          <w:sz w:val="18"/>
          <w:szCs w:val="18"/>
        </w:rPr>
        <w:t>F</w:t>
      </w:r>
      <w:r>
        <w:rPr>
          <w:rFonts w:ascii="Times New Roman" w:hAnsi="Times New Roman"/>
          <w:color w:val="191919"/>
          <w:spacing w:val="-2"/>
          <w:sz w:val="18"/>
          <w:szCs w:val="18"/>
        </w:rPr>
        <w:t>AILURE</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mar</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scholasti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5"/>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cases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take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opportunit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repea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electiv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desired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tabs>
          <w:tab w:val="left" w:pos="1440"/>
        </w:tabs>
        <w:autoSpaceDE w:val="0"/>
        <w:autoSpaceDN w:val="0"/>
        <w:adjustRightInd w:val="0"/>
        <w:spacing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z w:val="18"/>
          <w:szCs w:val="18"/>
        </w:rPr>
        <w:tab/>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portio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reaso</w:t>
      </w:r>
      <w:r>
        <w:rPr>
          <w:rFonts w:ascii="Times New Roman" w:hAnsi="Times New Roman"/>
          <w:color w:val="191919"/>
          <w:spacing w:val="-3"/>
          <w:sz w:val="18"/>
          <w:szCs w:val="18"/>
        </w:rPr>
        <w:t>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beyond expecte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control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illnes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famil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eme</w:t>
      </w:r>
      <w:r>
        <w:rPr>
          <w:rFonts w:ascii="Times New Roman" w:hAnsi="Times New Roman"/>
          <w:color w:val="191919"/>
          <w:spacing w:val="-5"/>
          <w:sz w:val="18"/>
          <w:szCs w:val="18"/>
        </w:rPr>
        <w:t>r</w:t>
      </w:r>
      <w:r>
        <w:rPr>
          <w:rFonts w:ascii="Times New Roman" w:hAnsi="Times New Roman"/>
          <w:color w:val="191919"/>
          <w:spacing w:val="-2"/>
          <w:sz w:val="18"/>
          <w:szCs w:val="18"/>
        </w:rPr>
        <w:t>genc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Normall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must 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removed 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matriculation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secur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28" w:author="jhawkins" w:date="2011-04-01T09:07: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Registrar</w:t>
      </w:r>
      <w:del w:id="929" w:author="jhawkins" w:date="2011-04-01T09:07:00Z">
        <w:r w:rsidDel="005622C5">
          <w:rPr>
            <w:rFonts w:ascii="Times New Roman" w:hAnsi="Times New Roman"/>
            <w:color w:val="191919"/>
            <w:spacing w:val="-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execut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w:t>
      </w:r>
      <w:r>
        <w:rPr>
          <w:rFonts w:ascii="Times New Roman" w:hAnsi="Times New Roman"/>
          <w:color w:val="191919"/>
          <w:spacing w:val="-3"/>
          <w:sz w:val="18"/>
          <w:szCs w:val="18"/>
        </w:rPr>
        <w:t>e</w:t>
      </w:r>
      <w:r>
        <w:rPr>
          <w:rFonts w:ascii="Times New Roman" w:hAnsi="Times New Roman"/>
          <w:color w:val="191919"/>
          <w:spacing w:val="-2"/>
          <w:sz w:val="18"/>
          <w:szCs w:val="18"/>
        </w:rPr>
        <w:t>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approval.</w:t>
      </w:r>
    </w:p>
    <w:p w:rsidR="00A16499" w:rsidRDefault="00A16499" w:rsidP="00A16499">
      <w:pPr>
        <w:widowControl w:val="0"/>
        <w:tabs>
          <w:tab w:val="left" w:pos="1440"/>
        </w:tabs>
        <w:autoSpaceDE w:val="0"/>
        <w:autoSpaceDN w:val="0"/>
        <w:adjustRightInd w:val="0"/>
        <w:spacing w:before="16" w:after="0" w:line="200" w:lineRule="exact"/>
        <w:ind w:left="900" w:right="130"/>
        <w:jc w:val="both"/>
        <w:rPr>
          <w:rFonts w:ascii="Times New Roman" w:hAnsi="Times New Roman"/>
          <w:color w:val="000000"/>
          <w:sz w:val="20"/>
          <w:szCs w:val="20"/>
        </w:rPr>
      </w:pPr>
    </w:p>
    <w:p w:rsidR="00A16499" w:rsidRDefault="00A16499" w:rsidP="00A16499">
      <w:pPr>
        <w:widowControl w:val="0"/>
        <w:tabs>
          <w:tab w:val="left" w:pos="1440"/>
        </w:tabs>
        <w:autoSpaceDE w:val="0"/>
        <w:autoSpaceDN w:val="0"/>
        <w:adjustRightInd w:val="0"/>
        <w:spacing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t>“IP</w:t>
      </w:r>
      <w:proofErr w:type="gramStart"/>
      <w:r>
        <w:rPr>
          <w:rFonts w:ascii="Times New Roman" w:hAnsi="Times New Roman"/>
          <w:color w:val="191919"/>
          <w:sz w:val="18"/>
          <w:szCs w:val="18"/>
        </w:rPr>
        <w:t xml:space="preserve">” </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“IP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beyon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w:t>
      </w:r>
      <w:r>
        <w:rPr>
          <w:rFonts w:ascii="Times New Roman" w:hAnsi="Times New Roman"/>
          <w:color w:val="191919"/>
          <w:spacing w:val="-3"/>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which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dissertatio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projec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9"/>
          <w:sz w:val="18"/>
          <w:szCs w:val="18"/>
        </w:rPr>
        <w:t>W</w:t>
      </w:r>
      <w:r>
        <w:rPr>
          <w:rFonts w:ascii="Times New Roman" w:hAnsi="Times New Roman"/>
          <w:color w:val="191919"/>
          <w:spacing w:val="-2"/>
          <w:sz w:val="18"/>
          <w:szCs w:val="18"/>
        </w:rPr>
        <w:t>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exceptio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w:t>
      </w:r>
      <w:r>
        <w:rPr>
          <w:rFonts w:ascii="Times New Roman" w:hAnsi="Times New Roman"/>
          <w:color w:val="191919"/>
          <w:spacing w:val="-3"/>
          <w:sz w:val="18"/>
          <w:szCs w:val="18"/>
        </w:rPr>
        <w:t>r</w:t>
      </w:r>
      <w:r>
        <w:rPr>
          <w:rFonts w:ascii="Times New Roman" w:hAnsi="Times New Roman"/>
          <w:color w:val="191919"/>
          <w:spacing w:val="-2"/>
          <w:sz w:val="18"/>
          <w:szCs w:val="18"/>
        </w:rPr>
        <w:t xml:space="preserve">ning </w:t>
      </w:r>
      <w:r>
        <w:rPr>
          <w:rFonts w:ascii="Times New Roman" w:hAnsi="Times New Roman"/>
          <w:color w:val="191919"/>
          <w:spacing w:val="-3"/>
          <w:sz w:val="18"/>
          <w:szCs w:val="18"/>
        </w:rPr>
        <w:t>Suppor</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Regents</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16"/>
          <w:sz w:val="18"/>
          <w:szCs w:val="18"/>
        </w:rPr>
        <w:t>T</w:t>
      </w:r>
      <w:r>
        <w:rPr>
          <w:rFonts w:ascii="Times New Roman" w:hAnsi="Times New Roman"/>
          <w:color w:val="191919"/>
          <w:spacing w:val="-3"/>
          <w:sz w:val="18"/>
          <w:szCs w:val="18"/>
        </w:rPr>
        <w:t>es</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remediatio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symbo</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canno</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use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othe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ha</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no</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complete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course(s)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successiv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terms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grante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re-enrol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Chai</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 xml:space="preserve">and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substitute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p>
    <w:p w:rsidR="00A16499" w:rsidRDefault="00A16499" w:rsidP="00A16499">
      <w:pPr>
        <w:widowControl w:val="0"/>
        <w:tabs>
          <w:tab w:val="left" w:pos="1440"/>
        </w:tabs>
        <w:autoSpaceDE w:val="0"/>
        <w:autoSpaceDN w:val="0"/>
        <w:adjustRightInd w:val="0"/>
        <w:spacing w:before="16" w:after="0" w:line="200" w:lineRule="exact"/>
        <w:ind w:left="900" w:right="130"/>
        <w:jc w:val="both"/>
        <w:rPr>
          <w:rFonts w:ascii="Times New Roman" w:hAnsi="Times New Roman"/>
          <w:color w:val="000000"/>
          <w:sz w:val="20"/>
          <w:szCs w:val="20"/>
        </w:rPr>
      </w:pPr>
    </w:p>
    <w:p w:rsidR="00A16499" w:rsidRDefault="00A16499" w:rsidP="00A16499">
      <w:pPr>
        <w:widowControl w:val="0"/>
        <w:tabs>
          <w:tab w:val="left" w:pos="1440"/>
        </w:tabs>
        <w:autoSpaceDE w:val="0"/>
        <w:autoSpaceDN w:val="0"/>
        <w:adjustRightInd w:val="0"/>
        <w:spacing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t>“W</w:t>
      </w:r>
      <w:proofErr w:type="gramStart"/>
      <w:r>
        <w:rPr>
          <w:rFonts w:ascii="Times New Roman" w:hAnsi="Times New Roman"/>
          <w:color w:val="191919"/>
          <w:sz w:val="18"/>
          <w:szCs w:val="18"/>
        </w:rPr>
        <w:t xml:space="preserve">” </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proofErr w:type="gramEnd"/>
      <w:r>
        <w:rPr>
          <w:rFonts w:ascii="Times New Roman" w:hAnsi="Times New Roman"/>
          <w:color w:val="191919"/>
          <w:spacing w:val="-8"/>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permitte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penalt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9"/>
          <w:sz w:val="18"/>
          <w:szCs w:val="18"/>
        </w:rPr>
        <w:t>W</w:t>
      </w:r>
      <w:r>
        <w:rPr>
          <w:rFonts w:ascii="Times New Roman" w:hAnsi="Times New Roman"/>
          <w:color w:val="191919"/>
          <w:spacing w:val="-2"/>
          <w:sz w:val="18"/>
          <w:szCs w:val="18"/>
        </w:rPr>
        <w:t>ithdrawal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penalt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w:t>
      </w:r>
      <w:r>
        <w:rPr>
          <w:rFonts w:ascii="Times New Roman" w:hAnsi="Times New Roman"/>
          <w:color w:val="191919"/>
          <w:spacing w:val="-3"/>
          <w:sz w:val="18"/>
          <w:szCs w:val="18"/>
        </w:rPr>
        <w:t>r</w:t>
      </w:r>
      <w:r>
        <w:rPr>
          <w:rFonts w:ascii="Times New Roman" w:hAnsi="Times New Roman"/>
          <w:color w:val="191919"/>
          <w:spacing w:val="-2"/>
          <w:sz w:val="18"/>
          <w:szCs w:val="18"/>
        </w:rPr>
        <w:t>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after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midpoin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period.</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450"/>
        <w:rPr>
          <w:rFonts w:ascii="Times New Roman" w:hAnsi="Times New Roman"/>
          <w:color w:val="000000"/>
          <w:sz w:val="18"/>
          <w:szCs w:val="18"/>
        </w:rPr>
      </w:pPr>
      <w:r>
        <w:rPr>
          <w:rFonts w:ascii="Times New Roman" w:hAnsi="Times New Roman"/>
          <w:color w:val="191919"/>
          <w:spacing w:val="-2"/>
          <w:sz w:val="18"/>
          <w:szCs w:val="18"/>
        </w:rPr>
        <w:t>“WF</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penalt</w:t>
      </w:r>
      <w:r>
        <w:rPr>
          <w:rFonts w:ascii="Times New Roman" w:hAnsi="Times New Roman"/>
          <w:color w:val="191919"/>
          <w:spacing w:val="-13"/>
          <w:sz w:val="18"/>
          <w:szCs w:val="18"/>
        </w:rPr>
        <w:t>y</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autoSpaceDE w:val="0"/>
        <w:autoSpaceDN w:val="0"/>
        <w:adjustRightInd w:val="0"/>
        <w:spacing w:after="0"/>
        <w:ind w:left="900" w:right="130" w:hanging="420"/>
        <w:jc w:val="both"/>
        <w:rPr>
          <w:rFonts w:ascii="Times New Roman" w:hAnsi="Times New Roman"/>
          <w:color w:val="000000"/>
          <w:sz w:val="18"/>
          <w:szCs w:val="18"/>
        </w:rPr>
      </w:pPr>
      <w:r>
        <w:rPr>
          <w:rFonts w:ascii="Times New Roman" w:hAnsi="Times New Roman"/>
          <w:color w:val="191919"/>
          <w:spacing w:val="-2"/>
          <w:sz w:val="18"/>
          <w:szCs w:val="18"/>
        </w:rPr>
        <w:t>“S</w:t>
      </w: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w:t>
      </w:r>
      <w:r>
        <w:rPr>
          <w:rFonts w:ascii="Times New Roman" w:hAnsi="Times New Roman"/>
          <w:color w:val="191919"/>
          <w:spacing w:val="-3"/>
          <w:sz w:val="18"/>
          <w:szCs w:val="18"/>
        </w:rPr>
        <w:t>u</w:t>
      </w:r>
      <w:r>
        <w:rPr>
          <w:rFonts w:ascii="Times New Roman" w:hAnsi="Times New Roman"/>
          <w:color w:val="191919"/>
          <w:spacing w:val="-2"/>
          <w:sz w:val="18"/>
          <w:szCs w:val="18"/>
        </w:rPr>
        <w:t>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 Us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dissertatio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thesi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practicum</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internship</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proficienc</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requirements 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Exception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 submitte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450"/>
        <w:jc w:val="both"/>
        <w:rPr>
          <w:rFonts w:ascii="Times New Roman" w:hAnsi="Times New Roman"/>
          <w:color w:val="000000"/>
          <w:sz w:val="18"/>
          <w:szCs w:val="18"/>
        </w:rPr>
      </w:pPr>
      <w:r>
        <w:rPr>
          <w:rFonts w:ascii="Times New Roman" w:hAnsi="Times New Roman"/>
          <w:color w:val="191919"/>
          <w:spacing w:val="-2"/>
          <w:sz w:val="18"/>
          <w:szCs w:val="18"/>
        </w:rPr>
        <w:t>“U</w:t>
      </w:r>
      <w:proofErr w:type="gramStart"/>
      <w:r>
        <w:rPr>
          <w:rFonts w:ascii="Times New Roman" w:hAnsi="Times New Roman"/>
          <w:color w:val="191919"/>
          <w:sz w:val="18"/>
          <w:szCs w:val="18"/>
        </w:rPr>
        <w:t xml:space="preserve">” </w:t>
      </w:r>
      <w:r>
        <w:rPr>
          <w:rFonts w:ascii="Times New Roman" w:hAnsi="Times New Roman"/>
          <w:color w:val="191919"/>
          <w:spacing w:val="42"/>
          <w:sz w:val="18"/>
          <w:szCs w:val="18"/>
        </w:rPr>
        <w:t xml:space="preserve"> </w:t>
      </w:r>
      <w:r>
        <w:rPr>
          <w:rFonts w:ascii="Times New Roman" w:hAnsi="Times New Roman"/>
          <w:color w:val="191919"/>
          <w:spacing w:val="-3"/>
          <w:sz w:val="18"/>
          <w:szCs w:val="18"/>
        </w:rPr>
        <w:t>Thi</w:t>
      </w:r>
      <w:r>
        <w:rPr>
          <w:rFonts w:ascii="Times New Roman" w:hAnsi="Times New Roman"/>
          <w:color w:val="191919"/>
          <w:sz w:val="18"/>
          <w:szCs w:val="18"/>
        </w:rPr>
        <w:t>s</w:t>
      </w:r>
      <w:proofErr w:type="gramEnd"/>
      <w:r>
        <w:rPr>
          <w:rFonts w:ascii="Times New Roman" w:hAnsi="Times New Roman"/>
          <w:color w:val="191919"/>
          <w:spacing w:val="-12"/>
          <w:sz w:val="18"/>
          <w:szCs w:val="18"/>
        </w:rPr>
        <w:t xml:space="preserve"> </w:t>
      </w:r>
      <w:r>
        <w:rPr>
          <w:rFonts w:ascii="Times New Roman" w:hAnsi="Times New Roman"/>
          <w:color w:val="191919"/>
          <w:spacing w:val="-3"/>
          <w:sz w:val="18"/>
          <w:szCs w:val="18"/>
        </w:rPr>
        <w:t>symbo</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indicate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unsatisfactor</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performanc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student</w:t>
      </w:r>
      <w:r>
        <w:rPr>
          <w:rFonts w:ascii="Times New Roman" w:hAnsi="Times New Roman"/>
          <w:color w:val="191919"/>
          <w:spacing w:val="-13"/>
          <w:sz w:val="18"/>
          <w:szCs w:val="18"/>
        </w:rPr>
        <w: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attemp</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complet</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degre</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othe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tha</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3"/>
          <w:sz w:val="18"/>
          <w:szCs w:val="18"/>
        </w:rPr>
        <w:t>cours</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work.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dissertatio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3"/>
          <w:sz w:val="18"/>
          <w:szCs w:val="18"/>
        </w:rPr>
        <w:t xml:space="preserve"> </w:t>
      </w:r>
      <w:proofErr w:type="gramStart"/>
      <w:r>
        <w:rPr>
          <w:rFonts w:ascii="Times New Roman" w:hAnsi="Times New Roman"/>
          <w:color w:val="191919"/>
          <w:spacing w:val="-2"/>
          <w:sz w:val="18"/>
          <w:szCs w:val="18"/>
        </w:rPr>
        <w:t>clinica</w:t>
      </w:r>
      <w:r>
        <w:rPr>
          <w:rFonts w:ascii="Times New Roman" w:hAnsi="Times New Roman"/>
          <w:color w:val="191919"/>
          <w:sz w:val="18"/>
          <w:szCs w:val="18"/>
        </w:rPr>
        <w:t>l</w:t>
      </w:r>
      <w:proofErr w:type="gramEnd"/>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practicum</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internship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ficiency 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programs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Exception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Chan</w:t>
      </w:r>
      <w:r>
        <w:rPr>
          <w:rFonts w:ascii="Times New Roman" w:hAnsi="Times New Roman"/>
          <w:color w:val="191919"/>
          <w:spacing w:val="-3"/>
          <w:sz w:val="18"/>
          <w:szCs w:val="18"/>
        </w:rPr>
        <w:t>c</w:t>
      </w:r>
      <w:r>
        <w:rPr>
          <w:rFonts w:ascii="Times New Roman" w:hAnsi="Times New Roman"/>
          <w:color w:val="191919"/>
          <w:spacing w:val="-2"/>
          <w:sz w:val="18"/>
          <w:szCs w:val="18"/>
        </w:rPr>
        <w:t>ellor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r>
        <w:rPr>
          <w:rFonts w:ascii="Times New Roman" w:hAnsi="Times New Roman"/>
          <w:color w:val="191919"/>
          <w:spacing w:val="-2"/>
          <w:sz w:val="18"/>
          <w:szCs w:val="18"/>
        </w:rPr>
        <w:t>“V</w:t>
      </w:r>
      <w:proofErr w:type="gramStart"/>
      <w:r>
        <w:rPr>
          <w:rFonts w:ascii="Times New Roman" w:hAnsi="Times New Roman"/>
          <w:color w:val="191919"/>
          <w:sz w:val="18"/>
          <w:szCs w:val="18"/>
        </w:rPr>
        <w:t xml:space="preserve">” </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w:t>
      </w:r>
      <w:r>
        <w:rPr>
          <w:rFonts w:ascii="Times New Roman" w:hAnsi="Times New Roman"/>
          <w:color w:val="191919"/>
          <w:spacing w:val="-3"/>
          <w:sz w:val="18"/>
          <w:szCs w:val="18"/>
        </w:rPr>
        <w:t>d</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 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vers</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widowControl w:val="0"/>
        <w:autoSpaceDE w:val="0"/>
        <w:autoSpaceDN w:val="0"/>
        <w:adjustRightInd w:val="0"/>
        <w:spacing w:before="30"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t>“K</w:t>
      </w:r>
      <w:proofErr w:type="gramStart"/>
      <w:r>
        <w:rPr>
          <w:rFonts w:ascii="Times New Roman" w:hAnsi="Times New Roman"/>
          <w:color w:val="191919"/>
          <w:sz w:val="18"/>
          <w:szCs w:val="18"/>
        </w:rPr>
        <w:t xml:space="preserve">” </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w:t>
      </w:r>
      <w:r>
        <w:rPr>
          <w:rFonts w:ascii="Times New Roman" w:hAnsi="Times New Roman"/>
          <w:color w:val="191919"/>
          <w:spacing w:val="-3"/>
          <w:sz w:val="18"/>
          <w:szCs w:val="18"/>
        </w:rPr>
        <w:t>e</w:t>
      </w:r>
      <w:r>
        <w:rPr>
          <w:rFonts w:ascii="Times New Roman" w:hAnsi="Times New Roman"/>
          <w:color w:val="191919"/>
          <w:spacing w:val="-2"/>
          <w:sz w:val="18"/>
          <w:szCs w:val="18"/>
        </w:rPr>
        <w:t xml:space="preserve">ctive </w:t>
      </w:r>
      <w:r>
        <w:rPr>
          <w:rFonts w:ascii="Times New Roman" w:hAnsi="Times New Roman"/>
          <w:color w:val="191919"/>
          <w:spacing w:val="-2"/>
          <w:sz w:val="18"/>
          <w:szCs w:val="18"/>
        </w:rPr>
        <w:lastRenderedPageBreak/>
        <w:t>institution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(CLE</w:t>
      </w:r>
      <w:r>
        <w:rPr>
          <w:rFonts w:ascii="Times New Roman" w:hAnsi="Times New Roman"/>
          <w:color w:val="191919"/>
          <w:spacing w:val="-22"/>
          <w:sz w:val="18"/>
          <w:szCs w:val="18"/>
        </w:rPr>
        <w:t>P</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pacing w:val="-22"/>
          <w:sz w:val="18"/>
          <w:szCs w:val="18"/>
        </w:rPr>
        <w:t>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Proficienc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etc.).</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450"/>
        <w:rPr>
          <w:rFonts w:ascii="Times New Roman" w:hAnsi="Times New Roman"/>
          <w:color w:val="000000"/>
          <w:sz w:val="18"/>
          <w:szCs w:val="18"/>
        </w:rPr>
      </w:pPr>
      <w:r>
        <w:rPr>
          <w:rFonts w:ascii="Times New Roman" w:hAnsi="Times New Roman"/>
          <w:color w:val="191919"/>
          <w:spacing w:val="-2"/>
          <w:sz w:val="18"/>
          <w:szCs w:val="18"/>
        </w:rPr>
        <w:t>“NR</w:t>
      </w:r>
      <w:r>
        <w:rPr>
          <w:rFonts w:ascii="Times New Roman" w:hAnsi="Times New Roman"/>
          <w:color w:val="191919"/>
          <w:sz w:val="18"/>
          <w:szCs w:val="18"/>
        </w:rPr>
        <w:t>”</w:t>
      </w:r>
      <w:r>
        <w:rPr>
          <w:rFonts w:ascii="Times New Roman" w:hAnsi="Times New Roman"/>
          <w:color w:val="191919"/>
          <w:spacing w:val="-3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reporte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7" w:after="0" w:line="200" w:lineRule="exact"/>
        <w:ind w:left="900" w:right="130"/>
        <w:rPr>
          <w:rFonts w:ascii="Times New Roman" w:hAnsi="Times New Roman"/>
          <w:color w:val="000000"/>
          <w:sz w:val="20"/>
          <w:szCs w:val="20"/>
        </w:rPr>
      </w:pPr>
    </w:p>
    <w:p w:rsidR="00A16499" w:rsidRDefault="00A16499" w:rsidP="00A16499">
      <w:pPr>
        <w:pStyle w:val="Heading2"/>
        <w:spacing w:before="0"/>
        <w:ind w:left="180" w:right="130" w:firstLine="0"/>
        <w:rPr>
          <w:rFonts w:ascii="Times New Roman" w:hAnsi="Times New Roman"/>
          <w:color w:val="000000"/>
          <w:sz w:val="18"/>
          <w:szCs w:val="18"/>
        </w:rPr>
      </w:pPr>
      <w:bookmarkStart w:id="930" w:name="_Toc295316721"/>
      <w:r>
        <w:rPr>
          <w:rFonts w:ascii="Times New Roman" w:hAnsi="Times New Roman"/>
          <w:color w:val="191919"/>
          <w:spacing w:val="-2"/>
          <w:sz w:val="24"/>
          <w:szCs w:val="24"/>
        </w:rPr>
        <w:t>G</w:t>
      </w:r>
      <w:r>
        <w:rPr>
          <w:rFonts w:ascii="Times New Roman" w:hAnsi="Times New Roman"/>
          <w:color w:val="191919"/>
          <w:spacing w:val="-2"/>
          <w:sz w:val="18"/>
          <w:szCs w:val="18"/>
        </w:rPr>
        <w:t>RADU</w:t>
      </w:r>
      <w:r>
        <w:rPr>
          <w:rFonts w:ascii="Times New Roman" w:hAnsi="Times New Roman"/>
          <w:color w:val="191919"/>
          <w:spacing w:val="-16"/>
          <w:sz w:val="18"/>
          <w:szCs w:val="18"/>
        </w:rPr>
        <w:t>A</w:t>
      </w:r>
      <w:r>
        <w:rPr>
          <w:rFonts w:ascii="Times New Roman" w:hAnsi="Times New Roman"/>
          <w:color w:val="191919"/>
          <w:spacing w:val="-2"/>
          <w:sz w:val="18"/>
          <w:szCs w:val="18"/>
        </w:rPr>
        <w:t>TION</w:t>
      </w:r>
      <w:r>
        <w:rPr>
          <w:rFonts w:ascii="Times New Roman" w:hAnsi="Times New Roman"/>
          <w:color w:val="191919"/>
          <w:spacing w:val="-2"/>
          <w:sz w:val="24"/>
          <w:szCs w:val="24"/>
        </w:rPr>
        <w:t>/D</w:t>
      </w:r>
      <w:r>
        <w:rPr>
          <w:rFonts w:ascii="Times New Roman" w:hAnsi="Times New Roman"/>
          <w:color w:val="191919"/>
          <w:spacing w:val="-2"/>
          <w:sz w:val="18"/>
          <w:szCs w:val="18"/>
        </w:rPr>
        <w:t>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UDIT</w:t>
      </w:r>
      <w:bookmarkEnd w:id="930"/>
    </w:p>
    <w:p w:rsidR="00A16499" w:rsidRDefault="00A16499" w:rsidP="00A16499">
      <w:pPr>
        <w:widowControl w:val="0"/>
        <w:autoSpaceDE w:val="0"/>
        <w:autoSpaceDN w:val="0"/>
        <w:adjustRightInd w:val="0"/>
        <w:spacing w:before="30" w:after="0"/>
        <w:ind w:left="90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graduation/degre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tabs>
          <w:tab w:val="left" w:pos="1350"/>
        </w:tabs>
        <w:autoSpaceDE w:val="0"/>
        <w:autoSpaceDN w:val="0"/>
        <w:adjustRightInd w:val="0"/>
        <w:spacing w:after="0" w:line="250" w:lineRule="auto"/>
        <w:ind w:left="90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31" w:author="jhawkins" w:date="2011-04-01T09:08: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32" w:author="jhawkins" w:date="2011-04-01T09:08: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a</w:t>
      </w:r>
      <w:r>
        <w:rPr>
          <w:rFonts w:ascii="Times New Roman" w:hAnsi="Times New Roman"/>
          <w:color w:val="191919"/>
          <w:spacing w:val="-2"/>
          <w:sz w:val="18"/>
          <w:szCs w:val="18"/>
        </w:rPr>
        <w:t>tisfy 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5</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hours-Bachelors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20-Master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hours-Specialist.</w:t>
      </w:r>
    </w:p>
    <w:p w:rsidR="00A16499" w:rsidRDefault="00A16499" w:rsidP="00A16499">
      <w:pPr>
        <w:widowControl w:val="0"/>
        <w:tabs>
          <w:tab w:val="left" w:pos="1350"/>
        </w:tabs>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tabs>
          <w:tab w:val="left" w:pos="1350"/>
        </w:tabs>
        <w:autoSpaceDE w:val="0"/>
        <w:autoSpaceDN w:val="0"/>
        <w:adjustRightInd w:val="0"/>
        <w:spacing w:after="0" w:line="250" w:lineRule="auto"/>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valid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required 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tabs>
          <w:tab w:val="left" w:pos="1080"/>
        </w:tabs>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tabs>
          <w:tab w:val="left" w:pos="1080"/>
        </w:tabs>
        <w:autoSpaceDE w:val="0"/>
        <w:autoSpaceDN w:val="0"/>
        <w:adjustRightInd w:val="0"/>
        <w:spacing w:after="0"/>
        <w:ind w:left="900" w:right="130" w:hanging="180"/>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33" w:author="jhawkins" w:date="2011-04-01T09:08: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34" w:author="jhawkins" w:date="2011-04-01T09:08: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pacing w:val="-2"/>
          <w:sz w:val="18"/>
          <w:szCs w:val="18"/>
        </w:rPr>
        <w:t>.</w:t>
      </w:r>
    </w:p>
    <w:p w:rsidR="00A16499" w:rsidRDefault="00A16499" w:rsidP="00A16499">
      <w:pPr>
        <w:widowControl w:val="0"/>
        <w:tabs>
          <w:tab w:val="left" w:pos="1080"/>
        </w:tabs>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tabs>
          <w:tab w:val="left" w:pos="1350"/>
        </w:tabs>
        <w:autoSpaceDE w:val="0"/>
        <w:autoSpaceDN w:val="0"/>
        <w:adjustRightInd w:val="0"/>
        <w:spacing w:after="0" w:line="250" w:lineRule="auto"/>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shee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mail</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sheet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questions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ins w:id="935" w:author="jhawkins" w:date="2011-04-04T17:15:00Z">
        <w:r>
          <w:rPr>
            <w:rFonts w:ascii="Times New Roman" w:hAnsi="Times New Roman"/>
            <w:color w:val="191919"/>
            <w:sz w:val="18"/>
            <w:szCs w:val="18"/>
          </w:rPr>
          <w:t>/she</w:t>
        </w:r>
      </w:ins>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ins w:id="936" w:author="jhawkins" w:date="2011-04-04T17:15:00Z">
        <w:r>
          <w:rPr>
            <w:rFonts w:ascii="Times New Roman" w:hAnsi="Times New Roman"/>
            <w:color w:val="191919"/>
            <w:sz w:val="18"/>
            <w:szCs w:val="18"/>
          </w:rPr>
          <w:t xml:space="preserve"> th</w:t>
        </w:r>
      </w:ins>
      <w:ins w:id="937" w:author="jhawkins" w:date="2011-04-04T17:16:00Z">
        <w:r>
          <w:rPr>
            <w:rFonts w:ascii="Times New Roman" w:hAnsi="Times New Roman"/>
            <w:color w:val="191919"/>
            <w:sz w:val="18"/>
            <w:szCs w:val="18"/>
          </w:rPr>
          <w:t>eir</w:t>
        </w:r>
      </w:ins>
      <w:r>
        <w:rPr>
          <w:rFonts w:ascii="Times New Roman" w:hAnsi="Times New Roman"/>
          <w:color w:val="191919"/>
          <w:spacing w:val="-4"/>
          <w:sz w:val="18"/>
          <w:szCs w:val="18"/>
        </w:rPr>
        <w:t xml:space="preserve"> </w:t>
      </w:r>
      <w:del w:id="938" w:author="jhawkins" w:date="2011-04-04T17:15:00Z">
        <w:r w:rsidDel="00562D3B">
          <w:rPr>
            <w:rFonts w:ascii="Times New Roman" w:hAnsi="Times New Roman"/>
            <w:color w:val="191919"/>
            <w:spacing w:val="-2"/>
            <w:sz w:val="18"/>
            <w:szCs w:val="18"/>
          </w:rPr>
          <w:delText>hi</w:delText>
        </w:r>
        <w:r w:rsidDel="00562D3B">
          <w:rPr>
            <w:rFonts w:ascii="Times New Roman" w:hAnsi="Times New Roman"/>
            <w:color w:val="191919"/>
            <w:sz w:val="18"/>
            <w:szCs w:val="18"/>
          </w:rPr>
          <w:delText>s</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w:t>
      </w:r>
      <w:r>
        <w:rPr>
          <w:rFonts w:ascii="Times New Roman" w:hAnsi="Times New Roman"/>
          <w:color w:val="191919"/>
          <w:spacing w:val="-3"/>
          <w:sz w:val="18"/>
          <w:szCs w:val="18"/>
        </w:rPr>
        <w:t>t</w:t>
      </w:r>
      <w:r>
        <w:rPr>
          <w:rFonts w:ascii="Times New Roman" w:hAnsi="Times New Roman"/>
          <w:color w:val="191919"/>
          <w:spacing w:val="-2"/>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 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resolv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problems.</w:t>
      </w:r>
    </w:p>
    <w:p w:rsidR="00A16499" w:rsidRDefault="00A16499" w:rsidP="00A16499">
      <w:pPr>
        <w:widowControl w:val="0"/>
        <w:tabs>
          <w:tab w:val="left" w:pos="1350"/>
        </w:tabs>
        <w:autoSpaceDE w:val="0"/>
        <w:autoSpaceDN w:val="0"/>
        <w:adjustRightInd w:val="0"/>
        <w:spacing w:before="16" w:after="0" w:line="200" w:lineRule="exact"/>
        <w:ind w:left="900" w:right="130" w:hanging="180"/>
        <w:rPr>
          <w:rFonts w:ascii="Times New Roman" w:hAnsi="Times New Roman"/>
          <w:color w:val="000000"/>
          <w:sz w:val="20"/>
          <w:szCs w:val="20"/>
        </w:rPr>
      </w:pPr>
    </w:p>
    <w:p w:rsidR="00A16499" w:rsidRDefault="00A16499" w:rsidP="00A16499">
      <w:pPr>
        <w:widowControl w:val="0"/>
        <w:tabs>
          <w:tab w:val="left" w:pos="1350"/>
        </w:tabs>
        <w:autoSpaceDE w:val="0"/>
        <w:autoSpaceDN w:val="0"/>
        <w:adjustRightInd w:val="0"/>
        <w:spacing w:after="0" w:line="250" w:lineRule="auto"/>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graduate.</w:t>
      </w:r>
    </w:p>
    <w:p w:rsidR="00A16499" w:rsidRDefault="00A16499" w:rsidP="00A16499">
      <w:pPr>
        <w:widowControl w:val="0"/>
        <w:tabs>
          <w:tab w:val="left" w:pos="1080"/>
        </w:tabs>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7</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commencemen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exercis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absenti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e</w:t>
      </w:r>
      <w:r>
        <w:rPr>
          <w:rFonts w:ascii="Times New Roman" w:hAnsi="Times New Roman"/>
          <w:color w:val="191919"/>
          <w:spacing w:val="-2"/>
          <w:sz w:val="18"/>
          <w:szCs w:val="18"/>
        </w:rPr>
        <w:t>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 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A16499" w:rsidRDefault="00A16499" w:rsidP="00A16499">
      <w:pPr>
        <w:widowControl w:val="0"/>
        <w:autoSpaceDE w:val="0"/>
        <w:autoSpaceDN w:val="0"/>
        <w:adjustRightInd w:val="0"/>
        <w:spacing w:before="3" w:after="0" w:line="160" w:lineRule="exact"/>
        <w:ind w:left="900"/>
        <w:rPr>
          <w:rFonts w:ascii="Times New Roman" w:hAnsi="Times New Roman"/>
          <w:color w:val="000000"/>
          <w:sz w:val="16"/>
          <w:szCs w:val="16"/>
        </w:rPr>
      </w:pPr>
    </w:p>
    <w:p w:rsidR="00A16499" w:rsidRDefault="00A16499" w:rsidP="00A16499">
      <w:pPr>
        <w:pStyle w:val="Heading2"/>
        <w:spacing w:before="0"/>
        <w:ind w:left="180" w:right="130" w:firstLine="0"/>
        <w:rPr>
          <w:rFonts w:ascii="Times New Roman" w:hAnsi="Times New Roman"/>
          <w:color w:val="000000"/>
          <w:sz w:val="18"/>
          <w:szCs w:val="18"/>
        </w:rPr>
      </w:pPr>
      <w:bookmarkStart w:id="939" w:name="_Toc295316722"/>
      <w:r>
        <w:rPr>
          <w:rFonts w:ascii="Times New Roman" w:hAnsi="Times New Roman"/>
          <w:color w:val="191919"/>
          <w:spacing w:val="-2"/>
          <w:sz w:val="24"/>
          <w:szCs w:val="24"/>
        </w:rPr>
        <w:t>H</w:t>
      </w:r>
      <w:r>
        <w:rPr>
          <w:rFonts w:ascii="Times New Roman" w:hAnsi="Times New Roman"/>
          <w:color w:val="191919"/>
          <w:spacing w:val="-2"/>
          <w:sz w:val="18"/>
          <w:szCs w:val="18"/>
        </w:rPr>
        <w:t>ONOR</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2"/>
          <w:sz w:val="24"/>
          <w:szCs w:val="24"/>
        </w:rPr>
        <w:t>A</w:t>
      </w:r>
      <w:r>
        <w:rPr>
          <w:rFonts w:ascii="Times New Roman" w:hAnsi="Times New Roman"/>
          <w:color w:val="191919"/>
          <w:spacing w:val="-22"/>
          <w:sz w:val="18"/>
          <w:szCs w:val="18"/>
        </w:rPr>
        <w:t>W</w:t>
      </w:r>
      <w:r>
        <w:rPr>
          <w:rFonts w:ascii="Times New Roman" w:hAnsi="Times New Roman"/>
          <w:color w:val="191919"/>
          <w:spacing w:val="-2"/>
          <w:sz w:val="18"/>
          <w:szCs w:val="18"/>
        </w:rPr>
        <w:t>ARDS</w:t>
      </w:r>
      <w:bookmarkEnd w:id="939"/>
    </w:p>
    <w:p w:rsidR="00A16499" w:rsidRDefault="00A16499" w:rsidP="00A1649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Dean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List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carrie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e</w:t>
      </w:r>
      <w:r>
        <w:rPr>
          <w:rFonts w:ascii="Times New Roman" w:hAnsi="Times New Roman"/>
          <w:color w:val="191919"/>
          <w:spacing w:val="-2"/>
          <w:sz w:val="18"/>
          <w:szCs w:val="18"/>
        </w:rPr>
        <w:t>meste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w:t>
      </w:r>
      <w:r>
        <w:rPr>
          <w:rFonts w:ascii="Times New Roman" w:hAnsi="Times New Roman"/>
          <w:color w:val="191919"/>
          <w:spacing w:val="-3"/>
          <w:sz w:val="18"/>
          <w:szCs w:val="18"/>
        </w:rPr>
        <w:t>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achievemen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recognize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electio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membershi</w:t>
      </w:r>
      <w:r>
        <w:rPr>
          <w:rFonts w:ascii="Times New Roman" w:hAnsi="Times New Roman"/>
          <w:color w:val="191919"/>
          <w:sz w:val="18"/>
          <w:szCs w:val="18"/>
        </w:rPr>
        <w:t>p</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int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Alph</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Kapp</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w:t>
      </w:r>
      <w:r>
        <w:rPr>
          <w:rFonts w:ascii="Times New Roman" w:hAnsi="Times New Roman"/>
          <w:color w:val="191919"/>
          <w:sz w:val="18"/>
          <w:szCs w:val="18"/>
        </w:rPr>
        <w:t>u</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Nationa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Hono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Societ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and/o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disciplin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honor </w:t>
      </w:r>
      <w:r>
        <w:rPr>
          <w:rFonts w:ascii="Times New Roman" w:hAnsi="Times New Roman"/>
          <w:color w:val="191919"/>
          <w:spacing w:val="-2"/>
          <w:sz w:val="18"/>
          <w:szCs w:val="18"/>
        </w:rPr>
        <w:t>societie</w:t>
      </w:r>
      <w:r>
        <w:rPr>
          <w:rFonts w:ascii="Times New Roman" w:hAnsi="Times New Roman"/>
          <w:color w:val="191919"/>
          <w:sz w:val="18"/>
          <w:szCs w:val="18"/>
        </w:rPr>
        <w:t>s</w:t>
      </w:r>
      <w:r>
        <w:rPr>
          <w:rFonts w:ascii="Times New Roman" w:hAnsi="Times New Roman"/>
          <w:color w:val="191919"/>
          <w:spacing w:val="-2"/>
          <w:sz w:val="18"/>
          <w:szCs w:val="18"/>
        </w:rPr>
        <w:t xml:space="preserve"> durin</w:t>
      </w:r>
      <w:r>
        <w:rPr>
          <w:rFonts w:ascii="Times New Roman" w:hAnsi="Times New Roman"/>
          <w:color w:val="191919"/>
          <w:sz w:val="18"/>
          <w:szCs w:val="18"/>
        </w:rPr>
        <w:t>g</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junio</w:t>
      </w:r>
      <w:r>
        <w:rPr>
          <w:rFonts w:ascii="Times New Roman" w:hAnsi="Times New Roman"/>
          <w:color w:val="191919"/>
          <w:sz w:val="18"/>
          <w:szCs w:val="18"/>
        </w:rPr>
        <w:t>r</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senio</w:t>
      </w:r>
      <w:r>
        <w:rPr>
          <w:rFonts w:ascii="Times New Roman" w:hAnsi="Times New Roman"/>
          <w:color w:val="191919"/>
          <w:sz w:val="18"/>
          <w:szCs w:val="18"/>
        </w:rPr>
        <w:t>r</w:t>
      </w:r>
      <w:r>
        <w:rPr>
          <w:rFonts w:ascii="Times New Roman" w:hAnsi="Times New Roman"/>
          <w:color w:val="191919"/>
          <w:spacing w:val="-2"/>
          <w:sz w:val="18"/>
          <w:szCs w:val="18"/>
        </w:rPr>
        <w:t xml:space="preserve"> 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graduat</w:t>
      </w:r>
      <w:r>
        <w:rPr>
          <w:rFonts w:ascii="Times New Roman" w:hAnsi="Times New Roman"/>
          <w:color w:val="191919"/>
          <w:sz w:val="18"/>
          <w:szCs w:val="18"/>
        </w:rPr>
        <w:t>e</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honors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cumulativ</w:t>
      </w:r>
      <w:r>
        <w:rPr>
          <w:rFonts w:ascii="Times New Roman" w:hAnsi="Times New Roman"/>
          <w:color w:val="191919"/>
          <w:sz w:val="18"/>
          <w:szCs w:val="18"/>
        </w:rPr>
        <w:t>e</w:t>
      </w:r>
      <w:r>
        <w:rPr>
          <w:rFonts w:ascii="Times New Roman" w:hAnsi="Times New Roman"/>
          <w:color w:val="191919"/>
          <w:spacing w:val="-2"/>
          <w:sz w:val="18"/>
          <w:szCs w:val="18"/>
        </w:rPr>
        <w:t xml:space="preserve"> grad</w:t>
      </w:r>
      <w:r>
        <w:rPr>
          <w:rFonts w:ascii="Times New Roman" w:hAnsi="Times New Roman"/>
          <w:color w:val="191919"/>
          <w:sz w:val="18"/>
          <w:szCs w:val="18"/>
        </w:rPr>
        <w:t>e</w:t>
      </w:r>
      <w:r>
        <w:rPr>
          <w:rFonts w:ascii="Times New Roman" w:hAnsi="Times New Roman"/>
          <w:color w:val="191919"/>
          <w:spacing w:val="-2"/>
          <w:sz w:val="18"/>
          <w:szCs w:val="18"/>
        </w:rPr>
        <w:t xml:space="preserve"> poin</w:t>
      </w:r>
      <w:r>
        <w:rPr>
          <w:rFonts w:ascii="Times New Roman" w:hAnsi="Times New Roman"/>
          <w:color w:val="191919"/>
          <w:sz w:val="18"/>
          <w:szCs w:val="18"/>
        </w:rPr>
        <w:t>t</w:t>
      </w:r>
      <w:r>
        <w:rPr>
          <w:rFonts w:ascii="Times New Roman" w:hAnsi="Times New Roman"/>
          <w:color w:val="191919"/>
          <w:spacing w:val="-2"/>
          <w:sz w:val="18"/>
          <w:szCs w:val="18"/>
        </w:rPr>
        <w:t xml:space="preserve"> averag</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3</w:t>
      </w:r>
      <w:r>
        <w:rPr>
          <w:rFonts w:ascii="Times New Roman" w:hAnsi="Times New Roman"/>
          <w:color w:val="191919"/>
          <w:spacing w:val="-3"/>
          <w:sz w:val="18"/>
          <w:szCs w:val="18"/>
        </w:rPr>
        <w:t>.</w:t>
      </w:r>
      <w:r>
        <w:rPr>
          <w:rFonts w:ascii="Times New Roman" w:hAnsi="Times New Roman"/>
          <w:color w:val="191919"/>
          <w:sz w:val="18"/>
          <w:szCs w:val="18"/>
        </w:rPr>
        <w:t>5</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highe</w:t>
      </w:r>
      <w:r>
        <w:rPr>
          <w:rFonts w:ascii="Times New Roman" w:hAnsi="Times New Roman"/>
          <w:color w:val="191919"/>
          <w:sz w:val="18"/>
          <w:szCs w:val="18"/>
        </w:rPr>
        <w:t>r</w:t>
      </w:r>
      <w:r>
        <w:rPr>
          <w:rFonts w:ascii="Times New Roman" w:hAnsi="Times New Roman"/>
          <w:color w:val="191919"/>
          <w:spacing w:val="-2"/>
          <w:sz w:val="18"/>
          <w:szCs w:val="18"/>
        </w:rPr>
        <w:t xml:space="preserve"> based o</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4.</w:t>
      </w:r>
      <w:r>
        <w:rPr>
          <w:rFonts w:ascii="Times New Roman" w:hAnsi="Times New Roman"/>
          <w:color w:val="191919"/>
          <w:sz w:val="18"/>
          <w:szCs w:val="18"/>
        </w:rPr>
        <w:t>0</w:t>
      </w:r>
      <w:r>
        <w:rPr>
          <w:rFonts w:ascii="Times New Roman" w:hAnsi="Times New Roman"/>
          <w:color w:val="191919"/>
          <w:spacing w:val="-2"/>
          <w:sz w:val="18"/>
          <w:szCs w:val="18"/>
        </w:rPr>
        <w:t xml:space="preserve"> system</w:t>
      </w:r>
      <w:r>
        <w:rPr>
          <w:rFonts w:ascii="Times New Roman" w:hAnsi="Times New Roman"/>
          <w:color w:val="191919"/>
          <w:sz w:val="18"/>
          <w:szCs w:val="18"/>
        </w:rPr>
        <w:t>,</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bee</w:t>
      </w:r>
      <w:r>
        <w:rPr>
          <w:rFonts w:ascii="Times New Roman" w:hAnsi="Times New Roman"/>
          <w:color w:val="191919"/>
          <w:sz w:val="18"/>
          <w:szCs w:val="18"/>
        </w:rPr>
        <w:t>n</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residenc</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Stat</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complete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minimu</w:t>
      </w:r>
      <w:r>
        <w:rPr>
          <w:rFonts w:ascii="Times New Roman" w:hAnsi="Times New Roman"/>
          <w:color w:val="191919"/>
          <w:sz w:val="18"/>
          <w:szCs w:val="18"/>
        </w:rPr>
        <w:t>m</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6</w:t>
      </w:r>
      <w:r>
        <w:rPr>
          <w:rFonts w:ascii="Times New Roman" w:hAnsi="Times New Roman"/>
          <w:color w:val="191919"/>
          <w:sz w:val="18"/>
          <w:szCs w:val="18"/>
        </w:rPr>
        <w:t>0</w:t>
      </w:r>
      <w:r>
        <w:rPr>
          <w:rFonts w:ascii="Times New Roman" w:hAnsi="Times New Roman"/>
          <w:color w:val="191919"/>
          <w:spacing w:val="-2"/>
          <w:sz w:val="18"/>
          <w:szCs w:val="18"/>
        </w:rPr>
        <w:t xml:space="preserve"> semeste</w:t>
      </w:r>
      <w:r>
        <w:rPr>
          <w:rFonts w:ascii="Times New Roman" w:hAnsi="Times New Roman"/>
          <w:color w:val="191919"/>
          <w:sz w:val="18"/>
          <w:szCs w:val="18"/>
        </w:rPr>
        <w:t>r</w:t>
      </w:r>
      <w:r>
        <w:rPr>
          <w:rFonts w:ascii="Times New Roman" w:hAnsi="Times New Roman"/>
          <w:color w:val="191919"/>
          <w:spacing w:val="-2"/>
          <w:sz w:val="18"/>
          <w:szCs w:val="18"/>
        </w:rPr>
        <w:t xml:space="preserve"> ho</w:t>
      </w:r>
      <w:r>
        <w:rPr>
          <w:rFonts w:ascii="Times New Roman" w:hAnsi="Times New Roman"/>
          <w:color w:val="191919"/>
          <w:spacing w:val="-3"/>
          <w:sz w:val="18"/>
          <w:szCs w:val="18"/>
        </w:rPr>
        <w:t>u</w:t>
      </w:r>
      <w:r>
        <w:rPr>
          <w:rFonts w:ascii="Times New Roman" w:hAnsi="Times New Roman"/>
          <w:color w:val="191919"/>
          <w:spacing w:val="-2"/>
          <w:sz w:val="18"/>
          <w:szCs w:val="18"/>
        </w:rPr>
        <w:t>rs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averag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notatio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4"/>
          <w:sz w:val="18"/>
          <w:szCs w:val="18"/>
        </w:rPr>
        <w:t>honor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4"/>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4"/>
          <w:sz w:val="18"/>
          <w:szCs w:val="18"/>
        </w:rPr>
        <w:t>mad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commencemen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program</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student</w:t>
      </w:r>
      <w:r>
        <w:rPr>
          <w:rFonts w:ascii="Times New Roman" w:hAnsi="Times New Roman"/>
          <w:color w:val="191919"/>
          <w:spacing w:val="-13"/>
          <w:sz w:val="18"/>
          <w:szCs w:val="18"/>
        </w:rPr>
        <w: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4"/>
          <w:sz w:val="18"/>
          <w:szCs w:val="18"/>
        </w:rPr>
        <w:t>permanen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record 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4"/>
          <w:sz w:val="18"/>
          <w:szCs w:val="18"/>
        </w:rPr>
        <w:t>transcript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4"/>
          <w:sz w:val="18"/>
          <w:szCs w:val="18"/>
        </w:rPr>
        <w:t>follows:</w:t>
      </w:r>
    </w:p>
    <w:p w:rsidR="00A16499" w:rsidRDefault="00A16499" w:rsidP="00A16499">
      <w:pPr>
        <w:widowControl w:val="0"/>
        <w:autoSpaceDE w:val="0"/>
        <w:autoSpaceDN w:val="0"/>
        <w:adjustRightInd w:val="0"/>
        <w:spacing w:before="3" w:after="0" w:line="140" w:lineRule="exact"/>
        <w:ind w:left="180" w:right="130" w:firstLine="0"/>
        <w:rPr>
          <w:rFonts w:ascii="Times New Roman" w:hAnsi="Times New Roman"/>
          <w:color w:val="000000"/>
          <w:sz w:val="14"/>
          <w:szCs w:val="14"/>
        </w:rPr>
      </w:pPr>
    </w:p>
    <w:tbl>
      <w:tblPr>
        <w:tblW w:w="0" w:type="auto"/>
        <w:tblInd w:w="1010" w:type="dxa"/>
        <w:tblLayout w:type="fixed"/>
        <w:tblCellMar>
          <w:left w:w="0" w:type="dxa"/>
          <w:right w:w="0" w:type="dxa"/>
        </w:tblCellMar>
        <w:tblLook w:val="0000"/>
      </w:tblPr>
      <w:tblGrid>
        <w:gridCol w:w="2937"/>
        <w:gridCol w:w="3681"/>
        <w:gridCol w:w="1530"/>
      </w:tblGrid>
      <w:tr w:rsidR="00A16499" w:rsidRPr="007A7452" w:rsidTr="00ED3614">
        <w:trPr>
          <w:trHeight w:hRule="exact" w:val="490"/>
        </w:trPr>
        <w:tc>
          <w:tcPr>
            <w:tcW w:w="2937" w:type="dxa"/>
            <w:tcBorders>
              <w:top w:val="nil"/>
              <w:left w:val="nil"/>
              <w:bottom w:val="nil"/>
              <w:right w:val="nil"/>
            </w:tcBorders>
          </w:tcPr>
          <w:p w:rsidR="00A16499" w:rsidRPr="007A7452" w:rsidRDefault="00A16499" w:rsidP="00ED3614">
            <w:pPr>
              <w:widowControl w:val="0"/>
              <w:autoSpaceDE w:val="0"/>
              <w:autoSpaceDN w:val="0"/>
              <w:adjustRightInd w:val="0"/>
              <w:spacing w:after="0"/>
              <w:ind w:left="900"/>
              <w:rPr>
                <w:rFonts w:ascii="Times New Roman" w:hAnsi="Times New Roman"/>
                <w:sz w:val="24"/>
                <w:szCs w:val="24"/>
              </w:rPr>
            </w:pPr>
          </w:p>
        </w:tc>
        <w:tc>
          <w:tcPr>
            <w:tcW w:w="3681" w:type="dxa"/>
            <w:tcBorders>
              <w:top w:val="nil"/>
              <w:left w:val="nil"/>
              <w:bottom w:val="nil"/>
              <w:right w:val="nil"/>
            </w:tcBorders>
          </w:tcPr>
          <w:p w:rsidR="00A16499" w:rsidRPr="007A7452" w:rsidRDefault="00A16499" w:rsidP="00ED3614">
            <w:pPr>
              <w:widowControl w:val="0"/>
              <w:autoSpaceDE w:val="0"/>
              <w:autoSpaceDN w:val="0"/>
              <w:adjustRightInd w:val="0"/>
              <w:spacing w:before="70" w:after="0"/>
              <w:ind w:left="900" w:firstLine="44"/>
              <w:rPr>
                <w:rFonts w:ascii="Times New Roman" w:hAnsi="Times New Roman"/>
                <w:sz w:val="24"/>
                <w:szCs w:val="24"/>
              </w:rPr>
            </w:pPr>
            <w:r w:rsidRPr="007A7452">
              <w:rPr>
                <w:rFonts w:ascii="Times New Roman" w:hAnsi="Times New Roman"/>
                <w:b/>
                <w:bCs/>
                <w:color w:val="191919"/>
                <w:spacing w:val="-2"/>
                <w:sz w:val="18"/>
                <w:szCs w:val="18"/>
              </w:rPr>
              <w:t>Baccalau</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eat</w:t>
            </w:r>
            <w:r w:rsidRPr="007A7452">
              <w:rPr>
                <w:rFonts w:ascii="Times New Roman" w:hAnsi="Times New Roman"/>
                <w:b/>
                <w:bCs/>
                <w:color w:val="191919"/>
                <w:sz w:val="18"/>
                <w:szCs w:val="18"/>
              </w:rPr>
              <w:t>e</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Deg</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ee</w:t>
            </w:r>
          </w:p>
        </w:tc>
        <w:tc>
          <w:tcPr>
            <w:tcW w:w="1530" w:type="dxa"/>
            <w:tcBorders>
              <w:top w:val="nil"/>
              <w:left w:val="nil"/>
              <w:bottom w:val="nil"/>
              <w:right w:val="nil"/>
            </w:tcBorders>
          </w:tcPr>
          <w:p w:rsidR="00A16499" w:rsidRPr="007A7452" w:rsidRDefault="00A16499" w:rsidP="00ED3614">
            <w:pPr>
              <w:widowControl w:val="0"/>
              <w:autoSpaceDE w:val="0"/>
              <w:autoSpaceDN w:val="0"/>
              <w:adjustRightInd w:val="0"/>
              <w:spacing w:before="70" w:after="0"/>
              <w:ind w:left="900"/>
              <w:rPr>
                <w:rFonts w:ascii="Times New Roman" w:hAnsi="Times New Roman"/>
                <w:sz w:val="24"/>
                <w:szCs w:val="24"/>
              </w:rPr>
            </w:pPr>
          </w:p>
        </w:tc>
      </w:tr>
      <w:tr w:rsidR="00A16499" w:rsidRPr="007A7452" w:rsidTr="00ED3614">
        <w:trPr>
          <w:trHeight w:hRule="exact" w:val="356"/>
        </w:trPr>
        <w:tc>
          <w:tcPr>
            <w:tcW w:w="2937" w:type="dxa"/>
            <w:tcBorders>
              <w:top w:val="nil"/>
              <w:left w:val="nil"/>
              <w:bottom w:val="nil"/>
              <w:right w:val="nil"/>
            </w:tcBorders>
          </w:tcPr>
          <w:p w:rsidR="00A16499" w:rsidRPr="007A7452" w:rsidRDefault="00A16499" w:rsidP="00ED3614">
            <w:pPr>
              <w:widowControl w:val="0"/>
              <w:autoSpaceDE w:val="0"/>
              <w:autoSpaceDN w:val="0"/>
              <w:adjustRightInd w:val="0"/>
              <w:spacing w:after="0" w:line="197" w:lineRule="exact"/>
              <w:ind w:left="900" w:hanging="20"/>
              <w:rPr>
                <w:rFonts w:ascii="Times New Roman" w:hAnsi="Times New Roman"/>
                <w:sz w:val="24"/>
                <w:szCs w:val="24"/>
              </w:rPr>
            </w:pPr>
            <w:r w:rsidRPr="007A7452">
              <w:rPr>
                <w:rFonts w:ascii="Times New Roman" w:hAnsi="Times New Roman"/>
                <w:color w:val="191919"/>
                <w:spacing w:val="-2"/>
                <w:sz w:val="18"/>
                <w:szCs w:val="18"/>
              </w:rPr>
              <w:t>Summ</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Cu</w:t>
            </w:r>
            <w:r w:rsidRPr="007A7452">
              <w:rPr>
                <w:rFonts w:ascii="Times New Roman" w:hAnsi="Times New Roman"/>
                <w:color w:val="191919"/>
                <w:sz w:val="18"/>
                <w:szCs w:val="18"/>
              </w:rPr>
              <w:t>m</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Laude</w:t>
            </w:r>
          </w:p>
        </w:tc>
        <w:tc>
          <w:tcPr>
            <w:tcW w:w="3681" w:type="dxa"/>
            <w:tcBorders>
              <w:top w:val="nil"/>
              <w:left w:val="nil"/>
              <w:bottom w:val="nil"/>
              <w:right w:val="nil"/>
            </w:tcBorders>
          </w:tcPr>
          <w:p w:rsidR="00A16499" w:rsidRPr="007A7452" w:rsidRDefault="00A16499" w:rsidP="00ED3614">
            <w:pPr>
              <w:widowControl w:val="0"/>
              <w:autoSpaceDE w:val="0"/>
              <w:autoSpaceDN w:val="0"/>
              <w:adjustRightInd w:val="0"/>
              <w:spacing w:after="0" w:line="197" w:lineRule="exact"/>
              <w:ind w:left="900" w:firstLine="44"/>
              <w:rPr>
                <w:rFonts w:ascii="Times New Roman" w:hAnsi="Times New Roman"/>
                <w:sz w:val="24"/>
                <w:szCs w:val="24"/>
              </w:rPr>
            </w:pPr>
            <w:r w:rsidRPr="007A7452">
              <w:rPr>
                <w:rFonts w:ascii="Times New Roman" w:hAnsi="Times New Roman"/>
                <w:color w:val="191919"/>
                <w:spacing w:val="-2"/>
                <w:sz w:val="18"/>
                <w:szCs w:val="18"/>
              </w:rPr>
              <w:t>3.9</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4.0</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p>
        </w:tc>
        <w:tc>
          <w:tcPr>
            <w:tcW w:w="1530" w:type="dxa"/>
            <w:tcBorders>
              <w:top w:val="nil"/>
              <w:left w:val="nil"/>
              <w:bottom w:val="nil"/>
              <w:right w:val="nil"/>
            </w:tcBorders>
          </w:tcPr>
          <w:p w:rsidR="00A16499" w:rsidRPr="007A7452" w:rsidRDefault="00A16499" w:rsidP="00ED3614">
            <w:pPr>
              <w:widowControl w:val="0"/>
              <w:autoSpaceDE w:val="0"/>
              <w:autoSpaceDN w:val="0"/>
              <w:adjustRightInd w:val="0"/>
              <w:spacing w:after="0" w:line="197" w:lineRule="exact"/>
              <w:ind w:left="900"/>
              <w:rPr>
                <w:rFonts w:ascii="Times New Roman" w:hAnsi="Times New Roman"/>
                <w:sz w:val="24"/>
                <w:szCs w:val="24"/>
              </w:rPr>
            </w:pPr>
          </w:p>
        </w:tc>
      </w:tr>
      <w:tr w:rsidR="00A16499" w:rsidRPr="007A7452" w:rsidTr="00ED3614">
        <w:trPr>
          <w:trHeight w:hRule="exact" w:val="352"/>
        </w:trPr>
        <w:tc>
          <w:tcPr>
            <w:tcW w:w="2937" w:type="dxa"/>
            <w:tcBorders>
              <w:top w:val="nil"/>
              <w:left w:val="nil"/>
              <w:bottom w:val="nil"/>
              <w:right w:val="nil"/>
            </w:tcBorders>
          </w:tcPr>
          <w:p w:rsidR="00A16499" w:rsidRPr="007A7452" w:rsidRDefault="00A16499" w:rsidP="00ED3614">
            <w:pPr>
              <w:widowControl w:val="0"/>
              <w:autoSpaceDE w:val="0"/>
              <w:autoSpaceDN w:val="0"/>
              <w:adjustRightInd w:val="0"/>
              <w:spacing w:after="0" w:line="195" w:lineRule="exact"/>
              <w:ind w:left="900" w:hanging="20"/>
              <w:rPr>
                <w:rFonts w:ascii="Times New Roman" w:hAnsi="Times New Roman"/>
                <w:sz w:val="24"/>
                <w:szCs w:val="24"/>
              </w:rPr>
            </w:pPr>
            <w:r w:rsidRPr="007A7452">
              <w:rPr>
                <w:rFonts w:ascii="Times New Roman" w:hAnsi="Times New Roman"/>
                <w:color w:val="191919"/>
                <w:spacing w:val="-2"/>
                <w:sz w:val="18"/>
                <w:szCs w:val="18"/>
              </w:rPr>
              <w:t>Magn</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Cu</w:t>
            </w:r>
            <w:r w:rsidRPr="007A7452">
              <w:rPr>
                <w:rFonts w:ascii="Times New Roman" w:hAnsi="Times New Roman"/>
                <w:color w:val="191919"/>
                <w:sz w:val="18"/>
                <w:szCs w:val="18"/>
              </w:rPr>
              <w:t>m</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Laude</w:t>
            </w:r>
          </w:p>
        </w:tc>
        <w:tc>
          <w:tcPr>
            <w:tcW w:w="3681" w:type="dxa"/>
            <w:tcBorders>
              <w:top w:val="nil"/>
              <w:left w:val="nil"/>
              <w:bottom w:val="nil"/>
              <w:right w:val="nil"/>
            </w:tcBorders>
          </w:tcPr>
          <w:p w:rsidR="00A16499" w:rsidRPr="007A7452" w:rsidRDefault="00A16499" w:rsidP="00ED3614">
            <w:pPr>
              <w:widowControl w:val="0"/>
              <w:autoSpaceDE w:val="0"/>
              <w:autoSpaceDN w:val="0"/>
              <w:adjustRightInd w:val="0"/>
              <w:spacing w:after="0" w:line="195" w:lineRule="exact"/>
              <w:ind w:left="900" w:firstLine="44"/>
              <w:rPr>
                <w:rFonts w:ascii="Times New Roman" w:hAnsi="Times New Roman"/>
                <w:sz w:val="24"/>
                <w:szCs w:val="24"/>
              </w:rPr>
            </w:pPr>
            <w:r w:rsidRPr="007A7452">
              <w:rPr>
                <w:rFonts w:ascii="Times New Roman" w:hAnsi="Times New Roman"/>
                <w:color w:val="191919"/>
                <w:spacing w:val="-2"/>
                <w:sz w:val="18"/>
                <w:szCs w:val="18"/>
              </w:rPr>
              <w:t>3.7</w:t>
            </w:r>
            <w:r w:rsidRPr="007A7452">
              <w:rPr>
                <w:rFonts w:ascii="Times New Roman" w:hAnsi="Times New Roman"/>
                <w:color w:val="191919"/>
                <w:sz w:val="18"/>
                <w:szCs w:val="18"/>
              </w:rPr>
              <w:t>5</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3.8</w:t>
            </w:r>
            <w:r w:rsidRPr="007A7452">
              <w:rPr>
                <w:rFonts w:ascii="Times New Roman" w:hAnsi="Times New Roman"/>
                <w:color w:val="191919"/>
                <w:sz w:val="18"/>
                <w:szCs w:val="18"/>
              </w:rPr>
              <w:t>9</w:t>
            </w:r>
            <w:r w:rsidRPr="007A7452">
              <w:rPr>
                <w:rFonts w:ascii="Times New Roman" w:hAnsi="Times New Roman"/>
                <w:color w:val="191919"/>
                <w:spacing w:val="-7"/>
                <w:sz w:val="18"/>
                <w:szCs w:val="18"/>
              </w:rPr>
              <w:t xml:space="preserve"> </w:t>
            </w:r>
          </w:p>
        </w:tc>
        <w:tc>
          <w:tcPr>
            <w:tcW w:w="1530" w:type="dxa"/>
            <w:tcBorders>
              <w:top w:val="nil"/>
              <w:left w:val="nil"/>
              <w:bottom w:val="nil"/>
              <w:right w:val="nil"/>
            </w:tcBorders>
          </w:tcPr>
          <w:p w:rsidR="00A16499" w:rsidRPr="007A7452" w:rsidRDefault="00A16499" w:rsidP="00ED3614">
            <w:pPr>
              <w:widowControl w:val="0"/>
              <w:autoSpaceDE w:val="0"/>
              <w:autoSpaceDN w:val="0"/>
              <w:adjustRightInd w:val="0"/>
              <w:spacing w:after="0" w:line="195" w:lineRule="exact"/>
              <w:ind w:left="900"/>
              <w:rPr>
                <w:rFonts w:ascii="Times New Roman" w:hAnsi="Times New Roman"/>
                <w:sz w:val="24"/>
                <w:szCs w:val="24"/>
              </w:rPr>
            </w:pPr>
          </w:p>
        </w:tc>
      </w:tr>
      <w:tr w:rsidR="00A16499" w:rsidRPr="007A7452" w:rsidTr="00ED3614">
        <w:trPr>
          <w:trHeight w:hRule="exact" w:val="486"/>
        </w:trPr>
        <w:tc>
          <w:tcPr>
            <w:tcW w:w="2937" w:type="dxa"/>
            <w:tcBorders>
              <w:top w:val="nil"/>
              <w:left w:val="nil"/>
              <w:bottom w:val="nil"/>
              <w:right w:val="nil"/>
            </w:tcBorders>
          </w:tcPr>
          <w:p w:rsidR="00A16499" w:rsidRPr="007A7452" w:rsidRDefault="00A16499" w:rsidP="00ED3614">
            <w:pPr>
              <w:widowControl w:val="0"/>
              <w:autoSpaceDE w:val="0"/>
              <w:autoSpaceDN w:val="0"/>
              <w:adjustRightInd w:val="0"/>
              <w:spacing w:after="0" w:line="195" w:lineRule="exact"/>
              <w:ind w:left="900" w:hanging="20"/>
              <w:rPr>
                <w:rFonts w:ascii="Times New Roman" w:hAnsi="Times New Roman"/>
                <w:sz w:val="24"/>
                <w:szCs w:val="24"/>
              </w:rPr>
            </w:pPr>
            <w:r w:rsidRPr="007A7452">
              <w:rPr>
                <w:rFonts w:ascii="Times New Roman" w:hAnsi="Times New Roman"/>
                <w:color w:val="191919"/>
                <w:spacing w:val="-2"/>
                <w:sz w:val="18"/>
                <w:szCs w:val="18"/>
              </w:rPr>
              <w:t>Cu</w:t>
            </w:r>
            <w:r w:rsidRPr="007A7452">
              <w:rPr>
                <w:rFonts w:ascii="Times New Roman" w:hAnsi="Times New Roman"/>
                <w:color w:val="191919"/>
                <w:sz w:val="18"/>
                <w:szCs w:val="18"/>
              </w:rPr>
              <w:t>m</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Laude</w:t>
            </w:r>
          </w:p>
        </w:tc>
        <w:tc>
          <w:tcPr>
            <w:tcW w:w="3681" w:type="dxa"/>
            <w:tcBorders>
              <w:top w:val="nil"/>
              <w:left w:val="nil"/>
              <w:bottom w:val="nil"/>
              <w:right w:val="nil"/>
            </w:tcBorders>
          </w:tcPr>
          <w:p w:rsidR="00A16499" w:rsidRPr="007A7452" w:rsidRDefault="00A16499" w:rsidP="00ED3614">
            <w:pPr>
              <w:widowControl w:val="0"/>
              <w:autoSpaceDE w:val="0"/>
              <w:autoSpaceDN w:val="0"/>
              <w:adjustRightInd w:val="0"/>
              <w:spacing w:after="0" w:line="195" w:lineRule="exact"/>
              <w:ind w:left="900" w:right="1353" w:hanging="12"/>
              <w:rPr>
                <w:rFonts w:ascii="Times New Roman" w:hAnsi="Times New Roman"/>
                <w:sz w:val="24"/>
                <w:szCs w:val="24"/>
              </w:rPr>
            </w:pPr>
            <w:r>
              <w:rPr>
                <w:rFonts w:ascii="Times New Roman" w:hAnsi="Times New Roman"/>
                <w:color w:val="191919"/>
                <w:spacing w:val="-2"/>
                <w:sz w:val="18"/>
                <w:szCs w:val="18"/>
              </w:rPr>
              <w:t xml:space="preserve"> </w:t>
            </w:r>
            <w:r w:rsidRPr="007A7452">
              <w:rPr>
                <w:rFonts w:ascii="Times New Roman" w:hAnsi="Times New Roman"/>
                <w:color w:val="191919"/>
                <w:spacing w:val="-2"/>
                <w:sz w:val="18"/>
                <w:szCs w:val="18"/>
              </w:rPr>
              <w:t>3.5</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3.74</w:t>
            </w:r>
          </w:p>
        </w:tc>
        <w:tc>
          <w:tcPr>
            <w:tcW w:w="1530" w:type="dxa"/>
            <w:tcBorders>
              <w:top w:val="nil"/>
              <w:left w:val="nil"/>
              <w:bottom w:val="nil"/>
              <w:right w:val="nil"/>
            </w:tcBorders>
          </w:tcPr>
          <w:p w:rsidR="00A16499" w:rsidRPr="007A7452" w:rsidRDefault="00A16499" w:rsidP="00ED3614">
            <w:pPr>
              <w:widowControl w:val="0"/>
              <w:autoSpaceDE w:val="0"/>
              <w:autoSpaceDN w:val="0"/>
              <w:adjustRightInd w:val="0"/>
              <w:spacing w:after="0"/>
              <w:ind w:left="900"/>
              <w:rPr>
                <w:rFonts w:ascii="Times New Roman" w:hAnsi="Times New Roman"/>
                <w:sz w:val="24"/>
                <w:szCs w:val="24"/>
              </w:rPr>
            </w:pPr>
          </w:p>
        </w:tc>
      </w:tr>
    </w:tbl>
    <w:p w:rsidR="00A16499" w:rsidRDefault="00A16499" w:rsidP="00A16499">
      <w:pPr>
        <w:widowControl w:val="0"/>
        <w:autoSpaceDE w:val="0"/>
        <w:autoSpaceDN w:val="0"/>
        <w:adjustRightInd w:val="0"/>
        <w:spacing w:after="0"/>
        <w:ind w:left="900" w:right="80" w:firstLine="0"/>
        <w:jc w:val="both"/>
        <w:rPr>
          <w:rFonts w:ascii="Times New Roman" w:hAnsi="Times New Roman"/>
          <w:color w:val="000000"/>
          <w:sz w:val="18"/>
          <w:szCs w:val="18"/>
        </w:rPr>
      </w:pP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exclusio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regardin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40" w:author="jhawkins" w:date="2011-04-01T09:09:00Z">
        <w:r>
          <w:rPr>
            <w:rFonts w:ascii="Times New Roman" w:hAnsi="Times New Roman"/>
            <w:color w:val="191919"/>
            <w:spacing w:val="-4"/>
            <w:sz w:val="18"/>
            <w:szCs w:val="18"/>
          </w:rPr>
          <w:t>Office</w:t>
        </w:r>
      </w:ins>
      <w:ins w:id="941" w:author="jhawkins" w:date="2011-04-01T09:47:00Z">
        <w:r>
          <w:rPr>
            <w:rFonts w:ascii="Times New Roman" w:hAnsi="Times New Roman"/>
            <w:color w:val="191919"/>
            <w:spacing w:val="-4"/>
            <w:sz w:val="18"/>
            <w:szCs w:val="18"/>
          </w:rPr>
          <w:t xml:space="preserve"> </w:t>
        </w:r>
      </w:ins>
      <w:ins w:id="942" w:author="jhawkins" w:date="2011-04-01T09:09:00Z">
        <w:r>
          <w:rPr>
            <w:rFonts w:ascii="Times New Roman" w:hAnsi="Times New Roman"/>
            <w:color w:val="191919"/>
            <w:spacing w:val="-4"/>
            <w:sz w:val="18"/>
            <w:szCs w:val="18"/>
          </w:rPr>
          <w:t xml:space="preserve">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43" w:author="jhawkins" w:date="2011-04-01T09:09: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pacing w:val="-2"/>
          <w:sz w:val="18"/>
          <w:szCs w:val="18"/>
        </w:rPr>
        <w:t>.</w:t>
      </w:r>
    </w:p>
    <w:p w:rsidR="00A16499" w:rsidRDefault="00A16499" w:rsidP="00A16499">
      <w:pPr>
        <w:widowControl w:val="0"/>
        <w:autoSpaceDE w:val="0"/>
        <w:autoSpaceDN w:val="0"/>
        <w:adjustRightInd w:val="0"/>
        <w:spacing w:before="6" w:after="0" w:line="190" w:lineRule="exact"/>
        <w:ind w:left="900"/>
        <w:rPr>
          <w:rFonts w:ascii="Times New Roman" w:hAnsi="Times New Roman"/>
          <w:color w:val="000000"/>
          <w:sz w:val="19"/>
          <w:szCs w:val="19"/>
        </w:rPr>
      </w:pPr>
    </w:p>
    <w:p w:rsidR="00A16499" w:rsidRDefault="00A16499" w:rsidP="00A16499">
      <w:pPr>
        <w:pStyle w:val="Heading2"/>
        <w:spacing w:before="0"/>
        <w:ind w:left="180" w:firstLine="0"/>
        <w:rPr>
          <w:rFonts w:ascii="Times New Roman" w:hAnsi="Times New Roman"/>
          <w:color w:val="000000"/>
          <w:sz w:val="18"/>
          <w:szCs w:val="18"/>
        </w:rPr>
      </w:pPr>
      <w:bookmarkStart w:id="944" w:name="_Toc295316723"/>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16"/>
          <w:sz w:val="18"/>
          <w:szCs w:val="18"/>
        </w:rPr>
        <w:t>T</w:t>
      </w:r>
      <w:r>
        <w:rPr>
          <w:rFonts w:ascii="Times New Roman" w:hAnsi="Times New Roman"/>
          <w:color w:val="191919"/>
          <w:spacing w:val="-2"/>
          <w:sz w:val="18"/>
          <w:szCs w:val="18"/>
        </w:rPr>
        <w:t>ANDING</w:t>
      </w:r>
      <w:bookmarkEnd w:id="944"/>
    </w:p>
    <w:p w:rsidR="00A16499" w:rsidRDefault="00A16499" w:rsidP="00A16499">
      <w:pPr>
        <w:widowControl w:val="0"/>
        <w:autoSpaceDE w:val="0"/>
        <w:autoSpaceDN w:val="0"/>
        <w:adjustRightInd w:val="0"/>
        <w:spacing w:before="30" w:after="0" w:line="250" w:lineRule="auto"/>
        <w:ind w:left="180" w:right="109" w:firstLine="0"/>
        <w:jc w:val="both"/>
        <w:rPr>
          <w:rFonts w:ascii="Times New Roman" w:hAnsi="Times New Roman"/>
          <w:color w:val="000000"/>
          <w:sz w:val="18"/>
          <w:szCs w:val="18"/>
        </w:rPr>
      </w:pPr>
      <w:r>
        <w:rPr>
          <w:rFonts w:ascii="Times New Roman" w:hAnsi="Times New Roman"/>
          <w:color w:val="191919"/>
          <w:spacing w:val="-14"/>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assur</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mos</w:t>
      </w:r>
      <w:r>
        <w:rPr>
          <w:rFonts w:ascii="Times New Roman" w:hAnsi="Times New Roman"/>
          <w:color w:val="191919"/>
          <w:sz w:val="18"/>
          <w:szCs w:val="18"/>
        </w:rPr>
        <w:t xml:space="preserve">t </w:t>
      </w:r>
      <w:r>
        <w:rPr>
          <w:rFonts w:ascii="Times New Roman" w:hAnsi="Times New Roman"/>
          <w:color w:val="191919"/>
          <w:spacing w:val="-2"/>
          <w:sz w:val="18"/>
          <w:szCs w:val="18"/>
        </w:rPr>
        <w:t>beneficia</w:t>
      </w:r>
      <w:r>
        <w:rPr>
          <w:rFonts w:ascii="Times New Roman" w:hAnsi="Times New Roman"/>
          <w:color w:val="191919"/>
          <w:sz w:val="18"/>
          <w:szCs w:val="18"/>
        </w:rPr>
        <w:t xml:space="preserve">l </w:t>
      </w:r>
      <w:r>
        <w:rPr>
          <w:rFonts w:ascii="Times New Roman" w:hAnsi="Times New Roman"/>
          <w:color w:val="191919"/>
          <w:spacing w:val="-2"/>
          <w:sz w:val="18"/>
          <w:szCs w:val="18"/>
        </w:rPr>
        <w:t>us</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resource</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bot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institution</w:t>
      </w:r>
      <w:r>
        <w:rPr>
          <w:rFonts w:ascii="Times New Roman" w:hAnsi="Times New Roman"/>
          <w:color w:val="191919"/>
          <w:sz w:val="18"/>
          <w:szCs w:val="18"/>
        </w:rPr>
        <w:t xml:space="preserve">, </w:t>
      </w:r>
      <w:r>
        <w:rPr>
          <w:rFonts w:ascii="Times New Roman" w:hAnsi="Times New Roman"/>
          <w:color w:val="191919"/>
          <w:spacing w:val="-2"/>
          <w:sz w:val="18"/>
          <w:szCs w:val="18"/>
        </w:rPr>
        <w:t>certai</w:t>
      </w:r>
      <w:r>
        <w:rPr>
          <w:rFonts w:ascii="Times New Roman" w:hAnsi="Times New Roman"/>
          <w:color w:val="191919"/>
          <w:sz w:val="18"/>
          <w:szCs w:val="18"/>
        </w:rPr>
        <w:t xml:space="preserve">n </w:t>
      </w:r>
      <w:r>
        <w:rPr>
          <w:rFonts w:ascii="Times New Roman" w:hAnsi="Times New Roman"/>
          <w:color w:val="191919"/>
          <w:spacing w:val="-2"/>
          <w:sz w:val="18"/>
          <w:szCs w:val="18"/>
        </w:rPr>
        <w:t>academi</w:t>
      </w:r>
      <w:r>
        <w:rPr>
          <w:rFonts w:ascii="Times New Roman" w:hAnsi="Times New Roman"/>
          <w:color w:val="191919"/>
          <w:sz w:val="18"/>
          <w:szCs w:val="18"/>
        </w:rPr>
        <w:t xml:space="preserve">c </w:t>
      </w:r>
      <w:r>
        <w:rPr>
          <w:rFonts w:ascii="Times New Roman" w:hAnsi="Times New Roman"/>
          <w:color w:val="191919"/>
          <w:spacing w:val="-2"/>
          <w:sz w:val="18"/>
          <w:szCs w:val="18"/>
        </w:rPr>
        <w:t>standard</w:t>
      </w:r>
      <w:r>
        <w:rPr>
          <w:rFonts w:ascii="Times New Roman" w:hAnsi="Times New Roman"/>
          <w:color w:val="191919"/>
          <w:sz w:val="18"/>
          <w:szCs w:val="18"/>
        </w:rPr>
        <w:t xml:space="preserve">s </w:t>
      </w:r>
      <w:r>
        <w:rPr>
          <w:rFonts w:ascii="Times New Roman" w:hAnsi="Times New Roman"/>
          <w:color w:val="191919"/>
          <w:spacing w:val="-2"/>
          <w:sz w:val="18"/>
          <w:szCs w:val="18"/>
        </w:rPr>
        <w:t>ha</w:t>
      </w:r>
      <w:r>
        <w:rPr>
          <w:rFonts w:ascii="Times New Roman" w:hAnsi="Times New Roman"/>
          <w:color w:val="191919"/>
          <w:spacing w:val="-3"/>
          <w:sz w:val="18"/>
          <w:szCs w:val="18"/>
        </w:rPr>
        <w:t>v</w:t>
      </w:r>
      <w:r>
        <w:rPr>
          <w:rFonts w:ascii="Times New Roman" w:hAnsi="Times New Roman"/>
          <w:color w:val="191919"/>
          <w:sz w:val="18"/>
          <w:szCs w:val="18"/>
        </w:rPr>
        <w:t xml:space="preserve">e </w:t>
      </w:r>
      <w:r>
        <w:rPr>
          <w:rFonts w:ascii="Times New Roman" w:hAnsi="Times New Roman"/>
          <w:color w:val="191919"/>
          <w:spacing w:val="-2"/>
          <w:sz w:val="18"/>
          <w:szCs w:val="18"/>
        </w:rPr>
        <w:t>bee</w:t>
      </w:r>
      <w:r>
        <w:rPr>
          <w:rFonts w:ascii="Times New Roman" w:hAnsi="Times New Roman"/>
          <w:color w:val="191919"/>
          <w:sz w:val="18"/>
          <w:szCs w:val="18"/>
        </w:rPr>
        <w:t xml:space="preserve">n </w:t>
      </w:r>
      <w:r>
        <w:rPr>
          <w:rFonts w:ascii="Times New Roman" w:hAnsi="Times New Roman"/>
          <w:color w:val="191919"/>
          <w:spacing w:val="-2"/>
          <w:sz w:val="18"/>
          <w:szCs w:val="18"/>
        </w:rPr>
        <w:t>se</w:t>
      </w:r>
      <w:r>
        <w:rPr>
          <w:rFonts w:ascii="Times New Roman" w:hAnsi="Times New Roman"/>
          <w:color w:val="191919"/>
          <w:sz w:val="18"/>
          <w:szCs w:val="18"/>
        </w:rPr>
        <w:t xml:space="preserve">t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progress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adher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standards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w:t>
      </w:r>
      <w:r>
        <w:rPr>
          <w:rFonts w:ascii="Times New Roman" w:hAnsi="Times New Roman"/>
          <w:color w:val="191919"/>
          <w:spacing w:val="-3"/>
          <w:sz w:val="18"/>
          <w:szCs w:val="18"/>
        </w:rPr>
        <w:t>c</w:t>
      </w:r>
      <w:r>
        <w:rPr>
          <w:rFonts w:ascii="Times New Roman" w:hAnsi="Times New Roman"/>
          <w:color w:val="191919"/>
          <w:spacing w:val="-2"/>
          <w:sz w:val="18"/>
          <w:szCs w:val="18"/>
        </w:rPr>
        <w:t>tor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2"/>
          <w:sz w:val="18"/>
          <w:szCs w:val="18"/>
        </w:rPr>
        <w:t xml:space="preserve"> status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namel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2"/>
          <w:sz w:val="18"/>
          <w:szCs w:val="18"/>
        </w:rPr>
        <w:t xml:space="preserve"> grad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earned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w:t>
      </w:r>
      <w:r>
        <w:rPr>
          <w:rFonts w:ascii="Times New Roman" w:hAnsi="Times New Roman"/>
          <w:color w:val="191919"/>
          <w:spacing w:val="-3"/>
          <w:sz w:val="18"/>
          <w:szCs w:val="18"/>
        </w:rPr>
        <w:t>e</w:t>
      </w:r>
      <w:r>
        <w:rPr>
          <w:rFonts w:ascii="Times New Roman" w:hAnsi="Times New Roman"/>
          <w:color w:val="191919"/>
          <w:spacing w:val="-2"/>
          <w:sz w:val="18"/>
          <w:szCs w:val="18"/>
        </w:rPr>
        <w:t>ster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w:t>
      </w:r>
      <w:r>
        <w:rPr>
          <w:rFonts w:ascii="Times New Roman" w:hAnsi="Times New Roman"/>
          <w:color w:val="191919"/>
          <w:spacing w:val="-3"/>
          <w:sz w:val="18"/>
          <w:szCs w:val="18"/>
        </w:rPr>
        <w:t>pleted</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maximu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tim</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allotte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completin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degre</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si</w:t>
      </w:r>
      <w:r>
        <w:rPr>
          <w:rFonts w:ascii="Times New Roman" w:hAnsi="Times New Roman"/>
          <w:color w:val="191919"/>
          <w:sz w:val="18"/>
          <w:szCs w:val="18"/>
        </w:rPr>
        <w:t>x</w:t>
      </w:r>
      <w:r>
        <w:rPr>
          <w:rFonts w:ascii="Times New Roman" w:hAnsi="Times New Roman"/>
          <w:color w:val="191919"/>
          <w:spacing w:val="-12"/>
          <w:sz w:val="18"/>
          <w:szCs w:val="18"/>
        </w:rPr>
        <w:t xml:space="preserve"> </w:t>
      </w:r>
      <w:r>
        <w:rPr>
          <w:rFonts w:ascii="Times New Roman" w:hAnsi="Times New Roman"/>
          <w:color w:val="191919"/>
          <w:spacing w:val="-3"/>
          <w:sz w:val="18"/>
          <w:szCs w:val="18"/>
        </w:rPr>
        <w:t>(6</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eightee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(18</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semesters</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z w:val="18"/>
          <w:szCs w:val="18"/>
        </w:rPr>
        <w:t>A</w:t>
      </w:r>
      <w:r>
        <w:rPr>
          <w:rFonts w:ascii="Times New Roman" w:hAnsi="Times New Roman"/>
          <w:color w:val="191919"/>
          <w:spacing w:val="-22"/>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wh</w:t>
      </w:r>
      <w:r>
        <w:rPr>
          <w:rFonts w:ascii="Times New Roman" w:hAnsi="Times New Roman"/>
          <w:color w:val="191919"/>
          <w:spacing w:val="-4"/>
          <w:sz w:val="18"/>
          <w:szCs w:val="18"/>
        </w:rPr>
        <w:t>o</w:t>
      </w:r>
      <w:r>
        <w:rPr>
          <w:rFonts w:ascii="Times New Roman" w:hAnsi="Times New Roman"/>
          <w:color w:val="191919"/>
          <w:spacing w:val="-3"/>
          <w:sz w:val="18"/>
          <w:szCs w:val="18"/>
        </w:rPr>
        <w:t>s</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stand</w:t>
      </w:r>
      <w:r>
        <w:rPr>
          <w:rFonts w:ascii="Times New Roman" w:hAnsi="Times New Roman"/>
          <w:color w:val="191919"/>
          <w:spacing w:val="-2"/>
          <w:sz w:val="18"/>
          <w:szCs w:val="18"/>
        </w:rPr>
        <w: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governe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following:</w:t>
      </w:r>
    </w:p>
    <w:p w:rsidR="00A16499" w:rsidRDefault="00A16499" w:rsidP="00A16499">
      <w:pPr>
        <w:widowControl w:val="0"/>
        <w:autoSpaceDE w:val="0"/>
        <w:autoSpaceDN w:val="0"/>
        <w:adjustRightInd w:val="0"/>
        <w:spacing w:before="16" w:after="0" w:line="200" w:lineRule="exact"/>
        <w:ind w:left="180" w:firstLine="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2.00.</w:t>
      </w:r>
    </w:p>
    <w:p w:rsidR="00A16499" w:rsidRDefault="00A16499" w:rsidP="00A16499">
      <w:pPr>
        <w:widowControl w:val="0"/>
        <w:autoSpaceDE w:val="0"/>
        <w:autoSpaceDN w:val="0"/>
        <w:adjustRightInd w:val="0"/>
        <w:spacing w:before="5" w:after="0" w:line="220" w:lineRule="exact"/>
        <w:ind w:left="540" w:right="130" w:hanging="180"/>
        <w:rPr>
          <w:rFonts w:ascii="Times New Roman" w:hAnsi="Times New Roman"/>
          <w:color w:val="000000"/>
        </w:rPr>
      </w:pPr>
    </w:p>
    <w:p w:rsidR="00A16499" w:rsidRDefault="00A16499" w:rsidP="00A16499">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become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w:t>
      </w:r>
      <w:r>
        <w:rPr>
          <w:rFonts w:ascii="Times New Roman" w:hAnsi="Times New Roman"/>
          <w:color w:val="191919"/>
          <w:spacing w:val="-3"/>
          <w:sz w:val="18"/>
          <w:szCs w:val="18"/>
        </w:rPr>
        <w:t>m</w:t>
      </w:r>
      <w:r>
        <w:rPr>
          <w:rFonts w:ascii="Times New Roman" w:hAnsi="Times New Roman"/>
          <w:color w:val="191919"/>
          <w:spacing w:val="-2"/>
          <w:sz w:val="18"/>
          <w:szCs w:val="18"/>
        </w:rPr>
        <w:t>este</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540" w:right="130" w:hanging="180"/>
        <w:rPr>
          <w:rFonts w:ascii="Times New Roman" w:hAnsi="Times New Roman"/>
          <w:color w:val="000000"/>
        </w:rPr>
      </w:pPr>
    </w:p>
    <w:p w:rsidR="00A16499" w:rsidRDefault="00A16499" w:rsidP="00A16499">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greate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540" w:right="130" w:hanging="180"/>
        <w:rPr>
          <w:rFonts w:ascii="Times New Roman" w:hAnsi="Times New Roman"/>
          <w:color w:val="000000"/>
        </w:rPr>
      </w:pPr>
    </w:p>
    <w:p w:rsidR="00A16499" w:rsidRDefault="00A16499" w:rsidP="00A16499">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same 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tracke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pacing w:val="-3"/>
          <w:sz w:val="18"/>
          <w:szCs w:val="18"/>
        </w:rPr>
        <w:t>s</w:t>
      </w:r>
      <w:r>
        <w:rPr>
          <w:rFonts w:ascii="Times New Roman" w:hAnsi="Times New Roman"/>
          <w:color w:val="191919"/>
          <w:spacing w:val="-2"/>
          <w:sz w:val="18"/>
          <w:szCs w:val="18"/>
        </w:rPr>
        <w: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Support.</w:t>
      </w:r>
    </w:p>
    <w:p w:rsidR="00A16499" w:rsidRPr="002C3353" w:rsidRDefault="00A16499" w:rsidP="00A16499">
      <w:pPr>
        <w:widowControl w:val="0"/>
        <w:autoSpaceDE w:val="0"/>
        <w:autoSpaceDN w:val="0"/>
        <w:adjustRightInd w:val="0"/>
        <w:spacing w:after="0" w:line="250" w:lineRule="auto"/>
        <w:ind w:left="540" w:right="130" w:hanging="180"/>
        <w:jc w:val="both"/>
        <w:rPr>
          <w:rFonts w:ascii="Times New Roman" w:hAnsi="Times New Roman"/>
          <w:color w:val="000000"/>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Readmission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suspension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achiev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n</w:t>
      </w:r>
      <w:r>
        <w:rPr>
          <w:rFonts w:ascii="Times New Roman" w:hAnsi="Times New Roman"/>
          <w:color w:val="191919"/>
          <w:spacing w:val="-2"/>
          <w:sz w:val="18"/>
          <w:szCs w:val="18"/>
        </w:rPr>
        <w:t xml:space="preserve">imum </w:t>
      </w:r>
      <w:r>
        <w:rPr>
          <w:rFonts w:ascii="Times New Roman" w:hAnsi="Times New Roman"/>
          <w:color w:val="191919"/>
          <w:spacing w:val="-4"/>
          <w:sz w:val="18"/>
          <w:szCs w:val="18"/>
        </w:rPr>
        <w:t>semeste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G</w:t>
      </w:r>
      <w:r>
        <w:rPr>
          <w:rFonts w:ascii="Times New Roman" w:hAnsi="Times New Roman"/>
          <w:color w:val="191919"/>
          <w:spacing w:val="-20"/>
          <w:sz w:val="18"/>
          <w:szCs w:val="18"/>
        </w:rPr>
        <w:t>P</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pacing w:val="-4"/>
          <w:sz w:val="18"/>
          <w:szCs w:val="18"/>
        </w:rPr>
        <w:t>greate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4"/>
          <w:sz w:val="18"/>
          <w:szCs w:val="18"/>
        </w:rPr>
        <w:t>2.</w:t>
      </w:r>
      <w:r>
        <w:rPr>
          <w:rFonts w:ascii="Times New Roman" w:hAnsi="Times New Roman"/>
          <w:color w:val="191919"/>
          <w:sz w:val="18"/>
          <w:szCs w:val="18"/>
        </w:rPr>
        <w:t>0</w:t>
      </w:r>
      <w:r>
        <w:rPr>
          <w:rFonts w:ascii="Times New Roman" w:hAnsi="Times New Roman"/>
          <w:color w:val="191919"/>
          <w:spacing w:val="-7"/>
          <w:sz w:val="18"/>
          <w:szCs w:val="18"/>
        </w:rPr>
        <w:t xml:space="preserve"> </w:t>
      </w:r>
      <w:r>
        <w:rPr>
          <w:rFonts w:ascii="Times New Roman" w:hAnsi="Times New Roman"/>
          <w:color w:val="191919"/>
          <w:spacing w:val="-4"/>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4"/>
          <w:sz w:val="18"/>
          <w:szCs w:val="18"/>
        </w:rPr>
        <w:t>preclud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4"/>
          <w:sz w:val="18"/>
          <w:szCs w:val="18"/>
        </w:rPr>
        <w:t>subsequen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4"/>
          <w:sz w:val="18"/>
          <w:szCs w:val="18"/>
        </w:rPr>
        <w:t>suspensio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4"/>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4"/>
          <w:sz w:val="18"/>
          <w:szCs w:val="18"/>
        </w:rPr>
        <w:t>leas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4"/>
          <w:sz w:val="18"/>
          <w:szCs w:val="18"/>
        </w:rPr>
        <w:t>yea</w:t>
      </w:r>
      <w:r>
        <w:rPr>
          <w:rFonts w:ascii="Times New Roman" w:hAnsi="Times New Roman"/>
          <w:color w:val="191919"/>
          <w:spacing w:val="-13"/>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4"/>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4"/>
          <w:sz w:val="18"/>
          <w:szCs w:val="18"/>
        </w:rPr>
        <w:t>ne</w:t>
      </w:r>
      <w:r>
        <w:rPr>
          <w:rFonts w:ascii="Times New Roman" w:hAnsi="Times New Roman"/>
          <w:color w:val="191919"/>
          <w:sz w:val="18"/>
          <w:szCs w:val="18"/>
        </w:rPr>
        <w:t>w</w:t>
      </w:r>
      <w:r>
        <w:rPr>
          <w:rFonts w:ascii="Times New Roman" w:hAnsi="Times New Roman"/>
          <w:color w:val="191919"/>
          <w:spacing w:val="-7"/>
          <w:sz w:val="18"/>
          <w:szCs w:val="18"/>
        </w:rPr>
        <w:t xml:space="preserve"> </w:t>
      </w:r>
      <w:r>
        <w:rPr>
          <w:rFonts w:ascii="Times New Roman" w:hAnsi="Times New Roman"/>
          <w:color w:val="191919"/>
          <w:spacing w:val="-4"/>
          <w:sz w:val="18"/>
          <w:szCs w:val="18"/>
        </w:rPr>
        <w:t>readmissions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4"/>
          <w:sz w:val="18"/>
          <w:szCs w:val="18"/>
        </w:rPr>
        <w:t>thi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4"/>
          <w:sz w:val="18"/>
          <w:szCs w:val="18"/>
        </w:rPr>
        <w:t>sam</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4"/>
          <w:sz w:val="18"/>
          <w:szCs w:val="18"/>
        </w:rPr>
        <w:t>standar</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4"/>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4"/>
          <w:sz w:val="18"/>
          <w:szCs w:val="18"/>
        </w:rPr>
        <w:t>appl</w:t>
      </w:r>
      <w:r>
        <w:rPr>
          <w:rFonts w:ascii="Times New Roman" w:hAnsi="Times New Roman"/>
          <w:color w:val="191919"/>
          <w:spacing w:val="-15"/>
          <w:sz w:val="18"/>
          <w:szCs w:val="18"/>
        </w:rPr>
        <w:t>y</w:t>
      </w:r>
      <w:r>
        <w:rPr>
          <w:rFonts w:ascii="Times New Roman" w:hAnsi="Times New Roman"/>
          <w:color w:val="191919"/>
          <w:sz w:val="18"/>
          <w:szCs w:val="18"/>
        </w:rPr>
        <w:t>.</w:t>
      </w:r>
    </w:p>
    <w:p w:rsidR="00A16499" w:rsidRDefault="00A16499" w:rsidP="00A16499">
      <w:pPr>
        <w:pStyle w:val="ListParagraph"/>
        <w:tabs>
          <w:tab w:val="left" w:pos="720"/>
        </w:tabs>
        <w:spacing w:after="0" w:line="240" w:lineRule="auto"/>
        <w:ind w:left="900" w:right="130"/>
        <w:rPr>
          <w:rFonts w:ascii="Times New Roman" w:hAnsi="Times New Roman"/>
          <w:color w:val="000000"/>
          <w:sz w:val="32"/>
          <w:szCs w:val="32"/>
        </w:rPr>
      </w:pPr>
    </w:p>
    <w:p w:rsidR="00E37BB4" w:rsidRDefault="00E37BB4" w:rsidP="00E37BB4">
      <w:pPr>
        <w:pStyle w:val="Heading2"/>
        <w:spacing w:before="0"/>
        <w:ind w:left="180" w:right="130" w:firstLine="0"/>
        <w:jc w:val="both"/>
        <w:rPr>
          <w:rFonts w:ascii="Times New Roman" w:hAnsi="Times New Roman"/>
          <w:color w:val="000000"/>
          <w:sz w:val="18"/>
          <w:szCs w:val="18"/>
        </w:rPr>
      </w:pPr>
      <w:bookmarkStart w:id="945" w:name="_Toc295316724"/>
      <w:r>
        <w:rPr>
          <w:rFonts w:ascii="Times New Roman" w:hAnsi="Times New Roman"/>
          <w:color w:val="191919"/>
          <w:spacing w:val="-2"/>
          <w:sz w:val="24"/>
          <w:szCs w:val="24"/>
        </w:rPr>
        <w:lastRenderedPageBreak/>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ROB</w:t>
      </w:r>
      <w:r>
        <w:rPr>
          <w:rFonts w:ascii="Times New Roman" w:hAnsi="Times New Roman"/>
          <w:color w:val="191919"/>
          <w:spacing w:val="-16"/>
          <w:sz w:val="18"/>
          <w:szCs w:val="18"/>
        </w:rPr>
        <w:t>A</w:t>
      </w:r>
      <w:r>
        <w:rPr>
          <w:rFonts w:ascii="Times New Roman" w:hAnsi="Times New Roman"/>
          <w:color w:val="191919"/>
          <w:spacing w:val="-2"/>
          <w:sz w:val="18"/>
          <w:szCs w:val="18"/>
        </w:rPr>
        <w:t>TION</w:t>
      </w:r>
      <w:r>
        <w:rPr>
          <w:rFonts w:ascii="Times New Roman" w:hAnsi="Times New Roman"/>
          <w:color w:val="191919"/>
          <w:spacing w:val="-2"/>
          <w:sz w:val="24"/>
          <w:szCs w:val="24"/>
        </w:rPr>
        <w:t>/S</w:t>
      </w:r>
      <w:r>
        <w:rPr>
          <w:rFonts w:ascii="Times New Roman" w:hAnsi="Times New Roman"/>
          <w:color w:val="191919"/>
          <w:spacing w:val="-2"/>
          <w:sz w:val="18"/>
          <w:szCs w:val="18"/>
        </w:rPr>
        <w:t>USPENSION</w:t>
      </w:r>
      <w:bookmarkEnd w:id="945"/>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1</w:t>
      </w:r>
      <w:r>
        <w:rPr>
          <w:rFonts w:ascii="Times New Roman" w:hAnsi="Times New Roman"/>
          <w:color w:val="191919"/>
          <w:sz w:val="18"/>
          <w:szCs w:val="18"/>
        </w:rPr>
        <w:t>2</w:t>
      </w:r>
      <w:r>
        <w:rPr>
          <w:rFonts w:ascii="Times New Roman" w:hAnsi="Times New Roman"/>
          <w:color w:val="191919"/>
          <w:spacing w:val="-2"/>
          <w:sz w:val="18"/>
          <w:szCs w:val="18"/>
        </w:rPr>
        <w:t xml:space="preserve"> hour</w:t>
      </w:r>
      <w:r>
        <w:rPr>
          <w:rFonts w:ascii="Times New Roman" w:hAnsi="Times New Roman"/>
          <w:color w:val="191919"/>
          <w:sz w:val="18"/>
          <w:szCs w:val="18"/>
        </w:rPr>
        <w:t>s</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complete</w:t>
      </w:r>
      <w:r>
        <w:rPr>
          <w:rFonts w:ascii="Times New Roman" w:hAnsi="Times New Roman"/>
          <w:color w:val="191919"/>
          <w:sz w:val="18"/>
          <w:szCs w:val="18"/>
        </w:rPr>
        <w:t>d</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2"/>
          <w:sz w:val="18"/>
          <w:szCs w:val="18"/>
        </w:rPr>
        <w:t xml:space="preserve"> part-tim</w:t>
      </w:r>
      <w:r>
        <w:rPr>
          <w:rFonts w:ascii="Times New Roman" w:hAnsi="Times New Roman"/>
          <w:color w:val="191919"/>
          <w:sz w:val="18"/>
          <w:szCs w:val="18"/>
        </w:rPr>
        <w:t>e</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en</w:t>
      </w:r>
      <w:r>
        <w:rPr>
          <w:rFonts w:ascii="Times New Roman" w:hAnsi="Times New Roman"/>
          <w:color w:val="191919"/>
          <w:sz w:val="18"/>
          <w:szCs w:val="18"/>
        </w:rPr>
        <w:t>d</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firs</w:t>
      </w:r>
      <w:r>
        <w:rPr>
          <w:rFonts w:ascii="Times New Roman" w:hAnsi="Times New Roman"/>
          <w:color w:val="191919"/>
          <w:sz w:val="18"/>
          <w:szCs w:val="18"/>
        </w:rPr>
        <w:t>t</w:t>
      </w:r>
      <w:r>
        <w:rPr>
          <w:rFonts w:ascii="Times New Roman" w:hAnsi="Times New Roman"/>
          <w:color w:val="191919"/>
          <w:spacing w:val="-2"/>
          <w:sz w:val="18"/>
          <w:szCs w:val="18"/>
        </w:rPr>
        <w:t xml:space="preserve"> tw</w:t>
      </w:r>
      <w:r>
        <w:rPr>
          <w:rFonts w:ascii="Times New Roman" w:hAnsi="Times New Roman"/>
          <w:color w:val="191919"/>
          <w:sz w:val="18"/>
          <w:szCs w:val="18"/>
        </w:rPr>
        <w:t>o</w:t>
      </w:r>
      <w:r>
        <w:rPr>
          <w:rFonts w:ascii="Times New Roman" w:hAnsi="Times New Roman"/>
          <w:color w:val="191919"/>
          <w:spacing w:val="-2"/>
          <w:sz w:val="18"/>
          <w:szCs w:val="18"/>
        </w:rPr>
        <w:t xml:space="preserve"> semesters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expecte</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omplet</w:t>
      </w:r>
      <w:r>
        <w:rPr>
          <w:rFonts w:ascii="Times New Roman" w:hAnsi="Times New Roman"/>
          <w:color w:val="191919"/>
          <w:sz w:val="18"/>
          <w:szCs w:val="18"/>
        </w:rPr>
        <w:t>e</w:t>
      </w:r>
      <w:r>
        <w:rPr>
          <w:rFonts w:ascii="Times New Roman" w:hAnsi="Times New Roman"/>
          <w:color w:val="191919"/>
          <w:spacing w:val="-2"/>
          <w:sz w:val="18"/>
          <w:szCs w:val="18"/>
        </w:rPr>
        <w:t xml:space="preserve"> one- hal</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designate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1"/>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fail</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place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academic probation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w:t>
      </w:r>
      <w:r>
        <w:rPr>
          <w:rFonts w:ascii="Times New Roman" w:hAnsi="Times New Roman"/>
          <w:color w:val="191919"/>
          <w:sz w:val="18"/>
          <w:szCs w:val="18"/>
        </w:rPr>
        <w:t>x</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w:t>
      </w:r>
      <w:r>
        <w:rPr>
          <w:rFonts w:ascii="Times New Roman" w:hAnsi="Times New Roman"/>
          <w:color w:val="191919"/>
          <w:spacing w:val="-3"/>
          <w:sz w:val="18"/>
          <w:szCs w:val="18"/>
        </w:rPr>
        <w:t>e</w:t>
      </w:r>
      <w:r>
        <w:rPr>
          <w:rFonts w:ascii="Times New Roman" w:hAnsi="Times New Roman"/>
          <w:color w:val="191919"/>
          <w:spacing w:val="-2"/>
          <w:sz w:val="18"/>
          <w:szCs w:val="18"/>
        </w:rPr>
        <w:t>rag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for 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suspende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w:t>
      </w:r>
      <w:r>
        <w:rPr>
          <w:rFonts w:ascii="Times New Roman" w:hAnsi="Times New Roman"/>
          <w:color w:val="191919"/>
          <w:spacing w:val="-3"/>
          <w:sz w:val="18"/>
          <w:szCs w:val="18"/>
        </w:rPr>
        <w:t>m</w:t>
      </w:r>
      <w:r>
        <w:rPr>
          <w:rFonts w:ascii="Times New Roman" w:hAnsi="Times New Roman"/>
          <w:color w:val="191919"/>
          <w:spacing w:val="-2"/>
          <w:sz w:val="18"/>
          <w:szCs w:val="18"/>
        </w:rPr>
        <w:t>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elect</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chang</w:t>
      </w:r>
      <w:r>
        <w:rPr>
          <w:rFonts w:ascii="Times New Roman" w:hAnsi="Times New Roman"/>
          <w:color w:val="191919"/>
          <w:sz w:val="18"/>
          <w:szCs w:val="18"/>
        </w:rPr>
        <w:t xml:space="preserve">e </w:t>
      </w:r>
      <w:r>
        <w:rPr>
          <w:rFonts w:ascii="Times New Roman" w:hAnsi="Times New Roman"/>
          <w:color w:val="191919"/>
          <w:spacing w:val="-2"/>
          <w:sz w:val="18"/>
          <w:szCs w:val="18"/>
        </w:rPr>
        <w:t>hi</w:t>
      </w:r>
      <w:r>
        <w:rPr>
          <w:rFonts w:ascii="Times New Roman" w:hAnsi="Times New Roman"/>
          <w:color w:val="191919"/>
          <w:sz w:val="18"/>
          <w:szCs w:val="18"/>
        </w:rPr>
        <w:t xml:space="preserve">s </w:t>
      </w:r>
      <w:r>
        <w:rPr>
          <w:rFonts w:ascii="Times New Roman" w:hAnsi="Times New Roman"/>
          <w:color w:val="191919"/>
          <w:spacing w:val="-2"/>
          <w:sz w:val="18"/>
          <w:szCs w:val="18"/>
        </w:rPr>
        <w:t>majo</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cours</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stud</w:t>
      </w:r>
      <w:r>
        <w:rPr>
          <w:rFonts w:ascii="Times New Roman" w:hAnsi="Times New Roman"/>
          <w:color w:val="191919"/>
          <w:sz w:val="18"/>
          <w:szCs w:val="18"/>
        </w:rPr>
        <w:t xml:space="preserve">y </w:t>
      </w:r>
      <w:r>
        <w:rPr>
          <w:rFonts w:ascii="Times New Roman" w:hAnsi="Times New Roman"/>
          <w:color w:val="191919"/>
          <w:spacing w:val="-2"/>
          <w:sz w:val="18"/>
          <w:szCs w:val="18"/>
        </w:rPr>
        <w:t>afte</w:t>
      </w:r>
      <w:r>
        <w:rPr>
          <w:rFonts w:ascii="Times New Roman" w:hAnsi="Times New Roman"/>
          <w:color w:val="191919"/>
          <w:sz w:val="18"/>
          <w:szCs w:val="18"/>
        </w:rPr>
        <w:t xml:space="preserve">r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7</w:t>
      </w:r>
      <w:r>
        <w:rPr>
          <w:rFonts w:ascii="Times New Roman" w:hAnsi="Times New Roman"/>
          <w:color w:val="191919"/>
          <w:sz w:val="18"/>
          <w:szCs w:val="18"/>
        </w:rPr>
        <w:t xml:space="preserve">6 </w:t>
      </w:r>
      <w:r>
        <w:rPr>
          <w:rFonts w:ascii="Times New Roman" w:hAnsi="Times New Roman"/>
          <w:color w:val="191919"/>
          <w:spacing w:val="-2"/>
          <w:sz w:val="18"/>
          <w:szCs w:val="18"/>
        </w:rPr>
        <w:t>semeste</w:t>
      </w:r>
      <w:r>
        <w:rPr>
          <w:rFonts w:ascii="Times New Roman" w:hAnsi="Times New Roman"/>
          <w:color w:val="191919"/>
          <w:sz w:val="18"/>
          <w:szCs w:val="18"/>
        </w:rPr>
        <w:t xml:space="preserve">r </w:t>
      </w:r>
      <w:r>
        <w:rPr>
          <w:rFonts w:ascii="Times New Roman" w:hAnsi="Times New Roman"/>
          <w:color w:val="191919"/>
          <w:spacing w:val="-2"/>
          <w:sz w:val="18"/>
          <w:szCs w:val="18"/>
        </w:rPr>
        <w:t>hours</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institutio</w:t>
      </w:r>
      <w:r>
        <w:rPr>
          <w:rFonts w:ascii="Times New Roman" w:hAnsi="Times New Roman"/>
          <w:color w:val="191919"/>
          <w:sz w:val="18"/>
          <w:szCs w:val="18"/>
        </w:rPr>
        <w:t xml:space="preserve">n </w:t>
      </w:r>
      <w:r>
        <w:rPr>
          <w:rFonts w:ascii="Times New Roman" w:hAnsi="Times New Roman"/>
          <w:color w:val="191919"/>
          <w:spacing w:val="-2"/>
          <w:sz w:val="18"/>
          <w:szCs w:val="18"/>
        </w:rPr>
        <w:t>wil</w:t>
      </w:r>
      <w:r>
        <w:rPr>
          <w:rFonts w:ascii="Times New Roman" w:hAnsi="Times New Roman"/>
          <w:color w:val="191919"/>
          <w:sz w:val="18"/>
          <w:szCs w:val="18"/>
        </w:rPr>
        <w:t xml:space="preserve">l </w:t>
      </w:r>
      <w:r>
        <w:rPr>
          <w:rFonts w:ascii="Times New Roman" w:hAnsi="Times New Roman"/>
          <w:color w:val="191919"/>
          <w:spacing w:val="-2"/>
          <w:sz w:val="18"/>
          <w:szCs w:val="18"/>
        </w:rPr>
        <w:t>reconside</w:t>
      </w:r>
      <w:r>
        <w:rPr>
          <w:rFonts w:ascii="Times New Roman" w:hAnsi="Times New Roman"/>
          <w:color w:val="191919"/>
          <w:sz w:val="18"/>
          <w:szCs w:val="18"/>
        </w:rPr>
        <w:t xml:space="preserve">r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w:t>
      </w:r>
      <w:r>
        <w:rPr>
          <w:rFonts w:ascii="Times New Roman" w:hAnsi="Times New Roman"/>
          <w:color w:val="191919"/>
          <w:spacing w:val="-3"/>
          <w:sz w:val="18"/>
          <w:szCs w:val="18"/>
        </w:rPr>
        <w:t>d</w:t>
      </w:r>
      <w:r>
        <w:rPr>
          <w:rFonts w:ascii="Times New Roman" w:hAnsi="Times New Roman"/>
          <w:color w:val="191919"/>
          <w:spacing w:val="-2"/>
          <w:sz w:val="18"/>
          <w:szCs w:val="18"/>
        </w:rPr>
        <w:t>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adherenc</w:t>
      </w:r>
      <w:r>
        <w:rPr>
          <w:rFonts w:ascii="Times New Roman" w:hAnsi="Times New Roman"/>
          <w:color w:val="191919"/>
          <w:sz w:val="18"/>
          <w:szCs w:val="18"/>
        </w:rPr>
        <w:t xml:space="preserve">e </w:t>
      </w:r>
      <w:r>
        <w:rPr>
          <w:rFonts w:ascii="Times New Roman" w:hAnsi="Times New Roman"/>
          <w:color w:val="191919"/>
          <w:spacing w:val="-2"/>
          <w:sz w:val="18"/>
          <w:szCs w:val="18"/>
        </w:rPr>
        <w:t>to th</w:t>
      </w:r>
      <w:r>
        <w:rPr>
          <w:rFonts w:ascii="Times New Roman" w:hAnsi="Times New Roman"/>
          <w:color w:val="191919"/>
          <w:sz w:val="18"/>
          <w:szCs w:val="18"/>
        </w:rPr>
        <w:t xml:space="preserve">e </w:t>
      </w:r>
      <w:r>
        <w:rPr>
          <w:rFonts w:ascii="Times New Roman" w:hAnsi="Times New Roman"/>
          <w:color w:val="191919"/>
          <w:spacing w:val="-2"/>
          <w:sz w:val="18"/>
          <w:szCs w:val="18"/>
        </w:rPr>
        <w:t>maximu</w:t>
      </w:r>
      <w:r>
        <w:rPr>
          <w:rFonts w:ascii="Times New Roman" w:hAnsi="Times New Roman"/>
          <w:color w:val="191919"/>
          <w:sz w:val="18"/>
          <w:szCs w:val="18"/>
        </w:rPr>
        <w:t xml:space="preserve">m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fram</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reevaluate</w:t>
      </w:r>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a</w:t>
      </w:r>
      <w:r>
        <w:rPr>
          <w:rFonts w:ascii="Times New Roman" w:hAnsi="Times New Roman"/>
          <w:color w:val="191919"/>
          <w:sz w:val="18"/>
          <w:szCs w:val="18"/>
        </w:rPr>
        <w:t xml:space="preserve">n </w:t>
      </w:r>
      <w:r>
        <w:rPr>
          <w:rFonts w:ascii="Times New Roman" w:hAnsi="Times New Roman"/>
          <w:color w:val="191919"/>
          <w:spacing w:val="-2"/>
          <w:sz w:val="18"/>
          <w:szCs w:val="18"/>
        </w:rPr>
        <w:t>individua</w:t>
      </w:r>
      <w:r>
        <w:rPr>
          <w:rFonts w:ascii="Times New Roman" w:hAnsi="Times New Roman"/>
          <w:color w:val="191919"/>
          <w:sz w:val="18"/>
          <w:szCs w:val="18"/>
        </w:rPr>
        <w:t xml:space="preserve">l </w:t>
      </w:r>
      <w:r>
        <w:rPr>
          <w:rFonts w:ascii="Times New Roman" w:hAnsi="Times New Roman"/>
          <w:color w:val="191919"/>
          <w:spacing w:val="-2"/>
          <w:sz w:val="18"/>
          <w:szCs w:val="18"/>
        </w:rPr>
        <w:t>basis</w:t>
      </w:r>
      <w:r>
        <w:rPr>
          <w:rFonts w:ascii="Times New Roman" w:hAnsi="Times New Roman"/>
          <w:color w:val="19191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a</w:t>
      </w:r>
      <w:r>
        <w:rPr>
          <w:rFonts w:ascii="Times New Roman" w:hAnsi="Times New Roman"/>
          <w:color w:val="191919"/>
          <w:sz w:val="18"/>
          <w:szCs w:val="18"/>
        </w:rPr>
        <w:t xml:space="preserve">n </w:t>
      </w:r>
      <w:r>
        <w:rPr>
          <w:rFonts w:ascii="Times New Roman" w:hAnsi="Times New Roman"/>
          <w:color w:val="191919"/>
          <w:spacing w:val="-2"/>
          <w:sz w:val="18"/>
          <w:szCs w:val="18"/>
        </w:rPr>
        <w:t>additiona</w:t>
      </w:r>
      <w:r>
        <w:rPr>
          <w:rFonts w:ascii="Times New Roman" w:hAnsi="Times New Roman"/>
          <w:color w:val="191919"/>
          <w:sz w:val="18"/>
          <w:szCs w:val="18"/>
        </w:rPr>
        <w:t xml:space="preserve">l </w:t>
      </w:r>
      <w:r>
        <w:rPr>
          <w:rFonts w:ascii="Times New Roman" w:hAnsi="Times New Roman"/>
          <w:color w:val="191919"/>
          <w:spacing w:val="-2"/>
          <w:sz w:val="18"/>
          <w:szCs w:val="18"/>
        </w:rPr>
        <w:t>yea</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maximu</w:t>
      </w:r>
      <w:r>
        <w:rPr>
          <w:rFonts w:ascii="Times New Roman" w:hAnsi="Times New Roman"/>
          <w:color w:val="191919"/>
          <w:sz w:val="18"/>
          <w:szCs w:val="18"/>
        </w:rPr>
        <w:t xml:space="preserve">m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frame</w:t>
      </w:r>
      <w:r>
        <w:rPr>
          <w:rFonts w:ascii="Times New Roman" w:hAnsi="Times New Roman"/>
          <w:color w:val="191919"/>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 xml:space="preserve">y </w:t>
      </w:r>
      <w:r>
        <w:rPr>
          <w:rFonts w:ascii="Times New Roman" w:hAnsi="Times New Roman"/>
          <w:color w:val="191919"/>
          <w:spacing w:val="-2"/>
          <w:sz w:val="18"/>
          <w:szCs w:val="18"/>
        </w:rPr>
        <w:t>on</w:t>
      </w:r>
      <w:r>
        <w:rPr>
          <w:rFonts w:ascii="Times New Roman" w:hAnsi="Times New Roman"/>
          <w:color w:val="191919"/>
          <w:sz w:val="18"/>
          <w:szCs w:val="18"/>
        </w:rPr>
        <w:t xml:space="preserve">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 xml:space="preserve">e </w:t>
      </w:r>
      <w:r>
        <w:rPr>
          <w:rFonts w:ascii="Times New Roman" w:hAnsi="Times New Roman"/>
          <w:color w:val="191919"/>
          <w:spacing w:val="-2"/>
          <w:sz w:val="18"/>
          <w:szCs w:val="18"/>
        </w:rPr>
        <w:t>of stud</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increasin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frame</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appea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3"/>
          <w:sz w:val="18"/>
          <w:szCs w:val="18"/>
        </w:rPr>
        <w:t>x</w:t>
      </w:r>
      <w:r>
        <w:rPr>
          <w:rFonts w:ascii="Times New Roman" w:hAnsi="Times New Roman"/>
          <w:color w:val="191919"/>
          <w:spacing w:val="-2"/>
          <w:sz w:val="18"/>
          <w:szCs w:val="18"/>
        </w:rPr>
        <w:t>tenuatin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w:t>
      </w:r>
      <w:r>
        <w:rPr>
          <w:rFonts w:ascii="Times New Roman" w:hAnsi="Times New Roman"/>
          <w:color w:val="191919"/>
          <w:spacing w:val="-5"/>
          <w:sz w:val="18"/>
          <w:szCs w:val="18"/>
        </w:rPr>
        <w:t>r</w:t>
      </w:r>
      <w:r>
        <w:rPr>
          <w:rFonts w:ascii="Times New Roman" w:hAnsi="Times New Roman"/>
          <w:color w:val="191919"/>
          <w:spacing w:val="-2"/>
          <w:sz w:val="18"/>
          <w:szCs w:val="18"/>
        </w:rPr>
        <w:t>cumstance</w:t>
      </w:r>
      <w:r>
        <w:rPr>
          <w:rFonts w:ascii="Times New Roman" w:hAnsi="Times New Roman"/>
          <w:color w:val="191919"/>
          <w:sz w:val="18"/>
          <w:szCs w:val="18"/>
        </w:rPr>
        <w:t xml:space="preserve">s </w:t>
      </w:r>
      <w:r>
        <w:rPr>
          <w:rFonts w:ascii="Times New Roman" w:hAnsi="Times New Roman"/>
          <w:color w:val="191919"/>
          <w:spacing w:val="-2"/>
          <w:sz w:val="18"/>
          <w:szCs w:val="18"/>
        </w:rPr>
        <w:t>whic</w:t>
      </w:r>
      <w:r>
        <w:rPr>
          <w:rFonts w:ascii="Times New Roman" w:hAnsi="Times New Roman"/>
          <w:color w:val="191919"/>
          <w:sz w:val="18"/>
          <w:szCs w:val="18"/>
        </w:rPr>
        <w:t xml:space="preserve">h </w:t>
      </w:r>
      <w:r>
        <w:rPr>
          <w:rFonts w:ascii="Times New Roman" w:hAnsi="Times New Roman"/>
          <w:color w:val="191919"/>
          <w:spacing w:val="-2"/>
          <w:sz w:val="18"/>
          <w:szCs w:val="18"/>
        </w:rPr>
        <w:t>accoun</w:t>
      </w:r>
      <w:r>
        <w:rPr>
          <w:rFonts w:ascii="Times New Roman" w:hAnsi="Times New Roman"/>
          <w:color w:val="191919"/>
          <w:sz w:val="18"/>
          <w:szCs w:val="18"/>
        </w:rPr>
        <w:t xml:space="preserve">t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thei</w:t>
      </w:r>
      <w:r>
        <w:rPr>
          <w:rFonts w:ascii="Times New Roman" w:hAnsi="Times New Roman"/>
          <w:color w:val="191919"/>
          <w:sz w:val="18"/>
          <w:szCs w:val="18"/>
        </w:rPr>
        <w:t xml:space="preserve">r </w:t>
      </w:r>
      <w:r>
        <w:rPr>
          <w:rFonts w:ascii="Times New Roman" w:hAnsi="Times New Roman"/>
          <w:color w:val="191919"/>
          <w:spacing w:val="-2"/>
          <w:sz w:val="18"/>
          <w:szCs w:val="18"/>
        </w:rPr>
        <w:t>lac</w:t>
      </w:r>
      <w:r>
        <w:rPr>
          <w:rFonts w:ascii="Times New Roman" w:hAnsi="Times New Roman"/>
          <w:color w:val="191919"/>
          <w:sz w:val="18"/>
          <w:szCs w:val="18"/>
        </w:rPr>
        <w:t xml:space="preserve">k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progress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appea</w:t>
      </w:r>
      <w:r>
        <w:rPr>
          <w:rFonts w:ascii="Times New Roman" w:hAnsi="Times New Roman"/>
          <w:color w:val="191919"/>
          <w:sz w:val="18"/>
          <w:szCs w:val="18"/>
        </w:rPr>
        <w:t xml:space="preserve">l </w:t>
      </w:r>
      <w:r>
        <w:rPr>
          <w:rFonts w:ascii="Times New Roman" w:hAnsi="Times New Roman"/>
          <w:color w:val="191919"/>
          <w:spacing w:val="-2"/>
          <w:sz w:val="18"/>
          <w:szCs w:val="18"/>
        </w:rPr>
        <w:t>proces</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initiate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writin</w:t>
      </w:r>
      <w:r>
        <w:rPr>
          <w:rFonts w:ascii="Times New Roman" w:hAnsi="Times New Roman"/>
          <w:color w:val="191919"/>
          <w:sz w:val="18"/>
          <w:szCs w:val="18"/>
        </w:rPr>
        <w:t xml:space="preserve">g a </w:t>
      </w:r>
      <w:r>
        <w:rPr>
          <w:rFonts w:ascii="Times New Roman" w:hAnsi="Times New Roman"/>
          <w:color w:val="191919"/>
          <w:spacing w:val="-2"/>
          <w:sz w:val="18"/>
          <w:szCs w:val="18"/>
        </w:rPr>
        <w:t>statemen</w:t>
      </w:r>
      <w:r>
        <w:rPr>
          <w:rFonts w:ascii="Times New Roman" w:hAnsi="Times New Roman"/>
          <w:color w:val="191919"/>
          <w:sz w:val="18"/>
          <w:szCs w:val="18"/>
        </w:rPr>
        <w:t xml:space="preserve">t </w:t>
      </w:r>
      <w:r>
        <w:rPr>
          <w:rFonts w:ascii="Times New Roman" w:hAnsi="Times New Roman"/>
          <w:color w:val="191919"/>
          <w:spacing w:val="-2"/>
          <w:sz w:val="18"/>
          <w:szCs w:val="18"/>
        </w:rPr>
        <w:t>includin</w:t>
      </w:r>
      <w:r>
        <w:rPr>
          <w:rFonts w:ascii="Times New Roman" w:hAnsi="Times New Roman"/>
          <w:color w:val="191919"/>
          <w:sz w:val="18"/>
          <w:szCs w:val="18"/>
        </w:rPr>
        <w:t xml:space="preserve">g </w:t>
      </w:r>
      <w:r>
        <w:rPr>
          <w:rFonts w:ascii="Times New Roman" w:hAnsi="Times New Roman"/>
          <w:color w:val="191919"/>
          <w:spacing w:val="-2"/>
          <w:sz w:val="18"/>
          <w:szCs w:val="18"/>
        </w:rPr>
        <w:t>suppor</w:t>
      </w:r>
      <w:r>
        <w:rPr>
          <w:rFonts w:ascii="Times New Roman" w:hAnsi="Times New Roman"/>
          <w:color w:val="191919"/>
          <w:sz w:val="18"/>
          <w:szCs w:val="18"/>
        </w:rPr>
        <w:t xml:space="preserve">t </w:t>
      </w:r>
      <w:r>
        <w:rPr>
          <w:rFonts w:ascii="Times New Roman" w:hAnsi="Times New Roman"/>
          <w:color w:val="191919"/>
          <w:spacing w:val="-3"/>
          <w:sz w:val="18"/>
          <w:szCs w:val="18"/>
        </w:rPr>
        <w:t>d</w:t>
      </w:r>
      <w:r>
        <w:rPr>
          <w:rFonts w:ascii="Times New Roman" w:hAnsi="Times New Roman"/>
          <w:color w:val="191919"/>
          <w:spacing w:val="-2"/>
          <w:sz w:val="18"/>
          <w:szCs w:val="18"/>
        </w:rPr>
        <w:t>ocument</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the Admission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Evaluatio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reason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 mak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progress.</w:t>
      </w:r>
    </w:p>
    <w:p w:rsidR="00E37BB4" w:rsidRDefault="00E37BB4" w:rsidP="00E37BB4">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Committe</w:t>
      </w:r>
      <w:r>
        <w:rPr>
          <w:rFonts w:ascii="Times New Roman" w:hAnsi="Times New Roman"/>
          <w:color w:val="191919"/>
          <w:sz w:val="18"/>
          <w:szCs w:val="18"/>
        </w:rPr>
        <w:t>e</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revie</w:t>
      </w:r>
      <w:r>
        <w:rPr>
          <w:rFonts w:ascii="Times New Roman" w:hAnsi="Times New Roman"/>
          <w:color w:val="191919"/>
          <w:sz w:val="18"/>
          <w:szCs w:val="18"/>
        </w:rPr>
        <w:t>w</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statemen</w:t>
      </w:r>
      <w:r>
        <w:rPr>
          <w:rFonts w:ascii="Times New Roman" w:hAnsi="Times New Roman"/>
          <w:color w:val="191919"/>
          <w:sz w:val="18"/>
          <w:szCs w:val="18"/>
        </w:rPr>
        <w:t>t</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wel</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pas</w:t>
      </w:r>
      <w:r>
        <w:rPr>
          <w:rFonts w:ascii="Times New Roman" w:hAnsi="Times New Roman"/>
          <w:color w:val="191919"/>
          <w:sz w:val="18"/>
          <w:szCs w:val="18"/>
        </w:rPr>
        <w:t>t</w:t>
      </w:r>
      <w:r>
        <w:rPr>
          <w:rFonts w:ascii="Times New Roman" w:hAnsi="Times New Roman"/>
          <w:color w:val="191919"/>
          <w:spacing w:val="-2"/>
          <w:sz w:val="18"/>
          <w:szCs w:val="18"/>
        </w:rPr>
        <w:t xml:space="preserve"> academi</w:t>
      </w:r>
      <w:r>
        <w:rPr>
          <w:rFonts w:ascii="Times New Roman" w:hAnsi="Times New Roman"/>
          <w:color w:val="191919"/>
          <w:sz w:val="18"/>
          <w:szCs w:val="18"/>
        </w:rPr>
        <w:t>c</w:t>
      </w:r>
      <w:r>
        <w:rPr>
          <w:rFonts w:ascii="Times New Roman" w:hAnsi="Times New Roman"/>
          <w:color w:val="191919"/>
          <w:spacing w:val="-2"/>
          <w:sz w:val="18"/>
          <w:szCs w:val="18"/>
        </w:rPr>
        <w:t xml:space="preserve"> progres</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notif</w:t>
      </w:r>
      <w:r>
        <w:rPr>
          <w:rFonts w:ascii="Times New Roman" w:hAnsi="Times New Roman"/>
          <w:color w:val="191919"/>
          <w:sz w:val="18"/>
          <w:szCs w:val="18"/>
        </w:rPr>
        <w:t>y</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it</w:t>
      </w:r>
      <w:r>
        <w:rPr>
          <w:rFonts w:ascii="Times New Roman" w:hAnsi="Times New Roman"/>
          <w:color w:val="191919"/>
          <w:sz w:val="18"/>
          <w:szCs w:val="18"/>
        </w:rPr>
        <w:t>s</w:t>
      </w:r>
      <w:r>
        <w:rPr>
          <w:rFonts w:ascii="Times New Roman" w:hAnsi="Times New Roman"/>
          <w:color w:val="191919"/>
          <w:spacing w:val="-2"/>
          <w:sz w:val="18"/>
          <w:szCs w:val="18"/>
        </w:rPr>
        <w:t xml:space="preserve"> decision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app</w:t>
      </w:r>
      <w:r>
        <w:rPr>
          <w:rFonts w:ascii="Times New Roman" w:hAnsi="Times New Roman"/>
          <w:color w:val="191919"/>
          <w:spacing w:val="-3"/>
          <w:sz w:val="18"/>
          <w:szCs w:val="18"/>
        </w:rPr>
        <w:t>e</w:t>
      </w:r>
      <w:r>
        <w:rPr>
          <w:rFonts w:ascii="Times New Roman" w:hAnsi="Times New Roman"/>
          <w:color w:val="191919"/>
          <w:spacing w:val="-2"/>
          <w:sz w:val="18"/>
          <w:szCs w:val="18"/>
        </w:rPr>
        <w:t>a</w:t>
      </w:r>
      <w:r>
        <w:rPr>
          <w:rFonts w:ascii="Times New Roman" w:hAnsi="Times New Roman"/>
          <w:color w:val="191919"/>
          <w:sz w:val="18"/>
          <w:szCs w:val="18"/>
        </w:rPr>
        <w:t>l</w:t>
      </w:r>
      <w:r>
        <w:rPr>
          <w:rFonts w:ascii="Times New Roman" w:hAnsi="Times New Roman"/>
          <w:color w:val="191919"/>
          <w:spacing w:val="-2"/>
          <w:sz w:val="18"/>
          <w:szCs w:val="18"/>
        </w:rPr>
        <w:t xml:space="preserve"> proces</w:t>
      </w:r>
      <w:r>
        <w:rPr>
          <w:rFonts w:ascii="Times New Roman" w:hAnsi="Times New Roman"/>
          <w:color w:val="191919"/>
          <w:sz w:val="18"/>
          <w:szCs w:val="18"/>
        </w:rPr>
        <w:t>s</w:t>
      </w:r>
      <w:r>
        <w:rPr>
          <w:rFonts w:ascii="Times New Roman" w:hAnsi="Times New Roman"/>
          <w:color w:val="191919"/>
          <w:spacing w:val="-2"/>
          <w:sz w:val="18"/>
          <w:szCs w:val="18"/>
        </w:rPr>
        <w:t xml:space="preserve"> must 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notic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suspension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suspended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readmission</w:t>
      </w:r>
      <w:r>
        <w:rPr>
          <w:rFonts w:ascii="Times New Roman" w:hAnsi="Times New Roman"/>
          <w:color w:val="191919"/>
          <w:sz w:val="18"/>
          <w:szCs w:val="18"/>
        </w:rPr>
        <w:t>.</w:t>
      </w:r>
      <w:r>
        <w:rPr>
          <w:rFonts w:ascii="Times New Roman" w:hAnsi="Times New Roman"/>
          <w:color w:val="191919"/>
          <w:spacing w:val="37"/>
          <w:sz w:val="18"/>
          <w:szCs w:val="18"/>
        </w:rPr>
        <w:t xml:space="preserve"> </w:t>
      </w:r>
      <w:r>
        <w:rPr>
          <w:rFonts w:ascii="Times New Roman" w:hAnsi="Times New Roman"/>
          <w:color w:val="191919"/>
          <w:spacing w:val="-2"/>
          <w:sz w:val="18"/>
          <w:szCs w:val="18"/>
        </w:rPr>
        <w:t>Readmitte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achieved.</w:t>
      </w:r>
    </w:p>
    <w:p w:rsidR="00E37BB4" w:rsidRDefault="00E37BB4" w:rsidP="00E37BB4">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7BB4" w:rsidRDefault="00E37BB4" w:rsidP="00E37BB4">
      <w:pPr>
        <w:pStyle w:val="Heading2"/>
        <w:spacing w:before="0"/>
        <w:ind w:left="180" w:right="130" w:firstLine="0"/>
        <w:jc w:val="both"/>
        <w:rPr>
          <w:rFonts w:ascii="Times New Roman" w:hAnsi="Times New Roman"/>
          <w:color w:val="000000"/>
          <w:sz w:val="18"/>
          <w:szCs w:val="18"/>
        </w:rPr>
      </w:pPr>
      <w:bookmarkStart w:id="946" w:name="_Toc295316725"/>
      <w:r>
        <w:rPr>
          <w:rFonts w:ascii="Times New Roman" w:hAnsi="Times New Roman"/>
          <w:color w:val="191919"/>
          <w:spacing w:val="-2"/>
          <w:sz w:val="24"/>
          <w:szCs w:val="24"/>
        </w:rPr>
        <w:t>R</w:t>
      </w:r>
      <w:r>
        <w:rPr>
          <w:rFonts w:ascii="Times New Roman" w:hAnsi="Times New Roman"/>
          <w:color w:val="191919"/>
          <w:spacing w:val="-2"/>
          <w:sz w:val="18"/>
          <w:szCs w:val="18"/>
        </w:rPr>
        <w:t>ESIDENC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LASSIFIC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946"/>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automaticall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burde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documentatio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 xml:space="preserve">as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regulation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insur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timel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processing</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student/applican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requestin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classificatio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Residence Classification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documentatio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week</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days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p>
    <w:p w:rsidR="00E37BB4" w:rsidRDefault="00E37BB4" w:rsidP="00E37BB4">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Decision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guarantee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petition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documentatio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receive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sp</w:t>
      </w:r>
      <w:r>
        <w:rPr>
          <w:rFonts w:ascii="Times New Roman" w:hAnsi="Times New Roman"/>
          <w:color w:val="191919"/>
          <w:spacing w:val="-3"/>
          <w:sz w:val="18"/>
          <w:szCs w:val="18"/>
        </w:rPr>
        <w:t>e</w:t>
      </w:r>
      <w:r>
        <w:rPr>
          <w:rFonts w:ascii="Times New Roman" w:hAnsi="Times New Roman"/>
          <w:color w:val="191919"/>
          <w:spacing w:val="-2"/>
          <w:sz w:val="18"/>
          <w:szCs w:val="18"/>
        </w:rPr>
        <w:t>cifie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deadline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If 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denie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Classific</w:t>
      </w:r>
      <w:r>
        <w:rPr>
          <w:rFonts w:ascii="Times New Roman" w:hAnsi="Times New Roman"/>
          <w:color w:val="191919"/>
          <w:spacing w:val="-3"/>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ins w:id="947" w:author="jhawkins" w:date="2011-04-01T09:09:00Z">
        <w:r>
          <w:rPr>
            <w:rFonts w:ascii="Times New Roman" w:hAnsi="Times New Roman"/>
            <w:color w:val="191919"/>
            <w:spacing w:val="3"/>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48" w:author="jhawkins" w:date="2011-04-01T09:09: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3"/>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w:t>
      </w:r>
      <w:r>
        <w:rPr>
          <w:rFonts w:ascii="Times New Roman" w:hAnsi="Times New Roman"/>
          <w:color w:val="191919"/>
          <w:spacing w:val="-3"/>
          <w:sz w:val="18"/>
          <w:szCs w:val="18"/>
        </w:rPr>
        <w:t>p</w:t>
      </w:r>
      <w:r>
        <w:rPr>
          <w:rFonts w:ascii="Times New Roman" w:hAnsi="Times New Roman"/>
          <w:color w:val="191919"/>
          <w:spacing w:val="-2"/>
          <w:sz w:val="18"/>
          <w:szCs w:val="18"/>
        </w:rPr>
        <w:t>portin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documents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returne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Novembe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May</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summe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 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wel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certai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categorie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nonresidents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w:t>
      </w:r>
      <w:r>
        <w:rPr>
          <w:rFonts w:ascii="Times New Roman" w:hAnsi="Times New Roman"/>
          <w:color w:val="191919"/>
          <w:spacing w:val="-3"/>
          <w:sz w:val="18"/>
          <w:szCs w:val="18"/>
        </w:rPr>
        <w:t>o</w:t>
      </w:r>
      <w:r>
        <w:rPr>
          <w:rFonts w:ascii="Times New Roman" w:hAnsi="Times New Roman"/>
          <w:color w:val="191919"/>
          <w:spacing w:val="-2"/>
          <w:sz w:val="18"/>
          <w:szCs w:val="18"/>
        </w:rPr>
        <w:t>llowin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Regents’ rules:</w:t>
      </w:r>
    </w:p>
    <w:p w:rsidR="00E37BB4" w:rsidRDefault="00E37BB4" w:rsidP="00E37BB4">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7BB4" w:rsidRDefault="00E37BB4" w:rsidP="00E37BB4">
      <w:pPr>
        <w:pStyle w:val="Heading2"/>
        <w:spacing w:before="0" w:after="180"/>
        <w:ind w:left="180" w:right="130" w:firstLine="0"/>
        <w:jc w:val="both"/>
        <w:rPr>
          <w:rFonts w:ascii="Times New Roman" w:hAnsi="Times New Roman"/>
          <w:color w:val="000000"/>
          <w:sz w:val="24"/>
          <w:szCs w:val="24"/>
        </w:rPr>
      </w:pPr>
      <w:bookmarkStart w:id="949" w:name="_Toc295316726"/>
      <w:r>
        <w:rPr>
          <w:rFonts w:ascii="Times New Roman" w:hAnsi="Times New Roman"/>
          <w:color w:val="191919"/>
          <w:spacing w:val="-2"/>
          <w:sz w:val="24"/>
          <w:szCs w:val="24"/>
        </w:rPr>
        <w:t>L</w:t>
      </w:r>
      <w:r>
        <w:rPr>
          <w:rFonts w:ascii="Times New Roman" w:hAnsi="Times New Roman"/>
          <w:color w:val="191919"/>
          <w:spacing w:val="-2"/>
          <w:sz w:val="18"/>
          <w:szCs w:val="18"/>
        </w:rPr>
        <w:t>EGA</w:t>
      </w:r>
      <w:r>
        <w:rPr>
          <w:rFonts w:ascii="Times New Roman" w:hAnsi="Times New Roman"/>
          <w:color w:val="191919"/>
          <w:sz w:val="18"/>
          <w:szCs w:val="18"/>
        </w:rPr>
        <w:t xml:space="preserve">L </w:t>
      </w:r>
      <w:r>
        <w:rPr>
          <w:rFonts w:ascii="Times New Roman" w:hAnsi="Times New Roman"/>
          <w:color w:val="191919"/>
          <w:spacing w:val="-2"/>
          <w:sz w:val="24"/>
          <w:szCs w:val="24"/>
        </w:rPr>
        <w:t>R</w:t>
      </w:r>
      <w:r>
        <w:rPr>
          <w:rFonts w:ascii="Times New Roman" w:hAnsi="Times New Roman"/>
          <w:color w:val="191919"/>
          <w:spacing w:val="-2"/>
          <w:sz w:val="18"/>
          <w:szCs w:val="18"/>
        </w:rPr>
        <w:t>ESIDENC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EQUIREMENT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EGENTS</w:t>
      </w:r>
      <w:r>
        <w:rPr>
          <w:rFonts w:ascii="Times New Roman" w:hAnsi="Times New Roman"/>
          <w:color w:val="191919"/>
          <w:sz w:val="24"/>
          <w:szCs w:val="24"/>
        </w:rPr>
        <w:t>’</w:t>
      </w:r>
      <w:r>
        <w:rPr>
          <w:rFonts w:ascii="Times New Roman" w:hAnsi="Times New Roman"/>
          <w:color w:val="191919"/>
          <w:spacing w:val="-23"/>
          <w:sz w:val="24"/>
          <w:szCs w:val="24"/>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ULES</w:t>
      </w:r>
      <w:r>
        <w:rPr>
          <w:rFonts w:ascii="Times New Roman" w:hAnsi="Times New Roman"/>
          <w:color w:val="191919"/>
          <w:sz w:val="24"/>
          <w:szCs w:val="24"/>
        </w:rPr>
        <w:t>)</w:t>
      </w:r>
      <w:bookmarkEnd w:id="949"/>
    </w:p>
    <w:p w:rsidR="00E37BB4" w:rsidRDefault="00E37BB4" w:rsidP="00E37BB4">
      <w:pPr>
        <w:widowControl w:val="0"/>
        <w:autoSpaceDE w:val="0"/>
        <w:autoSpaceDN w:val="0"/>
        <w:adjustRightInd w:val="0"/>
        <w:spacing w:before="30" w:after="18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perso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olde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showin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of 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emancipate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4"/>
          <w:sz w:val="18"/>
          <w:szCs w:val="18"/>
        </w:rPr>
        <w:t xml:space="preserve"> </w:t>
      </w:r>
      <w:r>
        <w:rPr>
          <w:rFonts w:ascii="Times New Roman" w:hAnsi="Times New Roman"/>
          <w:color w:val="191919"/>
          <w:spacing w:val="-3"/>
          <w:sz w:val="18"/>
          <w:szCs w:val="18"/>
        </w:rPr>
        <w:t>y</w:t>
      </w:r>
      <w:r>
        <w:rPr>
          <w:rFonts w:ascii="Times New Roman" w:hAnsi="Times New Roman"/>
          <w:color w:val="191919"/>
          <w:spacing w:val="-2"/>
          <w:sz w:val="18"/>
          <w:szCs w:val="18"/>
        </w:rPr>
        <w:t>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 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deeme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gaine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purpose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 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demonstratio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p>
    <w:p w:rsidR="00E37BB4" w:rsidRDefault="00E37BB4" w:rsidP="00E37BB4">
      <w:pPr>
        <w:widowControl w:val="0"/>
        <w:autoSpaceDE w:val="0"/>
        <w:autoSpaceDN w:val="0"/>
        <w:adjustRightInd w:val="0"/>
        <w:spacing w:before="16" w:after="0" w:line="200" w:lineRule="exact"/>
        <w:ind w:left="540" w:right="130" w:hanging="18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perso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unde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1</w:t>
      </w:r>
      <w:r>
        <w:rPr>
          <w:rFonts w:ascii="Times New Roman" w:hAnsi="Times New Roman"/>
          <w:color w:val="191919"/>
          <w:sz w:val="18"/>
          <w:szCs w:val="18"/>
        </w:rPr>
        <w:t>8</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age</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registe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residen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onl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upo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showin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supportin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paren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guardian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precedin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p>
    <w:p w:rsidR="00E37BB4" w:rsidRDefault="00E37BB4" w:rsidP="00E37BB4">
      <w:pPr>
        <w:widowControl w:val="0"/>
        <w:autoSpaceDE w:val="0"/>
        <w:autoSpaceDN w:val="0"/>
        <w:adjustRightInd w:val="0"/>
        <w:spacing w:before="16" w:after="0" w:line="200" w:lineRule="exact"/>
        <w:ind w:left="540" w:right="130" w:hanging="18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guardia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w:t>
      </w:r>
      <w:r>
        <w:rPr>
          <w:rFonts w:ascii="Times New Roman" w:hAnsi="Times New Roman"/>
          <w:color w:val="191919"/>
          <w:spacing w:val="-3"/>
          <w:sz w:val="18"/>
          <w:szCs w:val="18"/>
        </w:rPr>
        <w:t>i</w:t>
      </w:r>
      <w:r>
        <w:rPr>
          <w:rFonts w:ascii="Times New Roman" w:hAnsi="Times New Roman"/>
          <w:color w:val="191919"/>
          <w:spacing w:val="-2"/>
          <w:sz w:val="18"/>
          <w:szCs w:val="18"/>
        </w:rPr>
        <w:t>denc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 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consecutiv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exp</w:t>
      </w:r>
      <w:r>
        <w:rPr>
          <w:rFonts w:ascii="Times New Roman" w:hAnsi="Times New Roman"/>
          <w:color w:val="191919"/>
          <w:spacing w:val="-3"/>
          <w:sz w:val="18"/>
          <w:szCs w:val="18"/>
        </w:rPr>
        <w:t>i</w:t>
      </w:r>
      <w:r>
        <w:rPr>
          <w:rFonts w:ascii="Times New Roman" w:hAnsi="Times New Roman"/>
          <w:color w:val="191919"/>
          <w:spacing w:val="-2"/>
          <w:sz w:val="18"/>
          <w:szCs w:val="18"/>
        </w:rPr>
        <w:t>ratio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000000"/>
          <w:sz w:val="18"/>
          <w:szCs w:val="18"/>
        </w:rPr>
        <w:t xml:space="preserve"> </w:t>
      </w:r>
      <w:r>
        <w:rPr>
          <w:rFonts w:ascii="Times New Roman" w:hAnsi="Times New Roman"/>
          <w:color w:val="191919"/>
          <w:spacing w:val="-2"/>
          <w:sz w:val="18"/>
          <w:szCs w:val="18"/>
        </w:rPr>
        <w:t>12-mont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rate.</w:t>
      </w:r>
    </w:p>
    <w:p w:rsidR="00E37BB4" w:rsidRDefault="00E37BB4" w:rsidP="00E37BB4">
      <w:pPr>
        <w:widowControl w:val="0"/>
        <w:autoSpaceDE w:val="0"/>
        <w:autoSpaceDN w:val="0"/>
        <w:adjustRightInd w:val="0"/>
        <w:spacing w:before="5" w:after="0" w:line="220" w:lineRule="exact"/>
        <w:ind w:left="540" w:right="130" w:hanging="180"/>
        <w:jc w:val="both"/>
        <w:rPr>
          <w:rFonts w:ascii="Times New Roman" w:hAnsi="Times New Roman"/>
          <w:color w:val="00000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appointe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guardia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permit</w:t>
      </w:r>
      <w:r>
        <w:rPr>
          <w:rFonts w:ascii="Times New Roman" w:hAnsi="Times New Roman"/>
          <w:color w:val="191919"/>
          <w:spacing w:val="-3"/>
          <w:sz w:val="18"/>
          <w:szCs w:val="18"/>
        </w:rPr>
        <w:t>t</w:t>
      </w:r>
      <w:r>
        <w:rPr>
          <w:rFonts w:ascii="Times New Roman" w:hAnsi="Times New Roman"/>
          <w:color w:val="191919"/>
          <w:spacing w:val="-2"/>
          <w:sz w:val="18"/>
          <w:szCs w:val="18"/>
        </w:rPr>
        <w: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 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expiratio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appointmen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prope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pacing w:val="-3"/>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such appointmen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avoi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fees.</w:t>
      </w:r>
    </w:p>
    <w:p w:rsidR="00E37BB4" w:rsidRDefault="00E37BB4" w:rsidP="00E37BB4">
      <w:pPr>
        <w:widowControl w:val="0"/>
        <w:autoSpaceDE w:val="0"/>
        <w:autoSpaceDN w:val="0"/>
        <w:adjustRightInd w:val="0"/>
        <w:spacing w:before="16" w:after="0" w:line="200" w:lineRule="exact"/>
        <w:ind w:left="540" w:right="130" w:hanging="18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Alien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alie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countr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3"/>
          <w:sz w:val="18"/>
          <w:szCs w:val="18"/>
        </w:rPr>
        <w:t>i</w:t>
      </w:r>
      <w:r>
        <w:rPr>
          <w:rFonts w:ascii="Times New Roman" w:hAnsi="Times New Roman"/>
          <w:color w:val="191919"/>
          <w:spacing w:val="-2"/>
          <w:sz w:val="18"/>
          <w:szCs w:val="18"/>
        </w:rPr>
        <w:t>mmigration documen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permittin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indefinit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permanen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privileg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qualifyin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w:t>
      </w:r>
      <w:r>
        <w:rPr>
          <w:rFonts w:ascii="Times New Roman" w:hAnsi="Times New Roman"/>
          <w:color w:val="191919"/>
          <w:spacing w:val="-3"/>
          <w:sz w:val="18"/>
          <w:szCs w:val="18"/>
        </w:rPr>
        <w:t>t</w:t>
      </w:r>
      <w:r>
        <w:rPr>
          <w:rFonts w:ascii="Times New Roman" w:hAnsi="Times New Roman"/>
          <w:color w:val="191919"/>
          <w:spacing w:val="-2"/>
          <w:sz w:val="18"/>
          <w:szCs w:val="18"/>
        </w:rPr>
        <w:t>ize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States.</w:t>
      </w: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p>
    <w:p w:rsidR="00E37BB4" w:rsidRDefault="00E37BB4" w:rsidP="00E37BB4">
      <w:pPr>
        <w:pStyle w:val="ListParagraph"/>
        <w:tabs>
          <w:tab w:val="left" w:pos="720"/>
        </w:tabs>
        <w:spacing w:after="0" w:line="24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aivers</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waiv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nonresiden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financiall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dependen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w:t>
      </w:r>
      <w:r>
        <w:rPr>
          <w:rFonts w:ascii="Times New Roman" w:hAnsi="Times New Roman"/>
          <w:color w:val="191919"/>
          <w:spacing w:val="-3"/>
          <w:sz w:val="18"/>
          <w:szCs w:val="18"/>
        </w:rPr>
        <w:t>r</w:t>
      </w:r>
      <w:r>
        <w:rPr>
          <w:rFonts w:ascii="Times New Roman" w:hAnsi="Times New Roman"/>
          <w:color w:val="191919"/>
          <w:spacing w:val="-2"/>
          <w:sz w:val="18"/>
          <w:szCs w:val="18"/>
        </w:rPr>
        <w:t>ent</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parent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or spous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twelv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consecutiv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precedin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w:t>
      </w:r>
      <w:r>
        <w:rPr>
          <w:rFonts w:ascii="Times New Roman" w:hAnsi="Times New Roman"/>
          <w:color w:val="191919"/>
          <w:spacing w:val="-3"/>
          <w:sz w:val="18"/>
          <w:szCs w:val="18"/>
        </w:rPr>
        <w:t>t</w:t>
      </w:r>
      <w:r>
        <w:rPr>
          <w:rFonts w:ascii="Times New Roman" w:hAnsi="Times New Roman"/>
          <w:color w:val="191919"/>
          <w:spacing w:val="-2"/>
          <w:sz w:val="18"/>
          <w:szCs w:val="18"/>
        </w:rPr>
        <w:t>ration; provided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dependenc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existe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twelv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consecutiv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preced</w:t>
      </w:r>
      <w:r>
        <w:rPr>
          <w:rFonts w:ascii="Times New Roman" w:hAnsi="Times New Roman"/>
          <w:color w:val="191919"/>
          <w:spacing w:val="-3"/>
          <w:sz w:val="18"/>
          <w:szCs w:val="18"/>
        </w:rPr>
        <w:t>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date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representative</w:t>
      </w:r>
      <w:r>
        <w:rPr>
          <w:rFonts w:ascii="Times New Roman" w:hAnsi="Times New Roman"/>
          <w:color w:val="191919"/>
          <w:sz w:val="18"/>
          <w:szCs w:val="18"/>
        </w:rPr>
        <w:t>,</w:t>
      </w:r>
      <w:r>
        <w:rPr>
          <w:rFonts w:ascii="Times New Roman" w:hAnsi="Times New Roman"/>
          <w:color w:val="191919"/>
          <w:spacing w:val="-3"/>
          <w:sz w:val="18"/>
          <w:szCs w:val="18"/>
        </w:rPr>
        <w:t xml:space="preserve"> p</w:t>
      </w:r>
      <w:r>
        <w:rPr>
          <w:rFonts w:ascii="Times New Roman" w:hAnsi="Times New Roman"/>
          <w:color w:val="191919"/>
          <w:spacing w:val="-2"/>
          <w:sz w:val="18"/>
          <w:szCs w:val="18"/>
        </w:rPr>
        <w:t>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waiver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equivalen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fall 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precedin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waived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employee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University System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spouse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dependen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children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medica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medica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Med</w:t>
      </w:r>
      <w:r>
        <w:rPr>
          <w:rFonts w:ascii="Times New Roman" w:hAnsi="Times New Roman"/>
          <w:color w:val="191919"/>
          <w:spacing w:val="-3"/>
          <w:sz w:val="18"/>
          <w:szCs w:val="18"/>
        </w:rPr>
        <w:t>i</w:t>
      </w:r>
      <w:r>
        <w:rPr>
          <w:rFonts w:ascii="Times New Roman" w:hAnsi="Times New Roman"/>
          <w:color w:val="191919"/>
          <w:spacing w:val="-2"/>
          <w:sz w:val="18"/>
          <w:szCs w:val="18"/>
        </w:rPr>
        <w:t>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z w:val="18"/>
          <w:szCs w:val="18"/>
        </w:rPr>
        <w:t>)</w:t>
      </w:r>
      <w:r>
        <w:rPr>
          <w:rFonts w:ascii="Times New Roman" w:hAnsi="Times New Roman"/>
          <w:color w:val="191919"/>
          <w:spacing w:val="-4"/>
          <w:sz w:val="18"/>
          <w:szCs w:val="18"/>
        </w:rPr>
        <w:t xml:space="preserve"> </w:t>
      </w:r>
      <w:proofErr w:type="gramStart"/>
      <w:r>
        <w:rPr>
          <w:rFonts w:ascii="Times New Roman" w:hAnsi="Times New Roman"/>
          <w:color w:val="191919"/>
          <w:spacing w:val="-2"/>
          <w:sz w:val="18"/>
          <w:szCs w:val="18"/>
        </w:rPr>
        <w:t>full-tim</w:t>
      </w:r>
      <w:r>
        <w:rPr>
          <w:rFonts w:ascii="Times New Roman" w:hAnsi="Times New Roman"/>
          <w:color w:val="191919"/>
          <w:sz w:val="18"/>
          <w:szCs w:val="18"/>
        </w:rPr>
        <w:t>e</w:t>
      </w:r>
      <w:proofErr w:type="gramEnd"/>
      <w:r>
        <w:rPr>
          <w:rFonts w:ascii="Times New Roman" w:hAnsi="Times New Roman"/>
          <w:color w:val="191919"/>
          <w:spacing w:val="-3"/>
          <w:sz w:val="18"/>
          <w:szCs w:val="18"/>
        </w:rPr>
        <w:t xml:space="preserve"> </w:t>
      </w:r>
      <w:r>
        <w:rPr>
          <w:rFonts w:ascii="Times New Roman" w:hAnsi="Times New Roman"/>
          <w:color w:val="191919"/>
          <w:spacing w:val="-2"/>
          <w:sz w:val="18"/>
          <w:szCs w:val="18"/>
        </w:rPr>
        <w:t>teacher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echnica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Adu</w:t>
      </w:r>
      <w:r>
        <w:rPr>
          <w:rFonts w:ascii="Times New Roman" w:hAnsi="Times New Roman"/>
          <w:color w:val="191919"/>
          <w:spacing w:val="-3"/>
          <w:sz w:val="18"/>
          <w:szCs w:val="18"/>
        </w:rPr>
        <w:t>l</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 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dependen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children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eacher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employe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qualif</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waiver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consular o</w:t>
      </w:r>
      <w:r>
        <w:rPr>
          <w:rFonts w:ascii="Times New Roman" w:hAnsi="Times New Roman"/>
          <w:color w:val="191919"/>
          <w:spacing w:val="-5"/>
          <w:sz w:val="18"/>
          <w:szCs w:val="18"/>
        </w:rPr>
        <w:t>f</w:t>
      </w:r>
      <w:r>
        <w:rPr>
          <w:rFonts w:ascii="Times New Roman" w:hAnsi="Times New Roman"/>
          <w:color w:val="191919"/>
          <w:spacing w:val="-2"/>
          <w:sz w:val="18"/>
          <w:szCs w:val="18"/>
        </w:rPr>
        <w:t>ficer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dependent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represents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pacing w:val="-3"/>
          <w:sz w:val="18"/>
          <w:szCs w:val="18"/>
        </w:rPr>
        <w:t>i</w:t>
      </w:r>
      <w:r>
        <w:rPr>
          <w:rFonts w:ascii="Times New Roman" w:hAnsi="Times New Roman"/>
          <w:color w:val="191919"/>
          <w:spacing w:val="-2"/>
          <w:sz w:val="18"/>
          <w:szCs w:val="18"/>
        </w:rPr>
        <w:t>one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livin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order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governments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n</w:t>
      </w:r>
      <w:r>
        <w:rPr>
          <w:rFonts w:ascii="Times New Roman" w:hAnsi="Times New Roman"/>
          <w:color w:val="191919"/>
          <w:spacing w:val="-2"/>
          <w:sz w:val="18"/>
          <w:szCs w:val="18"/>
        </w:rPr>
        <w:t>ations operat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principl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reciprocit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States; (g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personne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dependent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statione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personne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assigne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purposes</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w:t>
      </w:r>
      <w:proofErr w:type="gramStart"/>
      <w:r>
        <w:rPr>
          <w:rFonts w:ascii="Times New Roman" w:hAnsi="Times New Roman"/>
          <w:color w:val="191919"/>
          <w:spacing w:val="-2"/>
          <w:sz w:val="18"/>
          <w:szCs w:val="18"/>
        </w:rPr>
        <w:t>h</w:t>
      </w:r>
      <w:proofErr w:type="gramEnd"/>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lastRenderedPageBreak/>
        <w:t>university-leve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institutions</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w:t>
      </w:r>
      <w:proofErr w:type="spellStart"/>
      <w:r>
        <w:rPr>
          <w:rFonts w:ascii="Times New Roman" w:hAnsi="Times New Roman"/>
          <w:color w:val="191919"/>
          <w:spacing w:val="-2"/>
          <w:sz w:val="18"/>
          <w:szCs w:val="18"/>
        </w:rPr>
        <w:t>i</w:t>
      </w:r>
      <w:proofErr w:type="spellEnd"/>
      <w:r>
        <w:rPr>
          <w:rFonts w:ascii="Times New Roman" w:hAnsi="Times New Roman"/>
          <w:color w:val="191919"/>
          <w:sz w:val="18"/>
          <w:szCs w:val="18"/>
        </w:rPr>
        <w:t>)</w:t>
      </w:r>
      <w:r>
        <w:rPr>
          <w:rFonts w:ascii="Times New Roman" w:hAnsi="Times New Roman"/>
          <w:color w:val="191919"/>
          <w:spacing w:val="-4"/>
          <w:sz w:val="18"/>
          <w:szCs w:val="18"/>
        </w:rPr>
        <w:t xml:space="preserve"> </w:t>
      </w:r>
      <w:proofErr w:type="gramStart"/>
      <w:r>
        <w:rPr>
          <w:rFonts w:ascii="Times New Roman" w:hAnsi="Times New Roman"/>
          <w:color w:val="191919"/>
          <w:spacing w:val="-2"/>
          <w:sz w:val="18"/>
          <w:szCs w:val="18"/>
        </w:rPr>
        <w:t>studen</w:t>
      </w:r>
      <w:r>
        <w:rPr>
          <w:rFonts w:ascii="Times New Roman" w:hAnsi="Times New Roman"/>
          <w:color w:val="191919"/>
          <w:spacing w:val="-3"/>
          <w:sz w:val="18"/>
          <w:szCs w:val="18"/>
        </w:rPr>
        <w:t>t</w:t>
      </w:r>
      <w:r>
        <w:rPr>
          <w:rFonts w:ascii="Times New Roman" w:hAnsi="Times New Roman"/>
          <w:color w:val="191919"/>
          <w:sz w:val="18"/>
          <w:szCs w:val="18"/>
        </w:rPr>
        <w:t>s</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legal resident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countie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borderin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countie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locate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en</w:t>
      </w:r>
      <w:r>
        <w:rPr>
          <w:rFonts w:ascii="Times New Roman" w:hAnsi="Times New Roman"/>
          <w:color w:val="191919"/>
          <w:spacing w:val="-2"/>
          <w:sz w:val="18"/>
          <w:szCs w:val="18"/>
        </w:rPr>
        <w:t>rolle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p>
    <w:p w:rsidR="00E37BB4" w:rsidRDefault="00E37BB4" w:rsidP="00E37BB4">
      <w:pPr>
        <w:widowControl w:val="0"/>
        <w:autoSpaceDE w:val="0"/>
        <w:autoSpaceDN w:val="0"/>
        <w:adjustRightInd w:val="0"/>
        <w:spacing w:before="16" w:after="0" w:line="200" w:lineRule="exact"/>
        <w:ind w:left="900"/>
        <w:rPr>
          <w:rFonts w:ascii="Times New Roman" w:hAnsi="Times New Roman"/>
          <w:color w:val="000000"/>
          <w:sz w:val="20"/>
          <w:szCs w:val="20"/>
        </w:rPr>
      </w:pPr>
    </w:p>
    <w:p w:rsidR="00E37BB4" w:rsidRDefault="006A495C"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sidRPr="006A495C">
        <w:rPr>
          <w:rFonts w:ascii="Calibri" w:hAnsi="Calibri"/>
          <w:noProof/>
          <w:lang w:eastAsia="en-US"/>
        </w:rPr>
        <w:pict>
          <v:shape id="Text Box 1787" o:spid="_x0000_s1067" type="#_x0000_t202" style="position:absolute;left:0;text-align:left;margin-left:21.05pt;margin-top:49pt;width:12pt;height:63.8pt;z-index:-2516142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" o:allowincell="f" filled="f" stroked="f">
            <v:textbox style="layout-flow:vertical;mso-layout-flow-alt:bottom-to-top;mso-next-textbox:#Text Box 1787" inset="0,0,0,0">
              <w:txbxContent>
                <w:p w:rsidR="00E37BB4" w:rsidRDefault="00E37BB4" w:rsidP="00E37BB4">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r w:rsidR="00E37BB4">
        <w:rPr>
          <w:rFonts w:ascii="Times New Roman" w:hAnsi="Times New Roman"/>
          <w:color w:val="191919"/>
          <w:sz w:val="18"/>
          <w:szCs w:val="18"/>
        </w:rPr>
        <w:t>A</w:t>
      </w:r>
      <w:r w:rsidR="00E37BB4">
        <w:rPr>
          <w:rFonts w:ascii="Times New Roman" w:hAnsi="Times New Roman"/>
          <w:color w:val="191919"/>
          <w:spacing w:val="-10"/>
          <w:sz w:val="18"/>
          <w:szCs w:val="18"/>
        </w:rPr>
        <w:t xml:space="preserve"> </w:t>
      </w:r>
      <w:r w:rsidR="00E37BB4">
        <w:rPr>
          <w:rFonts w:ascii="Times New Roman" w:hAnsi="Times New Roman"/>
          <w:color w:val="191919"/>
          <w:spacing w:val="-2"/>
          <w:sz w:val="18"/>
          <w:szCs w:val="18"/>
        </w:rPr>
        <w:t>studen</w:t>
      </w:r>
      <w:r w:rsidR="00E37BB4">
        <w:rPr>
          <w:rFonts w:ascii="Times New Roman" w:hAnsi="Times New Roman"/>
          <w:color w:val="191919"/>
          <w:sz w:val="18"/>
          <w:szCs w:val="18"/>
        </w:rPr>
        <w:t xml:space="preserve">t </w:t>
      </w:r>
      <w:r w:rsidR="00E37BB4">
        <w:rPr>
          <w:rFonts w:ascii="Times New Roman" w:hAnsi="Times New Roman"/>
          <w:color w:val="191919"/>
          <w:spacing w:val="-2"/>
          <w:sz w:val="18"/>
          <w:szCs w:val="18"/>
        </w:rPr>
        <w:t>wh</w:t>
      </w:r>
      <w:r w:rsidR="00E37BB4">
        <w:rPr>
          <w:rFonts w:ascii="Times New Roman" w:hAnsi="Times New Roman"/>
          <w:color w:val="191919"/>
          <w:sz w:val="18"/>
          <w:szCs w:val="18"/>
        </w:rPr>
        <w:t xml:space="preserve">o </w:t>
      </w:r>
      <w:r w:rsidR="00E37BB4">
        <w:rPr>
          <w:rFonts w:ascii="Times New Roman" w:hAnsi="Times New Roman"/>
          <w:color w:val="191919"/>
          <w:spacing w:val="-2"/>
          <w:sz w:val="18"/>
          <w:szCs w:val="18"/>
        </w:rPr>
        <w:t>i</w:t>
      </w:r>
      <w:r w:rsidR="00E37BB4">
        <w:rPr>
          <w:rFonts w:ascii="Times New Roman" w:hAnsi="Times New Roman"/>
          <w:color w:val="191919"/>
          <w:sz w:val="18"/>
          <w:szCs w:val="18"/>
        </w:rPr>
        <w:t xml:space="preserve">s </w:t>
      </w:r>
      <w:r w:rsidR="00E37BB4">
        <w:rPr>
          <w:rFonts w:ascii="Times New Roman" w:hAnsi="Times New Roman"/>
          <w:color w:val="191919"/>
          <w:spacing w:val="-2"/>
          <w:sz w:val="18"/>
          <w:szCs w:val="18"/>
        </w:rPr>
        <w:t>classifie</w:t>
      </w:r>
      <w:r w:rsidR="00E37BB4">
        <w:rPr>
          <w:rFonts w:ascii="Times New Roman" w:hAnsi="Times New Roman"/>
          <w:color w:val="191919"/>
          <w:sz w:val="18"/>
          <w:szCs w:val="18"/>
        </w:rPr>
        <w:t xml:space="preserve">d </w:t>
      </w:r>
      <w:r w:rsidR="00E37BB4">
        <w:rPr>
          <w:rFonts w:ascii="Times New Roman" w:hAnsi="Times New Roman"/>
          <w:color w:val="191919"/>
          <w:spacing w:val="-2"/>
          <w:sz w:val="18"/>
          <w:szCs w:val="18"/>
        </w:rPr>
        <w:t>a</w:t>
      </w:r>
      <w:r w:rsidR="00E37BB4">
        <w:rPr>
          <w:rFonts w:ascii="Times New Roman" w:hAnsi="Times New Roman"/>
          <w:color w:val="191919"/>
          <w:sz w:val="18"/>
          <w:szCs w:val="18"/>
        </w:rPr>
        <w:t xml:space="preserve">s a </w:t>
      </w:r>
      <w:r w:rsidR="00E37BB4">
        <w:rPr>
          <w:rFonts w:ascii="Times New Roman" w:hAnsi="Times New Roman"/>
          <w:color w:val="191919"/>
          <w:spacing w:val="-2"/>
          <w:sz w:val="18"/>
          <w:szCs w:val="18"/>
        </w:rPr>
        <w:t>residen</w:t>
      </w:r>
      <w:r w:rsidR="00E37BB4">
        <w:rPr>
          <w:rFonts w:ascii="Times New Roman" w:hAnsi="Times New Roman"/>
          <w:color w:val="191919"/>
          <w:sz w:val="18"/>
          <w:szCs w:val="18"/>
        </w:rPr>
        <w:t xml:space="preserve">t </w:t>
      </w:r>
      <w:r w:rsidR="00E37BB4">
        <w:rPr>
          <w:rFonts w:ascii="Times New Roman" w:hAnsi="Times New Roman"/>
          <w:color w:val="191919"/>
          <w:spacing w:val="-2"/>
          <w:sz w:val="18"/>
          <w:szCs w:val="18"/>
        </w:rPr>
        <w:t>o</w:t>
      </w:r>
      <w:r w:rsidR="00E37BB4">
        <w:rPr>
          <w:rFonts w:ascii="Times New Roman" w:hAnsi="Times New Roman"/>
          <w:color w:val="191919"/>
          <w:sz w:val="18"/>
          <w:szCs w:val="18"/>
        </w:rPr>
        <w:t xml:space="preserve">f </w:t>
      </w:r>
      <w:r w:rsidR="00E37BB4">
        <w:rPr>
          <w:rFonts w:ascii="Times New Roman" w:hAnsi="Times New Roman"/>
          <w:color w:val="191919"/>
          <w:spacing w:val="-2"/>
          <w:sz w:val="18"/>
          <w:szCs w:val="18"/>
        </w:rPr>
        <w:t>Geo</w:t>
      </w:r>
      <w:r w:rsidR="00E37BB4">
        <w:rPr>
          <w:rFonts w:ascii="Times New Roman" w:hAnsi="Times New Roman"/>
          <w:color w:val="191919"/>
          <w:spacing w:val="-5"/>
          <w:sz w:val="18"/>
          <w:szCs w:val="18"/>
        </w:rPr>
        <w:t>r</w:t>
      </w:r>
      <w:r w:rsidR="00E37BB4">
        <w:rPr>
          <w:rFonts w:ascii="Times New Roman" w:hAnsi="Times New Roman"/>
          <w:color w:val="191919"/>
          <w:spacing w:val="-2"/>
          <w:sz w:val="18"/>
          <w:szCs w:val="18"/>
        </w:rPr>
        <w:t>gi</w:t>
      </w:r>
      <w:r w:rsidR="00E37BB4">
        <w:rPr>
          <w:rFonts w:ascii="Times New Roman" w:hAnsi="Times New Roman"/>
          <w:color w:val="191919"/>
          <w:sz w:val="18"/>
          <w:szCs w:val="18"/>
        </w:rPr>
        <w:t xml:space="preserve">a </w:t>
      </w:r>
      <w:r w:rsidR="00E37BB4">
        <w:rPr>
          <w:rFonts w:ascii="Times New Roman" w:hAnsi="Times New Roman"/>
          <w:color w:val="191919"/>
          <w:spacing w:val="-2"/>
          <w:sz w:val="18"/>
          <w:szCs w:val="18"/>
        </w:rPr>
        <w:t>mus</w:t>
      </w:r>
      <w:r w:rsidR="00E37BB4">
        <w:rPr>
          <w:rFonts w:ascii="Times New Roman" w:hAnsi="Times New Roman"/>
          <w:color w:val="191919"/>
          <w:sz w:val="18"/>
          <w:szCs w:val="18"/>
        </w:rPr>
        <w:t xml:space="preserve">t </w:t>
      </w:r>
      <w:r w:rsidR="00E37BB4">
        <w:rPr>
          <w:rFonts w:ascii="Times New Roman" w:hAnsi="Times New Roman"/>
          <w:color w:val="191919"/>
          <w:spacing w:val="-2"/>
          <w:sz w:val="18"/>
          <w:szCs w:val="18"/>
        </w:rPr>
        <w:t>notif</w:t>
      </w:r>
      <w:r w:rsidR="00E37BB4">
        <w:rPr>
          <w:rFonts w:ascii="Times New Roman" w:hAnsi="Times New Roman"/>
          <w:color w:val="191919"/>
          <w:sz w:val="18"/>
          <w:szCs w:val="18"/>
        </w:rPr>
        <w:t xml:space="preserve">y </w:t>
      </w:r>
      <w:r w:rsidR="00E37BB4">
        <w:rPr>
          <w:rFonts w:ascii="Times New Roman" w:hAnsi="Times New Roman"/>
          <w:color w:val="191919"/>
          <w:spacing w:val="-2"/>
          <w:sz w:val="18"/>
          <w:szCs w:val="18"/>
        </w:rPr>
        <w:t>th</w:t>
      </w:r>
      <w:r w:rsidR="00E37BB4">
        <w:rPr>
          <w:rFonts w:ascii="Times New Roman" w:hAnsi="Times New Roman"/>
          <w:color w:val="191919"/>
          <w:sz w:val="18"/>
          <w:szCs w:val="18"/>
        </w:rPr>
        <w:t xml:space="preserve">e </w:t>
      </w:r>
      <w:ins w:id="950" w:author="jhawkins" w:date="2011-04-01T09:09:00Z">
        <w:r w:rsidR="00E37BB4">
          <w:rPr>
            <w:rFonts w:ascii="Times New Roman" w:hAnsi="Times New Roman"/>
            <w:color w:val="191919"/>
            <w:sz w:val="18"/>
            <w:szCs w:val="18"/>
          </w:rPr>
          <w:t xml:space="preserve">Office of Academic Services and </w:t>
        </w:r>
      </w:ins>
      <w:r w:rsidR="00E37BB4">
        <w:rPr>
          <w:rFonts w:ascii="Times New Roman" w:hAnsi="Times New Roman"/>
          <w:color w:val="191919"/>
          <w:spacing w:val="-2"/>
          <w:sz w:val="18"/>
          <w:szCs w:val="18"/>
        </w:rPr>
        <w:t>Registra</w:t>
      </w:r>
      <w:r w:rsidR="00E37BB4">
        <w:rPr>
          <w:rFonts w:ascii="Times New Roman" w:hAnsi="Times New Roman"/>
          <w:color w:val="191919"/>
          <w:sz w:val="18"/>
          <w:szCs w:val="18"/>
        </w:rPr>
        <w:t xml:space="preserve">r </w:t>
      </w:r>
      <w:r w:rsidR="00E37BB4">
        <w:rPr>
          <w:rFonts w:ascii="Times New Roman" w:hAnsi="Times New Roman"/>
          <w:color w:val="191919"/>
          <w:spacing w:val="-2"/>
          <w:sz w:val="18"/>
          <w:szCs w:val="18"/>
        </w:rPr>
        <w:t>immediatel</w:t>
      </w:r>
      <w:r w:rsidR="00E37BB4">
        <w:rPr>
          <w:rFonts w:ascii="Times New Roman" w:hAnsi="Times New Roman"/>
          <w:color w:val="191919"/>
          <w:sz w:val="18"/>
          <w:szCs w:val="18"/>
        </w:rPr>
        <w:t xml:space="preserve">y </w:t>
      </w:r>
      <w:r w:rsidR="00E37BB4">
        <w:rPr>
          <w:rFonts w:ascii="Times New Roman" w:hAnsi="Times New Roman"/>
          <w:color w:val="191919"/>
          <w:spacing w:val="-2"/>
          <w:sz w:val="18"/>
          <w:szCs w:val="18"/>
        </w:rPr>
        <w:t>o</w:t>
      </w:r>
      <w:r w:rsidR="00E37BB4">
        <w:rPr>
          <w:rFonts w:ascii="Times New Roman" w:hAnsi="Times New Roman"/>
          <w:color w:val="191919"/>
          <w:sz w:val="18"/>
          <w:szCs w:val="18"/>
        </w:rPr>
        <w:t xml:space="preserve">f </w:t>
      </w:r>
      <w:r w:rsidR="00E37BB4">
        <w:rPr>
          <w:rFonts w:ascii="Times New Roman" w:hAnsi="Times New Roman"/>
          <w:color w:val="191919"/>
          <w:spacing w:val="-2"/>
          <w:sz w:val="18"/>
          <w:szCs w:val="18"/>
        </w:rPr>
        <w:t>an</w:t>
      </w:r>
      <w:r w:rsidR="00E37BB4">
        <w:rPr>
          <w:rFonts w:ascii="Times New Roman" w:hAnsi="Times New Roman"/>
          <w:color w:val="191919"/>
          <w:sz w:val="18"/>
          <w:szCs w:val="18"/>
        </w:rPr>
        <w:t xml:space="preserve">y </w:t>
      </w:r>
      <w:r w:rsidR="00E37BB4">
        <w:rPr>
          <w:rFonts w:ascii="Times New Roman" w:hAnsi="Times New Roman"/>
          <w:color w:val="191919"/>
          <w:spacing w:val="-2"/>
          <w:sz w:val="18"/>
          <w:szCs w:val="18"/>
        </w:rPr>
        <w:t>chang</w:t>
      </w:r>
      <w:r w:rsidR="00E37BB4">
        <w:rPr>
          <w:rFonts w:ascii="Times New Roman" w:hAnsi="Times New Roman"/>
          <w:color w:val="191919"/>
          <w:sz w:val="18"/>
          <w:szCs w:val="18"/>
        </w:rPr>
        <w:t xml:space="preserve">e </w:t>
      </w:r>
      <w:r w:rsidR="00E37BB4">
        <w:rPr>
          <w:rFonts w:ascii="Times New Roman" w:hAnsi="Times New Roman"/>
          <w:color w:val="191919"/>
          <w:spacing w:val="-2"/>
          <w:sz w:val="18"/>
          <w:szCs w:val="18"/>
        </w:rPr>
        <w:t>i</w:t>
      </w:r>
      <w:r w:rsidR="00E37BB4">
        <w:rPr>
          <w:rFonts w:ascii="Times New Roman" w:hAnsi="Times New Roman"/>
          <w:color w:val="191919"/>
          <w:sz w:val="18"/>
          <w:szCs w:val="18"/>
        </w:rPr>
        <w:t xml:space="preserve">n </w:t>
      </w:r>
      <w:r w:rsidR="00E37BB4">
        <w:rPr>
          <w:rFonts w:ascii="Times New Roman" w:hAnsi="Times New Roman"/>
          <w:color w:val="191919"/>
          <w:spacing w:val="-2"/>
          <w:sz w:val="18"/>
          <w:szCs w:val="18"/>
        </w:rPr>
        <w:t>residenc</w:t>
      </w:r>
      <w:r w:rsidR="00E37BB4">
        <w:rPr>
          <w:rFonts w:ascii="Times New Roman" w:hAnsi="Times New Roman"/>
          <w:color w:val="191919"/>
          <w:sz w:val="18"/>
          <w:szCs w:val="18"/>
        </w:rPr>
        <w:t xml:space="preserve">e </w:t>
      </w:r>
      <w:r w:rsidR="00E37BB4">
        <w:rPr>
          <w:rFonts w:ascii="Times New Roman" w:hAnsi="Times New Roman"/>
          <w:color w:val="191919"/>
          <w:spacing w:val="-2"/>
          <w:sz w:val="18"/>
          <w:szCs w:val="18"/>
        </w:rPr>
        <w:t>status</w:t>
      </w:r>
      <w:r w:rsidR="00E37BB4">
        <w:rPr>
          <w:rFonts w:ascii="Times New Roman" w:hAnsi="Times New Roman"/>
          <w:color w:val="191919"/>
          <w:sz w:val="18"/>
          <w:szCs w:val="18"/>
        </w:rPr>
        <w:t xml:space="preserve">. </w:t>
      </w:r>
      <w:r w:rsidR="00E37BB4">
        <w:rPr>
          <w:rFonts w:ascii="Times New Roman" w:hAnsi="Times New Roman"/>
          <w:color w:val="191919"/>
          <w:spacing w:val="-3"/>
          <w:sz w:val="18"/>
          <w:szCs w:val="18"/>
        </w:rPr>
        <w:t>I</w:t>
      </w:r>
      <w:r w:rsidR="00E37BB4">
        <w:rPr>
          <w:rFonts w:ascii="Times New Roman" w:hAnsi="Times New Roman"/>
          <w:color w:val="191919"/>
          <w:sz w:val="18"/>
          <w:szCs w:val="18"/>
        </w:rPr>
        <w:t xml:space="preserve">f </w:t>
      </w:r>
      <w:r w:rsidR="00E37BB4">
        <w:rPr>
          <w:rFonts w:ascii="Times New Roman" w:hAnsi="Times New Roman"/>
          <w:color w:val="191919"/>
          <w:spacing w:val="-2"/>
          <w:sz w:val="18"/>
          <w:szCs w:val="18"/>
        </w:rPr>
        <w:t>i</w:t>
      </w:r>
      <w:r w:rsidR="00E37BB4">
        <w:rPr>
          <w:rFonts w:ascii="Times New Roman" w:hAnsi="Times New Roman"/>
          <w:color w:val="191919"/>
          <w:sz w:val="18"/>
          <w:szCs w:val="18"/>
        </w:rPr>
        <w:t xml:space="preserve">t </w:t>
      </w:r>
      <w:r w:rsidR="00E37BB4">
        <w:rPr>
          <w:rFonts w:ascii="Times New Roman" w:hAnsi="Times New Roman"/>
          <w:color w:val="191919"/>
          <w:spacing w:val="-2"/>
          <w:sz w:val="18"/>
          <w:szCs w:val="18"/>
        </w:rPr>
        <w:t>i</w:t>
      </w:r>
      <w:r w:rsidR="00E37BB4">
        <w:rPr>
          <w:rFonts w:ascii="Times New Roman" w:hAnsi="Times New Roman"/>
          <w:color w:val="191919"/>
          <w:sz w:val="18"/>
          <w:szCs w:val="18"/>
        </w:rPr>
        <w:t xml:space="preserve">s </w:t>
      </w:r>
      <w:r w:rsidR="00E37BB4">
        <w:rPr>
          <w:rFonts w:ascii="Times New Roman" w:hAnsi="Times New Roman"/>
          <w:color w:val="191919"/>
          <w:spacing w:val="-2"/>
          <w:sz w:val="18"/>
          <w:szCs w:val="18"/>
        </w:rPr>
        <w:t>determined tha</w:t>
      </w:r>
      <w:r w:rsidR="00E37BB4">
        <w:rPr>
          <w:rFonts w:ascii="Times New Roman" w:hAnsi="Times New Roman"/>
          <w:color w:val="191919"/>
          <w:sz w:val="18"/>
          <w:szCs w:val="18"/>
        </w:rPr>
        <w:t>t</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th</w:t>
      </w:r>
      <w:r w:rsidR="00E37BB4">
        <w:rPr>
          <w:rFonts w:ascii="Times New Roman" w:hAnsi="Times New Roman"/>
          <w:color w:val="191919"/>
          <w:sz w:val="18"/>
          <w:szCs w:val="18"/>
        </w:rPr>
        <w:t>e</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studen</w:t>
      </w:r>
      <w:r w:rsidR="00E37BB4">
        <w:rPr>
          <w:rFonts w:ascii="Times New Roman" w:hAnsi="Times New Roman"/>
          <w:color w:val="191919"/>
          <w:sz w:val="18"/>
          <w:szCs w:val="18"/>
        </w:rPr>
        <w:t>t</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ha</w:t>
      </w:r>
      <w:r w:rsidR="00E37BB4">
        <w:rPr>
          <w:rFonts w:ascii="Times New Roman" w:hAnsi="Times New Roman"/>
          <w:color w:val="191919"/>
          <w:sz w:val="18"/>
          <w:szCs w:val="18"/>
        </w:rPr>
        <w:t>s</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misrepresente</w:t>
      </w:r>
      <w:r w:rsidR="00E37BB4">
        <w:rPr>
          <w:rFonts w:ascii="Times New Roman" w:hAnsi="Times New Roman"/>
          <w:color w:val="191919"/>
          <w:sz w:val="18"/>
          <w:szCs w:val="18"/>
        </w:rPr>
        <w:t>d</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o</w:t>
      </w:r>
      <w:r w:rsidR="00E37BB4">
        <w:rPr>
          <w:rFonts w:ascii="Times New Roman" w:hAnsi="Times New Roman"/>
          <w:color w:val="191919"/>
          <w:sz w:val="18"/>
          <w:szCs w:val="18"/>
        </w:rPr>
        <w:t>r</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omitte</w:t>
      </w:r>
      <w:r w:rsidR="00E37BB4">
        <w:rPr>
          <w:rFonts w:ascii="Times New Roman" w:hAnsi="Times New Roman"/>
          <w:color w:val="191919"/>
          <w:sz w:val="18"/>
          <w:szCs w:val="18"/>
        </w:rPr>
        <w:t>d</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fact</w:t>
      </w:r>
      <w:r w:rsidR="00E37BB4">
        <w:rPr>
          <w:rFonts w:ascii="Times New Roman" w:hAnsi="Times New Roman"/>
          <w:color w:val="191919"/>
          <w:sz w:val="18"/>
          <w:szCs w:val="18"/>
        </w:rPr>
        <w:t>s</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whic</w:t>
      </w:r>
      <w:r w:rsidR="00E37BB4">
        <w:rPr>
          <w:rFonts w:ascii="Times New Roman" w:hAnsi="Times New Roman"/>
          <w:color w:val="191919"/>
          <w:sz w:val="18"/>
          <w:szCs w:val="18"/>
        </w:rPr>
        <w:t>h</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resul</w:t>
      </w:r>
      <w:r w:rsidR="00E37BB4">
        <w:rPr>
          <w:rFonts w:ascii="Times New Roman" w:hAnsi="Times New Roman"/>
          <w:color w:val="191919"/>
          <w:sz w:val="18"/>
          <w:szCs w:val="18"/>
        </w:rPr>
        <w:t>t</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i</w:t>
      </w:r>
      <w:r w:rsidR="00E37BB4">
        <w:rPr>
          <w:rFonts w:ascii="Times New Roman" w:hAnsi="Times New Roman"/>
          <w:color w:val="191919"/>
          <w:sz w:val="18"/>
          <w:szCs w:val="18"/>
        </w:rPr>
        <w:t>n</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classificatio</w:t>
      </w:r>
      <w:r w:rsidR="00E37BB4">
        <w:rPr>
          <w:rFonts w:ascii="Times New Roman" w:hAnsi="Times New Roman"/>
          <w:color w:val="191919"/>
          <w:sz w:val="18"/>
          <w:szCs w:val="18"/>
        </w:rPr>
        <w:t>n</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o</w:t>
      </w:r>
      <w:r w:rsidR="00E37BB4">
        <w:rPr>
          <w:rFonts w:ascii="Times New Roman" w:hAnsi="Times New Roman"/>
          <w:color w:val="191919"/>
          <w:sz w:val="18"/>
          <w:szCs w:val="18"/>
        </w:rPr>
        <w:t>r</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reclassificatio</w:t>
      </w:r>
      <w:r w:rsidR="00E37BB4">
        <w:rPr>
          <w:rFonts w:ascii="Times New Roman" w:hAnsi="Times New Roman"/>
          <w:color w:val="191919"/>
          <w:sz w:val="18"/>
          <w:szCs w:val="18"/>
        </w:rPr>
        <w:t>n</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a</w:t>
      </w:r>
      <w:r w:rsidR="00E37BB4">
        <w:rPr>
          <w:rFonts w:ascii="Times New Roman" w:hAnsi="Times New Roman"/>
          <w:color w:val="191919"/>
          <w:sz w:val="18"/>
          <w:szCs w:val="18"/>
        </w:rPr>
        <w:t>s</w:t>
      </w:r>
      <w:r w:rsidR="00E37BB4">
        <w:rPr>
          <w:rFonts w:ascii="Times New Roman" w:hAnsi="Times New Roman"/>
          <w:color w:val="191919"/>
          <w:spacing w:val="-3"/>
          <w:sz w:val="18"/>
          <w:szCs w:val="18"/>
        </w:rPr>
        <w:t xml:space="preserve"> </w:t>
      </w:r>
      <w:r w:rsidR="00E37BB4">
        <w:rPr>
          <w:rFonts w:ascii="Times New Roman" w:hAnsi="Times New Roman"/>
          <w:color w:val="191919"/>
          <w:sz w:val="18"/>
          <w:szCs w:val="18"/>
        </w:rPr>
        <w:t>a</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residen</w:t>
      </w:r>
      <w:r w:rsidR="00E37BB4">
        <w:rPr>
          <w:rFonts w:ascii="Times New Roman" w:hAnsi="Times New Roman"/>
          <w:color w:val="191919"/>
          <w:sz w:val="18"/>
          <w:szCs w:val="18"/>
        </w:rPr>
        <w:t>t</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student</w:t>
      </w:r>
      <w:r w:rsidR="00E37BB4">
        <w:rPr>
          <w:rFonts w:ascii="Times New Roman" w:hAnsi="Times New Roman"/>
          <w:color w:val="191919"/>
          <w:sz w:val="18"/>
          <w:szCs w:val="18"/>
        </w:rPr>
        <w:t>,</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retroactiv</w:t>
      </w:r>
      <w:r w:rsidR="00E37BB4">
        <w:rPr>
          <w:rFonts w:ascii="Times New Roman" w:hAnsi="Times New Roman"/>
          <w:color w:val="191919"/>
          <w:sz w:val="18"/>
          <w:szCs w:val="18"/>
        </w:rPr>
        <w:t>e</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cha</w:t>
      </w:r>
      <w:r w:rsidR="00E37BB4">
        <w:rPr>
          <w:rFonts w:ascii="Times New Roman" w:hAnsi="Times New Roman"/>
          <w:color w:val="191919"/>
          <w:spacing w:val="-5"/>
          <w:sz w:val="18"/>
          <w:szCs w:val="18"/>
        </w:rPr>
        <w:t>r</w:t>
      </w:r>
      <w:r w:rsidR="00E37BB4">
        <w:rPr>
          <w:rFonts w:ascii="Times New Roman" w:hAnsi="Times New Roman"/>
          <w:color w:val="191919"/>
          <w:spacing w:val="-2"/>
          <w:sz w:val="18"/>
          <w:szCs w:val="18"/>
        </w:rPr>
        <w:t>ge</w:t>
      </w:r>
      <w:r w:rsidR="00E37BB4">
        <w:rPr>
          <w:rFonts w:ascii="Times New Roman" w:hAnsi="Times New Roman"/>
          <w:color w:val="191919"/>
          <w:sz w:val="18"/>
          <w:szCs w:val="18"/>
        </w:rPr>
        <w:t>s</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for non-residen</w:t>
      </w:r>
      <w:r w:rsidR="00E37BB4">
        <w:rPr>
          <w:rFonts w:ascii="Times New Roman" w:hAnsi="Times New Roman"/>
          <w:color w:val="191919"/>
          <w:sz w:val="18"/>
          <w:szCs w:val="18"/>
        </w:rPr>
        <w:t xml:space="preserve">t </w:t>
      </w:r>
      <w:r w:rsidR="00E37BB4">
        <w:rPr>
          <w:rFonts w:ascii="Times New Roman" w:hAnsi="Times New Roman"/>
          <w:color w:val="191919"/>
          <w:spacing w:val="-2"/>
          <w:sz w:val="18"/>
          <w:szCs w:val="18"/>
        </w:rPr>
        <w:t>fee</w:t>
      </w:r>
      <w:r w:rsidR="00E37BB4">
        <w:rPr>
          <w:rFonts w:ascii="Times New Roman" w:hAnsi="Times New Roman"/>
          <w:color w:val="191919"/>
          <w:sz w:val="18"/>
          <w:szCs w:val="18"/>
        </w:rPr>
        <w:t xml:space="preserve">s </w:t>
      </w:r>
      <w:r w:rsidR="00E37BB4">
        <w:rPr>
          <w:rFonts w:ascii="Times New Roman" w:hAnsi="Times New Roman"/>
          <w:color w:val="191919"/>
          <w:spacing w:val="-2"/>
          <w:sz w:val="18"/>
          <w:szCs w:val="18"/>
        </w:rPr>
        <w:t>wil</w:t>
      </w:r>
      <w:r w:rsidR="00E37BB4">
        <w:rPr>
          <w:rFonts w:ascii="Times New Roman" w:hAnsi="Times New Roman"/>
          <w:color w:val="191919"/>
          <w:sz w:val="18"/>
          <w:szCs w:val="18"/>
        </w:rPr>
        <w:t xml:space="preserve">l </w:t>
      </w:r>
      <w:r w:rsidR="00E37BB4">
        <w:rPr>
          <w:rFonts w:ascii="Times New Roman" w:hAnsi="Times New Roman"/>
          <w:color w:val="191919"/>
          <w:spacing w:val="-2"/>
          <w:sz w:val="18"/>
          <w:szCs w:val="18"/>
        </w:rPr>
        <w:t>b</w:t>
      </w:r>
      <w:r w:rsidR="00E37BB4">
        <w:rPr>
          <w:rFonts w:ascii="Times New Roman" w:hAnsi="Times New Roman"/>
          <w:color w:val="191919"/>
          <w:sz w:val="18"/>
          <w:szCs w:val="18"/>
        </w:rPr>
        <w:t xml:space="preserve">e </w:t>
      </w:r>
      <w:r w:rsidR="00E37BB4">
        <w:rPr>
          <w:rFonts w:ascii="Times New Roman" w:hAnsi="Times New Roman"/>
          <w:color w:val="191919"/>
          <w:spacing w:val="-2"/>
          <w:sz w:val="18"/>
          <w:szCs w:val="18"/>
        </w:rPr>
        <w:t>mad</w:t>
      </w:r>
      <w:r w:rsidR="00E37BB4">
        <w:rPr>
          <w:rFonts w:ascii="Times New Roman" w:hAnsi="Times New Roman"/>
          <w:color w:val="191919"/>
          <w:sz w:val="18"/>
          <w:szCs w:val="18"/>
        </w:rPr>
        <w:t xml:space="preserve">e </w:t>
      </w:r>
      <w:r w:rsidR="00E37BB4">
        <w:rPr>
          <w:rFonts w:ascii="Times New Roman" w:hAnsi="Times New Roman"/>
          <w:color w:val="191919"/>
          <w:spacing w:val="-2"/>
          <w:sz w:val="18"/>
          <w:szCs w:val="18"/>
        </w:rPr>
        <w:t>b</w:t>
      </w:r>
      <w:r w:rsidR="00E37BB4">
        <w:rPr>
          <w:rFonts w:ascii="Times New Roman" w:hAnsi="Times New Roman"/>
          <w:color w:val="191919"/>
          <w:sz w:val="18"/>
          <w:szCs w:val="18"/>
        </w:rPr>
        <w:t xml:space="preserve">y </w:t>
      </w:r>
      <w:r w:rsidR="00E37BB4">
        <w:rPr>
          <w:rFonts w:ascii="Times New Roman" w:hAnsi="Times New Roman"/>
          <w:color w:val="191919"/>
          <w:spacing w:val="-2"/>
          <w:sz w:val="18"/>
          <w:szCs w:val="18"/>
        </w:rPr>
        <w:t>th</w:t>
      </w:r>
      <w:r w:rsidR="00E37BB4">
        <w:rPr>
          <w:rFonts w:ascii="Times New Roman" w:hAnsi="Times New Roman"/>
          <w:color w:val="191919"/>
          <w:sz w:val="18"/>
          <w:szCs w:val="18"/>
        </w:rPr>
        <w:t xml:space="preserve">e </w:t>
      </w:r>
      <w:r w:rsidR="00E37BB4">
        <w:rPr>
          <w:rFonts w:ascii="Times New Roman" w:hAnsi="Times New Roman"/>
          <w:color w:val="191919"/>
          <w:spacing w:val="-2"/>
          <w:sz w:val="18"/>
          <w:szCs w:val="18"/>
        </w:rPr>
        <w:t>Fisca</w:t>
      </w:r>
      <w:r w:rsidR="00E37BB4">
        <w:rPr>
          <w:rFonts w:ascii="Times New Roman" w:hAnsi="Times New Roman"/>
          <w:color w:val="191919"/>
          <w:sz w:val="18"/>
          <w:szCs w:val="18"/>
        </w:rPr>
        <w:t>l</w:t>
      </w:r>
      <w:r w:rsidR="00E37BB4">
        <w:rPr>
          <w:rFonts w:ascii="Times New Roman" w:hAnsi="Times New Roman"/>
          <w:color w:val="191919"/>
          <w:spacing w:val="-10"/>
          <w:sz w:val="18"/>
          <w:szCs w:val="18"/>
        </w:rPr>
        <w:t xml:space="preserve"> </w:t>
      </w:r>
      <w:r w:rsidR="00E37BB4">
        <w:rPr>
          <w:rFonts w:ascii="Times New Roman" w:hAnsi="Times New Roman"/>
          <w:color w:val="191919"/>
          <w:spacing w:val="-2"/>
          <w:sz w:val="18"/>
          <w:szCs w:val="18"/>
        </w:rPr>
        <w:t>A</w:t>
      </w:r>
      <w:r w:rsidR="00E37BB4">
        <w:rPr>
          <w:rFonts w:ascii="Times New Roman" w:hAnsi="Times New Roman"/>
          <w:color w:val="191919"/>
          <w:spacing w:val="-5"/>
          <w:sz w:val="18"/>
          <w:szCs w:val="18"/>
        </w:rPr>
        <w:t>f</w:t>
      </w:r>
      <w:r w:rsidR="00E37BB4">
        <w:rPr>
          <w:rFonts w:ascii="Times New Roman" w:hAnsi="Times New Roman"/>
          <w:color w:val="191919"/>
          <w:spacing w:val="-2"/>
          <w:sz w:val="18"/>
          <w:szCs w:val="18"/>
        </w:rPr>
        <w:t>fair</w:t>
      </w:r>
      <w:r w:rsidR="00E37BB4">
        <w:rPr>
          <w:rFonts w:ascii="Times New Roman" w:hAnsi="Times New Roman"/>
          <w:color w:val="191919"/>
          <w:sz w:val="18"/>
          <w:szCs w:val="18"/>
        </w:rPr>
        <w:t xml:space="preserve">s </w:t>
      </w:r>
      <w:r w:rsidR="00E37BB4">
        <w:rPr>
          <w:rFonts w:ascii="Times New Roman" w:hAnsi="Times New Roman"/>
          <w:color w:val="191919"/>
          <w:spacing w:val="-2"/>
          <w:sz w:val="18"/>
          <w:szCs w:val="18"/>
        </w:rPr>
        <w:t>o</w:t>
      </w:r>
      <w:r w:rsidR="00E37BB4">
        <w:rPr>
          <w:rFonts w:ascii="Times New Roman" w:hAnsi="Times New Roman"/>
          <w:color w:val="191919"/>
          <w:spacing w:val="-5"/>
          <w:sz w:val="18"/>
          <w:szCs w:val="18"/>
        </w:rPr>
        <w:t>f</w:t>
      </w:r>
      <w:r w:rsidR="00E37BB4">
        <w:rPr>
          <w:rFonts w:ascii="Times New Roman" w:hAnsi="Times New Roman"/>
          <w:color w:val="191919"/>
          <w:spacing w:val="-2"/>
          <w:sz w:val="18"/>
          <w:szCs w:val="18"/>
        </w:rPr>
        <w:t>fice</w:t>
      </w:r>
      <w:r w:rsidR="00E37BB4">
        <w:rPr>
          <w:rFonts w:ascii="Times New Roman" w:hAnsi="Times New Roman"/>
          <w:color w:val="191919"/>
          <w:spacing w:val="-12"/>
          <w:sz w:val="18"/>
          <w:szCs w:val="18"/>
        </w:rPr>
        <w:t>r</w:t>
      </w:r>
      <w:r w:rsidR="00E37BB4">
        <w:rPr>
          <w:rFonts w:ascii="Times New Roman" w:hAnsi="Times New Roman"/>
          <w:color w:val="191919"/>
          <w:sz w:val="18"/>
          <w:szCs w:val="18"/>
        </w:rPr>
        <w:t xml:space="preserve">. </w:t>
      </w:r>
      <w:r w:rsidR="00E37BB4">
        <w:rPr>
          <w:rFonts w:ascii="Times New Roman" w:hAnsi="Times New Roman"/>
          <w:color w:val="191919"/>
          <w:spacing w:val="-2"/>
          <w:sz w:val="18"/>
          <w:szCs w:val="18"/>
        </w:rPr>
        <w:t>PLEAS</w:t>
      </w:r>
      <w:r w:rsidR="00E37BB4">
        <w:rPr>
          <w:rFonts w:ascii="Times New Roman" w:hAnsi="Times New Roman"/>
          <w:color w:val="191919"/>
          <w:sz w:val="18"/>
          <w:szCs w:val="18"/>
        </w:rPr>
        <w:t xml:space="preserve">E </w:t>
      </w:r>
      <w:r w:rsidR="00E37BB4">
        <w:rPr>
          <w:rFonts w:ascii="Times New Roman" w:hAnsi="Times New Roman"/>
          <w:color w:val="191919"/>
          <w:spacing w:val="-2"/>
          <w:sz w:val="18"/>
          <w:szCs w:val="18"/>
        </w:rPr>
        <w:t>NOTE</w:t>
      </w:r>
      <w:r w:rsidR="00E37BB4">
        <w:rPr>
          <w:rFonts w:ascii="Times New Roman" w:hAnsi="Times New Roman"/>
          <w:color w:val="191919"/>
          <w:sz w:val="18"/>
          <w:szCs w:val="18"/>
        </w:rPr>
        <w:t xml:space="preserve">: </w:t>
      </w:r>
      <w:r w:rsidR="00E37BB4">
        <w:rPr>
          <w:rFonts w:ascii="Times New Roman" w:hAnsi="Times New Roman"/>
          <w:color w:val="191919"/>
          <w:spacing w:val="-2"/>
          <w:sz w:val="18"/>
          <w:szCs w:val="18"/>
        </w:rPr>
        <w:t>I</w:t>
      </w:r>
      <w:r w:rsidR="00E37BB4">
        <w:rPr>
          <w:rFonts w:ascii="Times New Roman" w:hAnsi="Times New Roman"/>
          <w:color w:val="191919"/>
          <w:sz w:val="18"/>
          <w:szCs w:val="18"/>
        </w:rPr>
        <w:t xml:space="preserve">n </w:t>
      </w:r>
      <w:r w:rsidR="00E37BB4">
        <w:rPr>
          <w:rFonts w:ascii="Times New Roman" w:hAnsi="Times New Roman"/>
          <w:color w:val="191919"/>
          <w:spacing w:val="-2"/>
          <w:sz w:val="18"/>
          <w:szCs w:val="18"/>
        </w:rPr>
        <w:t>orde</w:t>
      </w:r>
      <w:r w:rsidR="00E37BB4">
        <w:rPr>
          <w:rFonts w:ascii="Times New Roman" w:hAnsi="Times New Roman"/>
          <w:color w:val="191919"/>
          <w:sz w:val="18"/>
          <w:szCs w:val="18"/>
        </w:rPr>
        <w:t xml:space="preserve">r </w:t>
      </w:r>
      <w:r w:rsidR="00E37BB4">
        <w:rPr>
          <w:rFonts w:ascii="Times New Roman" w:hAnsi="Times New Roman"/>
          <w:color w:val="191919"/>
          <w:spacing w:val="-2"/>
          <w:sz w:val="18"/>
          <w:szCs w:val="18"/>
        </w:rPr>
        <w:t>t</w:t>
      </w:r>
      <w:r w:rsidR="00E37BB4">
        <w:rPr>
          <w:rFonts w:ascii="Times New Roman" w:hAnsi="Times New Roman"/>
          <w:color w:val="191919"/>
          <w:sz w:val="18"/>
          <w:szCs w:val="18"/>
        </w:rPr>
        <w:t xml:space="preserve">o </w:t>
      </w:r>
      <w:r w:rsidR="00E37BB4">
        <w:rPr>
          <w:rFonts w:ascii="Times New Roman" w:hAnsi="Times New Roman"/>
          <w:color w:val="191919"/>
          <w:spacing w:val="-2"/>
          <w:sz w:val="18"/>
          <w:szCs w:val="18"/>
        </w:rPr>
        <w:t>avoi</w:t>
      </w:r>
      <w:r w:rsidR="00E37BB4">
        <w:rPr>
          <w:rFonts w:ascii="Times New Roman" w:hAnsi="Times New Roman"/>
          <w:color w:val="191919"/>
          <w:sz w:val="18"/>
          <w:szCs w:val="18"/>
        </w:rPr>
        <w:t xml:space="preserve">d </w:t>
      </w:r>
      <w:r w:rsidR="00E37BB4">
        <w:rPr>
          <w:rFonts w:ascii="Times New Roman" w:hAnsi="Times New Roman"/>
          <w:color w:val="191919"/>
          <w:spacing w:val="-2"/>
          <w:sz w:val="18"/>
          <w:szCs w:val="18"/>
        </w:rPr>
        <w:t>dela</w:t>
      </w:r>
      <w:r w:rsidR="00E37BB4">
        <w:rPr>
          <w:rFonts w:ascii="Times New Roman" w:hAnsi="Times New Roman"/>
          <w:color w:val="191919"/>
          <w:sz w:val="18"/>
          <w:szCs w:val="18"/>
        </w:rPr>
        <w:t xml:space="preserve">y </w:t>
      </w:r>
      <w:r w:rsidR="00E37BB4">
        <w:rPr>
          <w:rFonts w:ascii="Times New Roman" w:hAnsi="Times New Roman"/>
          <w:color w:val="191919"/>
          <w:spacing w:val="-2"/>
          <w:sz w:val="18"/>
          <w:szCs w:val="18"/>
        </w:rPr>
        <w:t>an</w:t>
      </w:r>
      <w:r w:rsidR="00E37BB4">
        <w:rPr>
          <w:rFonts w:ascii="Times New Roman" w:hAnsi="Times New Roman"/>
          <w:color w:val="191919"/>
          <w:sz w:val="18"/>
          <w:szCs w:val="18"/>
        </w:rPr>
        <w:t xml:space="preserve">d </w:t>
      </w:r>
      <w:r w:rsidR="00E37BB4">
        <w:rPr>
          <w:rFonts w:ascii="Times New Roman" w:hAnsi="Times New Roman"/>
          <w:color w:val="191919"/>
          <w:spacing w:val="-2"/>
          <w:sz w:val="18"/>
          <w:szCs w:val="18"/>
        </w:rPr>
        <w:t>inconvenienc</w:t>
      </w:r>
      <w:r w:rsidR="00E37BB4">
        <w:rPr>
          <w:rFonts w:ascii="Times New Roman" w:hAnsi="Times New Roman"/>
          <w:color w:val="191919"/>
          <w:sz w:val="18"/>
          <w:szCs w:val="18"/>
        </w:rPr>
        <w:t xml:space="preserve">e </w:t>
      </w:r>
      <w:r w:rsidR="00E37BB4">
        <w:rPr>
          <w:rFonts w:ascii="Times New Roman" w:hAnsi="Times New Roman"/>
          <w:color w:val="191919"/>
          <w:spacing w:val="-2"/>
          <w:sz w:val="18"/>
          <w:szCs w:val="18"/>
        </w:rPr>
        <w:t>upo</w:t>
      </w:r>
      <w:r w:rsidR="00E37BB4">
        <w:rPr>
          <w:rFonts w:ascii="Times New Roman" w:hAnsi="Times New Roman"/>
          <w:color w:val="191919"/>
          <w:sz w:val="18"/>
          <w:szCs w:val="18"/>
        </w:rPr>
        <w:t xml:space="preserve">n </w:t>
      </w:r>
      <w:r w:rsidR="00E37BB4">
        <w:rPr>
          <w:rFonts w:ascii="Times New Roman" w:hAnsi="Times New Roman"/>
          <w:color w:val="191919"/>
          <w:spacing w:val="-2"/>
          <w:sz w:val="18"/>
          <w:szCs w:val="18"/>
        </w:rPr>
        <w:t>arriva</w:t>
      </w:r>
      <w:r w:rsidR="00E37BB4">
        <w:rPr>
          <w:rFonts w:ascii="Times New Roman" w:hAnsi="Times New Roman"/>
          <w:color w:val="191919"/>
          <w:sz w:val="18"/>
          <w:szCs w:val="18"/>
        </w:rPr>
        <w:t xml:space="preserve">l </w:t>
      </w:r>
      <w:r w:rsidR="00E37BB4">
        <w:rPr>
          <w:rFonts w:ascii="Times New Roman" w:hAnsi="Times New Roman"/>
          <w:color w:val="191919"/>
          <w:spacing w:val="-2"/>
          <w:sz w:val="18"/>
          <w:szCs w:val="18"/>
        </w:rPr>
        <w:t>fo</w:t>
      </w:r>
      <w:r w:rsidR="00E37BB4">
        <w:rPr>
          <w:rFonts w:ascii="Times New Roman" w:hAnsi="Times New Roman"/>
          <w:color w:val="191919"/>
          <w:sz w:val="18"/>
          <w:szCs w:val="18"/>
        </w:rPr>
        <w:t xml:space="preserve">r </w:t>
      </w:r>
      <w:r w:rsidR="00E37BB4">
        <w:rPr>
          <w:rFonts w:ascii="Times New Roman" w:hAnsi="Times New Roman"/>
          <w:color w:val="191919"/>
          <w:spacing w:val="-2"/>
          <w:sz w:val="18"/>
          <w:szCs w:val="18"/>
        </w:rPr>
        <w:t>registration</w:t>
      </w:r>
      <w:r w:rsidR="00E37BB4">
        <w:rPr>
          <w:rFonts w:ascii="Times New Roman" w:hAnsi="Times New Roman"/>
          <w:color w:val="191919"/>
          <w:sz w:val="18"/>
          <w:szCs w:val="18"/>
        </w:rPr>
        <w:t>,</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prospectiv</w:t>
      </w:r>
      <w:r w:rsidR="00E37BB4">
        <w:rPr>
          <w:rFonts w:ascii="Times New Roman" w:hAnsi="Times New Roman"/>
          <w:color w:val="191919"/>
          <w:sz w:val="18"/>
          <w:szCs w:val="18"/>
        </w:rPr>
        <w:t>e</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student</w:t>
      </w:r>
      <w:r w:rsidR="00E37BB4">
        <w:rPr>
          <w:rFonts w:ascii="Times New Roman" w:hAnsi="Times New Roman"/>
          <w:color w:val="191919"/>
          <w:sz w:val="18"/>
          <w:szCs w:val="18"/>
        </w:rPr>
        <w:t>s</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shoul</w:t>
      </w:r>
      <w:r w:rsidR="00E37BB4">
        <w:rPr>
          <w:rFonts w:ascii="Times New Roman" w:hAnsi="Times New Roman"/>
          <w:color w:val="191919"/>
          <w:sz w:val="18"/>
          <w:szCs w:val="18"/>
        </w:rPr>
        <w:t>d</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see</w:t>
      </w:r>
      <w:r w:rsidR="00E37BB4">
        <w:rPr>
          <w:rFonts w:ascii="Times New Roman" w:hAnsi="Times New Roman"/>
          <w:color w:val="191919"/>
          <w:sz w:val="18"/>
          <w:szCs w:val="18"/>
        </w:rPr>
        <w:t>k</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clarificatio</w:t>
      </w:r>
      <w:r w:rsidR="00E37BB4">
        <w:rPr>
          <w:rFonts w:ascii="Times New Roman" w:hAnsi="Times New Roman"/>
          <w:color w:val="191919"/>
          <w:sz w:val="18"/>
          <w:szCs w:val="18"/>
        </w:rPr>
        <w:t>n</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o</w:t>
      </w:r>
      <w:r w:rsidR="00E37BB4">
        <w:rPr>
          <w:rFonts w:ascii="Times New Roman" w:hAnsi="Times New Roman"/>
          <w:color w:val="191919"/>
          <w:sz w:val="18"/>
          <w:szCs w:val="18"/>
        </w:rPr>
        <w:t>f</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al</w:t>
      </w:r>
      <w:r w:rsidR="00E37BB4">
        <w:rPr>
          <w:rFonts w:ascii="Times New Roman" w:hAnsi="Times New Roman"/>
          <w:color w:val="191919"/>
          <w:sz w:val="18"/>
          <w:szCs w:val="18"/>
        </w:rPr>
        <w:t>l</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question</w:t>
      </w:r>
      <w:r w:rsidR="00E37BB4">
        <w:rPr>
          <w:rFonts w:ascii="Times New Roman" w:hAnsi="Times New Roman"/>
          <w:color w:val="191919"/>
          <w:sz w:val="18"/>
          <w:szCs w:val="18"/>
        </w:rPr>
        <w:t>s</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concernin</w:t>
      </w:r>
      <w:r w:rsidR="00E37BB4">
        <w:rPr>
          <w:rFonts w:ascii="Times New Roman" w:hAnsi="Times New Roman"/>
          <w:color w:val="191919"/>
          <w:sz w:val="18"/>
          <w:szCs w:val="18"/>
        </w:rPr>
        <w:t>g</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residenc</w:t>
      </w:r>
      <w:r w:rsidR="00E37BB4">
        <w:rPr>
          <w:rFonts w:ascii="Times New Roman" w:hAnsi="Times New Roman"/>
          <w:color w:val="191919"/>
          <w:sz w:val="18"/>
          <w:szCs w:val="18"/>
        </w:rPr>
        <w:t>e</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statu</w:t>
      </w:r>
      <w:r w:rsidR="00E37BB4">
        <w:rPr>
          <w:rFonts w:ascii="Times New Roman" w:hAnsi="Times New Roman"/>
          <w:color w:val="191919"/>
          <w:sz w:val="18"/>
          <w:szCs w:val="18"/>
        </w:rPr>
        <w:t>s</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a</w:t>
      </w:r>
      <w:r w:rsidR="00E37BB4">
        <w:rPr>
          <w:rFonts w:ascii="Times New Roman" w:hAnsi="Times New Roman"/>
          <w:color w:val="191919"/>
          <w:sz w:val="18"/>
          <w:szCs w:val="18"/>
        </w:rPr>
        <w:t>t</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th</w:t>
      </w:r>
      <w:r w:rsidR="00E37BB4">
        <w:rPr>
          <w:rFonts w:ascii="Times New Roman" w:hAnsi="Times New Roman"/>
          <w:color w:val="191919"/>
          <w:sz w:val="18"/>
          <w:szCs w:val="18"/>
        </w:rPr>
        <w:t>e</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tim</w:t>
      </w:r>
      <w:r w:rsidR="00E37BB4">
        <w:rPr>
          <w:rFonts w:ascii="Times New Roman" w:hAnsi="Times New Roman"/>
          <w:color w:val="191919"/>
          <w:sz w:val="18"/>
          <w:szCs w:val="18"/>
        </w:rPr>
        <w:t>e</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o</w:t>
      </w:r>
      <w:r w:rsidR="00E37BB4">
        <w:rPr>
          <w:rFonts w:ascii="Times New Roman" w:hAnsi="Times New Roman"/>
          <w:color w:val="191919"/>
          <w:sz w:val="18"/>
          <w:szCs w:val="18"/>
        </w:rPr>
        <w:t>f</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admission</w:t>
      </w:r>
      <w:r w:rsidR="00E37BB4">
        <w:rPr>
          <w:rFonts w:ascii="Times New Roman" w:hAnsi="Times New Roman"/>
          <w:color w:val="191919"/>
          <w:sz w:val="18"/>
          <w:szCs w:val="18"/>
        </w:rPr>
        <w:t>.</w:t>
      </w:r>
      <w:r w:rsidR="00E37BB4">
        <w:rPr>
          <w:rFonts w:ascii="Times New Roman" w:hAnsi="Times New Roman"/>
          <w:color w:val="191919"/>
          <w:spacing w:val="-6"/>
          <w:sz w:val="18"/>
          <w:szCs w:val="18"/>
        </w:rPr>
        <w:t xml:space="preserve"> </w:t>
      </w:r>
      <w:r w:rsidR="00E37BB4">
        <w:rPr>
          <w:rFonts w:ascii="Times New Roman" w:hAnsi="Times New Roman"/>
          <w:color w:val="191919"/>
          <w:spacing w:val="-2"/>
          <w:sz w:val="18"/>
          <w:szCs w:val="18"/>
        </w:rPr>
        <w:t>Question</w:t>
      </w:r>
      <w:r w:rsidR="00E37BB4">
        <w:rPr>
          <w:rFonts w:ascii="Times New Roman" w:hAnsi="Times New Roman"/>
          <w:color w:val="191919"/>
          <w:sz w:val="18"/>
          <w:szCs w:val="18"/>
        </w:rPr>
        <w:t>s</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fo</w:t>
      </w:r>
      <w:r w:rsidR="00E37BB4">
        <w:rPr>
          <w:rFonts w:ascii="Times New Roman" w:hAnsi="Times New Roman"/>
          <w:color w:val="191919"/>
          <w:sz w:val="18"/>
          <w:szCs w:val="18"/>
        </w:rPr>
        <w:t>r</w:t>
      </w:r>
      <w:r w:rsidR="00E37BB4">
        <w:rPr>
          <w:rFonts w:ascii="Times New Roman" w:hAnsi="Times New Roman"/>
          <w:color w:val="191919"/>
          <w:spacing w:val="-5"/>
          <w:sz w:val="18"/>
          <w:szCs w:val="18"/>
        </w:rPr>
        <w:t xml:space="preserve"> </w:t>
      </w:r>
      <w:r w:rsidR="00E37BB4">
        <w:rPr>
          <w:rFonts w:ascii="Times New Roman" w:hAnsi="Times New Roman"/>
          <w:color w:val="191919"/>
          <w:spacing w:val="-2"/>
          <w:sz w:val="18"/>
          <w:szCs w:val="18"/>
        </w:rPr>
        <w:t>clarif</w:t>
      </w:r>
      <w:r w:rsidR="00E37BB4">
        <w:rPr>
          <w:rFonts w:ascii="Times New Roman" w:hAnsi="Times New Roman"/>
          <w:color w:val="191919"/>
          <w:spacing w:val="-5"/>
          <w:sz w:val="18"/>
          <w:szCs w:val="18"/>
        </w:rPr>
        <w:t>i</w:t>
      </w:r>
      <w:r w:rsidR="00E37BB4">
        <w:rPr>
          <w:rFonts w:ascii="Times New Roman" w:hAnsi="Times New Roman"/>
          <w:color w:val="191919"/>
          <w:spacing w:val="-2"/>
          <w:sz w:val="18"/>
          <w:szCs w:val="18"/>
        </w:rPr>
        <w:t>catio</w:t>
      </w:r>
      <w:r w:rsidR="00E37BB4">
        <w:rPr>
          <w:rFonts w:ascii="Times New Roman" w:hAnsi="Times New Roman"/>
          <w:color w:val="191919"/>
          <w:sz w:val="18"/>
          <w:szCs w:val="18"/>
        </w:rPr>
        <w:t>n</w:t>
      </w:r>
      <w:r w:rsidR="00E37BB4">
        <w:rPr>
          <w:rFonts w:ascii="Times New Roman" w:hAnsi="Times New Roman"/>
          <w:color w:val="191919"/>
          <w:spacing w:val="-3"/>
          <w:sz w:val="18"/>
          <w:szCs w:val="18"/>
        </w:rPr>
        <w:t xml:space="preserve"> </w:t>
      </w:r>
      <w:r w:rsidR="00E37BB4">
        <w:rPr>
          <w:rFonts w:ascii="Times New Roman" w:hAnsi="Times New Roman"/>
          <w:color w:val="191919"/>
          <w:spacing w:val="-2"/>
          <w:sz w:val="18"/>
          <w:szCs w:val="18"/>
        </w:rPr>
        <w:t>shoul</w:t>
      </w:r>
      <w:r w:rsidR="00E37BB4">
        <w:rPr>
          <w:rFonts w:ascii="Times New Roman" w:hAnsi="Times New Roman"/>
          <w:color w:val="191919"/>
          <w:sz w:val="18"/>
          <w:szCs w:val="18"/>
        </w:rPr>
        <w:t>d</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b</w:t>
      </w:r>
      <w:r w:rsidR="00E37BB4">
        <w:rPr>
          <w:rFonts w:ascii="Times New Roman" w:hAnsi="Times New Roman"/>
          <w:color w:val="191919"/>
          <w:sz w:val="18"/>
          <w:szCs w:val="18"/>
        </w:rPr>
        <w:t>e</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addresse</w:t>
      </w:r>
      <w:r w:rsidR="00E37BB4">
        <w:rPr>
          <w:rFonts w:ascii="Times New Roman" w:hAnsi="Times New Roman"/>
          <w:color w:val="191919"/>
          <w:sz w:val="18"/>
          <w:szCs w:val="18"/>
        </w:rPr>
        <w:t>d</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t</w:t>
      </w:r>
      <w:r w:rsidR="00E37BB4">
        <w:rPr>
          <w:rFonts w:ascii="Times New Roman" w:hAnsi="Times New Roman"/>
          <w:color w:val="191919"/>
          <w:sz w:val="18"/>
          <w:szCs w:val="18"/>
        </w:rPr>
        <w:t>o</w:t>
      </w:r>
      <w:r w:rsidR="00E37BB4">
        <w:rPr>
          <w:rFonts w:ascii="Times New Roman" w:hAnsi="Times New Roman"/>
          <w:color w:val="191919"/>
          <w:spacing w:val="-7"/>
          <w:sz w:val="18"/>
          <w:szCs w:val="18"/>
        </w:rPr>
        <w:t xml:space="preserve"> </w:t>
      </w:r>
      <w:r w:rsidR="00E37BB4">
        <w:rPr>
          <w:rFonts w:ascii="Times New Roman" w:hAnsi="Times New Roman"/>
          <w:color w:val="191919"/>
          <w:spacing w:val="-2"/>
          <w:sz w:val="18"/>
          <w:szCs w:val="18"/>
        </w:rPr>
        <w:t>Th</w:t>
      </w:r>
      <w:r w:rsidR="00E37BB4">
        <w:rPr>
          <w:rFonts w:ascii="Times New Roman" w:hAnsi="Times New Roman"/>
          <w:color w:val="191919"/>
          <w:sz w:val="18"/>
          <w:szCs w:val="18"/>
        </w:rPr>
        <w:t>e</w:t>
      </w:r>
      <w:r w:rsidR="00E37BB4">
        <w:rPr>
          <w:rFonts w:ascii="Times New Roman" w:hAnsi="Times New Roman"/>
          <w:color w:val="191919"/>
          <w:spacing w:val="-4"/>
          <w:sz w:val="18"/>
          <w:szCs w:val="18"/>
        </w:rPr>
        <w:t xml:space="preserve"> </w:t>
      </w:r>
      <w:ins w:id="951" w:author="jhawkins" w:date="2011-04-01T09:10:00Z">
        <w:r w:rsidR="00E37BB4">
          <w:rPr>
            <w:rFonts w:ascii="Times New Roman" w:hAnsi="Times New Roman"/>
            <w:color w:val="191919"/>
            <w:spacing w:val="-4"/>
            <w:sz w:val="18"/>
            <w:szCs w:val="18"/>
          </w:rPr>
          <w:t xml:space="preserve">Office of Academic Services and </w:t>
        </w:r>
      </w:ins>
      <w:r w:rsidR="00E37BB4">
        <w:rPr>
          <w:rFonts w:ascii="Times New Roman" w:hAnsi="Times New Roman"/>
          <w:color w:val="191919"/>
          <w:spacing w:val="-2"/>
          <w:sz w:val="18"/>
          <w:szCs w:val="18"/>
        </w:rPr>
        <w:t>Registra</w:t>
      </w:r>
      <w:r w:rsidR="00E37BB4">
        <w:rPr>
          <w:rFonts w:ascii="Times New Roman" w:hAnsi="Times New Roman"/>
          <w:color w:val="191919"/>
          <w:spacing w:val="-9"/>
          <w:sz w:val="18"/>
          <w:szCs w:val="18"/>
        </w:rPr>
        <w:t>r</w:t>
      </w:r>
      <w:r w:rsidR="00E37BB4">
        <w:rPr>
          <w:rFonts w:ascii="Times New Roman" w:hAnsi="Times New Roman"/>
          <w:color w:val="191919"/>
          <w:sz w:val="18"/>
          <w:szCs w:val="18"/>
        </w:rPr>
        <w:t>,</w:t>
      </w:r>
      <w:r w:rsidR="00E37BB4">
        <w:rPr>
          <w:rFonts w:ascii="Times New Roman" w:hAnsi="Times New Roman"/>
          <w:color w:val="191919"/>
          <w:spacing w:val="-14"/>
          <w:sz w:val="18"/>
          <w:szCs w:val="18"/>
        </w:rPr>
        <w:t xml:space="preserve"> </w:t>
      </w:r>
      <w:r w:rsidR="00E37BB4">
        <w:rPr>
          <w:rFonts w:ascii="Times New Roman" w:hAnsi="Times New Roman"/>
          <w:color w:val="191919"/>
          <w:spacing w:val="-2"/>
          <w:sz w:val="18"/>
          <w:szCs w:val="18"/>
        </w:rPr>
        <w:t>Alban</w:t>
      </w:r>
      <w:r w:rsidR="00E37BB4">
        <w:rPr>
          <w:rFonts w:ascii="Times New Roman" w:hAnsi="Times New Roman"/>
          <w:color w:val="191919"/>
          <w:sz w:val="18"/>
          <w:szCs w:val="18"/>
        </w:rPr>
        <w:t>y</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Stat</w:t>
      </w:r>
      <w:r w:rsidR="00E37BB4">
        <w:rPr>
          <w:rFonts w:ascii="Times New Roman" w:hAnsi="Times New Roman"/>
          <w:color w:val="191919"/>
          <w:sz w:val="18"/>
          <w:szCs w:val="18"/>
        </w:rPr>
        <w:t>e</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Universit</w:t>
      </w:r>
      <w:r w:rsidR="00E37BB4">
        <w:rPr>
          <w:rFonts w:ascii="Times New Roman" w:hAnsi="Times New Roman"/>
          <w:color w:val="191919"/>
          <w:spacing w:val="-13"/>
          <w:sz w:val="18"/>
          <w:szCs w:val="18"/>
        </w:rPr>
        <w:t>y</w:t>
      </w:r>
      <w:r w:rsidR="00E37BB4">
        <w:rPr>
          <w:rFonts w:ascii="Times New Roman" w:hAnsi="Times New Roman"/>
          <w:color w:val="191919"/>
          <w:sz w:val="18"/>
          <w:szCs w:val="18"/>
        </w:rPr>
        <w:t>,</w:t>
      </w:r>
      <w:r w:rsidR="00E37BB4">
        <w:rPr>
          <w:rFonts w:ascii="Times New Roman" w:hAnsi="Times New Roman"/>
          <w:color w:val="191919"/>
          <w:spacing w:val="-14"/>
          <w:sz w:val="18"/>
          <w:szCs w:val="18"/>
        </w:rPr>
        <w:t xml:space="preserve"> </w:t>
      </w:r>
      <w:r w:rsidR="00E37BB4">
        <w:rPr>
          <w:rFonts w:ascii="Times New Roman" w:hAnsi="Times New Roman"/>
          <w:color w:val="191919"/>
          <w:spacing w:val="-2"/>
          <w:sz w:val="18"/>
          <w:szCs w:val="18"/>
        </w:rPr>
        <w:t>Alban</w:t>
      </w:r>
      <w:r w:rsidR="00E37BB4">
        <w:rPr>
          <w:rFonts w:ascii="Times New Roman" w:hAnsi="Times New Roman"/>
          <w:color w:val="191919"/>
          <w:spacing w:val="-13"/>
          <w:sz w:val="18"/>
          <w:szCs w:val="18"/>
        </w:rPr>
        <w:t>y</w:t>
      </w:r>
      <w:r w:rsidR="00E37BB4">
        <w:rPr>
          <w:rFonts w:ascii="Times New Roman" w:hAnsi="Times New Roman"/>
          <w:color w:val="191919"/>
          <w:sz w:val="18"/>
          <w:szCs w:val="18"/>
        </w:rPr>
        <w:t>,</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Geo</w:t>
      </w:r>
      <w:r w:rsidR="00E37BB4">
        <w:rPr>
          <w:rFonts w:ascii="Times New Roman" w:hAnsi="Times New Roman"/>
          <w:color w:val="191919"/>
          <w:spacing w:val="-5"/>
          <w:sz w:val="18"/>
          <w:szCs w:val="18"/>
        </w:rPr>
        <w:t>r</w:t>
      </w:r>
      <w:r w:rsidR="00E37BB4">
        <w:rPr>
          <w:rFonts w:ascii="Times New Roman" w:hAnsi="Times New Roman"/>
          <w:color w:val="191919"/>
          <w:spacing w:val="-2"/>
          <w:sz w:val="18"/>
          <w:szCs w:val="18"/>
        </w:rPr>
        <w:t>gi</w:t>
      </w:r>
      <w:r w:rsidR="00E37BB4">
        <w:rPr>
          <w:rFonts w:ascii="Times New Roman" w:hAnsi="Times New Roman"/>
          <w:color w:val="191919"/>
          <w:sz w:val="18"/>
          <w:szCs w:val="18"/>
        </w:rPr>
        <w:t>a</w:t>
      </w:r>
      <w:r w:rsidR="00E37BB4">
        <w:rPr>
          <w:rFonts w:ascii="Times New Roman" w:hAnsi="Times New Roman"/>
          <w:color w:val="191919"/>
          <w:spacing w:val="-4"/>
          <w:sz w:val="18"/>
          <w:szCs w:val="18"/>
        </w:rPr>
        <w:t xml:space="preserve"> </w:t>
      </w:r>
      <w:r w:rsidR="00E37BB4">
        <w:rPr>
          <w:rFonts w:ascii="Times New Roman" w:hAnsi="Times New Roman"/>
          <w:color w:val="191919"/>
          <w:spacing w:val="-2"/>
          <w:sz w:val="18"/>
          <w:szCs w:val="18"/>
        </w:rPr>
        <w:t>31705.</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52" w:name="_Toc295316727"/>
      <w:r>
        <w:rPr>
          <w:rFonts w:ascii="Times New Roman" w:hAnsi="Times New Roman"/>
          <w:color w:val="191919"/>
          <w:spacing w:val="-2"/>
          <w:sz w:val="24"/>
          <w:szCs w:val="24"/>
        </w:rPr>
        <w:t>R</w:t>
      </w:r>
      <w:r>
        <w:rPr>
          <w:rFonts w:ascii="Times New Roman" w:hAnsi="Times New Roman"/>
          <w:color w:val="191919"/>
          <w:spacing w:val="-2"/>
          <w:sz w:val="18"/>
          <w:szCs w:val="18"/>
        </w:rPr>
        <w:t>EGISTR</w:t>
      </w:r>
      <w:r>
        <w:rPr>
          <w:rFonts w:ascii="Times New Roman" w:hAnsi="Times New Roman"/>
          <w:color w:val="191919"/>
          <w:spacing w:val="-16"/>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CHEDUL</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HANGES</w:t>
      </w:r>
      <w:bookmarkEnd w:id="952"/>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direc</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supervisio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w:t>
      </w:r>
      <w:r>
        <w:rPr>
          <w:rFonts w:ascii="Times New Roman" w:hAnsi="Times New Roman"/>
          <w:color w:val="191919"/>
          <w:spacing w:val="-3"/>
          <w:sz w:val="18"/>
          <w:szCs w:val="18"/>
        </w:rPr>
        <w:t>l</w:t>
      </w:r>
      <w:r>
        <w:rPr>
          <w:rFonts w:ascii="Times New Roman" w:hAnsi="Times New Roman"/>
          <w:color w:val="191919"/>
          <w:spacing w:val="-2"/>
          <w:sz w:val="18"/>
          <w:szCs w:val="18"/>
        </w:rPr>
        <w:t>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instructions 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del w:id="953" w:author="jhawkins" w:date="2011-04-01T09:36:00Z">
        <w:r w:rsidDel="00E547DB">
          <w:rPr>
            <w:rFonts w:ascii="Times New Roman" w:hAnsi="Times New Roman"/>
            <w:color w:val="191919"/>
            <w:spacing w:val="-2"/>
            <w:sz w:val="18"/>
            <w:szCs w:val="18"/>
          </w:rPr>
          <w:delText>printe</w:delText>
        </w:r>
        <w:r w:rsidDel="00E547DB">
          <w:rPr>
            <w:rFonts w:ascii="Times New Roman" w:hAnsi="Times New Roman"/>
            <w:color w:val="191919"/>
            <w:sz w:val="18"/>
            <w:szCs w:val="18"/>
          </w:rPr>
          <w:delText>d</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i</w:delText>
        </w:r>
        <w:r w:rsidDel="00E547DB">
          <w:rPr>
            <w:rFonts w:ascii="Times New Roman" w:hAnsi="Times New Roman"/>
            <w:color w:val="191919"/>
            <w:sz w:val="18"/>
            <w:szCs w:val="18"/>
          </w:rPr>
          <w:delText>n</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th</w:delText>
        </w:r>
        <w:r w:rsidDel="00E547DB">
          <w:rPr>
            <w:rFonts w:ascii="Times New Roman" w:hAnsi="Times New Roman"/>
            <w:color w:val="191919"/>
            <w:sz w:val="18"/>
            <w:szCs w:val="18"/>
          </w:rPr>
          <w:delText>e</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schedul</w:delText>
        </w:r>
        <w:r w:rsidDel="00E547DB">
          <w:rPr>
            <w:rFonts w:ascii="Times New Roman" w:hAnsi="Times New Roman"/>
            <w:color w:val="191919"/>
            <w:sz w:val="18"/>
            <w:szCs w:val="18"/>
          </w:rPr>
          <w:delText>e</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o</w:delText>
        </w:r>
        <w:r w:rsidDel="00E547DB">
          <w:rPr>
            <w:rFonts w:ascii="Times New Roman" w:hAnsi="Times New Roman"/>
            <w:color w:val="191919"/>
            <w:sz w:val="18"/>
            <w:szCs w:val="18"/>
          </w:rPr>
          <w:delText>f</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classe</w:delText>
        </w:r>
        <w:r w:rsidDel="00E547DB">
          <w:rPr>
            <w:rFonts w:ascii="Times New Roman" w:hAnsi="Times New Roman"/>
            <w:color w:val="191919"/>
            <w:sz w:val="18"/>
            <w:szCs w:val="18"/>
          </w:rPr>
          <w:delText>s</w:delText>
        </w:r>
        <w:r w:rsidDel="00E547DB">
          <w:rPr>
            <w:rFonts w:ascii="Times New Roman" w:hAnsi="Times New Roman"/>
            <w:color w:val="191919"/>
            <w:spacing w:val="-10"/>
            <w:sz w:val="18"/>
            <w:szCs w:val="18"/>
          </w:rPr>
          <w:delText xml:space="preserve"> </w:delText>
        </w:r>
      </w:del>
      <w:ins w:id="954" w:author="jhawkins" w:date="2011-04-01T09:36:00Z">
        <w:r>
          <w:rPr>
            <w:rFonts w:ascii="Times New Roman" w:hAnsi="Times New Roman"/>
            <w:color w:val="191919"/>
            <w:spacing w:val="-10"/>
            <w:sz w:val="18"/>
            <w:szCs w:val="18"/>
          </w:rPr>
          <w:t xml:space="preserve"> available on the web </w:t>
        </w:r>
      </w:ins>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term</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vita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t</w:t>
      </w:r>
      <w:r>
        <w:rPr>
          <w:rFonts w:ascii="Times New Roman" w:hAnsi="Times New Roman"/>
          <w:color w:val="191919"/>
          <w:spacing w:val="-2"/>
          <w:sz w:val="18"/>
          <w:szCs w:val="18"/>
        </w:rPr>
        <w:t>ructurin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i</w:t>
      </w:r>
      <w:r>
        <w:rPr>
          <w:rFonts w:ascii="Times New Roman" w:hAnsi="Times New Roman"/>
          <w:color w:val="191919"/>
          <w:sz w:val="18"/>
          <w:szCs w:val="18"/>
        </w:rPr>
        <w:t>s</w:t>
      </w:r>
      <w:r>
        <w:rPr>
          <w:rFonts w:ascii="Times New Roman" w:hAnsi="Times New Roman"/>
          <w:color w:val="191919"/>
          <w:spacing w:val="-2"/>
          <w:sz w:val="18"/>
          <w:szCs w:val="18"/>
        </w:rPr>
        <w:t xml:space="preserve"> expecte</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participat</w:t>
      </w:r>
      <w:r>
        <w:rPr>
          <w:rFonts w:ascii="Times New Roman" w:hAnsi="Times New Roman"/>
          <w:color w:val="191919"/>
          <w:sz w:val="18"/>
          <w:szCs w:val="18"/>
        </w:rPr>
        <w:t>e</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proces</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chec</w:t>
      </w:r>
      <w:r>
        <w:rPr>
          <w:rFonts w:ascii="Times New Roman" w:hAnsi="Times New Roman"/>
          <w:color w:val="191919"/>
          <w:sz w:val="18"/>
          <w:szCs w:val="18"/>
        </w:rPr>
        <w:t>k</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course</w:t>
      </w:r>
      <w:r>
        <w:rPr>
          <w:rFonts w:ascii="Times New Roman" w:hAnsi="Times New Roman"/>
          <w:color w:val="191919"/>
          <w:sz w:val="18"/>
          <w:szCs w:val="18"/>
        </w:rPr>
        <w:t>s</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whic</w:t>
      </w:r>
      <w:r>
        <w:rPr>
          <w:rFonts w:ascii="Times New Roman" w:hAnsi="Times New Roman"/>
          <w:color w:val="191919"/>
          <w:sz w:val="18"/>
          <w:szCs w:val="18"/>
        </w:rPr>
        <w:t>h</w:t>
      </w:r>
      <w:r>
        <w:rPr>
          <w:rFonts w:ascii="Times New Roman" w:hAnsi="Times New Roman"/>
          <w:color w:val="191919"/>
          <w:spacing w:val="-2"/>
          <w:sz w:val="18"/>
          <w:szCs w:val="18"/>
        </w:rPr>
        <w:t xml:space="preserve"> h</w:t>
      </w:r>
      <w:r>
        <w:rPr>
          <w:rFonts w:ascii="Times New Roman" w:hAnsi="Times New Roman"/>
          <w:color w:val="191919"/>
          <w:sz w:val="18"/>
          <w:szCs w:val="18"/>
        </w:rPr>
        <w:t>e</w:t>
      </w:r>
      <w:r>
        <w:rPr>
          <w:rFonts w:ascii="Times New Roman" w:hAnsi="Times New Roman"/>
          <w:color w:val="191919"/>
          <w:spacing w:val="-2"/>
          <w:sz w:val="18"/>
          <w:szCs w:val="18"/>
        </w:rPr>
        <w:t xml:space="preserve"> register</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a</w:t>
      </w:r>
      <w:r>
        <w:rPr>
          <w:rFonts w:ascii="Times New Roman" w:hAnsi="Times New Roman"/>
          <w:color w:val="191919"/>
          <w:sz w:val="18"/>
          <w:szCs w:val="18"/>
        </w:rPr>
        <w:t>n</w:t>
      </w:r>
      <w:r>
        <w:rPr>
          <w:rFonts w:ascii="Times New Roman" w:hAnsi="Times New Roman"/>
          <w:color w:val="191919"/>
          <w:spacing w:val="-2"/>
          <w:sz w:val="18"/>
          <w:szCs w:val="18"/>
        </w:rPr>
        <w:t xml:space="preserve"> attentiv</w:t>
      </w:r>
      <w:r>
        <w:rPr>
          <w:rFonts w:ascii="Times New Roman" w:hAnsi="Times New Roman"/>
          <w:color w:val="191919"/>
          <w:sz w:val="18"/>
          <w:szCs w:val="18"/>
        </w:rPr>
        <w:t>e</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2"/>
          <w:sz w:val="18"/>
          <w:szCs w:val="18"/>
        </w:rPr>
        <w:t xml:space="preserve"> man- </w:t>
      </w:r>
      <w:proofErr w:type="spellStart"/>
      <w:r>
        <w:rPr>
          <w:rFonts w:ascii="Times New Roman" w:hAnsi="Times New Roman"/>
          <w:color w:val="191919"/>
          <w:spacing w:val="-2"/>
          <w:sz w:val="18"/>
          <w:szCs w:val="18"/>
        </w:rPr>
        <w:t>ne</w:t>
      </w:r>
      <w:r>
        <w:rPr>
          <w:rFonts w:ascii="Times New Roman" w:hAnsi="Times New Roman"/>
          <w:color w:val="191919"/>
          <w:spacing w:val="-12"/>
          <w:sz w:val="18"/>
          <w:szCs w:val="18"/>
        </w:rPr>
        <w:t>r</w:t>
      </w:r>
      <w:proofErr w:type="spellEnd"/>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addin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he/she 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added.</w:t>
      </w:r>
    </w:p>
    <w:p w:rsidR="00E37BB4" w:rsidRDefault="00E37BB4" w:rsidP="00E37BB4">
      <w:pPr>
        <w:widowControl w:val="0"/>
        <w:autoSpaceDE w:val="0"/>
        <w:autoSpaceDN w:val="0"/>
        <w:adjustRightInd w:val="0"/>
        <w:spacing w:before="16" w:after="0" w:line="200" w:lineRule="exact"/>
        <w:ind w:left="18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Dates</w:t>
      </w:r>
      <w:del w:id="955" w:author="jhawkins" w:date="2011-04-01T09:38:00Z">
        <w:r w:rsidDel="00E547DB">
          <w:rPr>
            <w:rFonts w:ascii="Times New Roman" w:hAnsi="Times New Roman"/>
            <w:color w:val="191919"/>
            <w:sz w:val="18"/>
            <w:szCs w:val="18"/>
          </w:rPr>
          <w:delText>,</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time</w:delText>
        </w:r>
        <w:r w:rsidDel="00E547DB">
          <w:rPr>
            <w:rFonts w:ascii="Times New Roman" w:hAnsi="Times New Roman"/>
            <w:color w:val="191919"/>
            <w:sz w:val="18"/>
            <w:szCs w:val="18"/>
          </w:rPr>
          <w:delText>s</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an</w:delText>
        </w:r>
        <w:r w:rsidDel="00E547DB">
          <w:rPr>
            <w:rFonts w:ascii="Times New Roman" w:hAnsi="Times New Roman"/>
            <w:color w:val="191919"/>
            <w:sz w:val="18"/>
            <w:szCs w:val="18"/>
          </w:rPr>
          <w:delText>d</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place</w:delText>
        </w:r>
        <w:r w:rsidDel="00E547DB">
          <w:rPr>
            <w:rFonts w:ascii="Times New Roman" w:hAnsi="Times New Roman"/>
            <w:color w:val="191919"/>
            <w:sz w:val="18"/>
            <w:szCs w:val="18"/>
          </w:rPr>
          <w:delText>s</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fo</w:delText>
        </w:r>
        <w:r w:rsidDel="00E547DB">
          <w:rPr>
            <w:rFonts w:ascii="Times New Roman" w:hAnsi="Times New Roman"/>
            <w:color w:val="191919"/>
            <w:sz w:val="18"/>
            <w:szCs w:val="18"/>
          </w:rPr>
          <w:delText>r</w:delText>
        </w:r>
      </w:del>
      <w:r>
        <w:rPr>
          <w:rFonts w:ascii="Times New Roman" w:hAnsi="Times New Roman"/>
          <w:color w:val="191919"/>
          <w:spacing w:val="-7"/>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proofErr w:type="spellStart"/>
      <w:r>
        <w:rPr>
          <w:rFonts w:ascii="Times New Roman" w:hAnsi="Times New Roman"/>
          <w:color w:val="191919"/>
          <w:spacing w:val="-2"/>
          <w:sz w:val="18"/>
          <w:szCs w:val="18"/>
        </w:rPr>
        <w:t>th</w:t>
      </w:r>
      <w:r>
        <w:rPr>
          <w:rFonts w:ascii="Times New Roman" w:hAnsi="Times New Roman"/>
          <w:color w:val="191919"/>
          <w:sz w:val="18"/>
          <w:szCs w:val="18"/>
        </w:rPr>
        <w:t>e</w:t>
      </w:r>
      <w:del w:id="956" w:author="jhawkins" w:date="2011-04-01T09:37:00Z">
        <w:r w:rsidDel="00E547DB">
          <w:rPr>
            <w:rFonts w:ascii="Times New Roman" w:hAnsi="Times New Roman"/>
            <w:color w:val="191919"/>
            <w:spacing w:val="-7"/>
            <w:sz w:val="18"/>
            <w:szCs w:val="18"/>
          </w:rPr>
          <w:delText xml:space="preserve"> </w:delText>
        </w:r>
      </w:del>
      <w:ins w:id="957" w:author="jhawkins" w:date="2011-04-01T09:38:00Z">
        <w:r>
          <w:rPr>
            <w:rFonts w:ascii="Times New Roman" w:hAnsi="Times New Roman"/>
            <w:color w:val="191919"/>
            <w:spacing w:val="-7"/>
            <w:sz w:val="18"/>
            <w:szCs w:val="18"/>
          </w:rPr>
          <w:t>academic</w:t>
        </w:r>
        <w:proofErr w:type="spellEnd"/>
        <w:r>
          <w:rPr>
            <w:rFonts w:ascii="Times New Roman" w:hAnsi="Times New Roman"/>
            <w:color w:val="191919"/>
            <w:spacing w:val="-7"/>
            <w:sz w:val="18"/>
            <w:szCs w:val="18"/>
          </w:rPr>
          <w:t xml:space="preserve"> calendar available on the </w:t>
        </w:r>
        <w:proofErr w:type="gramStart"/>
        <w:r>
          <w:rPr>
            <w:rFonts w:ascii="Times New Roman" w:hAnsi="Times New Roman"/>
            <w:color w:val="191919"/>
            <w:spacing w:val="-7"/>
            <w:sz w:val="18"/>
            <w:szCs w:val="18"/>
          </w:rPr>
          <w:t xml:space="preserve">web </w:t>
        </w:r>
      </w:ins>
      <w:proofErr w:type="gramEnd"/>
      <w:del w:id="958" w:author="jhawkins" w:date="2011-04-01T09:37:00Z">
        <w:r w:rsidDel="00E547DB">
          <w:rPr>
            <w:rFonts w:ascii="Times New Roman" w:hAnsi="Times New Roman"/>
            <w:color w:val="191919"/>
            <w:spacing w:val="-2"/>
            <w:sz w:val="18"/>
            <w:szCs w:val="18"/>
          </w:rPr>
          <w:delText>clas</w:delText>
        </w:r>
        <w:r w:rsidDel="00E547DB">
          <w:rPr>
            <w:rFonts w:ascii="Times New Roman" w:hAnsi="Times New Roman"/>
            <w:color w:val="191919"/>
            <w:sz w:val="18"/>
            <w:szCs w:val="18"/>
          </w:rPr>
          <w:delText>s</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sched</w:delText>
        </w:r>
        <w:r w:rsidDel="00E547DB">
          <w:rPr>
            <w:rFonts w:ascii="Times New Roman" w:hAnsi="Times New Roman"/>
            <w:color w:val="191919"/>
            <w:spacing w:val="-3"/>
            <w:sz w:val="18"/>
            <w:szCs w:val="18"/>
          </w:rPr>
          <w:delText>u</w:delText>
        </w:r>
        <w:r w:rsidDel="00E547DB">
          <w:rPr>
            <w:rFonts w:ascii="Times New Roman" w:hAnsi="Times New Roman"/>
            <w:color w:val="191919"/>
            <w:spacing w:val="-2"/>
            <w:sz w:val="18"/>
            <w:szCs w:val="18"/>
          </w:rPr>
          <w:delText>les</w:delText>
        </w:r>
      </w:del>
      <w:r>
        <w:rPr>
          <w:rFonts w:ascii="Times New Roman" w:hAnsi="Times New Roman"/>
          <w:color w:val="191919"/>
          <w:sz w:val="18"/>
          <w:szCs w:val="18"/>
        </w:rPr>
        <w:t>.</w:t>
      </w:r>
      <w:del w:id="959" w:author="jhawkins" w:date="2011-04-01T09:39:00Z">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Lat</w:delText>
        </w:r>
        <w:r w:rsidDel="00E547DB">
          <w:rPr>
            <w:rFonts w:ascii="Times New Roman" w:hAnsi="Times New Roman"/>
            <w:color w:val="191919"/>
            <w:sz w:val="18"/>
            <w:szCs w:val="18"/>
          </w:rPr>
          <w:delText>e</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registrants ar</w:delText>
        </w:r>
        <w:r w:rsidDel="00E547DB">
          <w:rPr>
            <w:rFonts w:ascii="Times New Roman" w:hAnsi="Times New Roman"/>
            <w:color w:val="191919"/>
            <w:sz w:val="18"/>
            <w:szCs w:val="18"/>
          </w:rPr>
          <w:delText xml:space="preserve">e </w:delText>
        </w:r>
        <w:r w:rsidDel="00E547DB">
          <w:rPr>
            <w:rFonts w:ascii="Times New Roman" w:hAnsi="Times New Roman"/>
            <w:color w:val="191919"/>
            <w:spacing w:val="-2"/>
            <w:sz w:val="18"/>
            <w:szCs w:val="18"/>
          </w:rPr>
          <w:delText>accepte</w:delText>
        </w:r>
        <w:r w:rsidDel="00E547DB">
          <w:rPr>
            <w:rFonts w:ascii="Times New Roman" w:hAnsi="Times New Roman"/>
            <w:color w:val="191919"/>
            <w:sz w:val="18"/>
            <w:szCs w:val="18"/>
          </w:rPr>
          <w:delText xml:space="preserve">d </w:delText>
        </w:r>
        <w:r w:rsidDel="00E547DB">
          <w:rPr>
            <w:rFonts w:ascii="Times New Roman" w:hAnsi="Times New Roman"/>
            <w:color w:val="191919"/>
            <w:spacing w:val="-2"/>
            <w:sz w:val="18"/>
            <w:szCs w:val="18"/>
          </w:rPr>
          <w:delText>fo</w:delText>
        </w:r>
        <w:r w:rsidDel="00E547DB">
          <w:rPr>
            <w:rFonts w:ascii="Times New Roman" w:hAnsi="Times New Roman"/>
            <w:color w:val="191919"/>
            <w:sz w:val="18"/>
            <w:szCs w:val="18"/>
          </w:rPr>
          <w:delText xml:space="preserve">r a </w:delText>
        </w:r>
        <w:r w:rsidDel="00E547DB">
          <w:rPr>
            <w:rFonts w:ascii="Times New Roman" w:hAnsi="Times New Roman"/>
            <w:color w:val="191919"/>
            <w:spacing w:val="-2"/>
            <w:sz w:val="18"/>
            <w:szCs w:val="18"/>
          </w:rPr>
          <w:delText>limite</w:delText>
        </w:r>
        <w:r w:rsidDel="00E547DB">
          <w:rPr>
            <w:rFonts w:ascii="Times New Roman" w:hAnsi="Times New Roman"/>
            <w:color w:val="191919"/>
            <w:sz w:val="18"/>
            <w:szCs w:val="18"/>
          </w:rPr>
          <w:delText xml:space="preserve">d </w:delText>
        </w:r>
        <w:r w:rsidDel="00E547DB">
          <w:rPr>
            <w:rFonts w:ascii="Times New Roman" w:hAnsi="Times New Roman"/>
            <w:color w:val="191919"/>
            <w:spacing w:val="-2"/>
            <w:sz w:val="18"/>
            <w:szCs w:val="18"/>
          </w:rPr>
          <w:delText>tim</w:delText>
        </w:r>
        <w:r w:rsidDel="00E547DB">
          <w:rPr>
            <w:rFonts w:ascii="Times New Roman" w:hAnsi="Times New Roman"/>
            <w:color w:val="191919"/>
            <w:sz w:val="18"/>
            <w:szCs w:val="18"/>
          </w:rPr>
          <w:delText xml:space="preserve">e </w:delText>
        </w:r>
        <w:r w:rsidDel="00E547DB">
          <w:rPr>
            <w:rFonts w:ascii="Times New Roman" w:hAnsi="Times New Roman"/>
            <w:color w:val="191919"/>
            <w:spacing w:val="-2"/>
            <w:sz w:val="18"/>
            <w:szCs w:val="18"/>
          </w:rPr>
          <w:delText>afte</w:delText>
        </w:r>
        <w:r w:rsidDel="00E547DB">
          <w:rPr>
            <w:rFonts w:ascii="Times New Roman" w:hAnsi="Times New Roman"/>
            <w:color w:val="191919"/>
            <w:sz w:val="18"/>
            <w:szCs w:val="18"/>
          </w:rPr>
          <w:delText xml:space="preserve">r </w:delText>
        </w:r>
        <w:r w:rsidDel="00E547DB">
          <w:rPr>
            <w:rFonts w:ascii="Times New Roman" w:hAnsi="Times New Roman"/>
            <w:color w:val="191919"/>
            <w:spacing w:val="-2"/>
            <w:sz w:val="18"/>
            <w:szCs w:val="18"/>
          </w:rPr>
          <w:delText>regula</w:delText>
        </w:r>
        <w:r w:rsidDel="00E547DB">
          <w:rPr>
            <w:rFonts w:ascii="Times New Roman" w:hAnsi="Times New Roman"/>
            <w:color w:val="191919"/>
            <w:sz w:val="18"/>
            <w:szCs w:val="18"/>
          </w:rPr>
          <w:delText xml:space="preserve">r </w:delText>
        </w:r>
        <w:r w:rsidDel="00E547DB">
          <w:rPr>
            <w:rFonts w:ascii="Times New Roman" w:hAnsi="Times New Roman"/>
            <w:color w:val="191919"/>
            <w:spacing w:val="-2"/>
            <w:sz w:val="18"/>
            <w:szCs w:val="18"/>
          </w:rPr>
          <w:delText>registratio</w:delText>
        </w:r>
        <w:r w:rsidDel="00E547DB">
          <w:rPr>
            <w:rFonts w:ascii="Times New Roman" w:hAnsi="Times New Roman"/>
            <w:color w:val="191919"/>
            <w:sz w:val="18"/>
            <w:szCs w:val="18"/>
          </w:rPr>
          <w:delText xml:space="preserve">n </w:delText>
        </w:r>
        <w:r w:rsidDel="00E547DB">
          <w:rPr>
            <w:rFonts w:ascii="Times New Roman" w:hAnsi="Times New Roman"/>
            <w:color w:val="191919"/>
            <w:spacing w:val="-2"/>
            <w:sz w:val="18"/>
            <w:szCs w:val="18"/>
          </w:rPr>
          <w:delText>i</w:delText>
        </w:r>
        <w:r w:rsidDel="00E547DB">
          <w:rPr>
            <w:rFonts w:ascii="Times New Roman" w:hAnsi="Times New Roman"/>
            <w:color w:val="191919"/>
            <w:sz w:val="18"/>
            <w:szCs w:val="18"/>
          </w:rPr>
          <w:delText xml:space="preserve">s </w:delText>
        </w:r>
        <w:r w:rsidDel="00E547DB">
          <w:rPr>
            <w:rFonts w:ascii="Times New Roman" w:hAnsi="Times New Roman"/>
            <w:color w:val="191919"/>
            <w:spacing w:val="-2"/>
            <w:sz w:val="18"/>
            <w:szCs w:val="18"/>
          </w:rPr>
          <w:delText>announce</w:delText>
        </w:r>
        <w:r w:rsidDel="00E547DB">
          <w:rPr>
            <w:rFonts w:ascii="Times New Roman" w:hAnsi="Times New Roman"/>
            <w:color w:val="191919"/>
            <w:sz w:val="18"/>
            <w:szCs w:val="18"/>
          </w:rPr>
          <w:delText xml:space="preserve">d </w:delText>
        </w:r>
        <w:r w:rsidDel="00E547DB">
          <w:rPr>
            <w:rFonts w:ascii="Times New Roman" w:hAnsi="Times New Roman"/>
            <w:color w:val="191919"/>
            <w:spacing w:val="-2"/>
            <w:sz w:val="18"/>
            <w:szCs w:val="18"/>
          </w:rPr>
          <w:delText>i</w:delText>
        </w:r>
        <w:r w:rsidDel="00E547DB">
          <w:rPr>
            <w:rFonts w:ascii="Times New Roman" w:hAnsi="Times New Roman"/>
            <w:color w:val="191919"/>
            <w:sz w:val="18"/>
            <w:szCs w:val="18"/>
          </w:rPr>
          <w:delText xml:space="preserve">n </w:delText>
        </w:r>
        <w:r w:rsidDel="00E547DB">
          <w:rPr>
            <w:rFonts w:ascii="Times New Roman" w:hAnsi="Times New Roman"/>
            <w:color w:val="191919"/>
            <w:spacing w:val="-2"/>
            <w:sz w:val="18"/>
            <w:szCs w:val="18"/>
          </w:rPr>
          <w:delText>th</w:delText>
        </w:r>
        <w:r w:rsidDel="00E547DB">
          <w:rPr>
            <w:rFonts w:ascii="Times New Roman" w:hAnsi="Times New Roman"/>
            <w:color w:val="191919"/>
            <w:sz w:val="18"/>
            <w:szCs w:val="18"/>
          </w:rPr>
          <w:delText xml:space="preserve">e </w:delText>
        </w:r>
        <w:r w:rsidDel="00E547DB">
          <w:rPr>
            <w:rFonts w:ascii="Times New Roman" w:hAnsi="Times New Roman"/>
            <w:color w:val="191919"/>
            <w:spacing w:val="-2"/>
            <w:sz w:val="18"/>
            <w:szCs w:val="18"/>
          </w:rPr>
          <w:delText>clas</w:delText>
        </w:r>
        <w:r w:rsidDel="00E547DB">
          <w:rPr>
            <w:rFonts w:ascii="Times New Roman" w:hAnsi="Times New Roman"/>
            <w:color w:val="191919"/>
            <w:sz w:val="18"/>
            <w:szCs w:val="18"/>
          </w:rPr>
          <w:delText xml:space="preserve">s </w:delText>
        </w:r>
        <w:r w:rsidDel="00E547DB">
          <w:rPr>
            <w:rFonts w:ascii="Times New Roman" w:hAnsi="Times New Roman"/>
            <w:color w:val="191919"/>
            <w:spacing w:val="-2"/>
            <w:sz w:val="18"/>
            <w:szCs w:val="18"/>
          </w:rPr>
          <w:delText>schedule</w:delText>
        </w:r>
      </w:del>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lat</w:t>
      </w:r>
      <w:r>
        <w:rPr>
          <w:rFonts w:ascii="Times New Roman" w:hAnsi="Times New Roman"/>
          <w:color w:val="191919"/>
          <w:sz w:val="18"/>
          <w:szCs w:val="18"/>
        </w:rPr>
        <w:t xml:space="preserve">e </w:t>
      </w:r>
      <w:r>
        <w:rPr>
          <w:rFonts w:ascii="Times New Roman" w:hAnsi="Times New Roman"/>
          <w:color w:val="191919"/>
          <w:spacing w:val="-2"/>
          <w:sz w:val="18"/>
          <w:szCs w:val="18"/>
        </w:rPr>
        <w:t>fe</w:t>
      </w:r>
      <w:r>
        <w:rPr>
          <w:rFonts w:ascii="Times New Roman" w:hAnsi="Times New Roman"/>
          <w:color w:val="191919"/>
          <w:sz w:val="18"/>
          <w:szCs w:val="18"/>
        </w:rPr>
        <w:t xml:space="preserve">e </w:t>
      </w:r>
      <w:r>
        <w:rPr>
          <w:rFonts w:ascii="Times New Roman" w:hAnsi="Times New Roman"/>
          <w:color w:val="191919"/>
          <w:spacing w:val="-2"/>
          <w:sz w:val="18"/>
          <w:szCs w:val="18"/>
        </w:rPr>
        <w:t>ma</w:t>
      </w:r>
      <w:r>
        <w:rPr>
          <w:rFonts w:ascii="Times New Roman" w:hAnsi="Times New Roman"/>
          <w:color w:val="191919"/>
          <w:sz w:val="18"/>
          <w:szCs w:val="18"/>
        </w:rPr>
        <w:t xml:space="preserve">y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la</w:t>
      </w:r>
      <w:r>
        <w:rPr>
          <w:rFonts w:ascii="Times New Roman" w:hAnsi="Times New Roman"/>
          <w:color w:val="191919"/>
          <w:spacing w:val="-3"/>
          <w:sz w:val="18"/>
          <w:szCs w:val="18"/>
        </w:rPr>
        <w:t>t</w:t>
      </w:r>
      <w:r>
        <w:rPr>
          <w:rFonts w:ascii="Times New Roman" w:hAnsi="Times New Roman"/>
          <w:color w:val="191919"/>
          <w:sz w:val="18"/>
          <w:szCs w:val="18"/>
        </w:rPr>
        <w:t xml:space="preserve">e </w:t>
      </w:r>
      <w:r>
        <w:rPr>
          <w:rFonts w:ascii="Times New Roman" w:hAnsi="Times New Roman"/>
          <w:color w:val="191919"/>
          <w:spacing w:val="-2"/>
          <w:sz w:val="18"/>
          <w:szCs w:val="18"/>
        </w:rPr>
        <w:t>registrants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proofErr w:type="spellStart"/>
      <w:r>
        <w:rPr>
          <w:rFonts w:ascii="Times New Roman" w:hAnsi="Times New Roman"/>
          <w:color w:val="191919"/>
          <w:spacing w:val="-2"/>
          <w:sz w:val="18"/>
          <w:szCs w:val="18"/>
        </w:rPr>
        <w:t>stu</w:t>
      </w:r>
      <w:proofErr w:type="spellEnd"/>
      <w:r>
        <w:rPr>
          <w:rFonts w:ascii="Times New Roman" w:hAnsi="Times New Roman"/>
          <w:color w:val="191919"/>
          <w:spacing w:val="-2"/>
          <w:sz w:val="18"/>
          <w:szCs w:val="18"/>
        </w:rPr>
        <w:t>- 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r</w:t>
      </w:r>
      <w:r>
        <w:rPr>
          <w:rFonts w:ascii="Times New Roman" w:hAnsi="Times New Roman"/>
          <w:color w:val="191919"/>
          <w:spacing w:val="-2"/>
          <w:sz w:val="18"/>
          <w:szCs w:val="18"/>
        </w:rPr>
        <w:t>esponsibl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proofErr w:type="gramStart"/>
      <w:r>
        <w:rPr>
          <w:rFonts w:ascii="Times New Roman" w:hAnsi="Times New Roman"/>
          <w:color w:val="191919"/>
          <w:spacing w:val="-2"/>
          <w:sz w:val="18"/>
          <w:szCs w:val="18"/>
        </w:rPr>
        <w:t>class(</w:t>
      </w:r>
      <w:proofErr w:type="spellStart"/>
      <w:proofErr w:type="gramEnd"/>
      <w:r>
        <w:rPr>
          <w:rFonts w:ascii="Times New Roman" w:hAnsi="Times New Roman"/>
          <w:color w:val="191919"/>
          <w:spacing w:val="-2"/>
          <w:sz w:val="18"/>
          <w:szCs w:val="18"/>
        </w:rPr>
        <w:t>es</w:t>
      </w:r>
      <w:proofErr w:type="spellEnd"/>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registers.</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60" w:name="_Toc295316728"/>
      <w:r>
        <w:rPr>
          <w:rFonts w:ascii="Times New Roman" w:hAnsi="Times New Roman"/>
          <w:color w:val="191919"/>
          <w:spacing w:val="-2"/>
          <w:sz w:val="24"/>
          <w:szCs w:val="24"/>
        </w:rPr>
        <w:t>A</w:t>
      </w:r>
      <w:r>
        <w:rPr>
          <w:rFonts w:ascii="Times New Roman" w:hAnsi="Times New Roman"/>
          <w:color w:val="191919"/>
          <w:spacing w:val="-2"/>
          <w:sz w:val="18"/>
          <w:szCs w:val="18"/>
        </w:rPr>
        <w:t>UDITIN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ONCREDIT</w:t>
      </w:r>
      <w:bookmarkEnd w:id="960"/>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audi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cours</w:t>
      </w:r>
      <w:r>
        <w:rPr>
          <w:rFonts w:ascii="Times New Roman" w:hAnsi="Times New Roman"/>
          <w:color w:val="191919"/>
          <w:sz w:val="18"/>
          <w:szCs w:val="18"/>
        </w:rPr>
        <w:t>e</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Audite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counte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par</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course load</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“V</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awarded</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Instructor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establis</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condition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 xml:space="preserve">for </w:t>
      </w:r>
      <w:r>
        <w:rPr>
          <w:rFonts w:ascii="Times New Roman" w:hAnsi="Times New Roman"/>
          <w:color w:val="191919"/>
          <w:spacing w:val="-3"/>
          <w:sz w:val="18"/>
          <w:szCs w:val="18"/>
        </w:rPr>
        <w:t>audite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sam</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regula</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25"/>
          <w:sz w:val="18"/>
          <w:szCs w:val="18"/>
        </w:rPr>
        <w:t xml:space="preserve"> </w:t>
      </w:r>
      <w:r>
        <w:rPr>
          <w:rFonts w:ascii="Times New Roman" w:hAnsi="Times New Roman"/>
          <w:color w:val="191919"/>
          <w:spacing w:val="-3"/>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wis</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audi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registe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auditor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permitte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change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instructi</w:t>
      </w:r>
      <w:r>
        <w:rPr>
          <w:rFonts w:ascii="Times New Roman" w:hAnsi="Times New Roman"/>
          <w:color w:val="191919"/>
          <w:spacing w:val="-3"/>
          <w:sz w:val="18"/>
          <w:szCs w:val="18"/>
        </w:rPr>
        <w:t>o</w:t>
      </w:r>
      <w:r>
        <w:rPr>
          <w:rFonts w:ascii="Times New Roman" w:hAnsi="Times New Roman"/>
          <w:color w:val="191919"/>
          <w:spacing w:val="-2"/>
          <w:sz w:val="18"/>
          <w:szCs w:val="18"/>
        </w:rPr>
        <w:t>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processin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form 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61" w:author="jhawkins" w:date="2011-04-01T09:10: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62" w:author="jhawkins" w:date="2011-04-01T09:10: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63" w:name="_Toc295316729"/>
      <w:r>
        <w:rPr>
          <w:rFonts w:ascii="Times New Roman" w:hAnsi="Times New Roman"/>
          <w:color w:val="191919"/>
          <w:spacing w:val="-2"/>
          <w:sz w:val="24"/>
          <w:szCs w:val="24"/>
        </w:rPr>
        <w:t>W</w:t>
      </w:r>
      <w:r>
        <w:rPr>
          <w:rFonts w:ascii="Times New Roman" w:hAnsi="Times New Roman"/>
          <w:color w:val="191919"/>
          <w:spacing w:val="-2"/>
          <w:sz w:val="18"/>
          <w:szCs w:val="18"/>
        </w:rPr>
        <w:t>ITHDR</w:t>
      </w:r>
      <w:r>
        <w:rPr>
          <w:rFonts w:ascii="Times New Roman" w:hAnsi="Times New Roman"/>
          <w:color w:val="191919"/>
          <w:spacing w:val="-22"/>
          <w:sz w:val="18"/>
          <w:szCs w:val="18"/>
        </w:rPr>
        <w:t>AW</w:t>
      </w:r>
      <w:r>
        <w:rPr>
          <w:rFonts w:ascii="Times New Roman" w:hAnsi="Times New Roman"/>
          <w:color w:val="191919"/>
          <w:spacing w:val="-2"/>
          <w:sz w:val="18"/>
          <w:szCs w:val="18"/>
        </w:rPr>
        <w:t>A</w:t>
      </w:r>
      <w:r>
        <w:rPr>
          <w:rFonts w:ascii="Times New Roman" w:hAnsi="Times New Roman"/>
          <w:color w:val="191919"/>
          <w:sz w:val="18"/>
          <w:szCs w:val="18"/>
        </w:rPr>
        <w:t xml:space="preserve">L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NIVERSITY</w:t>
      </w:r>
      <w:bookmarkEnd w:id="963"/>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matriculatin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(drops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completion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pacing w:val="-5"/>
          <w:sz w:val="18"/>
          <w:szCs w:val="18"/>
        </w:rPr>
        <w:t>r</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degrees.</w:t>
      </w:r>
    </w:p>
    <w:p w:rsidR="00E37BB4" w:rsidRDefault="00E37BB4" w:rsidP="00E37BB4">
      <w:pPr>
        <w:widowControl w:val="0"/>
        <w:autoSpaceDE w:val="0"/>
        <w:autoSpaceDN w:val="0"/>
        <w:adjustRightInd w:val="0"/>
        <w:spacing w:before="16" w:after="0" w:line="200" w:lineRule="exact"/>
        <w:ind w:left="18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ind w:left="54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add/dro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fected.</w:t>
      </w:r>
    </w:p>
    <w:p w:rsidR="00E37BB4" w:rsidRDefault="00E37BB4" w:rsidP="00E37BB4">
      <w:pPr>
        <w:widowControl w:val="0"/>
        <w:autoSpaceDE w:val="0"/>
        <w:autoSpaceDN w:val="0"/>
        <w:adjustRightInd w:val="0"/>
        <w:spacing w:before="5" w:after="0" w:line="220" w:lineRule="exact"/>
        <w:ind w:left="540" w:right="130"/>
        <w:rPr>
          <w:rFonts w:ascii="Times New Roman" w:hAnsi="Times New Roman"/>
          <w:color w:val="000000"/>
        </w:rPr>
      </w:pPr>
    </w:p>
    <w:p w:rsidR="00E37BB4" w:rsidRDefault="00E37BB4" w:rsidP="00E37BB4">
      <w:pPr>
        <w:widowControl w:val="0"/>
        <w:autoSpaceDE w:val="0"/>
        <w:autoSpaceDN w:val="0"/>
        <w:adjustRightInd w:val="0"/>
        <w:spacing w:after="0"/>
        <w:ind w:left="54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3"/>
          <w:sz w:val="18"/>
          <w:szCs w:val="18"/>
        </w:rPr>
        <w:t>W</w:t>
      </w:r>
      <w:r>
        <w:rPr>
          <w:rFonts w:ascii="Times New Roman" w:hAnsi="Times New Roman"/>
          <w:color w:val="191919"/>
          <w:spacing w:val="-5"/>
          <w:sz w:val="18"/>
          <w:szCs w:val="18"/>
        </w:rPr>
        <w:t>ithdrawa</w:t>
      </w:r>
      <w:r>
        <w:rPr>
          <w:rFonts w:ascii="Times New Roman" w:hAnsi="Times New Roman"/>
          <w:color w:val="191919"/>
          <w:sz w:val="18"/>
          <w:szCs w:val="18"/>
        </w:rPr>
        <w:t>l</w:t>
      </w:r>
      <w:proofErr w:type="gramEnd"/>
      <w:r>
        <w:rPr>
          <w:rFonts w:ascii="Times New Roman" w:hAnsi="Times New Roman"/>
          <w:color w:val="191919"/>
          <w:spacing w:val="-11"/>
          <w:sz w:val="18"/>
          <w:szCs w:val="18"/>
        </w:rPr>
        <w:t xml:space="preserve"> </w:t>
      </w:r>
      <w:r>
        <w:rPr>
          <w:rFonts w:ascii="Times New Roman" w:hAnsi="Times New Roman"/>
          <w:color w:val="191919"/>
          <w:spacing w:val="-5"/>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5"/>
          <w:sz w:val="18"/>
          <w:szCs w:val="18"/>
        </w:rPr>
        <w:t>associate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5"/>
          <w:sz w:val="18"/>
          <w:szCs w:val="18"/>
        </w:rPr>
        <w:t>classe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5"/>
          <w:sz w:val="18"/>
          <w:szCs w:val="18"/>
        </w:rPr>
        <w:t>tha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5"/>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droppe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du</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5"/>
          <w:sz w:val="18"/>
          <w:szCs w:val="18"/>
        </w:rPr>
        <w:t>documente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extenuatin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5"/>
          <w:sz w:val="18"/>
          <w:szCs w:val="18"/>
        </w:rPr>
        <w:t>circumstance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5"/>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5"/>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include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1</w:t>
      </w:r>
      <w:r>
        <w:rPr>
          <w:rFonts w:ascii="Times New Roman" w:hAnsi="Times New Roman"/>
          <w:color w:val="191919"/>
          <w:sz w:val="18"/>
          <w:szCs w:val="18"/>
        </w:rPr>
        <w:t>6</w:t>
      </w:r>
      <w:r>
        <w:rPr>
          <w:rFonts w:ascii="Times New Roman" w:hAnsi="Times New Roman"/>
          <w:color w:val="191919"/>
          <w:spacing w:val="-11"/>
          <w:sz w:val="18"/>
          <w:szCs w:val="18"/>
        </w:rPr>
        <w:t xml:space="preserve"> </w:t>
      </w:r>
      <w:r>
        <w:rPr>
          <w:rFonts w:ascii="Times New Roman" w:hAnsi="Times New Roman"/>
          <w:color w:val="191919"/>
          <w:spacing w:val="-5"/>
          <w:sz w:val="18"/>
          <w:szCs w:val="18"/>
        </w:rPr>
        <w:t>hou</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5"/>
          <w:sz w:val="18"/>
          <w:szCs w:val="18"/>
        </w:rPr>
        <w:t>total.</w:t>
      </w:r>
    </w:p>
    <w:p w:rsidR="00E37BB4" w:rsidRDefault="00E37BB4" w:rsidP="00E37BB4">
      <w:pPr>
        <w:widowControl w:val="0"/>
        <w:autoSpaceDE w:val="0"/>
        <w:autoSpaceDN w:val="0"/>
        <w:adjustRightInd w:val="0"/>
        <w:spacing w:before="5" w:after="0" w:line="220" w:lineRule="exact"/>
        <w:ind w:left="540" w:right="130"/>
        <w:rPr>
          <w:rFonts w:ascii="Times New Roman" w:hAnsi="Times New Roman"/>
          <w:color w:val="000000"/>
        </w:rPr>
      </w:pPr>
    </w:p>
    <w:p w:rsidR="00E37BB4" w:rsidRDefault="00E37BB4" w:rsidP="00E37BB4">
      <w:pPr>
        <w:widowControl w:val="0"/>
        <w:autoSpaceDE w:val="0"/>
        <w:autoSpaceDN w:val="0"/>
        <w:adjustRightInd w:val="0"/>
        <w:spacing w:after="0" w:line="250" w:lineRule="auto"/>
        <w:ind w:left="54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“WF</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withdrawal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identifie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limi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reached</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22"/>
          <w:sz w:val="18"/>
          <w:szCs w:val="18"/>
        </w:rPr>
        <w:t>P</w:t>
      </w:r>
      <w:r>
        <w:rPr>
          <w:rFonts w:ascii="Times New Roman" w:hAnsi="Times New Roman"/>
          <w:color w:val="191919"/>
          <w:spacing w:val="-2"/>
          <w:sz w:val="18"/>
          <w:szCs w:val="18"/>
        </w:rPr>
        <w:t>.A. condition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associate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“WF”.</w:t>
      </w:r>
    </w:p>
    <w:p w:rsidR="00E37BB4" w:rsidRDefault="00E37BB4" w:rsidP="00E37BB4">
      <w:pPr>
        <w:widowControl w:val="0"/>
        <w:autoSpaceDE w:val="0"/>
        <w:autoSpaceDN w:val="0"/>
        <w:adjustRightInd w:val="0"/>
        <w:spacing w:before="16" w:after="0" w:line="200" w:lineRule="exact"/>
        <w:ind w:left="54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w:t>
      </w:r>
      <w:proofErr w:type="gramEnd"/>
      <w:r>
        <w:rPr>
          <w:rFonts w:ascii="Times New Roman" w:hAnsi="Times New Roman"/>
          <w:color w:val="191919"/>
          <w:spacing w:val="-2"/>
          <w:sz w:val="18"/>
          <w:szCs w:val="18"/>
        </w:rPr>
        <w:t>W</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deadlin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extenuatin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circumstances.</w:t>
      </w:r>
    </w:p>
    <w:p w:rsidR="00E37BB4" w:rsidRDefault="00E37BB4" w:rsidP="00E37BB4">
      <w:pPr>
        <w:widowControl w:val="0"/>
        <w:autoSpaceDE w:val="0"/>
        <w:autoSpaceDN w:val="0"/>
        <w:adjustRightInd w:val="0"/>
        <w:spacing w:before="16" w:after="0" w:line="200" w:lineRule="exact"/>
        <w:ind w:left="18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wh</w:t>
      </w:r>
      <w:r>
        <w:rPr>
          <w:rFonts w:ascii="Times New Roman" w:hAnsi="Times New Roman"/>
          <w:color w:val="191919"/>
          <w:sz w:val="18"/>
          <w:szCs w:val="18"/>
        </w:rPr>
        <w:t>o</w:t>
      </w:r>
      <w:r>
        <w:rPr>
          <w:rFonts w:ascii="Times New Roman" w:hAnsi="Times New Roman"/>
          <w:color w:val="191919"/>
          <w:spacing w:val="-2"/>
          <w:sz w:val="18"/>
          <w:szCs w:val="18"/>
        </w:rPr>
        <w:t xml:space="preserve"> fin</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t</w:t>
      </w:r>
      <w:r>
        <w:rPr>
          <w:rFonts w:ascii="Times New Roman" w:hAnsi="Times New Roman"/>
          <w:color w:val="191919"/>
          <w:spacing w:val="-2"/>
          <w:sz w:val="18"/>
          <w:szCs w:val="18"/>
        </w:rPr>
        <w:t xml:space="preserve"> necessar</w:t>
      </w:r>
      <w:r>
        <w:rPr>
          <w:rFonts w:ascii="Times New Roman" w:hAnsi="Times New Roman"/>
          <w:color w:val="191919"/>
          <w:sz w:val="18"/>
          <w:szCs w:val="18"/>
        </w:rPr>
        <w:t>y</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withdra</w:t>
      </w:r>
      <w:r>
        <w:rPr>
          <w:rFonts w:ascii="Times New Roman" w:hAnsi="Times New Roman"/>
          <w:color w:val="191919"/>
          <w:sz w:val="18"/>
          <w:szCs w:val="18"/>
        </w:rPr>
        <w:t>w</w:t>
      </w:r>
      <w:r>
        <w:rPr>
          <w:rFonts w:ascii="Times New Roman" w:hAnsi="Times New Roman"/>
          <w:color w:val="191919"/>
          <w:spacing w:val="-2"/>
          <w:sz w:val="18"/>
          <w:szCs w:val="18"/>
        </w:rPr>
        <w:t xml:space="preserve"> fro</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Stat</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secur</w:t>
      </w:r>
      <w:r>
        <w:rPr>
          <w:rFonts w:ascii="Times New Roman" w:hAnsi="Times New Roman"/>
          <w:color w:val="191919"/>
          <w:sz w:val="18"/>
          <w:szCs w:val="18"/>
        </w:rPr>
        <w:t>e</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complet</w:t>
      </w:r>
      <w:r>
        <w:rPr>
          <w:rFonts w:ascii="Times New Roman" w:hAnsi="Times New Roman"/>
          <w:color w:val="191919"/>
          <w:sz w:val="18"/>
          <w:szCs w:val="18"/>
        </w:rPr>
        <w:t>e</w:t>
      </w:r>
      <w:r>
        <w:rPr>
          <w:rFonts w:ascii="Times New Roman" w:hAnsi="Times New Roman"/>
          <w:color w:val="191919"/>
          <w:spacing w:val="-2"/>
          <w:sz w:val="18"/>
          <w:szCs w:val="18"/>
        </w:rPr>
        <w:t xml:space="preserve"> withdrawa</w:t>
      </w:r>
      <w:r>
        <w:rPr>
          <w:rFonts w:ascii="Times New Roman" w:hAnsi="Times New Roman"/>
          <w:color w:val="191919"/>
          <w:sz w:val="18"/>
          <w:szCs w:val="18"/>
        </w:rPr>
        <w:t>l</w:t>
      </w:r>
      <w:r>
        <w:rPr>
          <w:rFonts w:ascii="Times New Roman" w:hAnsi="Times New Roman"/>
          <w:color w:val="191919"/>
          <w:spacing w:val="-2"/>
          <w:sz w:val="18"/>
          <w:szCs w:val="18"/>
        </w:rPr>
        <w:t xml:space="preserve"> form</w:t>
      </w:r>
      <w:r>
        <w:rPr>
          <w:rFonts w:ascii="Times New Roman" w:hAnsi="Times New Roman"/>
          <w:color w:val="191919"/>
          <w:sz w:val="18"/>
          <w:szCs w:val="18"/>
        </w:rPr>
        <w:t>s</w:t>
      </w:r>
      <w:r>
        <w:rPr>
          <w:rFonts w:ascii="Times New Roman" w:hAnsi="Times New Roman"/>
          <w:color w:val="191919"/>
          <w:spacing w:val="-2"/>
          <w:sz w:val="18"/>
          <w:szCs w:val="18"/>
        </w:rPr>
        <w:t xml:space="preserve"> fro</w:t>
      </w:r>
      <w:r>
        <w:rPr>
          <w:rFonts w:ascii="Times New Roman" w:hAnsi="Times New Roman"/>
          <w:color w:val="191919"/>
          <w:sz w:val="18"/>
          <w:szCs w:val="18"/>
        </w:rPr>
        <w:t>m</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w:t>
      </w:r>
      <w:ins w:id="964" w:author="jhawkins" w:date="2011-04-01T09:10:00Z">
        <w:r>
          <w:rPr>
            <w:rFonts w:ascii="Times New Roman" w:hAnsi="Times New Roman"/>
            <w:color w:val="191919"/>
            <w:spacing w:val="-2"/>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65" w:author="jhawkins" w:date="2011-04-01T09:11: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2"/>
            <w:sz w:val="18"/>
            <w:szCs w:val="18"/>
          </w:rPr>
          <w:delText xml:space="preserve"> Of- fic</w:delText>
        </w:r>
        <w:r w:rsidDel="005622C5">
          <w:rPr>
            <w:rFonts w:ascii="Times New Roman" w:hAnsi="Times New Roman"/>
            <w:color w:val="191919"/>
            <w:sz w:val="18"/>
            <w:szCs w:val="18"/>
          </w:rPr>
          <w:delText>e</w:delText>
        </w:r>
      </w:del>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ice-Presiden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ice-Presiden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Aid</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submittin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properl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liste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retainin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 persona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records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ins w:id="966" w:author="jhawkins" w:date="2011-04-01T09:11:00Z">
        <w:r>
          <w:rPr>
            <w:rFonts w:ascii="Times New Roman" w:hAnsi="Times New Roman"/>
            <w:color w:val="191919"/>
            <w:spacing w:val="-5"/>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67" w:author="jhawkins" w:date="2011-04-01T09:11: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5"/>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5"/>
          <w:sz w:val="18"/>
          <w:szCs w:val="18"/>
        </w:rPr>
        <w:t xml:space="preserve"> </w:t>
      </w:r>
      <w:proofErr w:type="gramStart"/>
      <w:r>
        <w:rPr>
          <w:rFonts w:ascii="Times New Roman" w:hAnsi="Times New Roman"/>
          <w:color w:val="191919"/>
          <w:spacing w:val="-2"/>
          <w:sz w:val="18"/>
          <w:szCs w:val="18"/>
        </w:rPr>
        <w:t>notifie</w:t>
      </w:r>
      <w:r>
        <w:rPr>
          <w:rFonts w:ascii="Times New Roman" w:hAnsi="Times New Roman"/>
          <w:color w:val="191919"/>
          <w:sz w:val="18"/>
          <w:szCs w:val="18"/>
        </w:rPr>
        <w:t>s</w:t>
      </w:r>
      <w:proofErr w:type="gramEnd"/>
      <w:r>
        <w:rPr>
          <w:rFonts w:ascii="Times New Roman" w:hAnsi="Times New Roman"/>
          <w:color w:val="191919"/>
          <w:spacing w:val="-5"/>
          <w:sz w:val="18"/>
          <w:szCs w:val="18"/>
        </w:rPr>
        <w:t xml:space="preserve"> </w:t>
      </w:r>
      <w:r>
        <w:rPr>
          <w:rFonts w:ascii="Times New Roman" w:hAnsi="Times New Roman"/>
          <w:color w:val="191919"/>
          <w:spacing w:val="-2"/>
          <w:sz w:val="18"/>
          <w:szCs w:val="18"/>
        </w:rPr>
        <w:t>instructor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receive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properl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signed form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entitle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68" w:name="_Toc295316730"/>
      <w:r>
        <w:rPr>
          <w:rFonts w:ascii="Times New Roman" w:hAnsi="Times New Roman"/>
          <w:color w:val="191919"/>
          <w:spacing w:val="-2"/>
          <w:sz w:val="24"/>
          <w:szCs w:val="24"/>
        </w:rPr>
        <w:t>T</w:t>
      </w:r>
      <w:r>
        <w:rPr>
          <w:rFonts w:ascii="Times New Roman" w:hAnsi="Times New Roman"/>
          <w:color w:val="191919"/>
          <w:spacing w:val="-2"/>
          <w:sz w:val="18"/>
          <w:szCs w:val="18"/>
        </w:rPr>
        <w:t>RANSCRIPTS</w:t>
      </w:r>
      <w:bookmarkEnd w:id="968"/>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ins w:id="969" w:author="jhawkins" w:date="2011-04-01T09:11:00Z">
        <w:r>
          <w:rPr>
            <w:rFonts w:ascii="Times New Roman" w:hAnsi="Times New Roman"/>
            <w:color w:val="191919"/>
            <w:spacing w:val="-3"/>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70" w:author="jhawkins" w:date="2011-04-01T09:11: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3"/>
            <w:sz w:val="18"/>
            <w:szCs w:val="18"/>
          </w:rPr>
          <w:delText xml:space="preserve"> </w:delText>
        </w:r>
      </w:del>
      <w:del w:id="971" w:author="jhawkins" w:date="2011-04-01T09:12:00Z">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w:t>
      </w:r>
      <w:r>
        <w:rPr>
          <w:rFonts w:ascii="Times New Roman" w:hAnsi="Times New Roman"/>
          <w:color w:val="191919"/>
          <w:spacing w:val="-3"/>
          <w:sz w:val="18"/>
          <w:szCs w:val="18"/>
        </w:rPr>
        <w:t>l</w:t>
      </w:r>
      <w:r>
        <w:rPr>
          <w:rFonts w:ascii="Times New Roman" w:hAnsi="Times New Roman"/>
          <w:color w:val="191919"/>
          <w:spacing w:val="-2"/>
          <w:sz w:val="18"/>
          <w:szCs w:val="18"/>
        </w:rPr>
        <w:t>fille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financial obligation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transcrip</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agenc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made 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workin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processin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transcripts</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$3.00</w:t>
      </w:r>
      <w:r>
        <w:rPr>
          <w:rFonts w:ascii="Times New Roman" w:hAnsi="Times New Roman"/>
          <w:color w:val="191919"/>
          <w:sz w:val="18"/>
          <w:szCs w:val="18"/>
        </w:rPr>
        <w:t>.</w:t>
      </w:r>
      <w:r>
        <w:rPr>
          <w:rFonts w:ascii="Times New Roman" w:hAnsi="Times New Roman"/>
          <w:color w:val="191919"/>
          <w:spacing w:val="23"/>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w:t>
      </w:r>
      <w:r>
        <w:rPr>
          <w:rFonts w:ascii="Times New Roman" w:hAnsi="Times New Roman"/>
          <w:color w:val="191919"/>
          <w:spacing w:val="-3"/>
          <w:sz w:val="18"/>
          <w:szCs w:val="18"/>
        </w:rPr>
        <w:t>s</w:t>
      </w:r>
      <w:r>
        <w:rPr>
          <w:rFonts w:ascii="Times New Roman" w:hAnsi="Times New Roman"/>
          <w:color w:val="191919"/>
          <w:spacing w:val="-2"/>
          <w:sz w:val="18"/>
          <w:szCs w:val="18"/>
        </w:rPr>
        <w:t>cript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previou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transcripts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writing</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uno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copie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3"/>
          <w:sz w:val="18"/>
          <w:szCs w:val="18"/>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institution mus</w:t>
      </w:r>
      <w:r>
        <w:rPr>
          <w:rFonts w:ascii="Times New Roman" w:hAnsi="Times New Roman"/>
          <w:color w:val="191919"/>
          <w:sz w:val="18"/>
          <w:szCs w:val="18"/>
        </w:rPr>
        <w:t xml:space="preserve">t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sen</w:t>
      </w:r>
      <w:r>
        <w:rPr>
          <w:rFonts w:ascii="Times New Roman" w:hAnsi="Times New Roman"/>
          <w:color w:val="191919"/>
          <w:sz w:val="18"/>
          <w:szCs w:val="18"/>
        </w:rPr>
        <w:t xml:space="preserve">t </w:t>
      </w:r>
      <w:r>
        <w:rPr>
          <w:rFonts w:ascii="Times New Roman" w:hAnsi="Times New Roman"/>
          <w:color w:val="191919"/>
          <w:spacing w:val="-2"/>
          <w:sz w:val="18"/>
          <w:szCs w:val="18"/>
        </w:rPr>
        <w:t>directl</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institutio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agenc</w:t>
      </w:r>
      <w:r>
        <w:rPr>
          <w:rFonts w:ascii="Times New Roman" w:hAnsi="Times New Roman"/>
          <w:color w:val="191919"/>
          <w:sz w:val="18"/>
          <w:szCs w:val="18"/>
        </w:rPr>
        <w:t xml:space="preserve">y </w:t>
      </w:r>
      <w:r>
        <w:rPr>
          <w:rFonts w:ascii="Times New Roman" w:hAnsi="Times New Roman"/>
          <w:color w:val="191919"/>
          <w:spacing w:val="-2"/>
          <w:sz w:val="18"/>
          <w:szCs w:val="18"/>
        </w:rPr>
        <w:t>usin</w:t>
      </w:r>
      <w:r>
        <w:rPr>
          <w:rFonts w:ascii="Times New Roman" w:hAnsi="Times New Roman"/>
          <w:color w:val="191919"/>
          <w:sz w:val="18"/>
          <w:szCs w:val="18"/>
        </w:rPr>
        <w:t xml:space="preserve">g </w:t>
      </w:r>
      <w:r>
        <w:rPr>
          <w:rFonts w:ascii="Times New Roman" w:hAnsi="Times New Roman"/>
          <w:color w:val="191919"/>
          <w:spacing w:val="-2"/>
          <w:sz w:val="18"/>
          <w:szCs w:val="18"/>
        </w:rPr>
        <w:t>them</w:t>
      </w:r>
      <w:r>
        <w:rPr>
          <w:rFonts w:ascii="Times New Roman" w:hAnsi="Times New Roman"/>
          <w:color w:val="19191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specia</w:t>
      </w:r>
      <w:r>
        <w:rPr>
          <w:rFonts w:ascii="Times New Roman" w:hAnsi="Times New Roman"/>
          <w:color w:val="191919"/>
          <w:sz w:val="18"/>
          <w:szCs w:val="18"/>
        </w:rPr>
        <w:t xml:space="preserve">l </w:t>
      </w:r>
      <w:r>
        <w:rPr>
          <w:rFonts w:ascii="Times New Roman" w:hAnsi="Times New Roman"/>
          <w:color w:val="191919"/>
          <w:spacing w:val="-2"/>
          <w:sz w:val="18"/>
          <w:szCs w:val="18"/>
        </w:rPr>
        <w:t>cases</w:t>
      </w:r>
      <w:r>
        <w:rPr>
          <w:rFonts w:ascii="Times New Roman" w:hAnsi="Times New Roman"/>
          <w:color w:val="191919"/>
          <w:sz w:val="18"/>
          <w:szCs w:val="18"/>
        </w:rPr>
        <w:t xml:space="preserve">, </w:t>
      </w:r>
      <w:r>
        <w:rPr>
          <w:rFonts w:ascii="Times New Roman" w:hAnsi="Times New Roman"/>
          <w:color w:val="191919"/>
          <w:spacing w:val="-2"/>
          <w:sz w:val="18"/>
          <w:szCs w:val="18"/>
        </w:rPr>
        <w:t>uno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 xml:space="preserve">l </w:t>
      </w:r>
      <w:r>
        <w:rPr>
          <w:rFonts w:ascii="Times New Roman" w:hAnsi="Times New Roman"/>
          <w:color w:val="191919"/>
          <w:spacing w:val="-2"/>
          <w:sz w:val="18"/>
          <w:szCs w:val="18"/>
        </w:rPr>
        <w:t>transcript</w:t>
      </w:r>
      <w:r>
        <w:rPr>
          <w:rFonts w:ascii="Times New Roman" w:hAnsi="Times New Roman"/>
          <w:color w:val="191919"/>
          <w:sz w:val="18"/>
          <w:szCs w:val="18"/>
        </w:rPr>
        <w:t xml:space="preserve">s </w:t>
      </w:r>
      <w:r>
        <w:rPr>
          <w:rFonts w:ascii="Times New Roman" w:hAnsi="Times New Roman"/>
          <w:color w:val="191919"/>
          <w:spacing w:val="-2"/>
          <w:sz w:val="18"/>
          <w:szCs w:val="18"/>
        </w:rPr>
        <w:t>ca</w:t>
      </w:r>
      <w:r>
        <w:rPr>
          <w:rFonts w:ascii="Times New Roman" w:hAnsi="Times New Roman"/>
          <w:color w:val="191919"/>
          <w:sz w:val="18"/>
          <w:szCs w:val="18"/>
        </w:rPr>
        <w:t xml:space="preserve">n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transmitte</w:t>
      </w:r>
      <w:r>
        <w:rPr>
          <w:rFonts w:ascii="Times New Roman" w:hAnsi="Times New Roman"/>
          <w:color w:val="191919"/>
          <w:sz w:val="18"/>
          <w:szCs w:val="18"/>
        </w:rPr>
        <w:t xml:space="preserve">d </w:t>
      </w:r>
      <w:r>
        <w:rPr>
          <w:rFonts w:ascii="Times New Roman" w:hAnsi="Times New Roman"/>
          <w:color w:val="191919"/>
          <w:spacing w:val="-2"/>
          <w:sz w:val="18"/>
          <w:szCs w:val="18"/>
        </w:rPr>
        <w:t>vi</w:t>
      </w:r>
      <w:r>
        <w:rPr>
          <w:rFonts w:ascii="Times New Roman" w:hAnsi="Times New Roman"/>
          <w:color w:val="191919"/>
          <w:sz w:val="18"/>
          <w:szCs w:val="18"/>
        </w:rPr>
        <w:t>a</w:t>
      </w:r>
      <w:r>
        <w:rPr>
          <w:rFonts w:ascii="Times New Roman" w:hAnsi="Times New Roman"/>
          <w:color w:val="191919"/>
          <w:spacing w:val="-1"/>
          <w:sz w:val="18"/>
          <w:szCs w:val="18"/>
        </w:rPr>
        <w:t xml:space="preserve"> </w:t>
      </w:r>
      <w:proofErr w:type="spellStart"/>
      <w:r>
        <w:rPr>
          <w:rFonts w:ascii="Times New Roman" w:hAnsi="Times New Roman"/>
          <w:color w:val="191919"/>
          <w:spacing w:val="-2"/>
          <w:sz w:val="18"/>
          <w:szCs w:val="18"/>
        </w:rPr>
        <w:t>telecopier</w:t>
      </w:r>
      <w:proofErr w:type="spellEnd"/>
      <w:r>
        <w:rPr>
          <w:rFonts w:ascii="Times New Roman" w:hAnsi="Times New Roman"/>
          <w:color w:val="191919"/>
          <w:spacing w:val="-2"/>
          <w:sz w:val="18"/>
          <w:szCs w:val="18"/>
        </w:rPr>
        <w:t>/</w:t>
      </w:r>
      <w:r>
        <w:rPr>
          <w:rFonts w:ascii="Times New Roman" w:hAnsi="Times New Roman"/>
          <w:color w:val="191919"/>
          <w:spacing w:val="-15"/>
          <w:sz w:val="18"/>
          <w:szCs w:val="18"/>
        </w:rPr>
        <w:t>F</w:t>
      </w:r>
      <w:r>
        <w:rPr>
          <w:rFonts w:ascii="Times New Roman" w:hAnsi="Times New Roman"/>
          <w:color w:val="191919"/>
          <w:spacing w:val="-2"/>
          <w:sz w:val="18"/>
          <w:szCs w:val="18"/>
        </w:rPr>
        <w:t>A</w:t>
      </w:r>
      <w:r>
        <w:rPr>
          <w:rFonts w:ascii="Times New Roman" w:hAnsi="Times New Roman"/>
          <w:color w:val="191919"/>
          <w:sz w:val="18"/>
          <w:szCs w:val="18"/>
        </w:rPr>
        <w:t xml:space="preserve">X </w:t>
      </w:r>
      <w:r>
        <w:rPr>
          <w:rFonts w:ascii="Times New Roman" w:hAnsi="Times New Roman"/>
          <w:color w:val="191919"/>
          <w:spacing w:val="-2"/>
          <w:sz w:val="18"/>
          <w:szCs w:val="18"/>
        </w:rPr>
        <w:t>a</w:t>
      </w:r>
      <w:r>
        <w:rPr>
          <w:rFonts w:ascii="Times New Roman" w:hAnsi="Times New Roman"/>
          <w:color w:val="191919"/>
          <w:sz w:val="18"/>
          <w:szCs w:val="18"/>
        </w:rPr>
        <w:t xml:space="preserve">t </w:t>
      </w:r>
      <w:r>
        <w:rPr>
          <w:rFonts w:ascii="Times New Roman" w:hAnsi="Times New Roman"/>
          <w:color w:val="191919"/>
          <w:spacing w:val="-2"/>
          <w:sz w:val="18"/>
          <w:szCs w:val="18"/>
        </w:rPr>
        <w:t>an 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$10.</w:t>
      </w:r>
    </w:p>
    <w:p w:rsidR="00E37BB4" w:rsidRPr="00117F90" w:rsidRDefault="00E37BB4" w:rsidP="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E37BB4" w:rsidRDefault="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E37BB4" w:rsidRDefault="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E37BB4" w:rsidRDefault="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Heading2"/>
        <w:spacing w:before="0"/>
        <w:ind w:left="180" w:firstLine="0"/>
        <w:rPr>
          <w:rFonts w:ascii="Times New Roman" w:hAnsi="Times New Roman"/>
          <w:color w:val="000000"/>
          <w:sz w:val="18"/>
          <w:szCs w:val="18"/>
        </w:rPr>
      </w:pPr>
      <w:bookmarkStart w:id="972" w:name="_Toc295316731"/>
      <w:r>
        <w:rPr>
          <w:rFonts w:ascii="Times New Roman" w:hAnsi="Times New Roman"/>
          <w:color w:val="191919"/>
          <w:spacing w:val="-2"/>
          <w:sz w:val="24"/>
          <w:szCs w:val="24"/>
        </w:rPr>
        <w:lastRenderedPageBreak/>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LASSIFIC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972"/>
    </w:p>
    <w:p w:rsidR="00974DBB" w:rsidRDefault="00974DBB" w:rsidP="00974DBB">
      <w:pPr>
        <w:widowControl w:val="0"/>
        <w:tabs>
          <w:tab w:val="left" w:pos="1560"/>
        </w:tabs>
        <w:autoSpaceDE w:val="0"/>
        <w:autoSpaceDN w:val="0"/>
        <w:adjustRightInd w:val="0"/>
        <w:spacing w:before="30" w:after="0" w:line="250" w:lineRule="auto"/>
        <w:ind w:left="180" w:right="1050" w:firstLine="0"/>
        <w:rPr>
          <w:rFonts w:ascii="Times New Roman" w:hAnsi="Times New Roman"/>
          <w:color w:val="191919"/>
          <w:spacing w:val="-2"/>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974DBB" w:rsidRDefault="00974DBB" w:rsidP="00974DBB">
      <w:pPr>
        <w:widowControl w:val="0"/>
        <w:tabs>
          <w:tab w:val="left" w:pos="1560"/>
        </w:tabs>
        <w:autoSpaceDE w:val="0"/>
        <w:autoSpaceDN w:val="0"/>
        <w:adjustRightInd w:val="0"/>
        <w:spacing w:before="30" w:after="0" w:line="250" w:lineRule="auto"/>
        <w:ind w:right="1050"/>
        <w:rPr>
          <w:rFonts w:ascii="Times New Roman" w:hAnsi="Times New Roman"/>
          <w:color w:val="000000"/>
          <w:sz w:val="18"/>
          <w:szCs w:val="18"/>
        </w:rPr>
      </w:pPr>
      <w:r>
        <w:rPr>
          <w:rFonts w:ascii="Times New Roman" w:hAnsi="Times New Roman"/>
          <w:color w:val="191919"/>
          <w:spacing w:val="-2"/>
          <w:sz w:val="18"/>
          <w:szCs w:val="18"/>
        </w:rPr>
        <w:t xml:space="preserve"> Freshme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pacing w:val="-2"/>
          <w:sz w:val="18"/>
          <w:szCs w:val="18"/>
        </w:rPr>
        <w:t>0-29</w:t>
      </w:r>
    </w:p>
    <w:p w:rsidR="00974DBB" w:rsidRDefault="00974DBB" w:rsidP="00974DBB">
      <w:pPr>
        <w:widowControl w:val="0"/>
        <w:tabs>
          <w:tab w:val="left" w:pos="1560"/>
        </w:tabs>
        <w:autoSpaceDE w:val="0"/>
        <w:autoSpaceDN w:val="0"/>
        <w:adjustRightInd w:val="0"/>
        <w:spacing w:after="0"/>
        <w:rPr>
          <w:rFonts w:ascii="Times New Roman" w:hAnsi="Times New Roman"/>
          <w:color w:val="000000"/>
          <w:sz w:val="18"/>
          <w:szCs w:val="18"/>
        </w:rPr>
      </w:pPr>
      <w:r>
        <w:rPr>
          <w:rFonts w:ascii="Times New Roman" w:hAnsi="Times New Roman"/>
          <w:color w:val="191919"/>
          <w:spacing w:val="-2"/>
          <w:sz w:val="18"/>
          <w:szCs w:val="18"/>
        </w:rPr>
        <w:t>Sophomore</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2"/>
          <w:sz w:val="18"/>
          <w:szCs w:val="18"/>
        </w:rPr>
        <w:t>30-59</w:t>
      </w:r>
    </w:p>
    <w:p w:rsidR="00974DBB" w:rsidRDefault="00974DBB" w:rsidP="00974DBB">
      <w:pPr>
        <w:widowControl w:val="0"/>
        <w:tabs>
          <w:tab w:val="left" w:pos="154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pacing w:val="-2"/>
          <w:sz w:val="18"/>
          <w:szCs w:val="18"/>
        </w:rPr>
        <w:t>Junior</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pacing w:val="-2"/>
          <w:sz w:val="18"/>
          <w:szCs w:val="18"/>
        </w:rPr>
        <w:t>60-89</w:t>
      </w:r>
    </w:p>
    <w:p w:rsidR="00974DBB" w:rsidRDefault="00974DBB" w:rsidP="00974DBB">
      <w:pPr>
        <w:widowControl w:val="0"/>
        <w:tabs>
          <w:tab w:val="left" w:pos="156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pacing w:val="-2"/>
          <w:sz w:val="18"/>
          <w:szCs w:val="18"/>
        </w:rPr>
        <w:t>Senior</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pacing w:val="-2"/>
          <w:sz w:val="18"/>
          <w:szCs w:val="18"/>
        </w:rPr>
        <w:t>9</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z w:val="18"/>
          <w:szCs w:val="18"/>
        </w:rPr>
        <w:t>&amp;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above</w:t>
      </w:r>
    </w:p>
    <w:p w:rsidR="00974DBB" w:rsidRDefault="006A495C" w:rsidP="00974DBB">
      <w:pPr>
        <w:widowControl w:val="0"/>
        <w:autoSpaceDE w:val="0"/>
        <w:autoSpaceDN w:val="0"/>
        <w:adjustRightInd w:val="0"/>
        <w:spacing w:before="20" w:after="0" w:line="224" w:lineRule="auto"/>
        <w:ind w:right="1136"/>
        <w:rPr>
          <w:rFonts w:ascii="Times New Roman" w:hAnsi="Times New Roman"/>
          <w:color w:val="191919"/>
          <w:spacing w:val="-2"/>
          <w:sz w:val="18"/>
          <w:szCs w:val="18"/>
        </w:rPr>
      </w:pPr>
      <w:r w:rsidRPr="006A495C">
        <w:rPr>
          <w:rFonts w:ascii="Calibri" w:hAnsi="Calibri"/>
          <w:noProof/>
          <w:lang w:eastAsia="en-US"/>
        </w:rPr>
        <w:pict>
          <v:shape id="Text Box 1827" o:spid="_x0000_s1069" type="#_x0000_t202" style="position:absolute;left:0;text-align:left;margin-left:36pt;margin-top:81.45pt;width:7.35pt;height:12pt;z-index:-2516121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oQtgIAALY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" o:allowincell="f" filled="f" stroked="f">
            <v:textbox style="mso-next-textbox:#Text Box 1827" inset="0,0,0,0">
              <w:txbxContent>
                <w:p w:rsidR="00974DBB" w:rsidRDefault="00974DBB" w:rsidP="00974DBB">
                  <w:pPr>
                    <w:widowControl w:val="0"/>
                    <w:autoSpaceDE w:val="0"/>
                    <w:autoSpaceDN w:val="0"/>
                    <w:adjustRightInd w:val="0"/>
                    <w:spacing w:after="0" w:line="237" w:lineRule="exact"/>
                    <w:ind w:right="-56"/>
                    <w:rPr>
                      <w:rFonts w:ascii="Times New Roman" w:hAnsi="Times New Roman"/>
                      <w:color w:val="000000"/>
                      <w:sz w:val="24"/>
                      <w:szCs w:val="24"/>
                    </w:rPr>
                  </w:pPr>
                  <w:r>
                    <w:rPr>
                      <w:rFonts w:ascii="Times New Roman" w:hAnsi="Times New Roman"/>
                      <w:b/>
                      <w:bCs/>
                      <w:color w:val="191919"/>
                      <w:sz w:val="24"/>
                      <w:szCs w:val="24"/>
                    </w:rPr>
                    <w:t>P</w:t>
                  </w:r>
                </w:p>
              </w:txbxContent>
            </v:textbox>
            <w10:wrap anchorx="page"/>
          </v:shape>
        </w:pict>
      </w:r>
      <w:r w:rsidR="00974DBB">
        <w:rPr>
          <w:rFonts w:ascii="Times New Roman" w:hAnsi="Times New Roman"/>
          <w:color w:val="191919"/>
          <w:spacing w:val="-2"/>
          <w:sz w:val="18"/>
          <w:szCs w:val="18"/>
        </w:rPr>
        <w:t>Special–</w:t>
      </w:r>
      <w:r w:rsidR="00974DBB">
        <w:rPr>
          <w:rFonts w:ascii="Times New Roman" w:hAnsi="Times New Roman"/>
          <w:color w:val="191919"/>
          <w:spacing w:val="-2"/>
          <w:sz w:val="18"/>
          <w:szCs w:val="18"/>
        </w:rPr>
        <w:tab/>
        <w:t>Colleg</w:t>
      </w:r>
      <w:r w:rsidR="00974DBB">
        <w:rPr>
          <w:rFonts w:ascii="Times New Roman" w:hAnsi="Times New Roman"/>
          <w:color w:val="191919"/>
          <w:sz w:val="18"/>
          <w:szCs w:val="18"/>
        </w:rPr>
        <w:t>e</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graduate</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wh</w:t>
      </w:r>
      <w:r w:rsidR="00974DBB">
        <w:rPr>
          <w:rFonts w:ascii="Times New Roman" w:hAnsi="Times New Roman"/>
          <w:color w:val="191919"/>
          <w:sz w:val="18"/>
          <w:szCs w:val="18"/>
        </w:rPr>
        <w:t>o</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ar</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no</w:t>
      </w:r>
      <w:r w:rsidR="00974DBB">
        <w:rPr>
          <w:rFonts w:ascii="Times New Roman" w:hAnsi="Times New Roman"/>
          <w:color w:val="191919"/>
          <w:sz w:val="18"/>
          <w:szCs w:val="18"/>
        </w:rPr>
        <w:t>t</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studyin</w:t>
      </w:r>
      <w:r w:rsidR="00974DBB">
        <w:rPr>
          <w:rFonts w:ascii="Times New Roman" w:hAnsi="Times New Roman"/>
          <w:color w:val="191919"/>
          <w:sz w:val="18"/>
          <w:szCs w:val="18"/>
        </w:rPr>
        <w:t>g</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towar</w:t>
      </w:r>
      <w:r w:rsidR="00974DBB">
        <w:rPr>
          <w:rFonts w:ascii="Times New Roman" w:hAnsi="Times New Roman"/>
          <w:color w:val="191919"/>
          <w:sz w:val="18"/>
          <w:szCs w:val="18"/>
        </w:rPr>
        <w:t>d</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anothe</w:t>
      </w:r>
      <w:r w:rsidR="00974DBB">
        <w:rPr>
          <w:rFonts w:ascii="Times New Roman" w:hAnsi="Times New Roman"/>
          <w:color w:val="191919"/>
          <w:sz w:val="18"/>
          <w:szCs w:val="18"/>
        </w:rPr>
        <w:t>r</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unde</w:t>
      </w:r>
      <w:r w:rsidR="00974DBB">
        <w:rPr>
          <w:rFonts w:ascii="Times New Roman" w:hAnsi="Times New Roman"/>
          <w:color w:val="191919"/>
          <w:spacing w:val="-5"/>
          <w:sz w:val="18"/>
          <w:szCs w:val="18"/>
        </w:rPr>
        <w:t>r</w:t>
      </w:r>
      <w:r w:rsidR="00974DBB">
        <w:rPr>
          <w:rFonts w:ascii="Times New Roman" w:hAnsi="Times New Roman"/>
          <w:color w:val="191919"/>
          <w:spacing w:val="-2"/>
          <w:sz w:val="18"/>
          <w:szCs w:val="18"/>
        </w:rPr>
        <w:t>graduat</w:t>
      </w:r>
      <w:r w:rsidR="00974DBB">
        <w:rPr>
          <w:rFonts w:ascii="Times New Roman" w:hAnsi="Times New Roman"/>
          <w:color w:val="191919"/>
          <w:sz w:val="18"/>
          <w:szCs w:val="18"/>
        </w:rPr>
        <w:t>e</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degre</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ar</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classifie</w:t>
      </w:r>
      <w:r w:rsidR="00974DBB">
        <w:rPr>
          <w:rFonts w:ascii="Times New Roman" w:hAnsi="Times New Roman"/>
          <w:color w:val="191919"/>
          <w:sz w:val="18"/>
          <w:szCs w:val="18"/>
        </w:rPr>
        <w:t>d</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a</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specia</w:t>
      </w:r>
      <w:r w:rsidR="00974DBB">
        <w:rPr>
          <w:rFonts w:ascii="Times New Roman" w:hAnsi="Times New Roman"/>
          <w:color w:val="191919"/>
          <w:sz w:val="18"/>
          <w:szCs w:val="18"/>
        </w:rPr>
        <w:t>l</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 xml:space="preserve">students. </w:t>
      </w:r>
    </w:p>
    <w:p w:rsidR="00974DBB" w:rsidRDefault="00974DBB" w:rsidP="00974DBB">
      <w:pPr>
        <w:widowControl w:val="0"/>
        <w:autoSpaceDE w:val="0"/>
        <w:autoSpaceDN w:val="0"/>
        <w:adjustRightInd w:val="0"/>
        <w:spacing w:before="20" w:after="0" w:line="224" w:lineRule="auto"/>
        <w:ind w:right="1136"/>
        <w:rPr>
          <w:rFonts w:ascii="Times New Roman" w:hAnsi="Times New Roman"/>
          <w:color w:val="191919"/>
          <w:spacing w:val="-2"/>
          <w:sz w:val="18"/>
          <w:szCs w:val="18"/>
        </w:rPr>
      </w:pPr>
    </w:p>
    <w:p w:rsidR="00974DBB" w:rsidRPr="00D07B15" w:rsidRDefault="00974DBB" w:rsidP="00974DBB">
      <w:pPr>
        <w:pStyle w:val="Heading2"/>
        <w:spacing w:before="0"/>
        <w:ind w:left="180" w:firstLine="0"/>
        <w:rPr>
          <w:rFonts w:ascii="Times New Roman" w:hAnsi="Times New Roman"/>
          <w:b w:val="0"/>
          <w:color w:val="191919"/>
          <w:spacing w:val="45"/>
          <w:sz w:val="32"/>
          <w:szCs w:val="32"/>
        </w:rPr>
      </w:pPr>
      <w:bookmarkStart w:id="973" w:name="_Toc295316732"/>
      <w:r w:rsidRPr="00D07B15">
        <w:rPr>
          <w:rFonts w:ascii="Times New Roman" w:hAnsi="Times New Roman"/>
          <w:b w:val="0"/>
          <w:color w:val="191919"/>
          <w:sz w:val="32"/>
          <w:szCs w:val="32"/>
        </w:rPr>
        <w:t>ACADEMIC</w:t>
      </w:r>
      <w:r w:rsidRPr="00D07B15">
        <w:rPr>
          <w:rFonts w:ascii="Times New Roman" w:hAnsi="Times New Roman"/>
          <w:b w:val="0"/>
          <w:color w:val="191919"/>
          <w:spacing w:val="45"/>
          <w:sz w:val="32"/>
          <w:szCs w:val="32"/>
        </w:rPr>
        <w:t xml:space="preserve"> </w:t>
      </w:r>
      <w:r w:rsidRPr="00D07B15">
        <w:rPr>
          <w:rFonts w:ascii="Times New Roman" w:hAnsi="Times New Roman"/>
          <w:b w:val="0"/>
          <w:color w:val="191919"/>
          <w:sz w:val="32"/>
          <w:szCs w:val="32"/>
        </w:rPr>
        <w:t>RENE</w:t>
      </w:r>
      <w:r w:rsidRPr="00D07B15">
        <w:rPr>
          <w:rFonts w:ascii="Times New Roman" w:hAnsi="Times New Roman"/>
          <w:b w:val="0"/>
          <w:color w:val="191919"/>
          <w:spacing w:val="-60"/>
          <w:sz w:val="32"/>
          <w:szCs w:val="32"/>
        </w:rPr>
        <w:t>W</w:t>
      </w:r>
      <w:r w:rsidRPr="00D07B15">
        <w:rPr>
          <w:rFonts w:ascii="Times New Roman" w:hAnsi="Times New Roman"/>
          <w:b w:val="0"/>
          <w:color w:val="191919"/>
          <w:sz w:val="32"/>
          <w:szCs w:val="32"/>
        </w:rPr>
        <w:t>AL</w:t>
      </w:r>
      <w:r w:rsidRPr="00D07B15">
        <w:rPr>
          <w:rFonts w:ascii="Times New Roman" w:hAnsi="Times New Roman"/>
          <w:b w:val="0"/>
          <w:color w:val="191919"/>
          <w:spacing w:val="25"/>
          <w:sz w:val="32"/>
          <w:szCs w:val="32"/>
        </w:rPr>
        <w:t xml:space="preserve"> </w:t>
      </w:r>
      <w:r w:rsidRPr="00D07B15">
        <w:rPr>
          <w:rFonts w:ascii="Times New Roman" w:hAnsi="Times New Roman"/>
          <w:b w:val="0"/>
          <w:color w:val="191919"/>
          <w:sz w:val="32"/>
          <w:szCs w:val="32"/>
        </w:rPr>
        <w:t>POLICIES</w:t>
      </w:r>
      <w:r w:rsidRPr="00D07B15">
        <w:rPr>
          <w:rFonts w:ascii="Times New Roman" w:hAnsi="Times New Roman"/>
          <w:b w:val="0"/>
          <w:color w:val="191919"/>
          <w:spacing w:val="15"/>
          <w:sz w:val="32"/>
          <w:szCs w:val="32"/>
        </w:rPr>
        <w:t xml:space="preserve"> </w:t>
      </w:r>
      <w:r w:rsidRPr="00D07B15">
        <w:rPr>
          <w:rFonts w:ascii="Times New Roman" w:hAnsi="Times New Roman"/>
          <w:b w:val="0"/>
          <w:color w:val="191919"/>
          <w:sz w:val="32"/>
          <w:szCs w:val="32"/>
        </w:rPr>
        <w:t>AND PROCEDURES</w:t>
      </w:r>
      <w:bookmarkEnd w:id="973"/>
      <w:r w:rsidRPr="00D07B15">
        <w:rPr>
          <w:rFonts w:ascii="Times New Roman" w:hAnsi="Times New Roman"/>
          <w:b w:val="0"/>
          <w:color w:val="191919"/>
          <w:spacing w:val="45"/>
          <w:sz w:val="32"/>
          <w:szCs w:val="32"/>
        </w:rPr>
        <w:t xml:space="preserve"> </w:t>
      </w:r>
    </w:p>
    <w:p w:rsidR="00974DBB" w:rsidRPr="005F2A86" w:rsidRDefault="00974DBB" w:rsidP="00974DBB">
      <w:pPr>
        <w:pStyle w:val="Heading2"/>
        <w:spacing w:before="0"/>
        <w:ind w:left="180" w:firstLine="0"/>
        <w:rPr>
          <w:rFonts w:ascii="Times New Roman" w:hAnsi="Times New Roman"/>
          <w:color w:val="000000"/>
          <w:sz w:val="24"/>
          <w:szCs w:val="24"/>
        </w:rPr>
      </w:pPr>
      <w:bookmarkStart w:id="974" w:name="_Toc295316733"/>
      <w:r w:rsidRPr="005F2A86">
        <w:rPr>
          <w:rFonts w:ascii="Times New Roman" w:hAnsi="Times New Roman"/>
          <w:color w:val="191919"/>
          <w:sz w:val="24"/>
          <w:szCs w:val="24"/>
        </w:rPr>
        <w:t>P</w:t>
      </w:r>
      <w:r w:rsidRPr="00D07B15">
        <w:rPr>
          <w:rFonts w:ascii="Times New Roman" w:hAnsi="Times New Roman"/>
          <w:color w:val="191919"/>
          <w:sz w:val="18"/>
          <w:szCs w:val="18"/>
        </w:rPr>
        <w:t>OLICIES</w:t>
      </w:r>
      <w:bookmarkEnd w:id="974"/>
    </w:p>
    <w:p w:rsidR="00974DBB" w:rsidRDefault="00974DBB" w:rsidP="00974DBB">
      <w:pPr>
        <w:widowControl w:val="0"/>
        <w:autoSpaceDE w:val="0"/>
        <w:autoSpaceDN w:val="0"/>
        <w:adjustRightInd w:val="0"/>
        <w:spacing w:before="13"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University System of Geo</w:t>
      </w:r>
      <w:r>
        <w:rPr>
          <w:rFonts w:ascii="Times New Roman" w:hAnsi="Times New Roman"/>
          <w:color w:val="191919"/>
          <w:spacing w:val="-3"/>
          <w:sz w:val="18"/>
          <w:szCs w:val="18"/>
        </w:rPr>
        <w:t>r</w:t>
      </w:r>
      <w:r>
        <w:rPr>
          <w:rFonts w:ascii="Times New Roman" w:hAnsi="Times New Roman"/>
          <w:color w:val="191919"/>
          <w:sz w:val="18"/>
          <w:szCs w:val="18"/>
        </w:rPr>
        <w:t>gia unde</w:t>
      </w:r>
      <w:r>
        <w:rPr>
          <w:rFonts w:ascii="Times New Roman" w:hAnsi="Times New Roman"/>
          <w:color w:val="191919"/>
          <w:spacing w:val="-3"/>
          <w:sz w:val="18"/>
          <w:szCs w:val="18"/>
        </w:rPr>
        <w:t>r</w:t>
      </w:r>
      <w:r>
        <w:rPr>
          <w:rFonts w:ascii="Times New Roman" w:hAnsi="Times New Roman"/>
          <w:color w:val="191919"/>
          <w:sz w:val="18"/>
          <w:szCs w:val="18"/>
        </w:rPr>
        <w:t>graduate students who have been readmitted or reinstated after a period of absence of five (</w:t>
      </w:r>
      <w:r>
        <w:rPr>
          <w:rFonts w:ascii="Times New Roman" w:hAnsi="Times New Roman"/>
          <w:color w:val="191919"/>
          <w:spacing w:val="-1"/>
          <w:sz w:val="18"/>
          <w:szCs w:val="18"/>
        </w:rPr>
        <w:t>5</w:t>
      </w:r>
      <w:r>
        <w:rPr>
          <w:rFonts w:ascii="Times New Roman" w:hAnsi="Times New Roman"/>
          <w:color w:val="191919"/>
          <w:sz w:val="18"/>
          <w:szCs w:val="18"/>
        </w:rPr>
        <w:t>) calendar years or longer are eligible for academic renewal.</w:t>
      </w:r>
      <w:r>
        <w:rPr>
          <w:rFonts w:ascii="Times New Roman" w:hAnsi="Times New Roman"/>
          <w:color w:val="191919"/>
          <w:spacing w:val="35"/>
          <w:sz w:val="18"/>
          <w:szCs w:val="18"/>
        </w:rPr>
        <w:t xml:space="preserve"> </w:t>
      </w:r>
      <w:r>
        <w:rPr>
          <w:rFonts w:ascii="Times New Roman" w:hAnsi="Times New Roman"/>
          <w:color w:val="191919"/>
          <w:sz w:val="18"/>
          <w:szCs w:val="18"/>
        </w:rPr>
        <w:t>Academic renewal for the student signals the initiation of oa new grade po</w:t>
      </w:r>
      <w:r>
        <w:rPr>
          <w:rFonts w:ascii="Times New Roman" w:hAnsi="Times New Roman"/>
          <w:color w:val="191919"/>
          <w:spacing w:val="-1"/>
          <w:sz w:val="18"/>
          <w:szCs w:val="18"/>
        </w:rPr>
        <w:t>i</w:t>
      </w:r>
      <w:r>
        <w:rPr>
          <w:rFonts w:ascii="Times New Roman" w:hAnsi="Times New Roman"/>
          <w:color w:val="191919"/>
          <w:sz w:val="18"/>
          <w:szCs w:val="18"/>
        </w:rPr>
        <w:t>nt average to be used for determining academic standing.</w:t>
      </w:r>
      <w:r>
        <w:rPr>
          <w:rFonts w:ascii="Times New Roman" w:hAnsi="Times New Roman"/>
          <w:color w:val="191919"/>
          <w:spacing w:val="42"/>
          <w:sz w:val="18"/>
          <w:szCs w:val="18"/>
        </w:rPr>
        <w:t xml:space="preserve"> </w:t>
      </w:r>
      <w:r>
        <w:rPr>
          <w:rFonts w:ascii="Times New Roman" w:hAnsi="Times New Roman"/>
          <w:color w:val="191919"/>
          <w:sz w:val="18"/>
          <w:szCs w:val="18"/>
        </w:rPr>
        <w:t>This provision allows University System of Geo</w:t>
      </w:r>
      <w:r>
        <w:rPr>
          <w:rFonts w:ascii="Times New Roman" w:hAnsi="Times New Roman"/>
          <w:color w:val="191919"/>
          <w:spacing w:val="-3"/>
          <w:sz w:val="18"/>
          <w:szCs w:val="18"/>
        </w:rPr>
        <w:t>r</w:t>
      </w:r>
      <w:r>
        <w:rPr>
          <w:rFonts w:ascii="Times New Roman" w:hAnsi="Times New Roman"/>
          <w:color w:val="191919"/>
          <w:sz w:val="18"/>
          <w:szCs w:val="18"/>
        </w:rPr>
        <w:t>gia degree-seeking students who ear</w:t>
      </w:r>
      <w:r>
        <w:rPr>
          <w:rFonts w:ascii="Times New Roman" w:hAnsi="Times New Roman"/>
          <w:color w:val="191919"/>
          <w:spacing w:val="-1"/>
          <w:sz w:val="18"/>
          <w:szCs w:val="18"/>
        </w:rPr>
        <w:t>l</w:t>
      </w:r>
      <w:r>
        <w:rPr>
          <w:rFonts w:ascii="Times New Roman" w:hAnsi="Times New Roman"/>
          <w:color w:val="191919"/>
          <w:sz w:val="18"/>
          <w:szCs w:val="18"/>
        </w:rPr>
        <w:t>ier experienced academic di</w:t>
      </w:r>
      <w:r>
        <w:rPr>
          <w:rFonts w:ascii="Times New Roman" w:hAnsi="Times New Roman"/>
          <w:color w:val="191919"/>
          <w:spacing w:val="-3"/>
          <w:sz w:val="18"/>
          <w:szCs w:val="18"/>
        </w:rPr>
        <w:t>f</w:t>
      </w:r>
      <w:r>
        <w:rPr>
          <w:rFonts w:ascii="Times New Roman" w:hAnsi="Times New Roman"/>
          <w:color w:val="191919"/>
          <w:sz w:val="18"/>
          <w:szCs w:val="18"/>
        </w:rPr>
        <w:t xml:space="preserve">ficulty (probation, continued probation, suspension, </w:t>
      </w:r>
      <w:proofErr w:type="spellStart"/>
      <w:r>
        <w:rPr>
          <w:rFonts w:ascii="Times New Roman" w:hAnsi="Times New Roman"/>
          <w:color w:val="191919"/>
          <w:sz w:val="18"/>
          <w:szCs w:val="18"/>
        </w:rPr>
        <w:t>cgpa</w:t>
      </w:r>
      <w:proofErr w:type="spellEnd"/>
      <w:r>
        <w:rPr>
          <w:rFonts w:ascii="Times New Roman" w:hAnsi="Times New Roman"/>
          <w:color w:val="191919"/>
          <w:sz w:val="18"/>
          <w:szCs w:val="18"/>
        </w:rPr>
        <w:t xml:space="preserve"> below 2.00) to make a fresh start and have one f</w:t>
      </w:r>
      <w:r>
        <w:rPr>
          <w:rFonts w:ascii="Times New Roman" w:hAnsi="Times New Roman"/>
          <w:color w:val="191919"/>
          <w:spacing w:val="-1"/>
          <w:sz w:val="18"/>
          <w:szCs w:val="18"/>
        </w:rPr>
        <w:t>i</w:t>
      </w:r>
      <w:r>
        <w:rPr>
          <w:rFonts w:ascii="Times New Roman" w:hAnsi="Times New Roman"/>
          <w:color w:val="191919"/>
          <w:sz w:val="18"/>
          <w:szCs w:val="18"/>
        </w:rPr>
        <w:t>nal opport</w:t>
      </w:r>
      <w:r>
        <w:rPr>
          <w:rFonts w:ascii="Times New Roman" w:hAnsi="Times New Roman"/>
          <w:color w:val="191919"/>
          <w:spacing w:val="-4"/>
          <w:sz w:val="18"/>
          <w:szCs w:val="18"/>
        </w:rPr>
        <w:t>u</w:t>
      </w:r>
      <w:r>
        <w:rPr>
          <w:rFonts w:ascii="Times New Roman" w:hAnsi="Times New Roman"/>
          <w:color w:val="191919"/>
          <w:sz w:val="18"/>
          <w:szCs w:val="18"/>
        </w:rPr>
        <w:t>nity to earn a bachelo</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w:t>
      </w:r>
    </w:p>
    <w:p w:rsidR="00974DBB" w:rsidRDefault="00974DBB" w:rsidP="00974DBB">
      <w:pPr>
        <w:widowControl w:val="0"/>
        <w:autoSpaceDE w:val="0"/>
        <w:autoSpaceDN w:val="0"/>
        <w:adjustRightInd w:val="0"/>
        <w:spacing w:after="0" w:line="220" w:lineRule="exact"/>
        <w:ind w:left="180" w:right="130"/>
        <w:jc w:val="both"/>
        <w:rPr>
          <w:rFonts w:ascii="Times New Roman" w:hAnsi="Times New Roman"/>
          <w:color w:val="000000"/>
        </w:rPr>
      </w:pPr>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Former Developmental Studies students may apply for</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only if they successfully completed all developmental Stu</w:t>
      </w:r>
      <w:r>
        <w:rPr>
          <w:rFonts w:ascii="Times New Roman" w:hAnsi="Times New Roman"/>
          <w:color w:val="191919"/>
          <w:spacing w:val="-1"/>
          <w:sz w:val="18"/>
          <w:szCs w:val="18"/>
        </w:rPr>
        <w:t>d</w:t>
      </w:r>
      <w:r>
        <w:rPr>
          <w:rFonts w:ascii="Times New Roman" w:hAnsi="Times New Roman"/>
          <w:color w:val="191919"/>
          <w:sz w:val="18"/>
          <w:szCs w:val="18"/>
        </w:rPr>
        <w:t>ies requirements prior to the beginning of the five-year absence.</w:t>
      </w:r>
    </w:p>
    <w:p w:rsidR="00974DBB" w:rsidRDefault="00974DBB" w:rsidP="00974DBB">
      <w:pPr>
        <w:widowControl w:val="0"/>
        <w:autoSpaceDE w:val="0"/>
        <w:autoSpaceDN w:val="0"/>
        <w:adjustRightInd w:val="0"/>
        <w:spacing w:after="0" w:line="220" w:lineRule="exact"/>
        <w:ind w:left="180" w:right="130"/>
        <w:jc w:val="both"/>
        <w:rPr>
          <w:rFonts w:ascii="Times New Roman" w:hAnsi="Times New Roman"/>
          <w:color w:val="000000"/>
        </w:rPr>
      </w:pPr>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granting of</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does not supersede institutional financial aid policies governing Satisfactory</w:t>
      </w:r>
      <w:r>
        <w:rPr>
          <w:rFonts w:ascii="Times New Roman" w:hAnsi="Times New Roman"/>
          <w:color w:val="191919"/>
          <w:spacing w:val="-10"/>
          <w:sz w:val="18"/>
          <w:szCs w:val="18"/>
        </w:rPr>
        <w:t xml:space="preserve"> </w:t>
      </w:r>
      <w:r>
        <w:rPr>
          <w:rFonts w:ascii="Times New Roman" w:hAnsi="Times New Roman"/>
          <w:color w:val="191919"/>
          <w:sz w:val="18"/>
          <w:szCs w:val="18"/>
        </w:rPr>
        <w:t>Academic Progr</w:t>
      </w:r>
      <w:r>
        <w:rPr>
          <w:rFonts w:ascii="Times New Roman" w:hAnsi="Times New Roman"/>
          <w:color w:val="191919"/>
          <w:spacing w:val="-1"/>
          <w:sz w:val="18"/>
          <w:szCs w:val="18"/>
        </w:rPr>
        <w:t>e</w:t>
      </w:r>
      <w:r>
        <w:rPr>
          <w:rFonts w:ascii="Times New Roman" w:hAnsi="Times New Roman"/>
          <w:color w:val="191919"/>
          <w:sz w:val="18"/>
          <w:szCs w:val="18"/>
        </w:rPr>
        <w:t>ss and does not supersede the admissions requirements of certain programs (e.g., teacher education) that require a specific minimum g</w:t>
      </w:r>
      <w:r>
        <w:rPr>
          <w:rFonts w:ascii="Times New Roman" w:hAnsi="Times New Roman"/>
          <w:color w:val="191919"/>
          <w:spacing w:val="-1"/>
          <w:sz w:val="18"/>
          <w:szCs w:val="18"/>
        </w:rPr>
        <w:t>r</w:t>
      </w:r>
      <w:r>
        <w:rPr>
          <w:rFonts w:ascii="Times New Roman" w:hAnsi="Times New Roman"/>
          <w:color w:val="191919"/>
          <w:sz w:val="18"/>
          <w:szCs w:val="18"/>
        </w:rPr>
        <w:t>ade point average based on all coursework. Re-entry into any academic program is not automatic.</w:t>
      </w:r>
    </w:p>
    <w:p w:rsidR="00974DBB" w:rsidRDefault="00974DBB" w:rsidP="00974DBB">
      <w:pPr>
        <w:widowControl w:val="0"/>
        <w:autoSpaceDE w:val="0"/>
        <w:autoSpaceDN w:val="0"/>
        <w:adjustRightInd w:val="0"/>
        <w:spacing w:before="4" w:after="0" w:line="160" w:lineRule="exact"/>
        <w:ind w:left="180" w:right="130"/>
        <w:rPr>
          <w:rFonts w:ascii="Times New Roman" w:hAnsi="Times New Roman"/>
          <w:color w:val="000000"/>
          <w:sz w:val="16"/>
          <w:szCs w:val="16"/>
        </w:rPr>
      </w:pPr>
    </w:p>
    <w:p w:rsidR="00974DBB" w:rsidRDefault="00974DBB" w:rsidP="00974DBB">
      <w:pPr>
        <w:pStyle w:val="Heading2"/>
        <w:spacing w:before="0"/>
        <w:ind w:left="180" w:right="130" w:firstLine="0"/>
        <w:rPr>
          <w:rFonts w:ascii="Times New Roman" w:hAnsi="Times New Roman"/>
          <w:color w:val="000000"/>
          <w:sz w:val="18"/>
          <w:szCs w:val="18"/>
        </w:rPr>
      </w:pPr>
      <w:bookmarkStart w:id="975" w:name="_Toc295316734"/>
      <w:r>
        <w:rPr>
          <w:rFonts w:ascii="Times New Roman" w:hAnsi="Times New Roman"/>
          <w:color w:val="191919"/>
          <w:sz w:val="24"/>
          <w:szCs w:val="24"/>
        </w:rPr>
        <w:t>P</w:t>
      </w:r>
      <w:r>
        <w:rPr>
          <w:rFonts w:ascii="Times New Roman" w:hAnsi="Times New Roman"/>
          <w:color w:val="191919"/>
          <w:sz w:val="18"/>
          <w:szCs w:val="18"/>
        </w:rPr>
        <w:t>ROCEDURES</w:t>
      </w:r>
      <w:bookmarkEnd w:id="975"/>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Students who wish to apply for</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must submit an</w:t>
      </w:r>
      <w:r>
        <w:rPr>
          <w:rFonts w:ascii="Times New Roman" w:hAnsi="Times New Roman"/>
          <w:color w:val="191919"/>
          <w:spacing w:val="-10"/>
          <w:sz w:val="18"/>
          <w:szCs w:val="18"/>
        </w:rPr>
        <w:t xml:space="preserve"> </w:t>
      </w:r>
      <w:r>
        <w:rPr>
          <w:rFonts w:ascii="Times New Roman" w:hAnsi="Times New Roman"/>
          <w:color w:val="191919"/>
          <w:sz w:val="18"/>
          <w:szCs w:val="18"/>
        </w:rPr>
        <w:t>Application for</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w:t>
      </w:r>
      <w:r>
        <w:rPr>
          <w:rFonts w:ascii="Times New Roman" w:hAnsi="Times New Roman"/>
          <w:color w:val="191919"/>
          <w:spacing w:val="42"/>
          <w:sz w:val="18"/>
          <w:szCs w:val="18"/>
        </w:rPr>
        <w:t xml:space="preserve"> </w:t>
      </w:r>
      <w:r>
        <w:rPr>
          <w:rFonts w:ascii="Times New Roman" w:hAnsi="Times New Roman"/>
          <w:color w:val="191919"/>
          <w:sz w:val="18"/>
          <w:szCs w:val="18"/>
        </w:rPr>
        <w:t>The application may be submi</w:t>
      </w:r>
      <w:r>
        <w:rPr>
          <w:rFonts w:ascii="Times New Roman" w:hAnsi="Times New Roman"/>
          <w:color w:val="191919"/>
          <w:spacing w:val="-1"/>
          <w:sz w:val="18"/>
          <w:szCs w:val="18"/>
        </w:rPr>
        <w:t>t</w:t>
      </w:r>
      <w:r>
        <w:rPr>
          <w:rFonts w:ascii="Times New Roman" w:hAnsi="Times New Roman"/>
          <w:color w:val="191919"/>
          <w:sz w:val="18"/>
          <w:szCs w:val="18"/>
        </w:rPr>
        <w:t>ted at the time of readmissions, but no later than the end of three semesters or re-enrollment or one calendar year following re-e</w:t>
      </w:r>
      <w:r>
        <w:rPr>
          <w:rFonts w:ascii="Times New Roman" w:hAnsi="Times New Roman"/>
          <w:color w:val="191919"/>
          <w:spacing w:val="-1"/>
          <w:sz w:val="18"/>
          <w:szCs w:val="18"/>
        </w:rPr>
        <w:t>n</w:t>
      </w:r>
      <w:r>
        <w:rPr>
          <w:rFonts w:ascii="Times New Roman" w:hAnsi="Times New Roman"/>
          <w:color w:val="191919"/>
          <w:sz w:val="18"/>
          <w:szCs w:val="18"/>
        </w:rPr>
        <w:t>rollment, whichever comes first.</w:t>
      </w:r>
      <w:r>
        <w:rPr>
          <w:rFonts w:ascii="Times New Roman" w:hAnsi="Times New Roman"/>
          <w:color w:val="191919"/>
          <w:spacing w:val="42"/>
          <w:sz w:val="18"/>
          <w:szCs w:val="18"/>
        </w:rPr>
        <w:t xml:space="preserve"> </w:t>
      </w:r>
      <w:r>
        <w:rPr>
          <w:rFonts w:ascii="Times New Roman" w:hAnsi="Times New Roman"/>
          <w:color w:val="191919"/>
          <w:sz w:val="18"/>
          <w:szCs w:val="18"/>
        </w:rPr>
        <w:t>The Renewal G</w:t>
      </w:r>
      <w:r>
        <w:rPr>
          <w:rFonts w:ascii="Times New Roman" w:hAnsi="Times New Roman"/>
          <w:color w:val="191919"/>
          <w:spacing w:val="-17"/>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begins with the semester following re-enrollment.</w:t>
      </w:r>
    </w:p>
    <w:p w:rsidR="00974DBB" w:rsidRDefault="00974DBB" w:rsidP="00974DBB">
      <w:pPr>
        <w:widowControl w:val="0"/>
        <w:autoSpaceDE w:val="0"/>
        <w:autoSpaceDN w:val="0"/>
        <w:adjustRightInd w:val="0"/>
        <w:spacing w:after="0" w:line="220" w:lineRule="exact"/>
        <w:ind w:left="180" w:right="130"/>
        <w:rPr>
          <w:rFonts w:ascii="Times New Roman" w:hAnsi="Times New Roman"/>
          <w:color w:val="000000"/>
        </w:rPr>
      </w:pPr>
    </w:p>
    <w:p w:rsidR="00974DBB" w:rsidRDefault="00974DBB" w:rsidP="00974DB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Academic credit for previously completed coursework – including transfer credit – will be retained only for courses in which g</w:t>
      </w:r>
      <w:r>
        <w:rPr>
          <w:rFonts w:ascii="Times New Roman" w:hAnsi="Times New Roman"/>
          <w:color w:val="191919"/>
          <w:spacing w:val="-1"/>
          <w:sz w:val="18"/>
          <w:szCs w:val="18"/>
        </w:rPr>
        <w:t>r</w:t>
      </w:r>
      <w:r>
        <w:rPr>
          <w:rFonts w:ascii="Times New Roman" w:hAnsi="Times New Roman"/>
          <w:color w:val="191919"/>
          <w:sz w:val="18"/>
          <w:szCs w:val="18"/>
        </w:rPr>
        <w:t>ades of</w:t>
      </w:r>
      <w:r>
        <w:rPr>
          <w:rFonts w:ascii="Times New Roman" w:hAnsi="Times New Roman"/>
          <w:color w:val="191919"/>
          <w:spacing w:val="-10"/>
          <w:sz w:val="18"/>
          <w:szCs w:val="18"/>
        </w:rPr>
        <w:t xml:space="preserve"> </w:t>
      </w:r>
      <w:r>
        <w:rPr>
          <w:rFonts w:ascii="Times New Roman" w:hAnsi="Times New Roman"/>
          <w:color w:val="191919"/>
          <w:sz w:val="18"/>
          <w:szCs w:val="18"/>
        </w:rPr>
        <w:t>A,B, C, S or K have been earned.  Courses with D or F grades must be repeated if they are required in the student</w:t>
      </w:r>
      <w:r>
        <w:rPr>
          <w:rFonts w:ascii="Times New Roman" w:hAnsi="Times New Roman"/>
          <w:color w:val="191919"/>
          <w:spacing w:val="-10"/>
          <w:sz w:val="18"/>
          <w:szCs w:val="18"/>
        </w:rPr>
        <w:t>’</w:t>
      </w:r>
      <w:r>
        <w:rPr>
          <w:rFonts w:ascii="Times New Roman" w:hAnsi="Times New Roman"/>
          <w:color w:val="191919"/>
          <w:sz w:val="18"/>
          <w:szCs w:val="18"/>
        </w:rPr>
        <w:t>s degree progr</w:t>
      </w:r>
      <w:r>
        <w:rPr>
          <w:rFonts w:ascii="Times New Roman" w:hAnsi="Times New Roman"/>
          <w:color w:val="191919"/>
          <w:spacing w:val="-1"/>
          <w:sz w:val="18"/>
          <w:szCs w:val="18"/>
        </w:rPr>
        <w:t>a</w:t>
      </w:r>
      <w:r>
        <w:rPr>
          <w:rFonts w:ascii="Times New Roman" w:hAnsi="Times New Roman"/>
          <w:color w:val="191919"/>
          <w:sz w:val="18"/>
          <w:szCs w:val="18"/>
        </w:rPr>
        <w:t>m.  Retained grades are not calculated in the</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G</w:t>
      </w:r>
      <w:r>
        <w:rPr>
          <w:rFonts w:ascii="Times New Roman" w:hAnsi="Times New Roman"/>
          <w:color w:val="191919"/>
          <w:spacing w:val="-17"/>
          <w:sz w:val="18"/>
          <w:szCs w:val="18"/>
        </w:rPr>
        <w:t>P</w:t>
      </w:r>
      <w:r>
        <w:rPr>
          <w:rFonts w:ascii="Times New Roman" w:hAnsi="Times New Roman"/>
          <w:color w:val="191919"/>
          <w:sz w:val="18"/>
          <w:szCs w:val="18"/>
        </w:rPr>
        <w:t>A, but are counted in the</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Hours Earned.</w:t>
      </w:r>
    </w:p>
    <w:p w:rsidR="00974DBB" w:rsidRDefault="00974DBB" w:rsidP="00974DBB">
      <w:pPr>
        <w:widowControl w:val="0"/>
        <w:autoSpaceDE w:val="0"/>
        <w:autoSpaceDN w:val="0"/>
        <w:adjustRightInd w:val="0"/>
        <w:spacing w:after="0" w:line="220" w:lineRule="exact"/>
        <w:ind w:left="180" w:right="130"/>
        <w:rPr>
          <w:rFonts w:ascii="Times New Roman" w:hAnsi="Times New Roman"/>
          <w:color w:val="000000"/>
        </w:rPr>
      </w:pPr>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pacing w:val="-13"/>
          <w:sz w:val="18"/>
          <w:szCs w:val="18"/>
        </w:rPr>
        <w:t>T</w:t>
      </w:r>
      <w:r>
        <w:rPr>
          <w:rFonts w:ascii="Times New Roman" w:hAnsi="Times New Roman"/>
          <w:color w:val="191919"/>
          <w:sz w:val="18"/>
          <w:szCs w:val="18"/>
        </w:rPr>
        <w:t>o earn a degree, a student must meet the institution</w:t>
      </w:r>
      <w:r>
        <w:rPr>
          <w:rFonts w:ascii="Times New Roman" w:hAnsi="Times New Roman"/>
          <w:color w:val="191919"/>
          <w:spacing w:val="-10"/>
          <w:sz w:val="18"/>
          <w:szCs w:val="18"/>
        </w:rPr>
        <w:t>’</w:t>
      </w:r>
      <w:r>
        <w:rPr>
          <w:rFonts w:ascii="Times New Roman" w:hAnsi="Times New Roman"/>
          <w:color w:val="191919"/>
          <w:sz w:val="18"/>
          <w:szCs w:val="18"/>
        </w:rPr>
        <w:t>s residency requirements after acquiring academic renewal status.</w:t>
      </w:r>
      <w:r>
        <w:rPr>
          <w:rFonts w:ascii="Times New Roman" w:hAnsi="Times New Roman"/>
          <w:color w:val="191919"/>
          <w:spacing w:val="35"/>
          <w:sz w:val="18"/>
          <w:szCs w:val="18"/>
        </w:rPr>
        <w:t xml:space="preserve"> </w:t>
      </w:r>
      <w:r>
        <w:rPr>
          <w:rFonts w:ascii="Times New Roman" w:hAnsi="Times New Roman"/>
          <w:color w:val="191919"/>
          <w:sz w:val="18"/>
          <w:szCs w:val="18"/>
        </w:rPr>
        <w:t>At le</w:t>
      </w:r>
      <w:r>
        <w:rPr>
          <w:rFonts w:ascii="Times New Roman" w:hAnsi="Times New Roman"/>
          <w:color w:val="191919"/>
          <w:spacing w:val="-1"/>
          <w:sz w:val="18"/>
          <w:szCs w:val="18"/>
        </w:rPr>
        <w:t>a</w:t>
      </w:r>
      <w:r>
        <w:rPr>
          <w:rFonts w:ascii="Times New Roman" w:hAnsi="Times New Roman"/>
          <w:color w:val="191919"/>
          <w:sz w:val="18"/>
          <w:szCs w:val="18"/>
        </w:rPr>
        <w:t>st 50% of work toward a degree must be completed after the granting of</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status for a student to be eligible for honors at</w:t>
      </w:r>
      <w:r>
        <w:rPr>
          <w:rFonts w:ascii="Times New Roman" w:hAnsi="Times New Roman"/>
          <w:color w:val="191919"/>
          <w:spacing w:val="-1"/>
          <w:sz w:val="18"/>
          <w:szCs w:val="18"/>
        </w:rPr>
        <w:t xml:space="preserve"> </w:t>
      </w:r>
      <w:r>
        <w:rPr>
          <w:rFonts w:ascii="Times New Roman" w:hAnsi="Times New Roman"/>
          <w:color w:val="191919"/>
          <w:sz w:val="18"/>
          <w:szCs w:val="18"/>
        </w:rPr>
        <w:t>graduation.</w:t>
      </w:r>
    </w:p>
    <w:p w:rsidR="00974DBB" w:rsidRDefault="00974DBB" w:rsidP="00974DBB">
      <w:pPr>
        <w:widowControl w:val="0"/>
        <w:autoSpaceDE w:val="0"/>
        <w:autoSpaceDN w:val="0"/>
        <w:adjustRightInd w:val="0"/>
        <w:spacing w:before="10" w:after="0" w:line="180" w:lineRule="exact"/>
        <w:ind w:left="180" w:right="130"/>
        <w:rPr>
          <w:rFonts w:ascii="Times New Roman" w:hAnsi="Times New Roman"/>
          <w:color w:val="000000"/>
          <w:sz w:val="18"/>
          <w:szCs w:val="18"/>
        </w:rPr>
      </w:pPr>
    </w:p>
    <w:p w:rsidR="00974DBB" w:rsidRDefault="00974DBB" w:rsidP="00974DBB">
      <w:pPr>
        <w:widowControl w:val="0"/>
        <w:autoSpaceDE w:val="0"/>
        <w:autoSpaceDN w:val="0"/>
        <w:adjustRightInd w:val="0"/>
        <w:spacing w:before="30" w:after="0" w:line="255" w:lineRule="auto"/>
        <w:ind w:left="180" w:right="130" w:firstLine="0"/>
        <w:rPr>
          <w:rFonts w:ascii="Times New Roman" w:hAnsi="Times New Roman"/>
          <w:color w:val="000000"/>
          <w:sz w:val="18"/>
          <w:szCs w:val="18"/>
        </w:rPr>
      </w:pPr>
      <w:r>
        <w:rPr>
          <w:rFonts w:ascii="Times New Roman" w:hAnsi="Times New Roman"/>
          <w:b/>
          <w:bCs/>
          <w:color w:val="191919"/>
          <w:sz w:val="18"/>
          <w:szCs w:val="18"/>
        </w:rPr>
        <w:t xml:space="preserve">Note: </w:t>
      </w:r>
      <w:r>
        <w:rPr>
          <w:rFonts w:ascii="Times New Roman" w:hAnsi="Times New Roman"/>
          <w:color w:val="191919"/>
          <w:sz w:val="18"/>
          <w:szCs w:val="18"/>
        </w:rPr>
        <w:t>Please refer to the Board of Regents,</w:t>
      </w:r>
      <w:r>
        <w:rPr>
          <w:rFonts w:ascii="Times New Roman" w:hAnsi="Times New Roman"/>
          <w:color w:val="191919"/>
          <w:spacing w:val="-10"/>
          <w:sz w:val="18"/>
          <w:szCs w:val="18"/>
        </w:rPr>
        <w:t xml:space="preserve"> </w:t>
      </w:r>
      <w:r>
        <w:rPr>
          <w:rFonts w:ascii="Times New Roman" w:hAnsi="Times New Roman"/>
          <w:color w:val="191919"/>
          <w:sz w:val="18"/>
          <w:szCs w:val="18"/>
        </w:rPr>
        <w:t>Academic</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 xml:space="preserve">fairs Handbook, </w:t>
      </w:r>
      <w:proofErr w:type="gramStart"/>
      <w:r>
        <w:rPr>
          <w:rFonts w:ascii="Times New Roman" w:hAnsi="Times New Roman"/>
          <w:color w:val="191919"/>
          <w:sz w:val="18"/>
          <w:szCs w:val="18"/>
        </w:rPr>
        <w:t>Section</w:t>
      </w:r>
      <w:proofErr w:type="gramEnd"/>
      <w:r>
        <w:rPr>
          <w:rFonts w:ascii="Times New Roman" w:hAnsi="Times New Roman"/>
          <w:color w:val="191919"/>
          <w:sz w:val="18"/>
          <w:szCs w:val="18"/>
        </w:rPr>
        <w:t xml:space="preserve"> 3.16 for additional information on Policies and Procedures.</w:t>
      </w:r>
    </w:p>
    <w:p w:rsidR="00974DBB" w:rsidRDefault="00974DBB" w:rsidP="00974DBB">
      <w:pPr>
        <w:widowControl w:val="0"/>
        <w:autoSpaceDE w:val="0"/>
        <w:autoSpaceDN w:val="0"/>
        <w:adjustRightInd w:val="0"/>
        <w:spacing w:before="4" w:after="0" w:line="160" w:lineRule="exact"/>
        <w:ind w:left="180" w:right="130"/>
        <w:rPr>
          <w:rFonts w:ascii="Times New Roman" w:hAnsi="Times New Roman"/>
          <w:color w:val="000000"/>
          <w:sz w:val="16"/>
          <w:szCs w:val="16"/>
        </w:rPr>
      </w:pPr>
    </w:p>
    <w:p w:rsidR="00974DBB" w:rsidRDefault="00974DBB" w:rsidP="00974DBB">
      <w:pPr>
        <w:pStyle w:val="Heading2"/>
        <w:spacing w:before="0" w:after="160"/>
        <w:ind w:left="180" w:right="130" w:firstLine="0"/>
        <w:rPr>
          <w:rFonts w:ascii="Times New Roman" w:hAnsi="Times New Roman"/>
          <w:color w:val="000000"/>
          <w:sz w:val="18"/>
          <w:szCs w:val="18"/>
        </w:rPr>
      </w:pPr>
      <w:bookmarkStart w:id="976" w:name="_Toc295316735"/>
      <w:r>
        <w:rPr>
          <w:rFonts w:ascii="Times New Roman" w:hAnsi="Times New Roman"/>
          <w:color w:val="191919"/>
          <w:sz w:val="24"/>
          <w:szCs w:val="24"/>
        </w:rPr>
        <w:t>R</w:t>
      </w:r>
      <w:r>
        <w:rPr>
          <w:rFonts w:ascii="Times New Roman" w:hAnsi="Times New Roman"/>
          <w:color w:val="191919"/>
          <w:sz w:val="18"/>
          <w:szCs w:val="18"/>
        </w:rPr>
        <w:t>EPE</w:t>
      </w:r>
      <w:r>
        <w:rPr>
          <w:rFonts w:ascii="Times New Roman" w:hAnsi="Times New Roman"/>
          <w:color w:val="191919"/>
          <w:spacing w:val="-13"/>
          <w:sz w:val="18"/>
          <w:szCs w:val="18"/>
        </w:rPr>
        <w:t>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z w:val="24"/>
          <w:szCs w:val="24"/>
        </w:rPr>
        <w:t>P</w:t>
      </w:r>
      <w:r>
        <w:rPr>
          <w:rFonts w:ascii="Times New Roman" w:hAnsi="Times New Roman"/>
          <w:color w:val="191919"/>
          <w:sz w:val="18"/>
          <w:szCs w:val="18"/>
        </w:rPr>
        <w:t>OLICY</w:t>
      </w:r>
      <w:r>
        <w:rPr>
          <w:rFonts w:ascii="Times New Roman" w:hAnsi="Times New Roman"/>
          <w:color w:val="191919"/>
          <w:spacing w:val="8"/>
          <w:sz w:val="18"/>
          <w:szCs w:val="18"/>
        </w:rPr>
        <w:t xml:space="preserve"> </w:t>
      </w:r>
      <w:r>
        <w:rPr>
          <w:rFonts w:ascii="Times New Roman" w:hAnsi="Times New Roman"/>
          <w:color w:val="191919"/>
          <w:sz w:val="24"/>
          <w:szCs w:val="24"/>
        </w:rPr>
        <w:t>S</w:t>
      </w:r>
      <w:r>
        <w:rPr>
          <w:rFonts w:ascii="Times New Roman" w:hAnsi="Times New Roman"/>
          <w:color w:val="191919"/>
          <w:spacing w:val="-13"/>
          <w:sz w:val="18"/>
          <w:szCs w:val="18"/>
        </w:rPr>
        <w:t>TA</w:t>
      </w:r>
      <w:r>
        <w:rPr>
          <w:rFonts w:ascii="Times New Roman" w:hAnsi="Times New Roman"/>
          <w:color w:val="191919"/>
          <w:sz w:val="18"/>
          <w:szCs w:val="18"/>
        </w:rPr>
        <w:t>TEMENT</w:t>
      </w:r>
      <w:bookmarkEnd w:id="976"/>
    </w:p>
    <w:p w:rsidR="00974DBB" w:rsidRDefault="00974DBB" w:rsidP="00974DBB">
      <w:pPr>
        <w:widowControl w:val="0"/>
        <w:autoSpaceDE w:val="0"/>
        <w:autoSpaceDN w:val="0"/>
        <w:adjustRightInd w:val="0"/>
        <w:spacing w:after="16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provide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opportunit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
          <w:sz w:val="18"/>
          <w:szCs w:val="18"/>
        </w:rPr>
        <w:t>repea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“F</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grade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earned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stipulation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apply:</w:t>
      </w:r>
    </w:p>
    <w:p w:rsidR="00974DBB" w:rsidRDefault="00974DBB" w:rsidP="00974DBB">
      <w:pPr>
        <w:widowControl w:val="0"/>
        <w:autoSpaceDE w:val="0"/>
        <w:autoSpaceDN w:val="0"/>
        <w:adjustRightInd w:val="0"/>
        <w:spacing w:before="13" w:after="0" w:line="255" w:lineRule="auto"/>
        <w:ind w:left="900" w:right="2167" w:hanging="180"/>
        <w:rPr>
          <w:rFonts w:ascii="Times New Roman" w:hAnsi="Times New Roman"/>
          <w:color w:val="000000"/>
          <w:sz w:val="18"/>
          <w:szCs w:val="18"/>
        </w:rPr>
      </w:pPr>
      <w:r>
        <w:rPr>
          <w:rFonts w:ascii="Times New Roman" w:hAnsi="Times New Roman"/>
          <w:color w:val="191919"/>
          <w:sz w:val="18"/>
          <w:szCs w:val="18"/>
        </w:rPr>
        <w:t>1. E</w:t>
      </w:r>
      <w:r>
        <w:rPr>
          <w:rFonts w:ascii="Times New Roman" w:hAnsi="Times New Roman"/>
          <w:color w:val="191919"/>
          <w:spacing w:val="-3"/>
          <w:sz w:val="18"/>
          <w:szCs w:val="18"/>
        </w:rPr>
        <w:t>f</w:t>
      </w:r>
      <w:r>
        <w:rPr>
          <w:rFonts w:ascii="Times New Roman" w:hAnsi="Times New Roman"/>
          <w:color w:val="191919"/>
          <w:sz w:val="18"/>
          <w:szCs w:val="18"/>
        </w:rPr>
        <w:t>fective for all unde</w:t>
      </w:r>
      <w:r>
        <w:rPr>
          <w:rFonts w:ascii="Times New Roman" w:hAnsi="Times New Roman"/>
          <w:color w:val="191919"/>
          <w:spacing w:val="-3"/>
          <w:sz w:val="18"/>
          <w:szCs w:val="18"/>
        </w:rPr>
        <w:t>r</w:t>
      </w:r>
      <w:r>
        <w:rPr>
          <w:rFonts w:ascii="Times New Roman" w:hAnsi="Times New Roman"/>
          <w:color w:val="191919"/>
          <w:sz w:val="18"/>
          <w:szCs w:val="18"/>
        </w:rPr>
        <w:t>graduate students enrolled Fall Quarte</w:t>
      </w:r>
      <w:r>
        <w:rPr>
          <w:rFonts w:ascii="Times New Roman" w:hAnsi="Times New Roman"/>
          <w:color w:val="191919"/>
          <w:spacing w:val="-7"/>
          <w:sz w:val="18"/>
          <w:szCs w:val="18"/>
        </w:rPr>
        <w:t>r</w:t>
      </w:r>
      <w:r>
        <w:rPr>
          <w:rFonts w:ascii="Times New Roman" w:hAnsi="Times New Roman"/>
          <w:color w:val="191919"/>
          <w:sz w:val="18"/>
          <w:szCs w:val="18"/>
        </w:rPr>
        <w:t>, 1997 or afte</w:t>
      </w:r>
      <w:r>
        <w:rPr>
          <w:rFonts w:ascii="Times New Roman" w:hAnsi="Times New Roman"/>
          <w:color w:val="191919"/>
          <w:spacing w:val="-7"/>
          <w:sz w:val="18"/>
          <w:szCs w:val="18"/>
        </w:rPr>
        <w:t>r</w:t>
      </w:r>
      <w:r>
        <w:rPr>
          <w:rFonts w:ascii="Times New Roman" w:hAnsi="Times New Roman"/>
          <w:color w:val="191919"/>
          <w:sz w:val="18"/>
          <w:szCs w:val="18"/>
        </w:rPr>
        <w:t>, only the first passing grade will be used to compute the G</w:t>
      </w:r>
      <w:r>
        <w:rPr>
          <w:rFonts w:ascii="Times New Roman" w:hAnsi="Times New Roman"/>
          <w:color w:val="191919"/>
          <w:spacing w:val="-17"/>
          <w:sz w:val="18"/>
          <w:szCs w:val="18"/>
        </w:rPr>
        <w:t>P</w:t>
      </w:r>
      <w:r>
        <w:rPr>
          <w:rFonts w:ascii="Times New Roman" w:hAnsi="Times New Roman"/>
          <w:color w:val="191919"/>
          <w:sz w:val="18"/>
          <w:szCs w:val="18"/>
        </w:rPr>
        <w:t>A.</w:t>
      </w:r>
    </w:p>
    <w:p w:rsidR="00974DBB" w:rsidRDefault="00974DBB" w:rsidP="00974DBB">
      <w:pPr>
        <w:widowControl w:val="0"/>
        <w:autoSpaceDE w:val="0"/>
        <w:autoSpaceDN w:val="0"/>
        <w:adjustRightInd w:val="0"/>
        <w:spacing w:after="0"/>
        <w:rPr>
          <w:rFonts w:ascii="Times New Roman" w:hAnsi="Times New Roman"/>
          <w:color w:val="000000"/>
          <w:sz w:val="18"/>
          <w:szCs w:val="18"/>
        </w:rPr>
      </w:pPr>
      <w:r>
        <w:rPr>
          <w:rFonts w:ascii="Times New Roman" w:hAnsi="Times New Roman"/>
          <w:color w:val="191919"/>
          <w:sz w:val="18"/>
          <w:szCs w:val="18"/>
        </w:rPr>
        <w:t>2.</w:t>
      </w:r>
      <w:r>
        <w:rPr>
          <w:rFonts w:ascii="Times New Roman" w:hAnsi="Times New Roman"/>
          <w:color w:val="191919"/>
          <w:spacing w:val="-3"/>
          <w:sz w:val="18"/>
          <w:szCs w:val="18"/>
        </w:rPr>
        <w:t xml:space="preserve"> </w:t>
      </w:r>
      <w:r>
        <w:rPr>
          <w:rFonts w:ascii="Times New Roman" w:hAnsi="Times New Roman"/>
          <w:color w:val="191919"/>
          <w:sz w:val="18"/>
          <w:szCs w:val="18"/>
        </w:rPr>
        <w:t>The first passing grade earned above “D” will be reflected in the cumulative G</w:t>
      </w:r>
      <w:r>
        <w:rPr>
          <w:rFonts w:ascii="Times New Roman" w:hAnsi="Times New Roman"/>
          <w:color w:val="191919"/>
          <w:spacing w:val="-17"/>
          <w:sz w:val="18"/>
          <w:szCs w:val="18"/>
        </w:rPr>
        <w:t>P</w:t>
      </w:r>
      <w:r>
        <w:rPr>
          <w:rFonts w:ascii="Times New Roman" w:hAnsi="Times New Roman"/>
          <w:color w:val="191919"/>
          <w:sz w:val="18"/>
          <w:szCs w:val="18"/>
        </w:rPr>
        <w:t>A, in lieu of the immediate prior grade.</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3. Grade(s) earned in any subsequent repeat of the same course will not be counted.</w:t>
      </w:r>
    </w:p>
    <w:p w:rsidR="00974DBB" w:rsidRDefault="00974DBB" w:rsidP="00974DBB">
      <w:pPr>
        <w:widowControl w:val="0"/>
        <w:autoSpaceDE w:val="0"/>
        <w:autoSpaceDN w:val="0"/>
        <w:adjustRightInd w:val="0"/>
        <w:spacing w:before="13" w:after="0"/>
        <w:ind w:left="900" w:right="960" w:hanging="180"/>
        <w:rPr>
          <w:rFonts w:ascii="Times New Roman" w:hAnsi="Times New Roman"/>
          <w:color w:val="000000"/>
          <w:sz w:val="18"/>
          <w:szCs w:val="18"/>
        </w:rPr>
      </w:pPr>
      <w:r>
        <w:rPr>
          <w:rFonts w:ascii="Times New Roman" w:hAnsi="Times New Roman"/>
          <w:color w:val="191919"/>
          <w:sz w:val="18"/>
          <w:szCs w:val="18"/>
        </w:rPr>
        <w:t>4.</w:t>
      </w:r>
      <w:r>
        <w:rPr>
          <w:rFonts w:ascii="Times New Roman" w:hAnsi="Times New Roman"/>
          <w:color w:val="191919"/>
          <w:spacing w:val="11"/>
          <w:sz w:val="18"/>
          <w:szCs w:val="18"/>
        </w:rPr>
        <w:t xml:space="preserve"> </w:t>
      </w:r>
      <w:r>
        <w:rPr>
          <w:rFonts w:ascii="Times New Roman" w:hAnsi="Times New Roman"/>
          <w:color w:val="191919"/>
          <w:sz w:val="18"/>
          <w:szCs w:val="18"/>
        </w:rPr>
        <w:t>For</w:t>
      </w:r>
      <w:r>
        <w:rPr>
          <w:rFonts w:ascii="Times New Roman" w:hAnsi="Times New Roman"/>
          <w:color w:val="191919"/>
          <w:spacing w:val="11"/>
          <w:sz w:val="18"/>
          <w:szCs w:val="18"/>
        </w:rPr>
        <w:t xml:space="preserve"> </w:t>
      </w:r>
      <w:r>
        <w:rPr>
          <w:rFonts w:ascii="Times New Roman" w:hAnsi="Times New Roman"/>
          <w:color w:val="191919"/>
          <w:sz w:val="18"/>
          <w:szCs w:val="18"/>
        </w:rPr>
        <w:t>potential</w:t>
      </w:r>
      <w:r>
        <w:rPr>
          <w:rFonts w:ascii="Times New Roman" w:hAnsi="Times New Roman"/>
          <w:color w:val="191919"/>
          <w:spacing w:val="12"/>
          <w:sz w:val="18"/>
          <w:szCs w:val="18"/>
        </w:rPr>
        <w:t xml:space="preserve"> </w:t>
      </w:r>
      <w:r>
        <w:rPr>
          <w:rFonts w:ascii="Times New Roman" w:hAnsi="Times New Roman"/>
          <w:color w:val="191919"/>
          <w:sz w:val="18"/>
          <w:szCs w:val="18"/>
        </w:rPr>
        <w:t>graduates</w:t>
      </w:r>
      <w:r>
        <w:rPr>
          <w:rFonts w:ascii="Times New Roman" w:hAnsi="Times New Roman"/>
          <w:color w:val="191919"/>
          <w:spacing w:val="12"/>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r>
        <w:rPr>
          <w:rFonts w:ascii="Times New Roman" w:hAnsi="Times New Roman"/>
          <w:color w:val="191919"/>
          <w:sz w:val="18"/>
          <w:szCs w:val="18"/>
        </w:rPr>
        <w:t>form</w:t>
      </w:r>
      <w:r>
        <w:rPr>
          <w:rFonts w:ascii="Times New Roman" w:hAnsi="Times New Roman"/>
          <w:color w:val="191919"/>
          <w:spacing w:val="11"/>
          <w:sz w:val="18"/>
          <w:szCs w:val="18"/>
        </w:rPr>
        <w:t xml:space="preserve"> </w:t>
      </w:r>
      <w:r>
        <w:rPr>
          <w:rFonts w:ascii="Times New Roman" w:hAnsi="Times New Roman"/>
          <w:color w:val="191919"/>
          <w:sz w:val="18"/>
          <w:szCs w:val="18"/>
        </w:rPr>
        <w:t>must</w:t>
      </w:r>
      <w:r>
        <w:rPr>
          <w:rFonts w:ascii="Times New Roman" w:hAnsi="Times New Roman"/>
          <w:color w:val="191919"/>
          <w:spacing w:val="11"/>
          <w:sz w:val="18"/>
          <w:szCs w:val="18"/>
        </w:rPr>
        <w:t xml:space="preserve"> </w:t>
      </w:r>
      <w:r>
        <w:rPr>
          <w:rFonts w:ascii="Times New Roman" w:hAnsi="Times New Roman"/>
          <w:color w:val="191919"/>
          <w:sz w:val="18"/>
          <w:szCs w:val="18"/>
        </w:rPr>
        <w:t>be</w:t>
      </w:r>
      <w:r>
        <w:rPr>
          <w:rFonts w:ascii="Times New Roman" w:hAnsi="Times New Roman"/>
          <w:color w:val="191919"/>
          <w:spacing w:val="11"/>
          <w:sz w:val="18"/>
          <w:szCs w:val="18"/>
        </w:rPr>
        <w:t xml:space="preserve"> </w:t>
      </w:r>
      <w:r>
        <w:rPr>
          <w:rFonts w:ascii="Times New Roman" w:hAnsi="Times New Roman"/>
          <w:color w:val="191919"/>
          <w:sz w:val="18"/>
          <w:szCs w:val="18"/>
        </w:rPr>
        <w:t>submitted</w:t>
      </w:r>
      <w:r>
        <w:rPr>
          <w:rFonts w:ascii="Times New Roman" w:hAnsi="Times New Roman"/>
          <w:color w:val="191919"/>
          <w:spacing w:val="12"/>
          <w:sz w:val="18"/>
          <w:szCs w:val="18"/>
        </w:rPr>
        <w:t xml:space="preserve"> </w:t>
      </w:r>
      <w:r>
        <w:rPr>
          <w:rFonts w:ascii="Times New Roman" w:hAnsi="Times New Roman"/>
          <w:color w:val="191919"/>
          <w:sz w:val="18"/>
          <w:szCs w:val="18"/>
        </w:rPr>
        <w:t>to</w:t>
      </w:r>
      <w:r>
        <w:rPr>
          <w:rFonts w:ascii="Times New Roman" w:hAnsi="Times New Roman"/>
          <w:color w:val="191919"/>
          <w:spacing w:val="11"/>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ins w:id="977" w:author="jhawkins" w:date="2011-04-01T09:12:00Z">
        <w:r>
          <w:rPr>
            <w:rFonts w:ascii="Times New Roman" w:hAnsi="Times New Roman"/>
            <w:color w:val="191919"/>
            <w:spacing w:val="12"/>
            <w:sz w:val="18"/>
            <w:szCs w:val="18"/>
          </w:rPr>
          <w:t xml:space="preserve">Office of Academic Services and </w:t>
        </w:r>
      </w:ins>
      <w:r>
        <w:rPr>
          <w:rFonts w:ascii="Times New Roman" w:hAnsi="Times New Roman"/>
          <w:color w:val="191919"/>
          <w:sz w:val="18"/>
          <w:szCs w:val="18"/>
        </w:rPr>
        <w:t>Registra</w:t>
      </w:r>
      <w:r>
        <w:rPr>
          <w:rFonts w:ascii="Times New Roman" w:hAnsi="Times New Roman"/>
          <w:color w:val="191919"/>
          <w:spacing w:val="7"/>
          <w:sz w:val="18"/>
          <w:szCs w:val="18"/>
        </w:rPr>
        <w:t>r</w:t>
      </w:r>
      <w:del w:id="978" w:author="jhawkins" w:date="2011-04-01T09:12:00Z">
        <w:r w:rsidDel="005622C5">
          <w:rPr>
            <w:rFonts w:ascii="Times New Roman" w:hAnsi="Times New Roman"/>
            <w:color w:val="191919"/>
            <w:spacing w:val="-10"/>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11"/>
            <w:sz w:val="18"/>
            <w:szCs w:val="18"/>
          </w:rPr>
          <w:delText xml:space="preserve"> </w:delText>
        </w:r>
        <w:r w:rsidDel="005622C5">
          <w:rPr>
            <w:rFonts w:ascii="Times New Roman" w:hAnsi="Times New Roman"/>
            <w:color w:val="191919"/>
            <w:sz w:val="18"/>
            <w:szCs w:val="18"/>
          </w:rPr>
          <w:delText>O</w:delText>
        </w:r>
        <w:r w:rsidDel="005622C5">
          <w:rPr>
            <w:rFonts w:ascii="Times New Roman" w:hAnsi="Times New Roman"/>
            <w:color w:val="191919"/>
            <w:spacing w:val="-3"/>
            <w:sz w:val="18"/>
            <w:szCs w:val="18"/>
          </w:rPr>
          <w:delText>f</w:delText>
        </w:r>
        <w:r w:rsidDel="005622C5">
          <w:rPr>
            <w:rFonts w:ascii="Times New Roman" w:hAnsi="Times New Roman"/>
            <w:color w:val="191919"/>
            <w:sz w:val="18"/>
            <w:szCs w:val="18"/>
          </w:rPr>
          <w:delText>fice</w:delText>
        </w:r>
      </w:del>
      <w:r>
        <w:rPr>
          <w:rFonts w:ascii="Times New Roman" w:hAnsi="Times New Roman"/>
          <w:color w:val="191919"/>
          <w:spacing w:val="12"/>
          <w:sz w:val="18"/>
          <w:szCs w:val="18"/>
        </w:rPr>
        <w:t xml:space="preserve"> </w:t>
      </w:r>
      <w:r>
        <w:rPr>
          <w:rFonts w:ascii="Times New Roman" w:hAnsi="Times New Roman"/>
          <w:color w:val="191919"/>
          <w:sz w:val="18"/>
          <w:szCs w:val="18"/>
        </w:rPr>
        <w:t>by</w:t>
      </w:r>
      <w:r>
        <w:rPr>
          <w:rFonts w:ascii="Times New Roman" w:hAnsi="Times New Roman"/>
          <w:color w:val="191919"/>
          <w:spacing w:val="11"/>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r>
        <w:rPr>
          <w:rFonts w:ascii="Times New Roman" w:hAnsi="Times New Roman"/>
          <w:color w:val="191919"/>
          <w:sz w:val="18"/>
          <w:szCs w:val="18"/>
        </w:rPr>
        <w:t>deadline</w:t>
      </w:r>
      <w:r>
        <w:rPr>
          <w:rFonts w:ascii="Times New Roman" w:hAnsi="Times New Roman"/>
          <w:color w:val="191919"/>
          <w:spacing w:val="12"/>
          <w:sz w:val="18"/>
          <w:szCs w:val="18"/>
        </w:rPr>
        <w:t xml:space="preserve"> </w:t>
      </w:r>
      <w:r>
        <w:rPr>
          <w:rFonts w:ascii="Times New Roman" w:hAnsi="Times New Roman"/>
          <w:color w:val="191919"/>
          <w:sz w:val="18"/>
          <w:szCs w:val="18"/>
        </w:rPr>
        <w:t>date</w:t>
      </w:r>
      <w:r>
        <w:rPr>
          <w:rFonts w:ascii="Times New Roman" w:hAnsi="Times New Roman"/>
          <w:color w:val="191919"/>
          <w:spacing w:val="12"/>
          <w:sz w:val="18"/>
          <w:szCs w:val="18"/>
        </w:rPr>
        <w:t xml:space="preserve"> </w:t>
      </w:r>
      <w:r>
        <w:rPr>
          <w:rFonts w:ascii="Times New Roman" w:hAnsi="Times New Roman"/>
          <w:color w:val="191919"/>
          <w:sz w:val="18"/>
          <w:szCs w:val="18"/>
        </w:rPr>
        <w:t>posted</w:t>
      </w:r>
      <w:r>
        <w:rPr>
          <w:rFonts w:ascii="Times New Roman" w:hAnsi="Times New Roman"/>
          <w:color w:val="191919"/>
          <w:spacing w:val="11"/>
          <w:sz w:val="18"/>
          <w:szCs w:val="18"/>
        </w:rPr>
        <w:t xml:space="preserve"> </w:t>
      </w:r>
      <w:r>
        <w:rPr>
          <w:rFonts w:ascii="Times New Roman" w:hAnsi="Times New Roman"/>
          <w:color w:val="191919"/>
          <w:sz w:val="18"/>
          <w:szCs w:val="18"/>
        </w:rPr>
        <w:t>in</w:t>
      </w:r>
      <w:r>
        <w:rPr>
          <w:rFonts w:ascii="Times New Roman" w:hAnsi="Times New Roman"/>
          <w:color w:val="191919"/>
          <w:spacing w:val="11"/>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r>
        <w:rPr>
          <w:rFonts w:ascii="Times New Roman" w:hAnsi="Times New Roman"/>
          <w:color w:val="191919"/>
          <w:sz w:val="18"/>
          <w:szCs w:val="18"/>
        </w:rPr>
        <w:t>Graduation</w:t>
      </w:r>
      <w:r>
        <w:rPr>
          <w:rFonts w:ascii="Times New Roman" w:hAnsi="Times New Roman"/>
          <w:color w:val="191919"/>
          <w:spacing w:val="12"/>
          <w:sz w:val="18"/>
          <w:szCs w:val="18"/>
        </w:rPr>
        <w:t xml:space="preserve"> </w:t>
      </w:r>
      <w:r>
        <w:rPr>
          <w:rFonts w:ascii="Times New Roman" w:hAnsi="Times New Roman"/>
          <w:color w:val="191919"/>
          <w:spacing w:val="-1"/>
          <w:sz w:val="18"/>
          <w:szCs w:val="18"/>
        </w:rPr>
        <w:t>P</w:t>
      </w:r>
      <w:r>
        <w:rPr>
          <w:rFonts w:ascii="Times New Roman" w:hAnsi="Times New Roman"/>
          <w:color w:val="191919"/>
          <w:sz w:val="18"/>
          <w:szCs w:val="18"/>
        </w:rPr>
        <w:t xml:space="preserve">lanning Guide. Any forms submitted after </w:t>
      </w:r>
      <w:del w:id="979" w:author="jhawkins" w:date="2011-04-01T09:20:00Z">
        <w:r w:rsidDel="005622C5">
          <w:rPr>
            <w:rFonts w:ascii="Times New Roman" w:hAnsi="Times New Roman"/>
            <w:color w:val="191919"/>
            <w:sz w:val="18"/>
            <w:szCs w:val="18"/>
          </w:rPr>
          <w:delText>teh</w:delText>
        </w:r>
      </w:del>
      <w:ins w:id="980" w:author="jhawkins" w:date="2011-04-01T09:20:00Z">
        <w:r>
          <w:rPr>
            <w:rFonts w:ascii="Times New Roman" w:hAnsi="Times New Roman"/>
            <w:color w:val="191919"/>
            <w:sz w:val="18"/>
            <w:szCs w:val="18"/>
          </w:rPr>
          <w:t xml:space="preserve"> the</w:t>
        </w:r>
      </w:ins>
      <w:r>
        <w:rPr>
          <w:rFonts w:ascii="Times New Roman" w:hAnsi="Times New Roman"/>
          <w:color w:val="191919"/>
          <w:sz w:val="18"/>
          <w:szCs w:val="18"/>
        </w:rPr>
        <w:t xml:space="preserve"> deadline will not be processed.</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5. In applying the criteria for determination of honors and other awards, all grades will be used in the calculations.</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6.</w:t>
      </w:r>
      <w:r>
        <w:rPr>
          <w:rFonts w:ascii="Times New Roman" w:hAnsi="Times New Roman"/>
          <w:color w:val="191919"/>
          <w:spacing w:val="-3"/>
          <w:sz w:val="18"/>
          <w:szCs w:val="18"/>
        </w:rPr>
        <w:t xml:space="preserve"> </w:t>
      </w:r>
      <w:r>
        <w:rPr>
          <w:rFonts w:ascii="Times New Roman" w:hAnsi="Times New Roman"/>
          <w:color w:val="191919"/>
          <w:sz w:val="18"/>
          <w:szCs w:val="18"/>
        </w:rPr>
        <w:t>The Repeat Policy pertains only to courses taken at the attending university (Albany State University).</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7. See departmental chairperson for additional information.</w:t>
      </w:r>
    </w:p>
    <w:p w:rsidR="00974DBB" w:rsidRDefault="00974DBB" w:rsidP="00974DBB">
      <w:pPr>
        <w:widowControl w:val="0"/>
        <w:autoSpaceDE w:val="0"/>
        <w:autoSpaceDN w:val="0"/>
        <w:adjustRightInd w:val="0"/>
        <w:spacing w:before="7" w:after="0" w:line="170" w:lineRule="exact"/>
        <w:rPr>
          <w:rFonts w:ascii="Times New Roman" w:hAnsi="Times New Roman"/>
          <w:color w:val="000000"/>
          <w:sz w:val="17"/>
          <w:szCs w:val="17"/>
        </w:rPr>
      </w:pPr>
    </w:p>
    <w:p w:rsidR="00974DBB" w:rsidRDefault="00974DBB" w:rsidP="00974DBB">
      <w:pPr>
        <w:pStyle w:val="Heading2"/>
        <w:spacing w:before="0"/>
        <w:ind w:left="180" w:right="130" w:firstLine="0"/>
        <w:jc w:val="both"/>
        <w:rPr>
          <w:rFonts w:ascii="Times New Roman" w:hAnsi="Times New Roman"/>
          <w:color w:val="000000"/>
          <w:sz w:val="18"/>
          <w:szCs w:val="18"/>
        </w:rPr>
      </w:pPr>
      <w:bookmarkStart w:id="981" w:name="_Toc295316736"/>
      <w:r>
        <w:rPr>
          <w:rFonts w:ascii="Times New Roman" w:hAnsi="Times New Roman"/>
          <w:color w:val="191919"/>
          <w:sz w:val="24"/>
          <w:szCs w:val="24"/>
        </w:rPr>
        <w:t>T</w:t>
      </w:r>
      <w:r>
        <w:rPr>
          <w:rFonts w:ascii="Times New Roman" w:hAnsi="Times New Roman"/>
          <w:color w:val="191919"/>
          <w:sz w:val="18"/>
          <w:szCs w:val="18"/>
        </w:rPr>
        <w:t>RANSIENT</w:t>
      </w:r>
      <w:r>
        <w:rPr>
          <w:rFonts w:ascii="Times New Roman" w:hAnsi="Times New Roman"/>
          <w:color w:val="191919"/>
          <w:spacing w:val="12"/>
          <w:sz w:val="18"/>
          <w:szCs w:val="18"/>
        </w:rPr>
        <w:t xml:space="preserve"> </w:t>
      </w:r>
      <w:r>
        <w:rPr>
          <w:rFonts w:ascii="Times New Roman" w:hAnsi="Times New Roman"/>
          <w:color w:val="191919"/>
          <w:sz w:val="24"/>
          <w:szCs w:val="24"/>
        </w:rPr>
        <w:t>S</w:t>
      </w:r>
      <w:r>
        <w:rPr>
          <w:rFonts w:ascii="Times New Roman" w:hAnsi="Times New Roman"/>
          <w:color w:val="191919"/>
          <w:spacing w:val="-13"/>
          <w:sz w:val="18"/>
          <w:szCs w:val="18"/>
        </w:rPr>
        <w:t>TA</w:t>
      </w:r>
      <w:r>
        <w:rPr>
          <w:rFonts w:ascii="Times New Roman" w:hAnsi="Times New Roman"/>
          <w:color w:val="191919"/>
          <w:sz w:val="18"/>
          <w:szCs w:val="18"/>
        </w:rPr>
        <w:t>TUS</w:t>
      </w:r>
      <w:bookmarkEnd w:id="981"/>
    </w:p>
    <w:p w:rsidR="00974DBB" w:rsidRDefault="00974DBB" w:rsidP="00974DBB">
      <w:pPr>
        <w:widowControl w:val="0"/>
        <w:autoSpaceDE w:val="0"/>
        <w:autoSpaceDN w:val="0"/>
        <w:adjustRightInd w:val="0"/>
        <w:spacing w:after="0"/>
        <w:ind w:left="180" w:right="130" w:firstLine="0"/>
        <w:jc w:val="both"/>
        <w:rPr>
          <w:rFonts w:ascii="Times New Roman" w:hAnsi="Times New Roman"/>
          <w:b/>
          <w:bCs/>
          <w:color w:val="191919"/>
          <w:position w:val="2"/>
          <w:sz w:val="18"/>
          <w:szCs w:val="18"/>
        </w:rPr>
      </w:pPr>
      <w:r>
        <w:rPr>
          <w:rFonts w:ascii="Times New Roman" w:hAnsi="Times New Roman"/>
          <w:color w:val="191919"/>
          <w:sz w:val="18"/>
          <w:szCs w:val="18"/>
        </w:rPr>
        <w:t>Students</w:t>
      </w:r>
      <w:r>
        <w:rPr>
          <w:rFonts w:ascii="Times New Roman" w:hAnsi="Times New Roman"/>
          <w:color w:val="191919"/>
          <w:spacing w:val="-2"/>
          <w:sz w:val="18"/>
          <w:szCs w:val="18"/>
        </w:rPr>
        <w:t xml:space="preserve"> </w:t>
      </w:r>
      <w:r>
        <w:rPr>
          <w:rFonts w:ascii="Times New Roman" w:hAnsi="Times New Roman"/>
          <w:color w:val="191919"/>
          <w:sz w:val="18"/>
          <w:szCs w:val="18"/>
        </w:rPr>
        <w:t>enrolled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University</w:t>
      </w:r>
      <w:r>
        <w:rPr>
          <w:rFonts w:ascii="Times New Roman" w:hAnsi="Times New Roman"/>
          <w:color w:val="191919"/>
          <w:spacing w:val="-2"/>
          <w:sz w:val="18"/>
          <w:szCs w:val="18"/>
        </w:rPr>
        <w:t xml:space="preserve"> </w:t>
      </w:r>
      <w:r>
        <w:rPr>
          <w:rFonts w:ascii="Times New Roman" w:hAnsi="Times New Roman"/>
          <w:color w:val="191919"/>
          <w:sz w:val="18"/>
          <w:szCs w:val="18"/>
        </w:rPr>
        <w:t>as</w:t>
      </w:r>
      <w:r>
        <w:rPr>
          <w:rFonts w:ascii="Times New Roman" w:hAnsi="Times New Roman"/>
          <w:color w:val="191919"/>
          <w:spacing w:val="-2"/>
          <w:sz w:val="18"/>
          <w:szCs w:val="18"/>
        </w:rPr>
        <w:t xml:space="preserve"> </w:t>
      </w:r>
      <w:r>
        <w:rPr>
          <w:rFonts w:ascii="Times New Roman" w:hAnsi="Times New Roman"/>
          <w:color w:val="191919"/>
          <w:sz w:val="18"/>
          <w:szCs w:val="18"/>
        </w:rPr>
        <w:t>candidates</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degrees</w:t>
      </w:r>
      <w:r>
        <w:rPr>
          <w:rFonts w:ascii="Times New Roman" w:hAnsi="Times New Roman"/>
          <w:color w:val="191919"/>
          <w:spacing w:val="-2"/>
          <w:sz w:val="18"/>
          <w:szCs w:val="18"/>
        </w:rPr>
        <w:t xml:space="preserve"> </w:t>
      </w:r>
      <w:r>
        <w:rPr>
          <w:rFonts w:ascii="Times New Roman" w:hAnsi="Times New Roman"/>
          <w:color w:val="191919"/>
          <w:sz w:val="18"/>
          <w:szCs w:val="18"/>
        </w:rPr>
        <w:t>should</w:t>
      </w:r>
      <w:r>
        <w:rPr>
          <w:rFonts w:ascii="Times New Roman" w:hAnsi="Times New Roman"/>
          <w:color w:val="191919"/>
          <w:spacing w:val="-2"/>
          <w:sz w:val="18"/>
          <w:szCs w:val="18"/>
        </w:rPr>
        <w:t xml:space="preserve"> </w:t>
      </w:r>
      <w:r>
        <w:rPr>
          <w:rFonts w:ascii="Times New Roman" w:hAnsi="Times New Roman"/>
          <w:color w:val="191919"/>
          <w:sz w:val="18"/>
          <w:szCs w:val="18"/>
        </w:rPr>
        <w:t>not</w:t>
      </w:r>
      <w:r>
        <w:rPr>
          <w:rFonts w:ascii="Times New Roman" w:hAnsi="Times New Roman"/>
          <w:color w:val="191919"/>
          <w:spacing w:val="-2"/>
          <w:sz w:val="18"/>
          <w:szCs w:val="18"/>
        </w:rPr>
        <w:t xml:space="preserve"> </w:t>
      </w:r>
      <w:r>
        <w:rPr>
          <w:rFonts w:ascii="Times New Roman" w:hAnsi="Times New Roman"/>
          <w:color w:val="191919"/>
          <w:sz w:val="18"/>
          <w:szCs w:val="18"/>
        </w:rPr>
        <w:t>take</w:t>
      </w:r>
      <w:r>
        <w:rPr>
          <w:rFonts w:ascii="Times New Roman" w:hAnsi="Times New Roman"/>
          <w:color w:val="191919"/>
          <w:spacing w:val="-2"/>
          <w:sz w:val="18"/>
          <w:szCs w:val="18"/>
        </w:rPr>
        <w:t xml:space="preserve"> </w:t>
      </w:r>
      <w:r>
        <w:rPr>
          <w:rFonts w:ascii="Times New Roman" w:hAnsi="Times New Roman"/>
          <w:color w:val="191919"/>
          <w:sz w:val="18"/>
          <w:szCs w:val="18"/>
        </w:rPr>
        <w:t>courses</w:t>
      </w:r>
      <w:r>
        <w:rPr>
          <w:rFonts w:ascii="Times New Roman" w:hAnsi="Times New Roman"/>
          <w:color w:val="191919"/>
          <w:spacing w:val="-2"/>
          <w:sz w:val="18"/>
          <w:szCs w:val="18"/>
        </w:rPr>
        <w:t xml:space="preserve"> </w:t>
      </w:r>
      <w:r>
        <w:rPr>
          <w:rFonts w:ascii="Times New Roman" w:hAnsi="Times New Roman"/>
          <w:color w:val="191919"/>
          <w:sz w:val="18"/>
          <w:szCs w:val="18"/>
        </w:rPr>
        <w:t>at</w:t>
      </w:r>
      <w:r>
        <w:rPr>
          <w:rFonts w:ascii="Times New Roman" w:hAnsi="Times New Roman"/>
          <w:color w:val="191919"/>
          <w:spacing w:val="-2"/>
          <w:sz w:val="18"/>
          <w:szCs w:val="18"/>
        </w:rPr>
        <w:t xml:space="preserve"> </w:t>
      </w:r>
      <w:r>
        <w:rPr>
          <w:rFonts w:ascii="Times New Roman" w:hAnsi="Times New Roman"/>
          <w:color w:val="191919"/>
          <w:sz w:val="18"/>
          <w:szCs w:val="18"/>
        </w:rPr>
        <w:t>other</w:t>
      </w:r>
      <w:r>
        <w:rPr>
          <w:rFonts w:ascii="Times New Roman" w:hAnsi="Times New Roman"/>
          <w:color w:val="191919"/>
          <w:spacing w:val="-2"/>
          <w:sz w:val="18"/>
          <w:szCs w:val="18"/>
        </w:rPr>
        <w:t xml:space="preserve"> </w:t>
      </w:r>
      <w:r>
        <w:rPr>
          <w:rFonts w:ascii="Times New Roman" w:hAnsi="Times New Roman"/>
          <w:color w:val="191919"/>
          <w:sz w:val="18"/>
          <w:szCs w:val="18"/>
        </w:rPr>
        <w:t>colleges</w:t>
      </w:r>
      <w:r>
        <w:rPr>
          <w:rFonts w:ascii="Times New Roman" w:hAnsi="Times New Roman"/>
          <w:color w:val="191919"/>
          <w:spacing w:val="-2"/>
          <w:sz w:val="18"/>
          <w:szCs w:val="18"/>
        </w:rPr>
        <w:t xml:space="preserve"> </w:t>
      </w:r>
      <w:r>
        <w:rPr>
          <w:rFonts w:ascii="Times New Roman" w:hAnsi="Times New Roman"/>
          <w:color w:val="191919"/>
          <w:sz w:val="18"/>
          <w:szCs w:val="18"/>
        </w:rPr>
        <w:t>without</w:t>
      </w:r>
      <w:r>
        <w:rPr>
          <w:rFonts w:ascii="Times New Roman" w:hAnsi="Times New Roman"/>
          <w:color w:val="191919"/>
          <w:spacing w:val="-2"/>
          <w:sz w:val="18"/>
          <w:szCs w:val="18"/>
        </w:rPr>
        <w:t xml:space="preserve"> </w:t>
      </w:r>
      <w:r>
        <w:rPr>
          <w:rFonts w:ascii="Times New Roman" w:hAnsi="Times New Roman"/>
          <w:color w:val="191919"/>
          <w:sz w:val="18"/>
          <w:szCs w:val="18"/>
        </w:rPr>
        <w:t>first</w:t>
      </w:r>
      <w:r>
        <w:rPr>
          <w:rFonts w:ascii="Times New Roman" w:hAnsi="Times New Roman"/>
          <w:color w:val="191919"/>
          <w:spacing w:val="-2"/>
          <w:sz w:val="18"/>
          <w:szCs w:val="18"/>
        </w:rPr>
        <w:t xml:space="preserve"> </w:t>
      </w:r>
      <w:r>
        <w:rPr>
          <w:rFonts w:ascii="Times New Roman" w:hAnsi="Times New Roman"/>
          <w:color w:val="191919"/>
          <w:sz w:val="18"/>
          <w:szCs w:val="18"/>
        </w:rPr>
        <w:t>obtaining</w:t>
      </w:r>
      <w:r>
        <w:rPr>
          <w:rFonts w:ascii="Times New Roman" w:hAnsi="Times New Roman"/>
          <w:color w:val="191919"/>
          <w:spacing w:val="-3"/>
          <w:sz w:val="18"/>
          <w:szCs w:val="18"/>
        </w:rPr>
        <w:t xml:space="preserve"> </w:t>
      </w:r>
      <w:r>
        <w:rPr>
          <w:rFonts w:ascii="Times New Roman" w:hAnsi="Times New Roman"/>
          <w:color w:val="191919"/>
          <w:sz w:val="18"/>
          <w:szCs w:val="18"/>
        </w:rPr>
        <w:t>written</w:t>
      </w:r>
      <w:r>
        <w:rPr>
          <w:rFonts w:ascii="Times New Roman" w:hAnsi="Times New Roman"/>
          <w:color w:val="191919"/>
          <w:spacing w:val="-2"/>
          <w:sz w:val="18"/>
          <w:szCs w:val="18"/>
        </w:rPr>
        <w:t xml:space="preserve"> </w:t>
      </w:r>
      <w:r>
        <w:rPr>
          <w:rFonts w:ascii="Times New Roman" w:hAnsi="Times New Roman"/>
          <w:color w:val="191919"/>
          <w:sz w:val="18"/>
          <w:szCs w:val="18"/>
        </w:rPr>
        <w:t>permi</w:t>
      </w:r>
      <w:r>
        <w:rPr>
          <w:rFonts w:ascii="Times New Roman" w:hAnsi="Times New Roman"/>
          <w:color w:val="191919"/>
          <w:spacing w:val="-4"/>
          <w:sz w:val="18"/>
          <w:szCs w:val="18"/>
        </w:rPr>
        <w:t>s</w:t>
      </w:r>
      <w:r>
        <w:rPr>
          <w:rFonts w:ascii="Times New Roman" w:hAnsi="Times New Roman"/>
          <w:color w:val="191919"/>
          <w:spacing w:val="-1"/>
          <w:sz w:val="18"/>
          <w:szCs w:val="18"/>
        </w:rPr>
        <w:t>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departmenta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chairperson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approva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1"/>
          <w:sz w:val="18"/>
          <w:szCs w:val="18"/>
        </w:rPr>
        <w:t>V</w:t>
      </w:r>
      <w:r>
        <w:rPr>
          <w:rFonts w:ascii="Times New Roman" w:hAnsi="Times New Roman"/>
          <w:color w:val="191919"/>
          <w:spacing w:val="-1"/>
          <w:sz w:val="18"/>
          <w:szCs w:val="18"/>
        </w:rPr>
        <w:t>ice-Presiden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17"/>
          <w:sz w:val="18"/>
          <w:szCs w:val="18"/>
        </w:rPr>
        <w:t xml:space="preserve"> </w:t>
      </w:r>
      <w:r>
        <w:rPr>
          <w:rFonts w:ascii="Times New Roman" w:hAnsi="Times New Roman"/>
          <w:color w:val="191919"/>
          <w:spacing w:val="-1"/>
          <w:sz w:val="18"/>
          <w:szCs w:val="18"/>
        </w:rPr>
        <w:t>Academi</w:t>
      </w:r>
      <w:r>
        <w:rPr>
          <w:rFonts w:ascii="Times New Roman" w:hAnsi="Times New Roman"/>
          <w:color w:val="191919"/>
          <w:sz w:val="18"/>
          <w:szCs w:val="18"/>
        </w:rPr>
        <w:t>c</w:t>
      </w:r>
      <w:r>
        <w:rPr>
          <w:rFonts w:ascii="Times New Roman" w:hAnsi="Times New Roman"/>
          <w:color w:val="191919"/>
          <w:spacing w:val="-17"/>
          <w:sz w:val="18"/>
          <w:szCs w:val="18"/>
        </w:rPr>
        <w:t xml:space="preserve"> </w:t>
      </w:r>
      <w:r>
        <w:rPr>
          <w:rFonts w:ascii="Times New Roman" w:hAnsi="Times New Roman"/>
          <w:color w:val="191919"/>
          <w:spacing w:val="-1"/>
          <w:sz w:val="18"/>
          <w:szCs w:val="18"/>
        </w:rPr>
        <w:t>A</w:t>
      </w:r>
      <w:r>
        <w:rPr>
          <w:rFonts w:ascii="Times New Roman" w:hAnsi="Times New Roman"/>
          <w:color w:val="191919"/>
          <w:spacing w:val="-4"/>
          <w:sz w:val="18"/>
          <w:szCs w:val="18"/>
        </w:rPr>
        <w:t>f</w:t>
      </w:r>
      <w:r>
        <w:rPr>
          <w:rFonts w:ascii="Times New Roman" w:hAnsi="Times New Roman"/>
          <w:color w:val="191919"/>
          <w:spacing w:val="-1"/>
          <w:sz w:val="18"/>
          <w:szCs w:val="18"/>
        </w:rPr>
        <w:t>fairs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Graduatin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senior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pe</w:t>
      </w:r>
      <w:r>
        <w:rPr>
          <w:rFonts w:ascii="Times New Roman" w:hAnsi="Times New Roman"/>
          <w:color w:val="191919"/>
          <w:spacing w:val="-2"/>
          <w:sz w:val="18"/>
          <w:szCs w:val="18"/>
        </w:rPr>
        <w:t>r</w:t>
      </w:r>
      <w:r>
        <w:rPr>
          <w:rFonts w:ascii="Times New Roman" w:hAnsi="Times New Roman"/>
          <w:color w:val="191919"/>
          <w:spacing w:val="-1"/>
          <w:sz w:val="18"/>
          <w:szCs w:val="18"/>
        </w:rPr>
        <w:t>mitte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
          <w:sz w:val="18"/>
          <w:szCs w:val="18"/>
        </w:rPr>
        <w:t xml:space="preserve">take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another</w:t>
      </w:r>
      <w:r>
        <w:rPr>
          <w:rFonts w:ascii="Times New Roman" w:hAnsi="Times New Roman"/>
          <w:color w:val="191919"/>
          <w:spacing w:val="1"/>
          <w:sz w:val="18"/>
          <w:szCs w:val="18"/>
        </w:rPr>
        <w:t xml:space="preserve"> </w:t>
      </w:r>
      <w:r>
        <w:rPr>
          <w:rFonts w:ascii="Times New Roman" w:hAnsi="Times New Roman"/>
          <w:color w:val="191919"/>
          <w:sz w:val="18"/>
          <w:szCs w:val="18"/>
        </w:rPr>
        <w:t>institution</w:t>
      </w:r>
      <w:r>
        <w:rPr>
          <w:rFonts w:ascii="Times New Roman" w:hAnsi="Times New Roman"/>
          <w:color w:val="191919"/>
          <w:spacing w:val="2"/>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transient</w:t>
      </w:r>
      <w:r>
        <w:rPr>
          <w:rFonts w:ascii="Times New Roman" w:hAnsi="Times New Roman"/>
          <w:color w:val="191919"/>
          <w:spacing w:val="2"/>
          <w:sz w:val="18"/>
          <w:szCs w:val="18"/>
        </w:rPr>
        <w:t xml:space="preserve"> </w:t>
      </w:r>
      <w:r>
        <w:rPr>
          <w:rFonts w:ascii="Times New Roman" w:hAnsi="Times New Roman"/>
          <w:color w:val="191919"/>
          <w:sz w:val="18"/>
          <w:szCs w:val="18"/>
        </w:rPr>
        <w:t>students</w:t>
      </w:r>
      <w:r>
        <w:rPr>
          <w:rFonts w:ascii="Times New Roman" w:hAnsi="Times New Roman"/>
          <w:color w:val="191919"/>
          <w:spacing w:val="1"/>
          <w:sz w:val="18"/>
          <w:szCs w:val="18"/>
        </w:rPr>
        <w:t xml:space="preserve"> </w:t>
      </w:r>
      <w:r>
        <w:rPr>
          <w:rFonts w:ascii="Times New Roman" w:hAnsi="Times New Roman"/>
          <w:color w:val="191919"/>
          <w:sz w:val="18"/>
          <w:szCs w:val="18"/>
        </w:rPr>
        <w:t>during</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which</w:t>
      </w:r>
      <w:r>
        <w:rPr>
          <w:rFonts w:ascii="Times New Roman" w:hAnsi="Times New Roman"/>
          <w:color w:val="191919"/>
          <w:spacing w:val="1"/>
          <w:sz w:val="18"/>
          <w:szCs w:val="18"/>
        </w:rPr>
        <w:t xml:space="preserve"> </w:t>
      </w:r>
      <w:r>
        <w:rPr>
          <w:rFonts w:ascii="Times New Roman" w:hAnsi="Times New Roman"/>
          <w:color w:val="191919"/>
          <w:sz w:val="18"/>
          <w:szCs w:val="18"/>
        </w:rPr>
        <w:t>they</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University</w:t>
      </w:r>
      <w:r>
        <w:rPr>
          <w:rFonts w:ascii="Times New Roman" w:hAnsi="Times New Roman"/>
          <w:color w:val="191919"/>
          <w:spacing w:val="1"/>
          <w:sz w:val="18"/>
          <w:szCs w:val="18"/>
        </w:rPr>
        <w:t xml:space="preserve"> </w:t>
      </w:r>
      <w:r>
        <w:rPr>
          <w:rFonts w:ascii="Times New Roman" w:hAnsi="Times New Roman"/>
          <w:color w:val="191919"/>
          <w:sz w:val="18"/>
          <w:szCs w:val="18"/>
        </w:rPr>
        <w:t>reserves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right</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re- fuse transient credit when this procedure has not been followed. In no cases will a student be permitted to take a course, thr</w:t>
      </w:r>
      <w:r>
        <w:rPr>
          <w:rFonts w:ascii="Times New Roman" w:hAnsi="Times New Roman"/>
          <w:color w:val="191919"/>
          <w:spacing w:val="-1"/>
          <w:sz w:val="18"/>
          <w:szCs w:val="18"/>
        </w:rPr>
        <w:t>o</w:t>
      </w:r>
      <w:r>
        <w:rPr>
          <w:rFonts w:ascii="Times New Roman" w:hAnsi="Times New Roman"/>
          <w:color w:val="191919"/>
          <w:sz w:val="18"/>
          <w:szCs w:val="18"/>
        </w:rPr>
        <w:t xml:space="preserve">ugh </w:t>
      </w:r>
      <w:proofErr w:type="spellStart"/>
      <w:r>
        <w:rPr>
          <w:rFonts w:ascii="Times New Roman" w:hAnsi="Times New Roman"/>
          <w:color w:val="191919"/>
          <w:sz w:val="18"/>
          <w:szCs w:val="18"/>
        </w:rPr>
        <w:t>correspo</w:t>
      </w:r>
      <w:r>
        <w:rPr>
          <w:rFonts w:ascii="Times New Roman" w:hAnsi="Times New Roman"/>
          <w:color w:val="191919"/>
          <w:spacing w:val="-4"/>
          <w:sz w:val="18"/>
          <w:szCs w:val="18"/>
        </w:rPr>
        <w:t>n</w:t>
      </w:r>
      <w:proofErr w:type="spellEnd"/>
      <w:r>
        <w:rPr>
          <w:rFonts w:ascii="Times New Roman" w:hAnsi="Times New Roman"/>
          <w:color w:val="191919"/>
          <w:sz w:val="18"/>
          <w:szCs w:val="18"/>
        </w:rPr>
        <w:t xml:space="preserve">- </w:t>
      </w:r>
      <w:proofErr w:type="spellStart"/>
      <w:r>
        <w:rPr>
          <w:rFonts w:ascii="Times New Roman" w:hAnsi="Times New Roman"/>
          <w:color w:val="191919"/>
          <w:spacing w:val="-1"/>
          <w:sz w:val="18"/>
          <w:szCs w:val="18"/>
        </w:rPr>
        <w:t>denc</w:t>
      </w:r>
      <w:r>
        <w:rPr>
          <w:rFonts w:ascii="Times New Roman" w:hAnsi="Times New Roman"/>
          <w:color w:val="191919"/>
          <w:sz w:val="18"/>
          <w:szCs w:val="18"/>
        </w:rPr>
        <w:t>e</w:t>
      </w:r>
      <w:proofErr w:type="spellEnd"/>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1"/>
          <w:sz w:val="18"/>
          <w:szCs w:val="18"/>
        </w:rPr>
        <w:t>transient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1"/>
          <w:sz w:val="18"/>
          <w:szCs w:val="18"/>
        </w:rPr>
        <w:t>he/sh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ha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faile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1"/>
          <w:sz w:val="18"/>
          <w:szCs w:val="18"/>
        </w:rPr>
        <w:t>receive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deficien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grad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whil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residenc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Universit</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1"/>
          <w:sz w:val="18"/>
          <w:szCs w:val="18"/>
        </w:rPr>
        <w:t>maximu</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1"/>
          <w:sz w:val="18"/>
          <w:szCs w:val="18"/>
        </w:rPr>
        <w:t>3</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1"/>
          <w:sz w:val="18"/>
          <w:szCs w:val="18"/>
        </w:rPr>
        <w:t xml:space="preserve">credit </w:t>
      </w:r>
      <w:r>
        <w:rPr>
          <w:rFonts w:ascii="Times New Roman" w:hAnsi="Times New Roman"/>
          <w:color w:val="191919"/>
          <w:sz w:val="18"/>
          <w:szCs w:val="18"/>
        </w:rPr>
        <w:t>hours on a semester system of correspondence and/or transient courses will be accepted toward the requirements for any degree</w:t>
      </w:r>
    </w:p>
    <w:p w:rsidR="00974DBB" w:rsidRDefault="00974DBB" w:rsidP="00974DBB">
      <w:pPr>
        <w:widowControl w:val="0"/>
        <w:autoSpaceDE w:val="0"/>
        <w:autoSpaceDN w:val="0"/>
        <w:adjustRightInd w:val="0"/>
        <w:spacing w:after="0"/>
        <w:ind w:right="130"/>
        <w:jc w:val="both"/>
        <w:rPr>
          <w:rFonts w:ascii="Times New Roman" w:hAnsi="Times New Roman"/>
          <w:b/>
          <w:bCs/>
          <w:color w:val="191919"/>
          <w:position w:val="2"/>
          <w:sz w:val="18"/>
          <w:szCs w:val="18"/>
        </w:rPr>
      </w:pPr>
    </w:p>
    <w:p w:rsidR="00E37BB4"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r>
        <w:rPr>
          <w:rFonts w:ascii="Times New Roman" w:hAnsi="Times New Roman"/>
          <w:color w:val="000000"/>
          <w:sz w:val="32"/>
          <w:szCs w:val="32"/>
        </w:rPr>
        <w:tab/>
      </w:r>
      <w:r>
        <w:rPr>
          <w:rFonts w:ascii="Times New Roman" w:hAnsi="Times New Roman"/>
          <w:color w:val="000000"/>
          <w:sz w:val="32"/>
          <w:szCs w:val="32"/>
        </w:rPr>
        <w:tab/>
      </w: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6A495C" w:rsidP="00974DBB">
      <w:pPr>
        <w:pStyle w:val="Heading2"/>
        <w:spacing w:before="0"/>
        <w:ind w:left="180" w:right="130" w:firstLine="0"/>
        <w:rPr>
          <w:rFonts w:ascii="Times New Roman" w:hAnsi="Times New Roman"/>
          <w:color w:val="000000"/>
          <w:sz w:val="18"/>
          <w:szCs w:val="18"/>
        </w:rPr>
      </w:pPr>
      <w:r w:rsidRPr="006A495C">
        <w:rPr>
          <w:rFonts w:ascii="Calibri" w:hAnsi="Calibri"/>
          <w:noProof/>
          <w:color w:val="auto"/>
          <w:sz w:val="22"/>
          <w:szCs w:val="22"/>
          <w:lang w:eastAsia="en-US"/>
        </w:rPr>
        <w:lastRenderedPageBreak/>
        <w:pict>
          <v:shape id="Text Box 1859" o:spid="_x0000_s1070" type="#_x0000_t202" style="position:absolute;left:0;text-align:left;margin-left:21pt;margin-top:49.1pt;width:12pt;height:63.8pt;z-index:-2516101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WbtgIAALo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" o:allowincell="f" filled="f" stroked="f">
            <v:textbox style="layout-flow:vertical;mso-layout-flow-alt:bottom-to-top;mso-next-textbox:#Text Box 1859" inset="0,0,0,0">
              <w:txbxContent>
                <w:p w:rsidR="00974DBB" w:rsidRDefault="00974DBB" w:rsidP="00974DB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bookmarkStart w:id="982" w:name="_Toc295316737"/>
      <w:r w:rsidR="00974DBB">
        <w:rPr>
          <w:rFonts w:ascii="Times New Roman" w:hAnsi="Times New Roman"/>
          <w:color w:val="191919"/>
          <w:spacing w:val="-2"/>
          <w:sz w:val="24"/>
          <w:szCs w:val="24"/>
        </w:rPr>
        <w:t>V</w:t>
      </w:r>
      <w:r w:rsidR="00974DBB">
        <w:rPr>
          <w:rFonts w:ascii="Times New Roman" w:hAnsi="Times New Roman"/>
          <w:color w:val="191919"/>
          <w:spacing w:val="-2"/>
          <w:sz w:val="18"/>
          <w:szCs w:val="18"/>
        </w:rPr>
        <w:t>ETERAN</w:t>
      </w:r>
      <w:r w:rsidR="00974DBB">
        <w:rPr>
          <w:rFonts w:ascii="Times New Roman" w:hAnsi="Times New Roman"/>
          <w:color w:val="191919"/>
          <w:sz w:val="18"/>
          <w:szCs w:val="18"/>
        </w:rPr>
        <w:t>S</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24"/>
          <w:szCs w:val="24"/>
        </w:rPr>
        <w:t>A</w:t>
      </w:r>
      <w:r w:rsidR="00974DBB">
        <w:rPr>
          <w:rFonts w:ascii="Times New Roman" w:hAnsi="Times New Roman"/>
          <w:color w:val="191919"/>
          <w:spacing w:val="-2"/>
          <w:sz w:val="18"/>
          <w:szCs w:val="18"/>
        </w:rPr>
        <w:t>SSIS</w:t>
      </w:r>
      <w:r w:rsidR="00974DBB">
        <w:rPr>
          <w:rFonts w:ascii="Times New Roman" w:hAnsi="Times New Roman"/>
          <w:color w:val="191919"/>
          <w:spacing w:val="-16"/>
          <w:sz w:val="18"/>
          <w:szCs w:val="18"/>
        </w:rPr>
        <w:t>T</w:t>
      </w:r>
      <w:r w:rsidR="00974DBB">
        <w:rPr>
          <w:rFonts w:ascii="Times New Roman" w:hAnsi="Times New Roman"/>
          <w:color w:val="191919"/>
          <w:spacing w:val="-2"/>
          <w:sz w:val="18"/>
          <w:szCs w:val="18"/>
        </w:rPr>
        <w:t>ANC</w:t>
      </w:r>
      <w:r w:rsidR="00974DBB">
        <w:rPr>
          <w:rFonts w:ascii="Times New Roman" w:hAnsi="Times New Roman"/>
          <w:color w:val="191919"/>
          <w:sz w:val="18"/>
          <w:szCs w:val="18"/>
        </w:rPr>
        <w:t>E</w:t>
      </w:r>
      <w:r w:rsidR="00974DBB">
        <w:rPr>
          <w:rFonts w:ascii="Times New Roman" w:hAnsi="Times New Roman"/>
          <w:color w:val="191919"/>
          <w:spacing w:val="10"/>
          <w:sz w:val="18"/>
          <w:szCs w:val="18"/>
        </w:rPr>
        <w:t xml:space="preserve"> </w:t>
      </w:r>
      <w:r w:rsidR="00974DBB">
        <w:rPr>
          <w:rFonts w:ascii="Times New Roman" w:hAnsi="Times New Roman"/>
          <w:color w:val="191919"/>
          <w:spacing w:val="-2"/>
          <w:sz w:val="24"/>
          <w:szCs w:val="24"/>
        </w:rPr>
        <w:t>P</w:t>
      </w:r>
      <w:r w:rsidR="00974DBB">
        <w:rPr>
          <w:rFonts w:ascii="Times New Roman" w:hAnsi="Times New Roman"/>
          <w:color w:val="191919"/>
          <w:spacing w:val="-2"/>
          <w:sz w:val="18"/>
          <w:szCs w:val="18"/>
        </w:rPr>
        <w:t>ROGRAM</w:t>
      </w:r>
      <w:bookmarkEnd w:id="982"/>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3"/>
          <w:sz w:val="18"/>
          <w:szCs w:val="18"/>
        </w:rPr>
        <w:t>V</w:t>
      </w:r>
      <w:r>
        <w:rPr>
          <w:rFonts w:ascii="Times New Roman" w:hAnsi="Times New Roman"/>
          <w:color w:val="191919"/>
          <w:spacing w:val="-3"/>
          <w:sz w:val="18"/>
          <w:szCs w:val="18"/>
        </w:rPr>
        <w:t>eterans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activ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dut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personnel</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eligibl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dependent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entitle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certai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benefit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availabl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throug</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Departmen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23"/>
          <w:sz w:val="18"/>
          <w:szCs w:val="18"/>
        </w:rPr>
        <w:t>V</w:t>
      </w:r>
      <w:r>
        <w:rPr>
          <w:rFonts w:ascii="Times New Roman" w:hAnsi="Times New Roman"/>
          <w:color w:val="191919"/>
          <w:spacing w:val="-3"/>
          <w:sz w:val="18"/>
          <w:szCs w:val="18"/>
        </w:rPr>
        <w:t>etera</w:t>
      </w:r>
      <w:r>
        <w:rPr>
          <w:rFonts w:ascii="Times New Roman" w:hAnsi="Times New Roman"/>
          <w:color w:val="191919"/>
          <w:sz w:val="18"/>
          <w:szCs w:val="18"/>
        </w:rPr>
        <w:t>n</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w:t>
      </w:r>
      <w:r>
        <w:rPr>
          <w:rFonts w:ascii="Times New Roman" w:hAnsi="Times New Roman"/>
          <w:color w:val="191919"/>
          <w:spacing w:val="-6"/>
          <w:sz w:val="18"/>
          <w:szCs w:val="18"/>
        </w:rPr>
        <w:t>f</w:t>
      </w:r>
      <w:r>
        <w:rPr>
          <w:rFonts w:ascii="Times New Roman" w:hAnsi="Times New Roman"/>
          <w:color w:val="191919"/>
          <w:spacing w:val="-3"/>
          <w:sz w:val="18"/>
          <w:szCs w:val="18"/>
        </w:rPr>
        <w:t>fair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w:t>
      </w:r>
      <w:r>
        <w:rPr>
          <w:rFonts w:ascii="Times New Roman" w:hAnsi="Times New Roman"/>
          <w:color w:val="191919"/>
          <w:spacing w:val="-26"/>
          <w:sz w:val="18"/>
          <w:szCs w:val="18"/>
        </w:rPr>
        <w:t>V</w:t>
      </w:r>
      <w:r>
        <w:rPr>
          <w:rFonts w:ascii="Times New Roman" w:hAnsi="Times New Roman"/>
          <w:color w:val="191919"/>
          <w:spacing w:val="-3"/>
          <w:sz w:val="18"/>
          <w:szCs w:val="18"/>
        </w:rPr>
        <w:t xml:space="preserve">A).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process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appli</w:t>
      </w:r>
      <w:r>
        <w:rPr>
          <w:rFonts w:ascii="Times New Roman" w:hAnsi="Times New Roman"/>
          <w:color w:val="191919"/>
          <w:spacing w:val="-3"/>
          <w:sz w:val="18"/>
          <w:szCs w:val="18"/>
        </w:rPr>
        <w:t>c</w:t>
      </w:r>
      <w:r>
        <w:rPr>
          <w:rFonts w:ascii="Times New Roman" w:hAnsi="Times New Roman"/>
          <w:color w:val="191919"/>
          <w:spacing w:val="-2"/>
          <w:sz w:val="18"/>
          <w:szCs w:val="18"/>
        </w:rPr>
        <w:t>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D</w:t>
      </w:r>
      <w:r>
        <w:rPr>
          <w:rFonts w:ascii="Times New Roman" w:hAnsi="Times New Roman"/>
          <w:color w:val="191919"/>
          <w:spacing w:val="-25"/>
          <w:sz w:val="18"/>
          <w:szCs w:val="18"/>
        </w:rPr>
        <w:t>V</w:t>
      </w:r>
      <w:r>
        <w:rPr>
          <w:rFonts w:ascii="Times New Roman" w:hAnsi="Times New Roman"/>
          <w:color w:val="191919"/>
          <w:sz w:val="18"/>
          <w:szCs w:val="18"/>
        </w:rPr>
        <w:t xml:space="preserve">A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receivin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w:t>
      </w:r>
      <w:r>
        <w:rPr>
          <w:rFonts w:ascii="Times New Roman" w:hAnsi="Times New Roman"/>
          <w:color w:val="191919"/>
          <w:spacing w:val="-25"/>
          <w:sz w:val="18"/>
          <w:szCs w:val="18"/>
        </w:rPr>
        <w:t>V</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total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6</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non-degre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Developmenta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entitlemen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satisfactor</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15"/>
          <w:sz w:val="18"/>
          <w:szCs w:val="18"/>
        </w:rPr>
        <w:t>T</w:t>
      </w:r>
      <w:r>
        <w:rPr>
          <w:rFonts w:ascii="Times New Roman" w:hAnsi="Times New Roman"/>
          <w:color w:val="191919"/>
          <w:spacing w:val="-2"/>
          <w:sz w:val="18"/>
          <w:szCs w:val="18"/>
        </w:rPr>
        <w:t>welv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each 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certified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experiencin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w:t>
      </w:r>
      <w:r>
        <w:rPr>
          <w:rFonts w:ascii="Times New Roman" w:hAnsi="Times New Roman"/>
          <w:color w:val="191919"/>
          <w:spacing w:val="-5"/>
          <w:sz w:val="18"/>
          <w:szCs w:val="18"/>
        </w:rPr>
        <w:t>f</w:t>
      </w:r>
      <w:r>
        <w:rPr>
          <w:rFonts w:ascii="Times New Roman" w:hAnsi="Times New Roman"/>
          <w:color w:val="191919"/>
          <w:spacing w:val="-2"/>
          <w:sz w:val="18"/>
          <w:szCs w:val="18"/>
        </w:rPr>
        <w:t>ficult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hel</w:t>
      </w:r>
      <w:r>
        <w:rPr>
          <w:rFonts w:ascii="Times New Roman" w:hAnsi="Times New Roman"/>
          <w:color w:val="191919"/>
          <w:sz w:val="18"/>
          <w:szCs w:val="18"/>
        </w:rPr>
        <w:t>p</w:t>
      </w:r>
      <w:r>
        <w:rPr>
          <w:rFonts w:ascii="Times New Roman" w:hAnsi="Times New Roman"/>
          <w:color w:val="191919"/>
          <w:spacing w:val="-2"/>
          <w:sz w:val="18"/>
          <w:szCs w:val="18"/>
        </w:rPr>
        <w:t xml:space="preserve"> defra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cost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of tutorin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services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person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advise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mone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cove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time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enrollment</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participat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advanc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veteran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activit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83" w:name="_Toc295316738"/>
      <w:r>
        <w:rPr>
          <w:rFonts w:ascii="Times New Roman" w:hAnsi="Times New Roman"/>
          <w:color w:val="191919"/>
          <w:spacing w:val="-2"/>
          <w:sz w:val="24"/>
          <w:szCs w:val="24"/>
        </w:rPr>
        <w:t>B</w:t>
      </w:r>
      <w:r>
        <w:rPr>
          <w:rFonts w:ascii="Times New Roman" w:hAnsi="Times New Roman"/>
          <w:color w:val="191919"/>
          <w:spacing w:val="-2"/>
          <w:sz w:val="18"/>
          <w:szCs w:val="18"/>
        </w:rPr>
        <w:t>UCKLE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MENDMENT</w:t>
      </w:r>
      <w:bookmarkEnd w:id="983"/>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complianc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Famil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Right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Privac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1974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w</w:t>
      </w:r>
      <w:r>
        <w:rPr>
          <w:rFonts w:ascii="Times New Roman" w:hAnsi="Times New Roman"/>
          <w:color w:val="191919"/>
          <w:spacing w:val="2"/>
          <w:sz w:val="18"/>
          <w:szCs w:val="18"/>
        </w:rPr>
        <w:t xml:space="preserve"> </w:t>
      </w:r>
      <w:r>
        <w:rPr>
          <w:rFonts w:ascii="Times New Roman" w:hAnsi="Times New Roman"/>
          <w:color w:val="191919"/>
          <w:spacing w:val="-2"/>
          <w:sz w:val="18"/>
          <w:szCs w:val="18"/>
        </w:rPr>
        <w:t>93-3</w:t>
      </w:r>
      <w:r>
        <w:rPr>
          <w:rFonts w:ascii="Times New Roman" w:hAnsi="Times New Roman"/>
          <w:color w:val="191919"/>
          <w:spacing w:val="-3"/>
          <w:sz w:val="18"/>
          <w:szCs w:val="18"/>
        </w:rPr>
        <w:t>8</w:t>
      </w:r>
      <w:r>
        <w:rPr>
          <w:rFonts w:ascii="Times New Roman" w:hAnsi="Times New Roman"/>
          <w:color w:val="191919"/>
          <w:spacing w:val="-2"/>
          <w:sz w:val="18"/>
          <w:szCs w:val="18"/>
        </w:rPr>
        <w:t>0</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Act wa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designate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protec</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privac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guideline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correctio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inaccurat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mis</w:t>
      </w:r>
      <w:r>
        <w:rPr>
          <w:rFonts w:ascii="Times New Roman" w:hAnsi="Times New Roman"/>
          <w:color w:val="191919"/>
          <w:spacing w:val="-3"/>
          <w:sz w:val="18"/>
          <w:szCs w:val="18"/>
        </w:rPr>
        <w:t>l</w:t>
      </w:r>
      <w:r>
        <w:rPr>
          <w:rFonts w:ascii="Times New Roman" w:hAnsi="Times New Roman"/>
          <w:color w:val="191919"/>
          <w:spacing w:val="-2"/>
          <w:sz w:val="18"/>
          <w:szCs w:val="18"/>
        </w:rPr>
        <w:t>eadin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through informa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hearings</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Copie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84" w:author="jhawkins" w:date="2011-04-01T09:12: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85" w:author="jhawkins" w:date="2011-04-01T09:12: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w:t>
      </w:r>
      <w:r>
        <w:rPr>
          <w:rFonts w:ascii="Times New Roman" w:hAnsi="Times New Roman"/>
          <w:color w:val="191919"/>
          <w:spacing w:val="-3"/>
          <w:sz w:val="18"/>
          <w:szCs w:val="18"/>
        </w:rPr>
        <w:t>t</w:t>
      </w:r>
      <w:r>
        <w:rPr>
          <w:rFonts w:ascii="Times New Roman" w:hAnsi="Times New Roman"/>
          <w:color w:val="191919"/>
          <w:spacing w:val="-2"/>
          <w:sz w:val="18"/>
          <w:szCs w:val="18"/>
        </w:rPr>
        <w: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86" w:name="_Toc295316739"/>
      <w:r>
        <w:rPr>
          <w:rFonts w:ascii="Times New Roman" w:hAnsi="Times New Roman"/>
          <w:color w:val="191919"/>
          <w:spacing w:val="-2"/>
          <w:sz w:val="24"/>
          <w:szCs w:val="24"/>
        </w:rPr>
        <w:t>G</w:t>
      </w:r>
      <w:r>
        <w:rPr>
          <w:rFonts w:ascii="Times New Roman" w:hAnsi="Times New Roman"/>
          <w:color w:val="191919"/>
          <w:spacing w:val="-2"/>
          <w:sz w:val="18"/>
          <w:szCs w:val="18"/>
        </w:rPr>
        <w:t>RAD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6"/>
          <w:sz w:val="24"/>
          <w:szCs w:val="24"/>
        </w:rPr>
        <w:t>A</w:t>
      </w:r>
      <w:r>
        <w:rPr>
          <w:rFonts w:ascii="Times New Roman" w:hAnsi="Times New Roman"/>
          <w:color w:val="191919"/>
          <w:spacing w:val="-2"/>
          <w:sz w:val="18"/>
          <w:szCs w:val="18"/>
        </w:rPr>
        <w:t>VERAGE</w:t>
      </w:r>
      <w:bookmarkEnd w:id="986"/>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rati</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attempted</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each 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follows:</w:t>
      </w:r>
    </w:p>
    <w:p w:rsidR="00974DBB" w:rsidRDefault="00974DBB" w:rsidP="00974DBB">
      <w:pPr>
        <w:widowControl w:val="0"/>
        <w:autoSpaceDE w:val="0"/>
        <w:autoSpaceDN w:val="0"/>
        <w:adjustRightInd w:val="0"/>
        <w:spacing w:after="0" w:line="250" w:lineRule="auto"/>
        <w:ind w:left="360" w:right="130" w:firstLine="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hours attempte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w:t>
      </w:r>
    </w:p>
    <w:p w:rsidR="00974DBB" w:rsidRDefault="00974DBB" w:rsidP="00974DBB">
      <w:pPr>
        <w:widowControl w:val="0"/>
        <w:autoSpaceDE w:val="0"/>
        <w:autoSpaceDN w:val="0"/>
        <w:adjustRightInd w:val="0"/>
        <w:spacing w:after="0"/>
        <w:ind w:left="360" w:right="130" w:firstLine="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cumulativ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grad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poin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averag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numbe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5"/>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5"/>
          <w:sz w:val="18"/>
          <w:szCs w:val="18"/>
        </w:rPr>
        <w:t>grad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point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earne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divide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tota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5"/>
          <w:sz w:val="18"/>
          <w:szCs w:val="18"/>
        </w:rPr>
        <w:t>numbe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5"/>
          <w:sz w:val="18"/>
          <w:szCs w:val="18"/>
        </w:rPr>
        <w:t>hour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attempted.</w:t>
      </w:r>
    </w:p>
    <w:p w:rsidR="00974DBB" w:rsidRDefault="00974DBB" w:rsidP="00974DBB">
      <w:pPr>
        <w:widowControl w:val="0"/>
        <w:autoSpaceDE w:val="0"/>
        <w:autoSpaceDN w:val="0"/>
        <w:adjustRightInd w:val="0"/>
        <w:spacing w:before="9" w:after="0"/>
        <w:ind w:left="360" w:right="130" w:firstLine="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removed.</w:t>
      </w:r>
    </w:p>
    <w:p w:rsidR="00974DBB" w:rsidRDefault="00974DBB" w:rsidP="00974DBB">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987" w:name="_Toc295316740"/>
      <w:r>
        <w:rPr>
          <w:rFonts w:ascii="Times New Roman" w:hAnsi="Times New Roman"/>
          <w:color w:val="191919"/>
          <w:spacing w:val="-2"/>
          <w:sz w:val="24"/>
          <w:szCs w:val="24"/>
        </w:rPr>
        <w:t>P</w:t>
      </w:r>
      <w:r>
        <w:rPr>
          <w:rFonts w:ascii="Times New Roman" w:hAnsi="Times New Roman"/>
          <w:color w:val="191919"/>
          <w:spacing w:val="-2"/>
          <w:sz w:val="18"/>
          <w:szCs w:val="18"/>
        </w:rPr>
        <w:t>OLIC</w:t>
      </w:r>
      <w:r>
        <w:rPr>
          <w:rFonts w:ascii="Times New Roman" w:hAnsi="Times New Roman"/>
          <w:color w:val="191919"/>
          <w:spacing w:val="-19"/>
          <w:sz w:val="18"/>
          <w:szCs w:val="18"/>
        </w:rPr>
        <w:t>Y</w:t>
      </w:r>
      <w:r>
        <w:rPr>
          <w:rFonts w:ascii="Times New Roman" w:hAnsi="Times New Roman"/>
          <w:color w:val="191919"/>
          <w:sz w:val="24"/>
          <w:szCs w:val="24"/>
        </w:rPr>
        <w:t>:</w:t>
      </w:r>
      <w:r>
        <w:rPr>
          <w:rFonts w:ascii="Times New Roman" w:hAnsi="Times New Roman"/>
          <w:color w:val="191919"/>
          <w:spacing w:val="-9"/>
          <w:sz w:val="24"/>
          <w:szCs w:val="24"/>
        </w:rPr>
        <w:t xml:space="preserve"> </w:t>
      </w:r>
      <w:r>
        <w:rPr>
          <w:rFonts w:ascii="Times New Roman" w:hAnsi="Times New Roman"/>
          <w:color w:val="191919"/>
          <w:spacing w:val="-2"/>
          <w:sz w:val="24"/>
          <w:szCs w:val="24"/>
        </w:rPr>
        <w:t>V</w:t>
      </w:r>
      <w:r>
        <w:rPr>
          <w:rFonts w:ascii="Times New Roman" w:hAnsi="Times New Roman"/>
          <w:color w:val="191919"/>
          <w:spacing w:val="-2"/>
          <w:sz w:val="18"/>
          <w:szCs w:val="18"/>
        </w:rPr>
        <w:t>ISI</w:t>
      </w:r>
      <w:r>
        <w:rPr>
          <w:rFonts w:ascii="Times New Roman" w:hAnsi="Times New Roman"/>
          <w:color w:val="191919"/>
          <w:spacing w:val="-6"/>
          <w:sz w:val="18"/>
          <w:szCs w:val="18"/>
        </w:rPr>
        <w:t>T</w:t>
      </w:r>
      <w:r>
        <w:rPr>
          <w:rFonts w:ascii="Times New Roman" w:hAnsi="Times New Roman"/>
          <w:color w:val="191919"/>
          <w:spacing w:val="-2"/>
          <w:sz w:val="18"/>
          <w:szCs w:val="18"/>
        </w:rPr>
        <w:t>OR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LASSROOMS</w:t>
      </w:r>
      <w:bookmarkEnd w:id="987"/>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 xml:space="preserve">y </w:t>
      </w:r>
      <w:r>
        <w:rPr>
          <w:rFonts w:ascii="Times New Roman" w:hAnsi="Times New Roman"/>
          <w:color w:val="191919"/>
          <w:spacing w:val="-2"/>
          <w:sz w:val="18"/>
          <w:szCs w:val="18"/>
        </w:rPr>
        <w:t>Stat</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(herei</w:t>
      </w:r>
      <w:r>
        <w:rPr>
          <w:rFonts w:ascii="Times New Roman" w:hAnsi="Times New Roman"/>
          <w:color w:val="191919"/>
          <w:sz w:val="18"/>
          <w:szCs w:val="18"/>
        </w:rPr>
        <w:t xml:space="preserve">n </w:t>
      </w:r>
      <w:r>
        <w:rPr>
          <w:rFonts w:ascii="Times New Roman" w:hAnsi="Times New Roman"/>
          <w:color w:val="191919"/>
          <w:spacing w:val="-2"/>
          <w:sz w:val="18"/>
          <w:szCs w:val="18"/>
        </w:rPr>
        <w:t>afte</w:t>
      </w:r>
      <w:r>
        <w:rPr>
          <w:rFonts w:ascii="Times New Roman" w:hAnsi="Times New Roman"/>
          <w:color w:val="191919"/>
          <w:sz w:val="18"/>
          <w:szCs w:val="18"/>
        </w:rPr>
        <w:t xml:space="preserve">r </w:t>
      </w:r>
      <w:r>
        <w:rPr>
          <w:rFonts w:ascii="Times New Roman" w:hAnsi="Times New Roman"/>
          <w:color w:val="191919"/>
          <w:spacing w:val="-2"/>
          <w:sz w:val="18"/>
          <w:szCs w:val="18"/>
        </w:rPr>
        <w:t>calle</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University</w:t>
      </w:r>
      <w:r>
        <w:rPr>
          <w:rFonts w:ascii="Times New Roman" w:hAnsi="Times New Roman"/>
          <w:color w:val="191919"/>
          <w:sz w:val="18"/>
          <w:szCs w:val="18"/>
        </w:rPr>
        <w:t xml:space="preserve">) </w:t>
      </w:r>
      <w:r>
        <w:rPr>
          <w:rFonts w:ascii="Times New Roman" w:hAnsi="Times New Roman"/>
          <w:color w:val="191919"/>
          <w:spacing w:val="-2"/>
          <w:sz w:val="18"/>
          <w:szCs w:val="18"/>
        </w:rPr>
        <w:t>seek</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provid</w:t>
      </w:r>
      <w:r>
        <w:rPr>
          <w:rFonts w:ascii="Times New Roman" w:hAnsi="Times New Roman"/>
          <w:color w:val="191919"/>
          <w:sz w:val="18"/>
          <w:szCs w:val="18"/>
        </w:rPr>
        <w:t xml:space="preserve">e a </w:t>
      </w:r>
      <w:r>
        <w:rPr>
          <w:rFonts w:ascii="Times New Roman" w:hAnsi="Times New Roman"/>
          <w:color w:val="191919"/>
          <w:spacing w:val="-2"/>
          <w:sz w:val="18"/>
          <w:szCs w:val="18"/>
        </w:rPr>
        <w:t>wholesom</w:t>
      </w:r>
      <w:r>
        <w:rPr>
          <w:rFonts w:ascii="Times New Roman" w:hAnsi="Times New Roman"/>
          <w:color w:val="191919"/>
          <w:sz w:val="18"/>
          <w:szCs w:val="18"/>
        </w:rPr>
        <w:t xml:space="preserve">e </w:t>
      </w:r>
      <w:r>
        <w:rPr>
          <w:rFonts w:ascii="Times New Roman" w:hAnsi="Times New Roman"/>
          <w:color w:val="191919"/>
          <w:spacing w:val="-2"/>
          <w:sz w:val="18"/>
          <w:szCs w:val="18"/>
        </w:rPr>
        <w:t>learnin</w:t>
      </w:r>
      <w:r>
        <w:rPr>
          <w:rFonts w:ascii="Times New Roman" w:hAnsi="Times New Roman"/>
          <w:color w:val="191919"/>
          <w:sz w:val="18"/>
          <w:szCs w:val="18"/>
        </w:rPr>
        <w:t xml:space="preserve">g </w:t>
      </w:r>
      <w:r>
        <w:rPr>
          <w:rFonts w:ascii="Times New Roman" w:hAnsi="Times New Roman"/>
          <w:color w:val="191919"/>
          <w:spacing w:val="-2"/>
          <w:sz w:val="18"/>
          <w:szCs w:val="18"/>
        </w:rPr>
        <w:t>environmen</w:t>
      </w:r>
      <w:r>
        <w:rPr>
          <w:rFonts w:ascii="Times New Roman" w:hAnsi="Times New Roman"/>
          <w:color w:val="191919"/>
          <w:sz w:val="18"/>
          <w:szCs w:val="18"/>
        </w:rPr>
        <w:t xml:space="preserve">t </w:t>
      </w:r>
      <w:r>
        <w:rPr>
          <w:rFonts w:ascii="Times New Roman" w:hAnsi="Times New Roman"/>
          <w:color w:val="191919"/>
          <w:spacing w:val="-2"/>
          <w:sz w:val="18"/>
          <w:szCs w:val="18"/>
        </w:rPr>
        <w:t>tha</w:t>
      </w:r>
      <w:r>
        <w:rPr>
          <w:rFonts w:ascii="Times New Roman" w:hAnsi="Times New Roman"/>
          <w:color w:val="191919"/>
          <w:sz w:val="18"/>
          <w:szCs w:val="18"/>
        </w:rPr>
        <w:t xml:space="preserve">t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profess</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 xml:space="preserve">l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free fro</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distraction</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Therefore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allow</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person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invite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classroom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3"/>
          <w:sz w:val="18"/>
          <w:szCs w:val="18"/>
        </w:rPr>
        <w:t>t</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ime spen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visito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especiall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child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distract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environment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classroom</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3"/>
          <w:sz w:val="18"/>
          <w:szCs w:val="18"/>
        </w:rPr>
        <w:t>n</w:t>
      </w:r>
      <w:r>
        <w:rPr>
          <w:rFonts w:ascii="Times New Roman" w:hAnsi="Times New Roman"/>
          <w:color w:val="191919"/>
          <w:spacing w:val="-2"/>
          <w:sz w:val="18"/>
          <w:szCs w:val="18"/>
        </w:rPr>
        <w:t>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substitut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 car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liabilit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regardin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childre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unauthorize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visitor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allo</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3"/>
          <w:sz w:val="18"/>
          <w:szCs w:val="18"/>
        </w:rPr>
        <w:t>p</w:t>
      </w:r>
      <w:r>
        <w:rPr>
          <w:rFonts w:ascii="Times New Roman" w:hAnsi="Times New Roman"/>
          <w:color w:val="191919"/>
          <w:spacing w:val="-2"/>
          <w:sz w:val="18"/>
          <w:szCs w:val="18"/>
        </w:rPr>
        <w:t>ermi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unauthorized visitor</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childre</w:t>
      </w:r>
      <w:r>
        <w:rPr>
          <w:rFonts w:ascii="Times New Roman" w:hAnsi="Times New Roman"/>
          <w:color w:val="191919"/>
          <w:sz w:val="18"/>
          <w:szCs w:val="18"/>
        </w:rPr>
        <w:t>n</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classrooms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2"/>
          <w:sz w:val="18"/>
          <w:szCs w:val="18"/>
        </w:rPr>
        <w:t xml:space="preserve"> restrictio</w:t>
      </w:r>
      <w:r>
        <w:rPr>
          <w:rFonts w:ascii="Times New Roman" w:hAnsi="Times New Roman"/>
          <w:color w:val="191919"/>
          <w:sz w:val="18"/>
          <w:szCs w:val="18"/>
        </w:rPr>
        <w:t>n</w:t>
      </w:r>
      <w:r>
        <w:rPr>
          <w:rFonts w:ascii="Times New Roman" w:hAnsi="Times New Roman"/>
          <w:color w:val="191919"/>
          <w:spacing w:val="-2"/>
          <w:sz w:val="18"/>
          <w:szCs w:val="18"/>
        </w:rPr>
        <w:t xml:space="preserve"> o</w:t>
      </w:r>
      <w:r>
        <w:rPr>
          <w:rFonts w:ascii="Times New Roman" w:hAnsi="Times New Roman"/>
          <w:color w:val="191919"/>
          <w:sz w:val="18"/>
          <w:szCs w:val="18"/>
        </w:rPr>
        <w:t>n</w:t>
      </w:r>
      <w:r>
        <w:rPr>
          <w:rFonts w:ascii="Times New Roman" w:hAnsi="Times New Roman"/>
          <w:color w:val="191919"/>
          <w:spacing w:val="-2"/>
          <w:sz w:val="18"/>
          <w:szCs w:val="18"/>
        </w:rPr>
        <w:t xml:space="preserve"> childre</w:t>
      </w:r>
      <w:r>
        <w:rPr>
          <w:rFonts w:ascii="Times New Roman" w:hAnsi="Times New Roman"/>
          <w:color w:val="191919"/>
          <w:sz w:val="18"/>
          <w:szCs w:val="18"/>
        </w:rPr>
        <w:t>n</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othe</w:t>
      </w:r>
      <w:r>
        <w:rPr>
          <w:rFonts w:ascii="Times New Roman" w:hAnsi="Times New Roman"/>
          <w:color w:val="191919"/>
          <w:sz w:val="18"/>
          <w:szCs w:val="18"/>
        </w:rPr>
        <w:t>r</w:t>
      </w:r>
      <w:r>
        <w:rPr>
          <w:rFonts w:ascii="Times New Roman" w:hAnsi="Times New Roman"/>
          <w:color w:val="191919"/>
          <w:spacing w:val="-2"/>
          <w:sz w:val="18"/>
          <w:szCs w:val="18"/>
        </w:rPr>
        <w:t xml:space="preserve"> person</w:t>
      </w:r>
      <w:r>
        <w:rPr>
          <w:rFonts w:ascii="Times New Roman" w:hAnsi="Times New Roman"/>
          <w:color w:val="191919"/>
          <w:sz w:val="18"/>
          <w:szCs w:val="18"/>
        </w:rPr>
        <w:t>s</w:t>
      </w:r>
      <w:r>
        <w:rPr>
          <w:rFonts w:ascii="Times New Roman" w:hAnsi="Times New Roman"/>
          <w:color w:val="191919"/>
          <w:spacing w:val="-2"/>
          <w:sz w:val="18"/>
          <w:szCs w:val="18"/>
        </w:rPr>
        <w:t xml:space="preserve"> doe</w:t>
      </w:r>
      <w:r>
        <w:rPr>
          <w:rFonts w:ascii="Times New Roman" w:hAnsi="Times New Roman"/>
          <w:color w:val="191919"/>
          <w:sz w:val="18"/>
          <w:szCs w:val="18"/>
        </w:rPr>
        <w:t>s</w:t>
      </w:r>
      <w:r>
        <w:rPr>
          <w:rFonts w:ascii="Times New Roman" w:hAnsi="Times New Roman"/>
          <w:color w:val="191919"/>
          <w:spacing w:val="-2"/>
          <w:sz w:val="18"/>
          <w:szCs w:val="18"/>
        </w:rPr>
        <w:t xml:space="preserve"> no</w:t>
      </w:r>
      <w:r>
        <w:rPr>
          <w:rFonts w:ascii="Times New Roman" w:hAnsi="Times New Roman"/>
          <w:color w:val="191919"/>
          <w:sz w:val="18"/>
          <w:szCs w:val="18"/>
        </w:rPr>
        <w:t>t</w:t>
      </w:r>
      <w:r>
        <w:rPr>
          <w:rFonts w:ascii="Times New Roman" w:hAnsi="Times New Roman"/>
          <w:color w:val="191919"/>
          <w:spacing w:val="-2"/>
          <w:sz w:val="18"/>
          <w:szCs w:val="18"/>
        </w:rPr>
        <w:t xml:space="preserve"> appl</w:t>
      </w:r>
      <w:r>
        <w:rPr>
          <w:rFonts w:ascii="Times New Roman" w:hAnsi="Times New Roman"/>
          <w:color w:val="191919"/>
          <w:sz w:val="18"/>
          <w:szCs w:val="18"/>
        </w:rPr>
        <w:t>y</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attendanc</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2"/>
          <w:sz w:val="18"/>
          <w:szCs w:val="18"/>
        </w:rPr>
        <w:t xml:space="preserve"> publi</w:t>
      </w:r>
      <w:r>
        <w:rPr>
          <w:rFonts w:ascii="Times New Roman" w:hAnsi="Times New Roman"/>
          <w:color w:val="191919"/>
          <w:sz w:val="18"/>
          <w:szCs w:val="18"/>
        </w:rPr>
        <w:t>c</w:t>
      </w:r>
      <w:r>
        <w:rPr>
          <w:rFonts w:ascii="Times New Roman" w:hAnsi="Times New Roman"/>
          <w:color w:val="191919"/>
          <w:spacing w:val="-2"/>
          <w:sz w:val="18"/>
          <w:szCs w:val="18"/>
        </w:rPr>
        <w:t xml:space="preserve"> Univ</w:t>
      </w:r>
      <w:r>
        <w:rPr>
          <w:rFonts w:ascii="Times New Roman" w:hAnsi="Times New Roman"/>
          <w:color w:val="191919"/>
          <w:spacing w:val="-3"/>
          <w:sz w:val="18"/>
          <w:szCs w:val="18"/>
        </w:rPr>
        <w:t>e</w:t>
      </w:r>
      <w:r>
        <w:rPr>
          <w:rFonts w:ascii="Times New Roman" w:hAnsi="Times New Roman"/>
          <w:color w:val="191919"/>
          <w:spacing w:val="-2"/>
          <w:sz w:val="18"/>
          <w:szCs w:val="18"/>
        </w:rPr>
        <w:t>rsit</w:t>
      </w:r>
      <w:r>
        <w:rPr>
          <w:rFonts w:ascii="Times New Roman" w:hAnsi="Times New Roman"/>
          <w:color w:val="191919"/>
          <w:sz w:val="18"/>
          <w:szCs w:val="18"/>
        </w:rPr>
        <w:t>y</w:t>
      </w:r>
      <w:r>
        <w:rPr>
          <w:rFonts w:ascii="Times New Roman" w:hAnsi="Times New Roman"/>
          <w:color w:val="191919"/>
          <w:spacing w:val="-2"/>
          <w:sz w:val="18"/>
          <w:szCs w:val="18"/>
        </w:rPr>
        <w:t xml:space="preserve"> functions</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as famil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member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welcom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w:t>
      </w:r>
      <w:r>
        <w:rPr>
          <w:rFonts w:ascii="Times New Roman" w:hAnsi="Times New Roman"/>
          <w:color w:val="191919"/>
          <w:sz w:val="18"/>
          <w:szCs w:val="18"/>
        </w:rPr>
        <w:t>e</w:t>
      </w:r>
      <w:r>
        <w:rPr>
          <w:rFonts w:ascii="Times New Roman" w:hAnsi="Times New Roman"/>
          <w:color w:val="191919"/>
          <w:spacing w:val="40"/>
          <w:sz w:val="18"/>
          <w:szCs w:val="18"/>
        </w:rPr>
        <w:t xml:space="preserve"> </w:t>
      </w:r>
      <w:r>
        <w:rPr>
          <w:rFonts w:ascii="Times New Roman" w:hAnsi="Times New Roman"/>
          <w:color w:val="191919"/>
          <w:spacing w:val="-2"/>
          <w:sz w:val="18"/>
          <w:szCs w:val="18"/>
        </w:rPr>
        <w:t>pinnin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ceremonies.</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88" w:name="_Toc295316741"/>
      <w:r>
        <w:rPr>
          <w:rFonts w:ascii="Times New Roman" w:hAnsi="Times New Roman"/>
          <w:color w:val="191919"/>
          <w:spacing w:val="-2"/>
          <w:sz w:val="24"/>
          <w:szCs w:val="24"/>
        </w:rPr>
        <w:t>S</w:t>
      </w:r>
      <w:r>
        <w:rPr>
          <w:rFonts w:ascii="Times New Roman" w:hAnsi="Times New Roman"/>
          <w:color w:val="191919"/>
          <w:spacing w:val="-16"/>
          <w:sz w:val="18"/>
          <w:szCs w:val="18"/>
        </w:rPr>
        <w:t>TA</w:t>
      </w:r>
      <w:r>
        <w:rPr>
          <w:rFonts w:ascii="Times New Roman" w:hAnsi="Times New Roman"/>
          <w:color w:val="191919"/>
          <w:spacing w:val="-2"/>
          <w:sz w:val="18"/>
          <w:szCs w:val="18"/>
        </w:rPr>
        <w:t>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G</w:t>
      </w:r>
      <w:r>
        <w:rPr>
          <w:rFonts w:ascii="Times New Roman" w:hAnsi="Times New Roman"/>
          <w:color w:val="191919"/>
          <w:spacing w:val="-2"/>
          <w:sz w:val="18"/>
          <w:szCs w:val="18"/>
        </w:rPr>
        <w:t>EORGI</w:t>
      </w:r>
      <w:r>
        <w:rPr>
          <w:rFonts w:ascii="Times New Roman" w:hAnsi="Times New Roman"/>
          <w:color w:val="191919"/>
          <w:sz w:val="18"/>
          <w:szCs w:val="18"/>
        </w:rPr>
        <w:t xml:space="preserve">A </w:t>
      </w:r>
      <w:r>
        <w:rPr>
          <w:rFonts w:ascii="Times New Roman" w:hAnsi="Times New Roman"/>
          <w:color w:val="191919"/>
          <w:spacing w:val="-2"/>
          <w:sz w:val="24"/>
          <w:szCs w:val="24"/>
        </w:rPr>
        <w:t>L</w:t>
      </w:r>
      <w:r>
        <w:rPr>
          <w:rFonts w:ascii="Times New Roman" w:hAnsi="Times New Roman"/>
          <w:color w:val="191919"/>
          <w:spacing w:val="-2"/>
          <w:sz w:val="18"/>
          <w:szCs w:val="18"/>
        </w:rPr>
        <w:t>EGISL</w:t>
      </w:r>
      <w:r>
        <w:rPr>
          <w:rFonts w:ascii="Times New Roman" w:hAnsi="Times New Roman"/>
          <w:color w:val="191919"/>
          <w:spacing w:val="-16"/>
          <w:sz w:val="18"/>
          <w:szCs w:val="18"/>
        </w:rPr>
        <w:t>A</w:t>
      </w:r>
      <w:r>
        <w:rPr>
          <w:rFonts w:ascii="Times New Roman" w:hAnsi="Times New Roman"/>
          <w:color w:val="191919"/>
          <w:spacing w:val="-2"/>
          <w:sz w:val="18"/>
          <w:szCs w:val="18"/>
        </w:rPr>
        <w:t>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EQUIREMENTS</w:t>
      </w:r>
      <w:bookmarkEnd w:id="988"/>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Assembl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candidate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posses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reas</w:t>
      </w:r>
      <w:r>
        <w:rPr>
          <w:rFonts w:ascii="Times New Roman" w:hAnsi="Times New Roman"/>
          <w:color w:val="191919"/>
          <w:spacing w:val="-3"/>
          <w:sz w:val="18"/>
          <w:szCs w:val="18"/>
        </w:rPr>
        <w:t>o</w:t>
      </w:r>
      <w:r>
        <w:rPr>
          <w:rFonts w:ascii="Times New Roman" w:hAnsi="Times New Roman"/>
          <w:color w:val="191919"/>
          <w:spacing w:val="-2"/>
          <w:sz w:val="18"/>
          <w:szCs w:val="18"/>
        </w:rPr>
        <w:t>nabl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master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of Unite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Constitutio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Constitution</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3"/>
          <w:sz w:val="18"/>
          <w:szCs w:val="18"/>
        </w:rPr>
        <w:t>A</w:t>
      </w:r>
      <w:r>
        <w:rPr>
          <w:rFonts w:ascii="Times New Roman" w:hAnsi="Times New Roman"/>
          <w:color w:val="191919"/>
          <w:spacing w:val="-2"/>
          <w:sz w:val="18"/>
          <w:szCs w:val="18"/>
        </w:rPr>
        <w:t>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1</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America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Government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ransfe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requirements 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Act</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Histor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Constitution</w:t>
      </w:r>
      <w:r>
        <w:rPr>
          <w:rFonts w:ascii="Times New Roman" w:hAnsi="Times New Roman"/>
          <w:color w:val="191919"/>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 xml:space="preserve">n </w:t>
      </w:r>
      <w:r>
        <w:rPr>
          <w:rFonts w:ascii="Times New Roman" w:hAnsi="Times New Roman"/>
          <w:color w:val="191919"/>
          <w:spacing w:val="-2"/>
          <w:sz w:val="18"/>
          <w:szCs w:val="18"/>
        </w:rPr>
        <w:t>abou</w:t>
      </w:r>
      <w:r>
        <w:rPr>
          <w:rFonts w:ascii="Times New Roman" w:hAnsi="Times New Roman"/>
          <w:color w:val="191919"/>
          <w:sz w:val="18"/>
          <w:szCs w:val="18"/>
        </w:rPr>
        <w:t xml:space="preserve">t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exemptio</w:t>
      </w:r>
      <w:r>
        <w:rPr>
          <w:rFonts w:ascii="Times New Roman" w:hAnsi="Times New Roman"/>
          <w:color w:val="191919"/>
          <w:sz w:val="18"/>
          <w:szCs w:val="18"/>
        </w:rPr>
        <w:t xml:space="preserve">n </w:t>
      </w:r>
      <w:r>
        <w:rPr>
          <w:rFonts w:ascii="Times New Roman" w:hAnsi="Times New Roman"/>
          <w:color w:val="191919"/>
          <w:spacing w:val="-2"/>
          <w:sz w:val="18"/>
          <w:szCs w:val="18"/>
        </w:rPr>
        <w:t>tes</w:t>
      </w:r>
      <w:r>
        <w:rPr>
          <w:rFonts w:ascii="Times New Roman" w:hAnsi="Times New Roman"/>
          <w:color w:val="191919"/>
          <w:sz w:val="18"/>
          <w:szCs w:val="18"/>
        </w:rPr>
        <w:t xml:space="preserve">t </w:t>
      </w:r>
      <w:r>
        <w:rPr>
          <w:rFonts w:ascii="Times New Roman" w:hAnsi="Times New Roman"/>
          <w:color w:val="191919"/>
          <w:spacing w:val="-2"/>
          <w:sz w:val="18"/>
          <w:szCs w:val="18"/>
        </w:rPr>
        <w:t>ca</w:t>
      </w:r>
      <w:r>
        <w:rPr>
          <w:rFonts w:ascii="Times New Roman" w:hAnsi="Times New Roman"/>
          <w:color w:val="191919"/>
          <w:sz w:val="18"/>
          <w:szCs w:val="18"/>
        </w:rPr>
        <w:t xml:space="preserve">n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obtaine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contactin</w:t>
      </w:r>
      <w:r>
        <w:rPr>
          <w:rFonts w:ascii="Times New Roman" w:hAnsi="Times New Roman"/>
          <w:color w:val="191919"/>
          <w:sz w:val="18"/>
          <w:szCs w:val="18"/>
        </w:rPr>
        <w:t xml:space="preserve">g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chairperso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Departmen</w:t>
      </w:r>
      <w:r>
        <w:rPr>
          <w:rFonts w:ascii="Times New Roman" w:hAnsi="Times New Roman"/>
          <w:color w:val="191919"/>
          <w:sz w:val="18"/>
          <w:szCs w:val="18"/>
        </w:rPr>
        <w:t xml:space="preserve">t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Histor</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Polit</w:t>
      </w:r>
      <w:r>
        <w:rPr>
          <w:rFonts w:ascii="Times New Roman" w:hAnsi="Times New Roman"/>
          <w:color w:val="191919"/>
          <w:spacing w:val="-3"/>
          <w:sz w:val="18"/>
          <w:szCs w:val="18"/>
        </w:rPr>
        <w:t>i</w:t>
      </w:r>
      <w:r>
        <w:rPr>
          <w:rFonts w:ascii="Times New Roman" w:hAnsi="Times New Roman"/>
          <w:color w:val="191919"/>
          <w:spacing w:val="-2"/>
          <w:sz w:val="18"/>
          <w:szCs w:val="18"/>
        </w:rPr>
        <w:t>ca</w:t>
      </w:r>
      <w:r>
        <w:rPr>
          <w:rFonts w:ascii="Times New Roman" w:hAnsi="Times New Roman"/>
          <w:color w:val="191919"/>
          <w:sz w:val="18"/>
          <w:szCs w:val="18"/>
        </w:rPr>
        <w:t xml:space="preserve">l </w:t>
      </w:r>
      <w:r>
        <w:rPr>
          <w:rFonts w:ascii="Times New Roman" w:hAnsi="Times New Roman"/>
          <w:color w:val="191919"/>
          <w:spacing w:val="-2"/>
          <w:sz w:val="18"/>
          <w:szCs w:val="18"/>
        </w:rPr>
        <w:t>Scienc</w:t>
      </w:r>
      <w:r>
        <w:rPr>
          <w:rFonts w:ascii="Times New Roman" w:hAnsi="Times New Roman"/>
          <w:color w:val="191919"/>
          <w:sz w:val="18"/>
          <w:szCs w:val="18"/>
        </w:rPr>
        <w:t xml:space="preserve">e </w:t>
      </w:r>
      <w:r>
        <w:rPr>
          <w:rFonts w:ascii="Times New Roman" w:hAnsi="Times New Roman"/>
          <w:color w:val="191919"/>
          <w:spacing w:val="-2"/>
          <w:sz w:val="18"/>
          <w:szCs w:val="18"/>
        </w:rPr>
        <w:t>and Publi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Administration.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89" w:name="_Toc295316742"/>
      <w:r>
        <w:rPr>
          <w:rFonts w:ascii="Times New Roman" w:hAnsi="Times New Roman"/>
          <w:color w:val="191919"/>
          <w:spacing w:val="-2"/>
          <w:sz w:val="24"/>
          <w:szCs w:val="24"/>
        </w:rPr>
        <w:t>S</w:t>
      </w:r>
      <w:r>
        <w:rPr>
          <w:rFonts w:ascii="Times New Roman" w:hAnsi="Times New Roman"/>
          <w:color w:val="191919"/>
          <w:spacing w:val="-2"/>
          <w:sz w:val="18"/>
          <w:szCs w:val="18"/>
        </w:rPr>
        <w:t>ECON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EGREES</w:t>
      </w:r>
      <w:bookmarkEnd w:id="989"/>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wan</w:t>
      </w:r>
      <w:r>
        <w:rPr>
          <w:rFonts w:ascii="Times New Roman" w:hAnsi="Times New Roman"/>
          <w:color w:val="191919"/>
          <w:sz w:val="18"/>
          <w:szCs w:val="18"/>
        </w:rPr>
        <w:t xml:space="preserve">t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obtai</w:t>
      </w:r>
      <w:r>
        <w:rPr>
          <w:rFonts w:ascii="Times New Roman" w:hAnsi="Times New Roman"/>
          <w:color w:val="191919"/>
          <w:sz w:val="18"/>
          <w:szCs w:val="18"/>
        </w:rPr>
        <w:t xml:space="preserve">n a </w:t>
      </w:r>
      <w:r>
        <w:rPr>
          <w:rFonts w:ascii="Times New Roman" w:hAnsi="Times New Roman"/>
          <w:color w:val="191919"/>
          <w:spacing w:val="-2"/>
          <w:sz w:val="18"/>
          <w:szCs w:val="18"/>
        </w:rPr>
        <w:t>secon</w:t>
      </w:r>
      <w:r>
        <w:rPr>
          <w:rFonts w:ascii="Times New Roman" w:hAnsi="Times New Roman"/>
          <w:color w:val="191919"/>
          <w:sz w:val="18"/>
          <w:szCs w:val="18"/>
        </w:rPr>
        <w:t xml:space="preserve">d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ma</w:t>
      </w:r>
      <w:r>
        <w:rPr>
          <w:rFonts w:ascii="Times New Roman" w:hAnsi="Times New Roman"/>
          <w:color w:val="191919"/>
          <w:sz w:val="18"/>
          <w:szCs w:val="18"/>
        </w:rPr>
        <w:t xml:space="preserve">y </w:t>
      </w:r>
      <w:r>
        <w:rPr>
          <w:rFonts w:ascii="Times New Roman" w:hAnsi="Times New Roman"/>
          <w:color w:val="191919"/>
          <w:spacing w:val="-2"/>
          <w:sz w:val="18"/>
          <w:szCs w:val="18"/>
        </w:rPr>
        <w:t>us</w:t>
      </w:r>
      <w:r>
        <w:rPr>
          <w:rFonts w:ascii="Times New Roman" w:hAnsi="Times New Roman"/>
          <w:color w:val="191919"/>
          <w:sz w:val="18"/>
          <w:szCs w:val="18"/>
        </w:rPr>
        <w:t xml:space="preserve">e </w:t>
      </w:r>
      <w:r>
        <w:rPr>
          <w:rFonts w:ascii="Times New Roman" w:hAnsi="Times New Roman"/>
          <w:color w:val="191919"/>
          <w:spacing w:val="-2"/>
          <w:sz w:val="18"/>
          <w:szCs w:val="18"/>
        </w:rPr>
        <w:t>credit</w:t>
      </w:r>
      <w:r>
        <w:rPr>
          <w:rFonts w:ascii="Times New Roman" w:hAnsi="Times New Roman"/>
          <w:color w:val="191919"/>
          <w:sz w:val="18"/>
          <w:szCs w:val="18"/>
        </w:rPr>
        <w:t xml:space="preserve">s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firs</w:t>
      </w:r>
      <w:r>
        <w:rPr>
          <w:rFonts w:ascii="Times New Roman" w:hAnsi="Times New Roman"/>
          <w:color w:val="191919"/>
          <w:sz w:val="18"/>
          <w:szCs w:val="18"/>
        </w:rPr>
        <w:t xml:space="preserve">t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whe</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course</w:t>
      </w:r>
      <w:r>
        <w:rPr>
          <w:rFonts w:ascii="Times New Roman" w:hAnsi="Times New Roman"/>
          <w:color w:val="191919"/>
          <w:sz w:val="18"/>
          <w:szCs w:val="18"/>
        </w:rPr>
        <w:t xml:space="preserve">s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firs</w:t>
      </w:r>
      <w:r>
        <w:rPr>
          <w:rFonts w:ascii="Times New Roman" w:hAnsi="Times New Roman"/>
          <w:color w:val="191919"/>
          <w:sz w:val="18"/>
          <w:szCs w:val="18"/>
        </w:rPr>
        <w:t xml:space="preserve">t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ca</w:t>
      </w:r>
      <w:r>
        <w:rPr>
          <w:rFonts w:ascii="Times New Roman" w:hAnsi="Times New Roman"/>
          <w:color w:val="191919"/>
          <w:sz w:val="18"/>
          <w:szCs w:val="18"/>
        </w:rPr>
        <w:t xml:space="preserve">n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appropriately applied</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infor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ins w:id="990" w:author="jhawkins" w:date="2011-04-01T09:12:00Z">
        <w:r>
          <w:rPr>
            <w:rFonts w:ascii="Times New Roman" w:hAnsi="Times New Roman"/>
            <w:color w:val="191919"/>
            <w:spacing w:val="-6"/>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91" w:author="jhawkins" w:date="2011-04-01T09:13: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6"/>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ins w:id="992" w:author="jhawkins" w:date="2011-04-01T09:28:00Z">
        <w:r>
          <w:rPr>
            <w:rFonts w:ascii="Times New Roman" w:hAnsi="Times New Roman"/>
            <w:color w:val="191919"/>
            <w:sz w:val="18"/>
            <w:szCs w:val="18"/>
          </w:rPr>
          <w:t>/she</w:t>
        </w:r>
      </w:ins>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pursuin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seekin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w:t>
      </w:r>
      <w:r>
        <w:rPr>
          <w:rFonts w:ascii="Times New Roman" w:hAnsi="Times New Roman"/>
          <w:color w:val="191919"/>
          <w:spacing w:val="-3"/>
          <w:sz w:val="18"/>
          <w:szCs w:val="18"/>
        </w:rPr>
        <w:t>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 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6"/>
          <w:sz w:val="18"/>
          <w:szCs w:val="18"/>
        </w:rPr>
        <w:t xml:space="preserve"> </w:t>
      </w:r>
      <w:proofErr w:type="gramStart"/>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ins w:id="993" w:author="jhawkins" w:date="2011-04-01T09:29:00Z">
        <w:r>
          <w:rPr>
            <w:rFonts w:ascii="Times New Roman" w:hAnsi="Times New Roman"/>
            <w:color w:val="191919"/>
            <w:spacing w:val="-16"/>
            <w:sz w:val="18"/>
            <w:szCs w:val="18"/>
          </w:rPr>
          <w:t xml:space="preserve"> Enrollment</w:t>
        </w:r>
        <w:proofErr w:type="gramEnd"/>
        <w:r>
          <w:rPr>
            <w:rFonts w:ascii="Times New Roman" w:hAnsi="Times New Roman"/>
            <w:color w:val="191919"/>
            <w:spacing w:val="-16"/>
            <w:sz w:val="18"/>
            <w:szCs w:val="18"/>
          </w:rPr>
          <w:t xml:space="preserve"> Services </w:t>
        </w:r>
      </w:ins>
      <w:del w:id="994" w:author="jhawkins" w:date="2011-04-01T09:29:00Z">
        <w:r w:rsidDel="00B51F5D">
          <w:rPr>
            <w:rFonts w:ascii="Times New Roman" w:hAnsi="Times New Roman"/>
            <w:color w:val="191919"/>
            <w:spacing w:val="-2"/>
            <w:sz w:val="18"/>
            <w:szCs w:val="18"/>
          </w:rPr>
          <w:delText>Admissions</w:delText>
        </w:r>
      </w:del>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perso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alread</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Albany 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95" w:author="jhawkins" w:date="2011-04-01T09:13: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96" w:author="jhawkins" w:date="2011-04-01T09:13: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w:t>
      </w:r>
      <w:r>
        <w:rPr>
          <w:rFonts w:ascii="Times New Roman" w:hAnsi="Times New Roman"/>
          <w:color w:val="191919"/>
          <w:spacing w:val="-3"/>
          <w:sz w:val="18"/>
          <w:szCs w:val="18"/>
        </w:rPr>
        <w:t>e</w:t>
      </w:r>
      <w:r>
        <w:rPr>
          <w:rFonts w:ascii="Times New Roman" w:hAnsi="Times New Roman"/>
          <w:color w:val="191919"/>
          <w:spacing w:val="-2"/>
          <w:sz w:val="18"/>
          <w:szCs w:val="18"/>
        </w:rPr>
        <w:t>e.</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24"/>
          <w:szCs w:val="24"/>
        </w:rPr>
      </w:pPr>
      <w:bookmarkStart w:id="997" w:name="_Toc295316743"/>
      <w:r>
        <w:rPr>
          <w:rFonts w:ascii="Times New Roman" w:hAnsi="Times New Roman"/>
          <w:color w:val="191919"/>
          <w:spacing w:val="-2"/>
          <w:sz w:val="24"/>
          <w:szCs w:val="24"/>
        </w:rPr>
        <w:t>P</w:t>
      </w:r>
      <w:r>
        <w:rPr>
          <w:rFonts w:ascii="Times New Roman" w:hAnsi="Times New Roman"/>
          <w:color w:val="191919"/>
          <w:spacing w:val="-2"/>
          <w:sz w:val="18"/>
          <w:szCs w:val="18"/>
        </w:rPr>
        <w:t>ROCEDUR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PP</w:t>
      </w:r>
      <w:r>
        <w:rPr>
          <w:rFonts w:ascii="Times New Roman" w:hAnsi="Times New Roman"/>
          <w:color w:val="191919"/>
          <w:spacing w:val="-19"/>
          <w:sz w:val="18"/>
          <w:szCs w:val="18"/>
        </w:rPr>
        <w:t>L</w:t>
      </w:r>
      <w:r>
        <w:rPr>
          <w:rFonts w:ascii="Times New Roman" w:hAnsi="Times New Roman"/>
          <w:color w:val="191919"/>
          <w:spacing w:val="-2"/>
          <w:sz w:val="18"/>
          <w:szCs w:val="18"/>
        </w:rPr>
        <w:t>YIN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6"/>
          <w:sz w:val="24"/>
          <w:szCs w:val="24"/>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OLLEG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L</w:t>
      </w:r>
      <w:r>
        <w:rPr>
          <w:rFonts w:ascii="Times New Roman" w:hAnsi="Times New Roman"/>
          <w:color w:val="191919"/>
          <w:spacing w:val="-2"/>
          <w:sz w:val="18"/>
          <w:szCs w:val="18"/>
        </w:rPr>
        <w:t>EVE</w:t>
      </w:r>
      <w:r>
        <w:rPr>
          <w:rFonts w:ascii="Times New Roman" w:hAnsi="Times New Roman"/>
          <w:color w:val="191919"/>
          <w:sz w:val="18"/>
          <w:szCs w:val="18"/>
        </w:rPr>
        <w:t xml:space="preserve">L </w:t>
      </w:r>
      <w:r>
        <w:rPr>
          <w:rFonts w:ascii="Times New Roman" w:hAnsi="Times New Roman"/>
          <w:color w:val="191919"/>
          <w:spacing w:val="-2"/>
          <w:sz w:val="24"/>
          <w:szCs w:val="24"/>
        </w:rPr>
        <w:t>E</w:t>
      </w:r>
      <w:r>
        <w:rPr>
          <w:rFonts w:ascii="Times New Roman" w:hAnsi="Times New Roman"/>
          <w:color w:val="191919"/>
          <w:spacing w:val="-2"/>
          <w:sz w:val="18"/>
          <w:szCs w:val="18"/>
        </w:rPr>
        <w:t>XAMIN</w:t>
      </w:r>
      <w:r>
        <w:rPr>
          <w:rFonts w:ascii="Times New Roman" w:hAnsi="Times New Roman"/>
          <w:color w:val="191919"/>
          <w:spacing w:val="-16"/>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(CLEP):</w:t>
      </w:r>
      <w:bookmarkEnd w:id="997"/>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del w:id="998" w:author="jhawkins" w:date="2011-04-01T09:31:00Z">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th</w:delText>
        </w:r>
        <w:r w:rsidDel="00B51F5D">
          <w:rPr>
            <w:rFonts w:ascii="Times New Roman" w:hAnsi="Times New Roman"/>
            <w:color w:val="191919"/>
            <w:sz w:val="18"/>
            <w:szCs w:val="18"/>
          </w:rPr>
          <w:delText>e</w:delText>
        </w:r>
        <w:r w:rsidDel="00B51F5D">
          <w:rPr>
            <w:rFonts w:ascii="Times New Roman" w:hAnsi="Times New Roman"/>
            <w:color w:val="191919"/>
            <w:spacing w:val="-4"/>
            <w:sz w:val="18"/>
            <w:szCs w:val="18"/>
          </w:rPr>
          <w:delText xml:space="preserve"> </w:delText>
        </w:r>
      </w:del>
      <w:ins w:id="999" w:author="jhawkins" w:date="2011-04-01T09:13:00Z">
        <w:r>
          <w:rPr>
            <w:rFonts w:ascii="Times New Roman" w:hAnsi="Times New Roman"/>
            <w:color w:val="191919"/>
            <w:spacing w:val="-4"/>
            <w:sz w:val="18"/>
            <w:szCs w:val="18"/>
          </w:rPr>
          <w:t xml:space="preserve"> Academic Services and </w:t>
        </w:r>
      </w:ins>
      <w:r>
        <w:rPr>
          <w:rFonts w:ascii="Times New Roman" w:hAnsi="Times New Roman"/>
          <w:color w:val="191919"/>
          <w:spacing w:val="-2"/>
          <w:sz w:val="18"/>
          <w:szCs w:val="18"/>
        </w:rPr>
        <w:t>Registra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ins w:id="1000" w:author="jhawkins" w:date="2011-04-01T09:32:00Z">
        <w:r>
          <w:rPr>
            <w:rFonts w:ascii="Times New Roman" w:hAnsi="Times New Roman"/>
            <w:color w:val="191919"/>
            <w:spacing w:val="-4"/>
            <w:sz w:val="18"/>
            <w:szCs w:val="18"/>
          </w:rPr>
          <w:t xml:space="preserve">Testing </w:t>
        </w:r>
        <w:proofErr w:type="gramStart"/>
        <w:r>
          <w:rPr>
            <w:rFonts w:ascii="Times New Roman" w:hAnsi="Times New Roman"/>
            <w:color w:val="191919"/>
            <w:spacing w:val="-4"/>
            <w:sz w:val="18"/>
            <w:szCs w:val="18"/>
          </w:rPr>
          <w:t xml:space="preserve">Center </w:t>
        </w:r>
      </w:ins>
      <w:proofErr w:type="gramEnd"/>
      <w:del w:id="1001" w:author="jhawkins" w:date="2011-04-01T09:32:00Z">
        <w:r w:rsidDel="00B51F5D">
          <w:rPr>
            <w:rFonts w:ascii="Times New Roman" w:hAnsi="Times New Roman"/>
            <w:color w:val="191919"/>
            <w:spacing w:val="-2"/>
            <w:sz w:val="18"/>
            <w:szCs w:val="18"/>
          </w:rPr>
          <w:delText>O</w:delText>
        </w:r>
        <w:r w:rsidDel="00B51F5D">
          <w:rPr>
            <w:rFonts w:ascii="Times New Roman" w:hAnsi="Times New Roman"/>
            <w:color w:val="191919"/>
            <w:spacing w:val="-5"/>
            <w:sz w:val="18"/>
            <w:szCs w:val="18"/>
          </w:rPr>
          <w:delText>f</w:delText>
        </w:r>
        <w:r w:rsidDel="00B51F5D">
          <w:rPr>
            <w:rFonts w:ascii="Times New Roman" w:hAnsi="Times New Roman"/>
            <w:color w:val="191919"/>
            <w:spacing w:val="-2"/>
            <w:sz w:val="18"/>
            <w:szCs w:val="18"/>
          </w:rPr>
          <w:delText>fic</w:delText>
        </w:r>
        <w:r w:rsidDel="00B51F5D">
          <w:rPr>
            <w:rFonts w:ascii="Times New Roman" w:hAnsi="Times New Roman"/>
            <w:color w:val="191919"/>
            <w:sz w:val="18"/>
            <w:szCs w:val="18"/>
          </w:rPr>
          <w:delText>e</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o</w:delText>
        </w:r>
        <w:r w:rsidDel="00B51F5D">
          <w:rPr>
            <w:rFonts w:ascii="Times New Roman" w:hAnsi="Times New Roman"/>
            <w:color w:val="191919"/>
            <w:sz w:val="18"/>
            <w:szCs w:val="18"/>
          </w:rPr>
          <w:delText>f</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Counselin</w:delText>
        </w:r>
        <w:r w:rsidDel="00B51F5D">
          <w:rPr>
            <w:rFonts w:ascii="Times New Roman" w:hAnsi="Times New Roman"/>
            <w:color w:val="191919"/>
            <w:sz w:val="18"/>
            <w:szCs w:val="18"/>
          </w:rPr>
          <w:delText>g</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an</w:delText>
        </w:r>
        <w:r w:rsidDel="00B51F5D">
          <w:rPr>
            <w:rFonts w:ascii="Times New Roman" w:hAnsi="Times New Roman"/>
            <w:color w:val="191919"/>
            <w:sz w:val="18"/>
            <w:szCs w:val="18"/>
          </w:rPr>
          <w:delText>d</w:delText>
        </w:r>
        <w:r w:rsidDel="00B51F5D">
          <w:rPr>
            <w:rFonts w:ascii="Times New Roman" w:hAnsi="Times New Roman"/>
            <w:color w:val="191919"/>
            <w:spacing w:val="-7"/>
            <w:sz w:val="18"/>
            <w:szCs w:val="18"/>
          </w:rPr>
          <w:delText xml:space="preserve"> </w:delText>
        </w:r>
        <w:r w:rsidDel="00B51F5D">
          <w:rPr>
            <w:rFonts w:ascii="Times New Roman" w:hAnsi="Times New Roman"/>
            <w:color w:val="191919"/>
            <w:spacing w:val="-14"/>
            <w:sz w:val="18"/>
            <w:szCs w:val="18"/>
          </w:rPr>
          <w:delText>T</w:delText>
        </w:r>
        <w:r w:rsidDel="00B51F5D">
          <w:rPr>
            <w:rFonts w:ascii="Times New Roman" w:hAnsi="Times New Roman"/>
            <w:color w:val="191919"/>
            <w:spacing w:val="-2"/>
            <w:sz w:val="18"/>
            <w:szCs w:val="18"/>
          </w:rPr>
          <w:delText>esting</w:delText>
        </w:r>
      </w:del>
      <w:r>
        <w:rPr>
          <w:rFonts w:ascii="Times New Roman" w:hAnsi="Times New Roman"/>
          <w:color w:val="191919"/>
          <w:spacing w:val="-2"/>
          <w:sz w:val="18"/>
          <w:szCs w:val="18"/>
        </w:rPr>
        <w:t>.</w:t>
      </w:r>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Confe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yo</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chairperson.</w:t>
      </w:r>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1002" w:author="jhawkins" w:date="2011-04-01T09:14: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approval.</w:t>
      </w:r>
    </w:p>
    <w:p w:rsidR="00974DBB" w:rsidRDefault="00974DBB" w:rsidP="00974DBB">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del w:id="1003" w:author="jhawkins" w:date="2011-04-01T09:33:00Z">
        <w:r w:rsidDel="00B51F5D">
          <w:rPr>
            <w:rFonts w:ascii="Times New Roman" w:hAnsi="Times New Roman"/>
            <w:color w:val="191919"/>
            <w:spacing w:val="-2"/>
            <w:sz w:val="18"/>
            <w:szCs w:val="18"/>
          </w:rPr>
          <w:delText>O</w:delText>
        </w:r>
        <w:r w:rsidDel="00B51F5D">
          <w:rPr>
            <w:rFonts w:ascii="Times New Roman" w:hAnsi="Times New Roman"/>
            <w:color w:val="191919"/>
            <w:spacing w:val="-5"/>
            <w:sz w:val="18"/>
            <w:szCs w:val="18"/>
          </w:rPr>
          <w:delText>f</w:delText>
        </w:r>
        <w:r w:rsidDel="00B51F5D">
          <w:rPr>
            <w:rFonts w:ascii="Times New Roman" w:hAnsi="Times New Roman"/>
            <w:color w:val="191919"/>
            <w:spacing w:val="-2"/>
            <w:sz w:val="18"/>
            <w:szCs w:val="18"/>
          </w:rPr>
          <w:delText>fic</w:delText>
        </w:r>
        <w:r w:rsidDel="00B51F5D">
          <w:rPr>
            <w:rFonts w:ascii="Times New Roman" w:hAnsi="Times New Roman"/>
            <w:color w:val="191919"/>
            <w:sz w:val="18"/>
            <w:szCs w:val="18"/>
          </w:rPr>
          <w:delText>e</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o</w:delText>
        </w:r>
        <w:r w:rsidDel="00B51F5D">
          <w:rPr>
            <w:rFonts w:ascii="Times New Roman" w:hAnsi="Times New Roman"/>
            <w:color w:val="191919"/>
            <w:sz w:val="18"/>
            <w:szCs w:val="18"/>
          </w:rPr>
          <w:delText>f</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Counselin</w:delText>
        </w:r>
        <w:r w:rsidDel="00B51F5D">
          <w:rPr>
            <w:rFonts w:ascii="Times New Roman" w:hAnsi="Times New Roman"/>
            <w:color w:val="191919"/>
            <w:sz w:val="18"/>
            <w:szCs w:val="18"/>
          </w:rPr>
          <w:delText>g</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an</w:delText>
        </w:r>
        <w:r w:rsidDel="00B51F5D">
          <w:rPr>
            <w:rFonts w:ascii="Times New Roman" w:hAnsi="Times New Roman"/>
            <w:color w:val="191919"/>
            <w:sz w:val="18"/>
            <w:szCs w:val="18"/>
          </w:rPr>
          <w:delText>d</w:delText>
        </w:r>
        <w:r w:rsidDel="00B51F5D">
          <w:rPr>
            <w:rFonts w:ascii="Times New Roman" w:hAnsi="Times New Roman"/>
            <w:color w:val="191919"/>
            <w:spacing w:val="-7"/>
            <w:sz w:val="18"/>
            <w:szCs w:val="18"/>
          </w:rPr>
          <w:delText xml:space="preserve"> </w:delText>
        </w:r>
      </w:del>
      <w:r>
        <w:rPr>
          <w:rFonts w:ascii="Times New Roman" w:hAnsi="Times New Roman"/>
          <w:color w:val="191919"/>
          <w:spacing w:val="-14"/>
          <w:sz w:val="18"/>
          <w:szCs w:val="18"/>
        </w:rPr>
        <w:t>T</w:t>
      </w:r>
      <w:r>
        <w:rPr>
          <w:rFonts w:ascii="Times New Roman" w:hAnsi="Times New Roman"/>
          <w:color w:val="191919"/>
          <w:spacing w:val="-3"/>
          <w:sz w:val="18"/>
          <w:szCs w:val="18"/>
        </w:rPr>
        <w:t>e</w:t>
      </w:r>
      <w:r>
        <w:rPr>
          <w:rFonts w:ascii="Times New Roman" w:hAnsi="Times New Roman"/>
          <w:color w:val="191919"/>
          <w:spacing w:val="-2"/>
          <w:sz w:val="18"/>
          <w:szCs w:val="18"/>
        </w:rPr>
        <w:t>sting</w:t>
      </w:r>
      <w:ins w:id="1004" w:author="jhawkins" w:date="2011-04-01T09:33:00Z">
        <w:r>
          <w:rPr>
            <w:rFonts w:ascii="Times New Roman" w:hAnsi="Times New Roman"/>
            <w:color w:val="191919"/>
            <w:spacing w:val="-2"/>
            <w:sz w:val="18"/>
            <w:szCs w:val="18"/>
          </w:rPr>
          <w:t xml:space="preserve"> Center</w:t>
        </w:r>
      </w:ins>
      <w:r>
        <w:rPr>
          <w:rFonts w:ascii="Times New Roman" w:hAnsi="Times New Roman"/>
          <w:color w:val="191919"/>
          <w:spacing w:val="-2"/>
          <w:sz w:val="18"/>
          <w:szCs w:val="18"/>
        </w:rPr>
        <w:t>. 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code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5004</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spac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sent.</w:t>
      </w:r>
    </w:p>
    <w:p w:rsidR="00974DBB" w:rsidRDefault="00974DBB" w:rsidP="00974DBB">
      <w:pPr>
        <w:widowControl w:val="0"/>
        <w:autoSpaceDE w:val="0"/>
        <w:autoSpaceDN w:val="0"/>
        <w:adjustRightInd w:val="0"/>
        <w:spacing w:before="6" w:after="0" w:line="180" w:lineRule="exact"/>
        <w:ind w:left="180" w:right="130" w:firstLine="0"/>
        <w:rPr>
          <w:rFonts w:ascii="Times New Roman" w:hAnsi="Times New Roman"/>
          <w:color w:val="000000"/>
          <w:sz w:val="18"/>
          <w:szCs w:val="18"/>
        </w:rPr>
      </w:pPr>
    </w:p>
    <w:p w:rsidR="00974DBB" w:rsidRDefault="006A495C"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6A495C">
        <w:rPr>
          <w:rFonts w:ascii="Calibri" w:hAnsi="Calibri"/>
          <w:noProof/>
          <w:lang w:eastAsia="en-US"/>
        </w:rPr>
        <w:pict>
          <v:shape id="Text Box 1864" o:spid="_x0000_s1071" type="#_x0000_t202" style="position:absolute;left:0;text-align:left;margin-left:26.35pt;margin-top:750pt;width:20.2pt;height:18pt;z-index:-2516090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" o:allowincell="f" filled="f" stroked="f">
            <v:textbox style="mso-next-textbox:#Text Box 1864" inset="0,0,0,0">
              <w:txbxContent>
                <w:p w:rsidR="00974DBB" w:rsidRDefault="00974DBB" w:rsidP="00974DBB">
                  <w:pPr>
                    <w:widowControl w:val="0"/>
                    <w:autoSpaceDE w:val="0"/>
                    <w:autoSpaceDN w:val="0"/>
                    <w:adjustRightInd w:val="0"/>
                    <w:spacing w:after="0" w:line="360" w:lineRule="exact"/>
                    <w:ind w:right="-74"/>
                    <w:rPr>
                      <w:rFonts w:ascii="Century Gothic" w:hAnsi="Century Gothic" w:cs="Century Gothic"/>
                      <w:color w:val="000000"/>
                      <w:sz w:val="36"/>
                      <w:szCs w:val="36"/>
                    </w:rPr>
                  </w:pPr>
                  <w:r>
                    <w:rPr>
                      <w:rFonts w:ascii="Century Gothic" w:hAnsi="Century Gothic" w:cs="Century Gothic"/>
                      <w:b/>
                      <w:bCs/>
                      <w:color w:val="191919"/>
                      <w:position w:val="1"/>
                      <w:sz w:val="36"/>
                      <w:szCs w:val="36"/>
                    </w:rPr>
                    <w:t>54</w:t>
                  </w:r>
                </w:p>
              </w:txbxContent>
            </v:textbox>
            <w10:wrap anchorx="page" anchory="page"/>
          </v:shape>
        </w:pict>
      </w:r>
      <w:r w:rsidR="00974DBB">
        <w:rPr>
          <w:rFonts w:ascii="Times New Roman" w:hAnsi="Times New Roman"/>
          <w:color w:val="191919"/>
          <w:spacing w:val="-2"/>
          <w:sz w:val="18"/>
          <w:szCs w:val="18"/>
        </w:rPr>
        <w:t>NOTE</w:t>
      </w:r>
      <w:r w:rsidR="00974DBB">
        <w:rPr>
          <w:rFonts w:ascii="Times New Roman" w:hAnsi="Times New Roman"/>
          <w:color w:val="191919"/>
          <w:sz w:val="18"/>
          <w:szCs w:val="18"/>
        </w:rPr>
        <w:t>:</w:t>
      </w:r>
      <w:r w:rsidR="00974DBB">
        <w:rPr>
          <w:rFonts w:ascii="Times New Roman" w:hAnsi="Times New Roman"/>
          <w:color w:val="191919"/>
          <w:spacing w:val="-2"/>
          <w:sz w:val="18"/>
          <w:szCs w:val="18"/>
        </w:rPr>
        <w:t xml:space="preserve"> Allo</w:t>
      </w:r>
      <w:r w:rsidR="00974DBB">
        <w:rPr>
          <w:rFonts w:ascii="Times New Roman" w:hAnsi="Times New Roman"/>
          <w:color w:val="191919"/>
          <w:sz w:val="18"/>
          <w:szCs w:val="18"/>
        </w:rPr>
        <w:t>w</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fou</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t</w:t>
      </w:r>
      <w:r w:rsidR="00974DBB">
        <w:rPr>
          <w:rFonts w:ascii="Times New Roman" w:hAnsi="Times New Roman"/>
          <w:color w:val="191919"/>
          <w:sz w:val="18"/>
          <w:szCs w:val="18"/>
        </w:rPr>
        <w:t>o</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si</w:t>
      </w:r>
      <w:r w:rsidR="00974DBB">
        <w:rPr>
          <w:rFonts w:ascii="Times New Roman" w:hAnsi="Times New Roman"/>
          <w:color w:val="191919"/>
          <w:sz w:val="18"/>
          <w:szCs w:val="18"/>
        </w:rPr>
        <w:t>x</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week</w:t>
      </w:r>
      <w:r w:rsidR="00974DBB">
        <w:rPr>
          <w:rFonts w:ascii="Times New Roman" w:hAnsi="Times New Roman"/>
          <w:color w:val="191919"/>
          <w:sz w:val="18"/>
          <w:szCs w:val="18"/>
        </w:rPr>
        <w:t>s</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afte</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test(s</w:t>
      </w:r>
      <w:r w:rsidR="00974DBB">
        <w:rPr>
          <w:rFonts w:ascii="Times New Roman" w:hAnsi="Times New Roman"/>
          <w:color w:val="191919"/>
          <w:sz w:val="18"/>
          <w:szCs w:val="18"/>
        </w:rPr>
        <w:t>)</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fo</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result</w:t>
      </w:r>
      <w:r w:rsidR="00974DBB">
        <w:rPr>
          <w:rFonts w:ascii="Times New Roman" w:hAnsi="Times New Roman"/>
          <w:color w:val="191919"/>
          <w:sz w:val="18"/>
          <w:szCs w:val="18"/>
        </w:rPr>
        <w:t>s</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t</w:t>
      </w:r>
      <w:r w:rsidR="00974DBB">
        <w:rPr>
          <w:rFonts w:ascii="Times New Roman" w:hAnsi="Times New Roman"/>
          <w:color w:val="191919"/>
          <w:sz w:val="18"/>
          <w:szCs w:val="18"/>
        </w:rPr>
        <w:t>o</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b</w:t>
      </w:r>
      <w:r w:rsidR="00974DBB">
        <w:rPr>
          <w:rFonts w:ascii="Times New Roman" w:hAnsi="Times New Roman"/>
          <w:color w:val="191919"/>
          <w:sz w:val="18"/>
          <w:szCs w:val="18"/>
        </w:rPr>
        <w:t>e</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processed</w:t>
      </w:r>
      <w:r w:rsidR="00974DBB">
        <w:rPr>
          <w:rFonts w:ascii="Times New Roman" w:hAnsi="Times New Roman"/>
          <w:color w:val="191919"/>
          <w:sz w:val="18"/>
          <w:szCs w:val="18"/>
        </w:rPr>
        <w:t>.</w:t>
      </w:r>
      <w:r w:rsidR="00974DBB">
        <w:rPr>
          <w:rFonts w:ascii="Times New Roman" w:hAnsi="Times New Roman"/>
          <w:color w:val="191919"/>
          <w:spacing w:val="1"/>
          <w:sz w:val="18"/>
          <w:szCs w:val="18"/>
        </w:rPr>
        <w:t xml:space="preserve"> </w:t>
      </w:r>
      <w:r w:rsidR="00974DBB">
        <w:rPr>
          <w:rFonts w:ascii="Times New Roman" w:hAnsi="Times New Roman"/>
          <w:color w:val="191919"/>
          <w:spacing w:val="-20"/>
          <w:sz w:val="18"/>
          <w:szCs w:val="18"/>
        </w:rPr>
        <w:t>Y</w:t>
      </w:r>
      <w:r w:rsidR="00974DBB">
        <w:rPr>
          <w:rFonts w:ascii="Times New Roman" w:hAnsi="Times New Roman"/>
          <w:color w:val="191919"/>
          <w:spacing w:val="-2"/>
          <w:sz w:val="18"/>
          <w:szCs w:val="18"/>
        </w:rPr>
        <w:t>o</w:t>
      </w:r>
      <w:r w:rsidR="00974DBB">
        <w:rPr>
          <w:rFonts w:ascii="Times New Roman" w:hAnsi="Times New Roman"/>
          <w:color w:val="191919"/>
          <w:sz w:val="18"/>
          <w:szCs w:val="18"/>
        </w:rPr>
        <w:t>u</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shoul</w:t>
      </w:r>
      <w:r w:rsidR="00974DBB">
        <w:rPr>
          <w:rFonts w:ascii="Times New Roman" w:hAnsi="Times New Roman"/>
          <w:color w:val="191919"/>
          <w:sz w:val="18"/>
          <w:szCs w:val="18"/>
        </w:rPr>
        <w:t>d</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receiv</w:t>
      </w:r>
      <w:r w:rsidR="00974DBB">
        <w:rPr>
          <w:rFonts w:ascii="Times New Roman" w:hAnsi="Times New Roman"/>
          <w:color w:val="191919"/>
          <w:sz w:val="18"/>
          <w:szCs w:val="18"/>
        </w:rPr>
        <w:t>e</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a</w:t>
      </w:r>
      <w:r w:rsidR="00974DBB">
        <w:rPr>
          <w:rFonts w:ascii="Times New Roman" w:hAnsi="Times New Roman"/>
          <w:color w:val="191919"/>
          <w:sz w:val="18"/>
          <w:szCs w:val="18"/>
        </w:rPr>
        <w:t>n</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evaluatio</w:t>
      </w:r>
      <w:r w:rsidR="00974DBB">
        <w:rPr>
          <w:rFonts w:ascii="Times New Roman" w:hAnsi="Times New Roman"/>
          <w:color w:val="191919"/>
          <w:sz w:val="18"/>
          <w:szCs w:val="18"/>
        </w:rPr>
        <w:t>n</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shee</w:t>
      </w:r>
      <w:r w:rsidR="00974DBB">
        <w:rPr>
          <w:rFonts w:ascii="Times New Roman" w:hAnsi="Times New Roman"/>
          <w:color w:val="191919"/>
          <w:sz w:val="18"/>
          <w:szCs w:val="18"/>
        </w:rPr>
        <w:t>t</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indicatin</w:t>
      </w:r>
      <w:r w:rsidR="00974DBB">
        <w:rPr>
          <w:rFonts w:ascii="Times New Roman" w:hAnsi="Times New Roman"/>
          <w:color w:val="191919"/>
          <w:sz w:val="18"/>
          <w:szCs w:val="18"/>
        </w:rPr>
        <w:t>g</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whethe</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yo</w:t>
      </w:r>
      <w:r w:rsidR="00974DBB">
        <w:rPr>
          <w:rFonts w:ascii="Times New Roman" w:hAnsi="Times New Roman"/>
          <w:color w:val="191919"/>
          <w:sz w:val="18"/>
          <w:szCs w:val="18"/>
        </w:rPr>
        <w:t>u</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have passe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th</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test(s)</w:t>
      </w:r>
      <w:r w:rsidR="00974DBB">
        <w:rPr>
          <w:rFonts w:ascii="Times New Roman" w:hAnsi="Times New Roman"/>
          <w:color w:val="191919"/>
          <w:sz w:val="18"/>
          <w:szCs w:val="18"/>
        </w:rPr>
        <w: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I</w:t>
      </w:r>
      <w:r w:rsidR="00974DBB">
        <w:rPr>
          <w:rFonts w:ascii="Times New Roman" w:hAnsi="Times New Roman"/>
          <w:color w:val="191919"/>
          <w:sz w:val="18"/>
          <w:szCs w:val="18"/>
        </w:rPr>
        <w:t>f</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yo</w:t>
      </w:r>
      <w:r w:rsidR="00974DBB">
        <w:rPr>
          <w:rFonts w:ascii="Times New Roman" w:hAnsi="Times New Roman"/>
          <w:color w:val="191919"/>
          <w:sz w:val="18"/>
          <w:szCs w:val="18"/>
        </w:rPr>
        <w:t>u</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hav</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no</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receive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CLE</w:t>
      </w:r>
      <w:r w:rsidR="00974DBB">
        <w:rPr>
          <w:rFonts w:ascii="Times New Roman" w:hAnsi="Times New Roman"/>
          <w:color w:val="191919"/>
          <w:sz w:val="18"/>
          <w:szCs w:val="18"/>
        </w:rPr>
        <w:t>P</w:t>
      </w:r>
      <w:r w:rsidR="00974DBB">
        <w:rPr>
          <w:rFonts w:ascii="Times New Roman" w:hAnsi="Times New Roman"/>
          <w:color w:val="191919"/>
          <w:spacing w:val="-17"/>
          <w:sz w:val="18"/>
          <w:szCs w:val="18"/>
        </w:rPr>
        <w:t xml:space="preserve"> </w:t>
      </w:r>
      <w:r w:rsidR="00974DBB">
        <w:rPr>
          <w:rFonts w:ascii="Times New Roman" w:hAnsi="Times New Roman"/>
          <w:color w:val="191919"/>
          <w:spacing w:val="-2"/>
          <w:sz w:val="18"/>
          <w:szCs w:val="18"/>
        </w:rPr>
        <w:t>evaluatio</w:t>
      </w:r>
      <w:r w:rsidR="00974DBB">
        <w:rPr>
          <w:rFonts w:ascii="Times New Roman" w:hAnsi="Times New Roman"/>
          <w:color w:val="191919"/>
          <w:sz w:val="18"/>
          <w:szCs w:val="18"/>
        </w:rPr>
        <w:t>n</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i</w:t>
      </w:r>
      <w:r w:rsidR="00974DBB">
        <w:rPr>
          <w:rFonts w:ascii="Times New Roman" w:hAnsi="Times New Roman"/>
          <w:color w:val="191919"/>
          <w:sz w:val="18"/>
          <w:szCs w:val="18"/>
        </w:rPr>
        <w:t>n</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1</w:t>
      </w:r>
      <w:r w:rsidR="00974DBB">
        <w:rPr>
          <w:rFonts w:ascii="Times New Roman" w:hAnsi="Times New Roman"/>
          <w:color w:val="191919"/>
          <w:sz w:val="18"/>
          <w:szCs w:val="18"/>
        </w:rPr>
        <w:t>4</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day</w:t>
      </w:r>
      <w:r w:rsidR="00974DBB">
        <w:rPr>
          <w:rFonts w:ascii="Times New Roman" w:hAnsi="Times New Roman"/>
          <w:color w:val="191919"/>
          <w:sz w:val="18"/>
          <w:szCs w:val="18"/>
        </w:rPr>
        <w:t>s</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afte</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yo</w:t>
      </w:r>
      <w:r w:rsidR="00974DBB">
        <w:rPr>
          <w:rFonts w:ascii="Times New Roman" w:hAnsi="Times New Roman"/>
          <w:color w:val="191919"/>
          <w:sz w:val="18"/>
          <w:szCs w:val="18"/>
        </w:rPr>
        <w:t>u</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receiv</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you</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results</w:t>
      </w:r>
      <w:r w:rsidR="00974DBB">
        <w:rPr>
          <w:rFonts w:ascii="Times New Roman" w:hAnsi="Times New Roman"/>
          <w:color w:val="191919"/>
          <w:sz w:val="18"/>
          <w:szCs w:val="18"/>
        </w:rPr>
        <w: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pleas</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contac</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th</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ins w:id="1005" w:author="jhawkins" w:date="2011-04-01T09:14:00Z">
        <w:r w:rsidR="00974DBB">
          <w:rPr>
            <w:rFonts w:ascii="Times New Roman" w:hAnsi="Times New Roman"/>
            <w:color w:val="191919"/>
            <w:spacing w:val="-11"/>
            <w:sz w:val="18"/>
            <w:szCs w:val="18"/>
          </w:rPr>
          <w:t xml:space="preserve">Office of Academic Services and </w:t>
        </w:r>
      </w:ins>
      <w:r w:rsidR="00974DBB">
        <w:rPr>
          <w:rFonts w:ascii="Times New Roman" w:hAnsi="Times New Roman"/>
          <w:color w:val="191919"/>
          <w:spacing w:val="-2"/>
          <w:sz w:val="18"/>
          <w:szCs w:val="18"/>
        </w:rPr>
        <w:t>Reg</w:t>
      </w:r>
      <w:r w:rsidR="00974DBB">
        <w:rPr>
          <w:rFonts w:ascii="Times New Roman" w:hAnsi="Times New Roman"/>
          <w:color w:val="191919"/>
          <w:spacing w:val="-4"/>
          <w:sz w:val="18"/>
          <w:szCs w:val="18"/>
        </w:rPr>
        <w:t>i</w:t>
      </w:r>
      <w:r w:rsidR="00974DBB">
        <w:rPr>
          <w:rFonts w:ascii="Times New Roman" w:hAnsi="Times New Roman"/>
          <w:color w:val="191919"/>
          <w:spacing w:val="-2"/>
          <w:sz w:val="18"/>
          <w:szCs w:val="18"/>
        </w:rPr>
        <w:t>stra</w:t>
      </w:r>
      <w:r w:rsidR="00974DBB">
        <w:rPr>
          <w:rFonts w:ascii="Times New Roman" w:hAnsi="Times New Roman"/>
          <w:color w:val="191919"/>
          <w:spacing w:val="5"/>
          <w:sz w:val="18"/>
          <w:szCs w:val="18"/>
        </w:rPr>
        <w:t>r</w:t>
      </w:r>
      <w:del w:id="1006" w:author="jhawkins" w:date="2011-04-01T09:14:00Z">
        <w:r w:rsidR="00974DBB" w:rsidDel="005622C5">
          <w:rPr>
            <w:rFonts w:ascii="Times New Roman" w:hAnsi="Times New Roman"/>
            <w:color w:val="191919"/>
            <w:spacing w:val="-12"/>
            <w:sz w:val="18"/>
            <w:szCs w:val="18"/>
          </w:rPr>
          <w:delText>’</w:delText>
        </w:r>
        <w:r w:rsidR="00974DBB" w:rsidDel="005622C5">
          <w:rPr>
            <w:rFonts w:ascii="Times New Roman" w:hAnsi="Times New Roman"/>
            <w:color w:val="191919"/>
            <w:sz w:val="18"/>
            <w:szCs w:val="18"/>
          </w:rPr>
          <w:delText>s</w:delText>
        </w:r>
        <w:r w:rsidR="00974DBB" w:rsidDel="005622C5">
          <w:rPr>
            <w:rFonts w:ascii="Times New Roman" w:hAnsi="Times New Roman"/>
            <w:color w:val="191919"/>
            <w:spacing w:val="-11"/>
            <w:sz w:val="18"/>
            <w:szCs w:val="18"/>
          </w:rPr>
          <w:delText xml:space="preserve"> </w:delText>
        </w:r>
        <w:r w:rsidR="00974DBB" w:rsidDel="005622C5">
          <w:rPr>
            <w:rFonts w:ascii="Times New Roman" w:hAnsi="Times New Roman"/>
            <w:color w:val="191919"/>
            <w:spacing w:val="-2"/>
            <w:sz w:val="18"/>
            <w:szCs w:val="18"/>
          </w:rPr>
          <w:delText>O</w:delText>
        </w:r>
        <w:r w:rsidR="00974DBB" w:rsidDel="005622C5">
          <w:rPr>
            <w:rFonts w:ascii="Times New Roman" w:hAnsi="Times New Roman"/>
            <w:color w:val="191919"/>
            <w:spacing w:val="-5"/>
            <w:sz w:val="18"/>
            <w:szCs w:val="18"/>
          </w:rPr>
          <w:delText>f</w:delText>
        </w:r>
        <w:r w:rsidR="00974DBB" w:rsidDel="005622C5">
          <w:rPr>
            <w:rFonts w:ascii="Times New Roman" w:hAnsi="Times New Roman"/>
            <w:color w:val="191919"/>
            <w:spacing w:val="-2"/>
            <w:sz w:val="18"/>
            <w:szCs w:val="18"/>
          </w:rPr>
          <w:delText>fice</w:delText>
        </w:r>
      </w:del>
      <w:r w:rsidR="00974DBB">
        <w:rPr>
          <w:rFonts w:ascii="Times New Roman" w:hAnsi="Times New Roman"/>
          <w:color w:val="191919"/>
          <w:sz w:val="18"/>
          <w:szCs w:val="18"/>
        </w:rPr>
        <w:t>.</w:t>
      </w:r>
      <w:r w:rsidR="00974DBB">
        <w:rPr>
          <w:rFonts w:ascii="Times New Roman" w:hAnsi="Times New Roman"/>
          <w:color w:val="191919"/>
          <w:spacing w:val="26"/>
          <w:sz w:val="18"/>
          <w:szCs w:val="18"/>
        </w:rPr>
        <w:t xml:space="preserve"> </w:t>
      </w:r>
      <w:r w:rsidR="00974DBB">
        <w:rPr>
          <w:rFonts w:ascii="Times New Roman" w:hAnsi="Times New Roman"/>
          <w:color w:val="191919"/>
          <w:spacing w:val="-2"/>
          <w:sz w:val="18"/>
          <w:szCs w:val="18"/>
        </w:rPr>
        <w:t>Credit b</w:t>
      </w:r>
      <w:r w:rsidR="00974DBB">
        <w:rPr>
          <w:rFonts w:ascii="Times New Roman" w:hAnsi="Times New Roman"/>
          <w:color w:val="191919"/>
          <w:sz w:val="18"/>
          <w:szCs w:val="18"/>
        </w:rPr>
        <w:t xml:space="preserve">y </w:t>
      </w:r>
      <w:r w:rsidR="00974DBB">
        <w:rPr>
          <w:rFonts w:ascii="Times New Roman" w:hAnsi="Times New Roman"/>
          <w:color w:val="191919"/>
          <w:spacing w:val="-2"/>
          <w:sz w:val="18"/>
          <w:szCs w:val="18"/>
        </w:rPr>
        <w:t>Examinatio</w:t>
      </w:r>
      <w:r w:rsidR="00974DBB">
        <w:rPr>
          <w:rFonts w:ascii="Times New Roman" w:hAnsi="Times New Roman"/>
          <w:color w:val="191919"/>
          <w:sz w:val="18"/>
          <w:szCs w:val="18"/>
        </w:rPr>
        <w:t xml:space="preserve">n </w:t>
      </w:r>
      <w:r w:rsidR="00974DBB">
        <w:rPr>
          <w:rFonts w:ascii="Times New Roman" w:hAnsi="Times New Roman"/>
          <w:color w:val="191919"/>
          <w:spacing w:val="-2"/>
          <w:sz w:val="18"/>
          <w:szCs w:val="18"/>
        </w:rPr>
        <w:t>i</w:t>
      </w:r>
      <w:r w:rsidR="00974DBB">
        <w:rPr>
          <w:rFonts w:ascii="Times New Roman" w:hAnsi="Times New Roman"/>
          <w:color w:val="191919"/>
          <w:sz w:val="18"/>
          <w:szCs w:val="18"/>
        </w:rPr>
        <w:t xml:space="preserve">s </w:t>
      </w:r>
      <w:r w:rsidR="00974DBB">
        <w:rPr>
          <w:rFonts w:ascii="Times New Roman" w:hAnsi="Times New Roman"/>
          <w:color w:val="191919"/>
          <w:spacing w:val="-2"/>
          <w:sz w:val="18"/>
          <w:szCs w:val="18"/>
        </w:rPr>
        <w:t>availabl</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t</w:t>
      </w:r>
      <w:r w:rsidR="00974DBB">
        <w:rPr>
          <w:rFonts w:ascii="Times New Roman" w:hAnsi="Times New Roman"/>
          <w:color w:val="191919"/>
          <w:sz w:val="18"/>
          <w:szCs w:val="18"/>
        </w:rPr>
        <w:t xml:space="preserve">o </w:t>
      </w:r>
      <w:r w:rsidR="00974DBB">
        <w:rPr>
          <w:rFonts w:ascii="Times New Roman" w:hAnsi="Times New Roman"/>
          <w:color w:val="191919"/>
          <w:spacing w:val="-2"/>
          <w:sz w:val="18"/>
          <w:szCs w:val="18"/>
        </w:rPr>
        <w:t>al</w:t>
      </w:r>
      <w:r w:rsidR="00974DBB">
        <w:rPr>
          <w:rFonts w:ascii="Times New Roman" w:hAnsi="Times New Roman"/>
          <w:color w:val="191919"/>
          <w:sz w:val="18"/>
          <w:szCs w:val="18"/>
        </w:rPr>
        <w:t xml:space="preserve">l </w:t>
      </w:r>
      <w:r w:rsidR="00974DBB">
        <w:rPr>
          <w:rFonts w:ascii="Times New Roman" w:hAnsi="Times New Roman"/>
          <w:color w:val="191919"/>
          <w:spacing w:val="-2"/>
          <w:sz w:val="18"/>
          <w:szCs w:val="18"/>
        </w:rPr>
        <w:t>student</w:t>
      </w:r>
      <w:r w:rsidR="00974DBB">
        <w:rPr>
          <w:rFonts w:ascii="Times New Roman" w:hAnsi="Times New Roman"/>
          <w:color w:val="191919"/>
          <w:sz w:val="18"/>
          <w:szCs w:val="18"/>
        </w:rPr>
        <w:t xml:space="preserve">s </w:t>
      </w:r>
      <w:r w:rsidR="00974DBB">
        <w:rPr>
          <w:rFonts w:ascii="Times New Roman" w:hAnsi="Times New Roman"/>
          <w:color w:val="191919"/>
          <w:spacing w:val="-2"/>
          <w:sz w:val="18"/>
          <w:szCs w:val="18"/>
        </w:rPr>
        <w:t>wh</w:t>
      </w:r>
      <w:r w:rsidR="00974DBB">
        <w:rPr>
          <w:rFonts w:ascii="Times New Roman" w:hAnsi="Times New Roman"/>
          <w:color w:val="191919"/>
          <w:sz w:val="18"/>
          <w:szCs w:val="18"/>
        </w:rPr>
        <w:t xml:space="preserve">o </w:t>
      </w:r>
      <w:r w:rsidR="00974DBB">
        <w:rPr>
          <w:rFonts w:ascii="Times New Roman" w:hAnsi="Times New Roman"/>
          <w:color w:val="191919"/>
          <w:spacing w:val="-2"/>
          <w:sz w:val="18"/>
          <w:szCs w:val="18"/>
        </w:rPr>
        <w:t>wis</w:t>
      </w:r>
      <w:r w:rsidR="00974DBB">
        <w:rPr>
          <w:rFonts w:ascii="Times New Roman" w:hAnsi="Times New Roman"/>
          <w:color w:val="191919"/>
          <w:sz w:val="18"/>
          <w:szCs w:val="18"/>
        </w:rPr>
        <w:t xml:space="preserve">h </w:t>
      </w:r>
      <w:r w:rsidR="00974DBB">
        <w:rPr>
          <w:rFonts w:ascii="Times New Roman" w:hAnsi="Times New Roman"/>
          <w:color w:val="191919"/>
          <w:spacing w:val="-2"/>
          <w:sz w:val="18"/>
          <w:szCs w:val="18"/>
        </w:rPr>
        <w:t>t</w:t>
      </w:r>
      <w:r w:rsidR="00974DBB">
        <w:rPr>
          <w:rFonts w:ascii="Times New Roman" w:hAnsi="Times New Roman"/>
          <w:color w:val="191919"/>
          <w:sz w:val="18"/>
          <w:szCs w:val="18"/>
        </w:rPr>
        <w:t xml:space="preserve">o </w:t>
      </w:r>
      <w:r w:rsidR="00974DBB">
        <w:rPr>
          <w:rFonts w:ascii="Times New Roman" w:hAnsi="Times New Roman"/>
          <w:color w:val="191919"/>
          <w:spacing w:val="-2"/>
          <w:sz w:val="18"/>
          <w:szCs w:val="18"/>
        </w:rPr>
        <w:t>validat</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knowledg</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fo</w:t>
      </w:r>
      <w:r w:rsidR="00974DBB">
        <w:rPr>
          <w:rFonts w:ascii="Times New Roman" w:hAnsi="Times New Roman"/>
          <w:color w:val="191919"/>
          <w:sz w:val="18"/>
          <w:szCs w:val="18"/>
        </w:rPr>
        <w:t xml:space="preserve">r </w:t>
      </w:r>
      <w:r w:rsidR="00974DBB">
        <w:rPr>
          <w:rFonts w:ascii="Times New Roman" w:hAnsi="Times New Roman"/>
          <w:color w:val="191919"/>
          <w:spacing w:val="-2"/>
          <w:sz w:val="18"/>
          <w:szCs w:val="18"/>
        </w:rPr>
        <w:t>whic</w:t>
      </w:r>
      <w:r w:rsidR="00974DBB">
        <w:rPr>
          <w:rFonts w:ascii="Times New Roman" w:hAnsi="Times New Roman"/>
          <w:color w:val="191919"/>
          <w:sz w:val="18"/>
          <w:szCs w:val="18"/>
        </w:rPr>
        <w:t xml:space="preserve">h </w:t>
      </w:r>
      <w:r w:rsidR="00974DBB">
        <w:rPr>
          <w:rFonts w:ascii="Times New Roman" w:hAnsi="Times New Roman"/>
          <w:color w:val="191919"/>
          <w:spacing w:val="-2"/>
          <w:sz w:val="18"/>
          <w:szCs w:val="18"/>
        </w:rPr>
        <w:t>the</w:t>
      </w:r>
      <w:r w:rsidR="00974DBB">
        <w:rPr>
          <w:rFonts w:ascii="Times New Roman" w:hAnsi="Times New Roman"/>
          <w:color w:val="191919"/>
          <w:sz w:val="18"/>
          <w:szCs w:val="18"/>
        </w:rPr>
        <w:t xml:space="preserve">y </w:t>
      </w:r>
      <w:r w:rsidR="00974DBB">
        <w:rPr>
          <w:rFonts w:ascii="Times New Roman" w:hAnsi="Times New Roman"/>
          <w:color w:val="191919"/>
          <w:spacing w:val="-2"/>
          <w:sz w:val="18"/>
          <w:szCs w:val="18"/>
        </w:rPr>
        <w:t>hav</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acquire</w:t>
      </w:r>
      <w:r w:rsidR="00974DBB">
        <w:rPr>
          <w:rFonts w:ascii="Times New Roman" w:hAnsi="Times New Roman"/>
          <w:color w:val="191919"/>
          <w:sz w:val="18"/>
          <w:szCs w:val="18"/>
        </w:rPr>
        <w:t xml:space="preserve">d </w:t>
      </w:r>
      <w:r w:rsidR="00974DBB">
        <w:rPr>
          <w:rFonts w:ascii="Times New Roman" w:hAnsi="Times New Roman"/>
          <w:color w:val="191919"/>
          <w:spacing w:val="-2"/>
          <w:sz w:val="18"/>
          <w:szCs w:val="18"/>
        </w:rPr>
        <w:t>colleg</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leve</w:t>
      </w:r>
      <w:r w:rsidR="00974DBB">
        <w:rPr>
          <w:rFonts w:ascii="Times New Roman" w:hAnsi="Times New Roman"/>
          <w:color w:val="191919"/>
          <w:sz w:val="18"/>
          <w:szCs w:val="18"/>
        </w:rPr>
        <w:t xml:space="preserve">l </w:t>
      </w:r>
      <w:r w:rsidR="00974DBB">
        <w:rPr>
          <w:rFonts w:ascii="Times New Roman" w:hAnsi="Times New Roman"/>
          <w:color w:val="191919"/>
          <w:spacing w:val="-2"/>
          <w:sz w:val="18"/>
          <w:szCs w:val="18"/>
        </w:rPr>
        <w:t>proficie</w:t>
      </w:r>
      <w:r w:rsidR="00974DBB">
        <w:rPr>
          <w:rFonts w:ascii="Times New Roman" w:hAnsi="Times New Roman"/>
          <w:color w:val="191919"/>
          <w:spacing w:val="-3"/>
          <w:sz w:val="18"/>
          <w:szCs w:val="18"/>
        </w:rPr>
        <w:t>n</w:t>
      </w:r>
      <w:r w:rsidR="00974DBB">
        <w:rPr>
          <w:rFonts w:ascii="Times New Roman" w:hAnsi="Times New Roman"/>
          <w:color w:val="191919"/>
          <w:spacing w:val="-2"/>
          <w:sz w:val="18"/>
          <w:szCs w:val="18"/>
        </w:rPr>
        <w:t>c</w:t>
      </w:r>
      <w:r w:rsidR="00974DBB">
        <w:rPr>
          <w:rFonts w:ascii="Times New Roman" w:hAnsi="Times New Roman"/>
          <w:color w:val="191919"/>
          <w:sz w:val="18"/>
          <w:szCs w:val="18"/>
        </w:rPr>
        <w:t xml:space="preserve">y </w:t>
      </w:r>
      <w:r w:rsidR="00974DBB">
        <w:rPr>
          <w:rFonts w:ascii="Times New Roman" w:hAnsi="Times New Roman"/>
          <w:color w:val="191919"/>
          <w:spacing w:val="-2"/>
          <w:sz w:val="18"/>
          <w:szCs w:val="18"/>
        </w:rPr>
        <w:t>throug</w:t>
      </w:r>
      <w:r w:rsidR="00974DBB">
        <w:rPr>
          <w:rFonts w:ascii="Times New Roman" w:hAnsi="Times New Roman"/>
          <w:color w:val="191919"/>
          <w:sz w:val="18"/>
          <w:szCs w:val="18"/>
        </w:rPr>
        <w:t xml:space="preserve">h </w:t>
      </w:r>
      <w:r w:rsidR="00974DBB">
        <w:rPr>
          <w:rFonts w:ascii="Times New Roman" w:hAnsi="Times New Roman"/>
          <w:color w:val="191919"/>
          <w:spacing w:val="-2"/>
          <w:sz w:val="18"/>
          <w:szCs w:val="18"/>
        </w:rPr>
        <w:t>in</w:t>
      </w:r>
      <w:r w:rsidR="00974DBB">
        <w:rPr>
          <w:rFonts w:ascii="Times New Roman" w:hAnsi="Times New Roman"/>
          <w:color w:val="191919"/>
          <w:spacing w:val="-3"/>
          <w:sz w:val="18"/>
          <w:szCs w:val="18"/>
        </w:rPr>
        <w:t>dependen</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stud</w:t>
      </w:r>
      <w:r w:rsidR="00974DBB">
        <w:rPr>
          <w:rFonts w:ascii="Times New Roman" w:hAnsi="Times New Roman"/>
          <w:color w:val="191919"/>
          <w:sz w:val="18"/>
          <w:szCs w:val="18"/>
        </w:rPr>
        <w:t>y</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o</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othe</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lif</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experience</w:t>
      </w:r>
      <w:r w:rsidR="00974DBB">
        <w:rPr>
          <w:rFonts w:ascii="Times New Roman" w:hAnsi="Times New Roman"/>
          <w:color w:val="191919"/>
          <w:sz w:val="18"/>
          <w:szCs w:val="18"/>
        </w:rPr>
        <w:t>s</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an</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t</w:t>
      </w:r>
      <w:r w:rsidR="00974DBB">
        <w:rPr>
          <w:rFonts w:ascii="Times New Roman" w:hAnsi="Times New Roman"/>
          <w:color w:val="191919"/>
          <w:sz w:val="18"/>
          <w:szCs w:val="18"/>
        </w:rPr>
        <w:t>o</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student</w:t>
      </w:r>
      <w:r w:rsidR="00974DBB">
        <w:rPr>
          <w:rFonts w:ascii="Times New Roman" w:hAnsi="Times New Roman"/>
          <w:color w:val="191919"/>
          <w:sz w:val="18"/>
          <w:szCs w:val="18"/>
        </w:rPr>
        <w:t>s</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wh</w:t>
      </w:r>
      <w:r w:rsidR="00974DBB">
        <w:rPr>
          <w:rFonts w:ascii="Times New Roman" w:hAnsi="Times New Roman"/>
          <w:color w:val="191919"/>
          <w:sz w:val="18"/>
          <w:szCs w:val="18"/>
        </w:rPr>
        <w:t>o</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wer</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no</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grante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transfe</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credi</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fo</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cours</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wor</w:t>
      </w:r>
      <w:r w:rsidR="00974DBB">
        <w:rPr>
          <w:rFonts w:ascii="Times New Roman" w:hAnsi="Times New Roman"/>
          <w:color w:val="191919"/>
          <w:sz w:val="18"/>
          <w:szCs w:val="18"/>
        </w:rPr>
        <w:t>k</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complete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elsew</w:t>
      </w:r>
      <w:r w:rsidR="00974DBB">
        <w:rPr>
          <w:rFonts w:ascii="Times New Roman" w:hAnsi="Times New Roman"/>
          <w:color w:val="191919"/>
          <w:spacing w:val="-4"/>
          <w:sz w:val="18"/>
          <w:szCs w:val="18"/>
        </w:rPr>
        <w:t>h</w:t>
      </w:r>
      <w:r w:rsidR="00974DBB">
        <w:rPr>
          <w:rFonts w:ascii="Times New Roman" w:hAnsi="Times New Roman"/>
          <w:color w:val="191919"/>
          <w:spacing w:val="-3"/>
          <w:sz w:val="18"/>
          <w:szCs w:val="18"/>
        </w:rPr>
        <w:t>ere</w:t>
      </w:r>
      <w:r w:rsidR="00974DBB">
        <w:rPr>
          <w:rFonts w:ascii="Times New Roman" w:hAnsi="Times New Roman"/>
          <w:color w:val="191919"/>
          <w:sz w:val="18"/>
          <w:szCs w:val="18"/>
        </w:rPr>
        <w:t>.</w:t>
      </w:r>
      <w:r w:rsidR="00974DBB">
        <w:rPr>
          <w:rFonts w:ascii="Times New Roman" w:hAnsi="Times New Roman"/>
          <w:color w:val="191919"/>
          <w:spacing w:val="-15"/>
          <w:sz w:val="18"/>
          <w:szCs w:val="18"/>
        </w:rPr>
        <w:t xml:space="preserve"> </w:t>
      </w:r>
      <w:r w:rsidR="00974DBB">
        <w:rPr>
          <w:rFonts w:ascii="Times New Roman" w:hAnsi="Times New Roman"/>
          <w:color w:val="191919"/>
          <w:spacing w:val="-3"/>
          <w:sz w:val="18"/>
          <w:szCs w:val="18"/>
        </w:rPr>
        <w:t>Th</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 xml:space="preserve">following </w:t>
      </w:r>
      <w:r w:rsidR="00974DBB">
        <w:rPr>
          <w:rFonts w:ascii="Times New Roman" w:hAnsi="Times New Roman"/>
          <w:color w:val="191919"/>
          <w:spacing w:val="-2"/>
          <w:sz w:val="18"/>
          <w:szCs w:val="18"/>
        </w:rPr>
        <w:t>i</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z w:val="18"/>
          <w:szCs w:val="18"/>
        </w:rPr>
        <w:t>a</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lis</w:t>
      </w:r>
      <w:r w:rsidR="00974DBB">
        <w:rPr>
          <w:rFonts w:ascii="Times New Roman" w:hAnsi="Times New Roman"/>
          <w:color w:val="191919"/>
          <w:sz w:val="18"/>
          <w:szCs w:val="18"/>
        </w:rPr>
        <w:t>t</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o</w:t>
      </w:r>
      <w:r w:rsidR="00974DBB">
        <w:rPr>
          <w:rFonts w:ascii="Times New Roman" w:hAnsi="Times New Roman"/>
          <w:color w:val="191919"/>
          <w:sz w:val="18"/>
          <w:szCs w:val="18"/>
        </w:rPr>
        <w:t>f</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th</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course</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approve</w:t>
      </w:r>
      <w:r w:rsidR="00974DBB">
        <w:rPr>
          <w:rFonts w:ascii="Times New Roman" w:hAnsi="Times New Roman"/>
          <w:color w:val="191919"/>
          <w:sz w:val="18"/>
          <w:szCs w:val="18"/>
        </w:rPr>
        <w:t>d</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fo</w:t>
      </w:r>
      <w:r w:rsidR="00974DBB">
        <w:rPr>
          <w:rFonts w:ascii="Times New Roman" w:hAnsi="Times New Roman"/>
          <w:color w:val="191919"/>
          <w:sz w:val="18"/>
          <w:szCs w:val="18"/>
        </w:rPr>
        <w:t>r</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CLE</w:t>
      </w:r>
      <w:r w:rsidR="00974DBB">
        <w:rPr>
          <w:rFonts w:ascii="Times New Roman" w:hAnsi="Times New Roman"/>
          <w:color w:val="191919"/>
          <w:sz w:val="18"/>
          <w:szCs w:val="18"/>
        </w:rPr>
        <w:t>P</w:t>
      </w:r>
      <w:r w:rsidR="00974DBB">
        <w:rPr>
          <w:rFonts w:ascii="Times New Roman" w:hAnsi="Times New Roman"/>
          <w:color w:val="191919"/>
          <w:spacing w:val="-10"/>
          <w:sz w:val="18"/>
          <w:szCs w:val="18"/>
        </w:rPr>
        <w:t xml:space="preserve"> </w:t>
      </w:r>
      <w:r w:rsidR="00974DBB">
        <w:rPr>
          <w:rFonts w:ascii="Times New Roman" w:hAnsi="Times New Roman"/>
          <w:color w:val="191919"/>
          <w:spacing w:val="-2"/>
          <w:sz w:val="18"/>
          <w:szCs w:val="18"/>
        </w:rPr>
        <w:t>credit:</w:t>
      </w: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widowControl w:val="0"/>
        <w:tabs>
          <w:tab w:val="left" w:pos="2320"/>
          <w:tab w:val="left" w:pos="5640"/>
          <w:tab w:val="left" w:pos="7400"/>
        </w:tabs>
        <w:autoSpaceDE w:val="0"/>
        <w:autoSpaceDN w:val="0"/>
        <w:adjustRightInd w:val="0"/>
        <w:spacing w:before="7" w:after="0" w:line="293" w:lineRule="exact"/>
        <w:ind w:left="180" w:hanging="50"/>
        <w:rPr>
          <w:rFonts w:ascii="Century Gothic" w:hAnsi="Century Gothic" w:cs="Century Gothic"/>
          <w:color w:val="000000"/>
          <w:sz w:val="24"/>
          <w:szCs w:val="24"/>
        </w:rPr>
      </w:pPr>
      <w:proofErr w:type="gramStart"/>
      <w:r>
        <w:rPr>
          <w:rFonts w:ascii="Century Gothic" w:hAnsi="Century Gothic" w:cs="Century Gothic"/>
          <w:b/>
          <w:bCs/>
          <w:color w:val="191919"/>
          <w:position w:val="-1"/>
          <w:sz w:val="24"/>
          <w:szCs w:val="24"/>
        </w:rPr>
        <w:t>Course Prefix</w:t>
      </w:r>
      <w:r>
        <w:rPr>
          <w:rFonts w:ascii="Century Gothic" w:hAnsi="Century Gothic" w:cs="Century Gothic"/>
          <w:b/>
          <w:bCs/>
          <w:color w:val="191919"/>
          <w:position w:val="-1"/>
          <w:sz w:val="24"/>
          <w:szCs w:val="24"/>
        </w:rPr>
        <w:tab/>
        <w:t>Course No.</w:t>
      </w:r>
      <w:proofErr w:type="gramEnd"/>
      <w:r>
        <w:rPr>
          <w:rFonts w:ascii="Century Gothic" w:hAnsi="Century Gothic" w:cs="Century Gothic"/>
          <w:b/>
          <w:bCs/>
          <w:color w:val="191919"/>
          <w:position w:val="-1"/>
          <w:sz w:val="24"/>
          <w:szCs w:val="24"/>
        </w:rPr>
        <w:tab/>
        <w:t>Credit Hours</w:t>
      </w:r>
      <w:r>
        <w:rPr>
          <w:rFonts w:ascii="Century Gothic" w:hAnsi="Century Gothic" w:cs="Century Gothic"/>
          <w:b/>
          <w:bCs/>
          <w:color w:val="191919"/>
          <w:position w:val="-1"/>
          <w:sz w:val="24"/>
          <w:szCs w:val="24"/>
        </w:rPr>
        <w:tab/>
        <w:t>CLEP Test</w:t>
      </w:r>
    </w:p>
    <w:p w:rsidR="00974DBB" w:rsidRDefault="00974DBB" w:rsidP="00974DBB">
      <w:pPr>
        <w:widowControl w:val="0"/>
        <w:autoSpaceDE w:val="0"/>
        <w:autoSpaceDN w:val="0"/>
        <w:adjustRightInd w:val="0"/>
        <w:spacing w:before="2" w:after="0" w:line="10" w:lineRule="exact"/>
        <w:ind w:left="900"/>
        <w:rPr>
          <w:rFonts w:ascii="Century Gothic" w:hAnsi="Century Gothic" w:cs="Century Gothic"/>
          <w:color w:val="000000"/>
          <w:sz w:val="2"/>
          <w:szCs w:val="2"/>
        </w:rPr>
      </w:pPr>
    </w:p>
    <w:tbl>
      <w:tblPr>
        <w:tblW w:w="0" w:type="auto"/>
        <w:tblInd w:w="100" w:type="dxa"/>
        <w:tblLayout w:type="fixed"/>
        <w:tblCellMar>
          <w:left w:w="0" w:type="dxa"/>
          <w:right w:w="0" w:type="dxa"/>
        </w:tblCellMar>
        <w:tblLook w:val="0000"/>
      </w:tblPr>
      <w:tblGrid>
        <w:gridCol w:w="2240"/>
        <w:gridCol w:w="720"/>
        <w:gridCol w:w="2520"/>
        <w:gridCol w:w="1800"/>
        <w:gridCol w:w="3128"/>
      </w:tblGrid>
      <w:tr w:rsidR="00974DBB" w:rsidRPr="00D33C9D" w:rsidTr="00ED3614">
        <w:trPr>
          <w:trHeight w:hRule="exact" w:val="363"/>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65"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ACCT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65"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65"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Accounting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65"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65"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Accounting</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ACCT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Accounting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Accounting</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BIOL*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1111K</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 xml:space="preserve">Introduction to Biological </w:t>
            </w:r>
            <w:proofErr w:type="spellStart"/>
            <w:r w:rsidRPr="00D33C9D">
              <w:rPr>
                <w:rFonts w:ascii="Times New Roman" w:hAnsi="Times New Roman" w:cs="Times New Roman"/>
                <w:color w:val="191919"/>
                <w:sz w:val="18"/>
                <w:szCs w:val="18"/>
              </w:rPr>
              <w:t>Sci</w:t>
            </w:r>
            <w:proofErr w:type="spellEnd"/>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Biology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BIOL*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1112K</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 xml:space="preserve">Introduction to Biological </w:t>
            </w:r>
            <w:proofErr w:type="spellStart"/>
            <w:r w:rsidRPr="00D33C9D">
              <w:rPr>
                <w:rFonts w:ascii="Times New Roman" w:hAnsi="Times New Roman" w:cs="Times New Roman"/>
                <w:color w:val="191919"/>
                <w:sz w:val="18"/>
                <w:szCs w:val="18"/>
              </w:rPr>
              <w:t>Sci</w:t>
            </w:r>
            <w:proofErr w:type="spellEnd"/>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Biology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CHEM</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1211K</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General Chemistry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Chemistry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CHEM</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1212K</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General Chemistry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Chemistry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CCSI</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Introduction to Computers</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Computers and Data Processing</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ECON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2105</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Macroeconomics</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Macroeconomics</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ECON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2106</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Microeconomics</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Microeconomics</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EDUC</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2205</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Human Growth &amp; Development</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Human Growth &amp; Development</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EDUC</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3306</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Education Psychology</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Educational Psychology</w:t>
            </w:r>
          </w:p>
        </w:tc>
      </w:tr>
      <w:tr w:rsidR="00974DBB" w:rsidRPr="00D33C9D" w:rsidTr="00ED3614">
        <w:trPr>
          <w:trHeight w:hRule="exact" w:val="30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English Composition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Composition I</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English Composition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Freshman English</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World Literature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Analysis &amp; Interpretation of Lit.</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World Literature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Analysis &amp; Interpretation of Lit.</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2131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American Literature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Literature</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2132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American Literature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Literature</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2298</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English Literature</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English Literature</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World History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Western Civilization</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World History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Western Civilization</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American History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History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American History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History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FREN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French</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French</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FREN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French</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French</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FREN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1103</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French</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French</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GRMN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1121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German</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German</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GRMN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1122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German</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German</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GRMN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1123</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German</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German</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SPAN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1131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Spanish</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Spanish</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SPAN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1132</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Spanish</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Spanish</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SPAN</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1133</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Spanish</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Spanish</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BISE</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2010</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Fund of Computer Applications</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Computer and Data Processing</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MGMT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3105</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Legal Environment of Business</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Business Law</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MGMT</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4110</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Organizational Behavior</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Introduction to Management</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MKTG</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3120</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Marketing</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Marketing</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College Algebra</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Algebra/Trigonometry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1113</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proofErr w:type="spellStart"/>
            <w:r w:rsidRPr="00D33C9D">
              <w:rPr>
                <w:rFonts w:ascii="Times New Roman" w:hAnsi="Times New Roman" w:cs="Times New Roman"/>
                <w:color w:val="191919"/>
                <w:sz w:val="18"/>
                <w:szCs w:val="18"/>
              </w:rPr>
              <w:t>PreCalculus</w:t>
            </w:r>
            <w:proofErr w:type="spellEnd"/>
            <w:r w:rsidRPr="00D33C9D">
              <w:rPr>
                <w:rFonts w:ascii="Times New Roman" w:hAnsi="Times New Roman" w:cs="Times New Roman"/>
                <w:color w:val="191919"/>
                <w:sz w:val="18"/>
                <w:szCs w:val="18"/>
              </w:rPr>
              <w:t xml:space="preserve"> w/Trigonometry</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Trigonometry</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1211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Calculus 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Calculus w/Elementary Function</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2211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Calculus II</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Calculus w/Elementary Function</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POLS***</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U.S. &amp; Georgia Government</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Government</w:t>
            </w:r>
          </w:p>
        </w:tc>
      </w:tr>
      <w:tr w:rsidR="00974DBB" w:rsidRPr="00D33C9D" w:rsidTr="00ED3614">
        <w:trPr>
          <w:trHeight w:hRule="exact" w:val="280"/>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PSYC</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General Psychology</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Psychology</w:t>
            </w:r>
          </w:p>
        </w:tc>
      </w:tr>
      <w:tr w:rsidR="00974DBB" w:rsidRPr="00D33C9D" w:rsidTr="00ED3614">
        <w:trPr>
          <w:trHeight w:hRule="exact" w:val="315"/>
        </w:trPr>
        <w:tc>
          <w:tcPr>
            <w:tcW w:w="224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SOCI</w:t>
            </w:r>
          </w:p>
        </w:tc>
        <w:tc>
          <w:tcPr>
            <w:tcW w:w="7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2011</w:t>
            </w:r>
          </w:p>
        </w:tc>
        <w:tc>
          <w:tcPr>
            <w:tcW w:w="252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Sociology</w:t>
            </w:r>
          </w:p>
        </w:tc>
        <w:tc>
          <w:tcPr>
            <w:tcW w:w="1800"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ED3614">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Sociology</w:t>
            </w:r>
          </w:p>
        </w:tc>
      </w:tr>
    </w:tbl>
    <w:p w:rsidR="00974DBB" w:rsidRDefault="00974DBB" w:rsidP="00974DBB">
      <w:pPr>
        <w:widowControl w:val="0"/>
        <w:autoSpaceDE w:val="0"/>
        <w:autoSpaceDN w:val="0"/>
        <w:adjustRightInd w:val="0"/>
        <w:spacing w:before="6" w:after="0" w:line="140" w:lineRule="exact"/>
        <w:ind w:left="900"/>
        <w:rPr>
          <w:rFonts w:ascii="Times New Roman" w:hAnsi="Times New Roman"/>
          <w:sz w:val="14"/>
          <w:szCs w:val="14"/>
        </w:rPr>
      </w:pPr>
    </w:p>
    <w:p w:rsidR="00974DBB" w:rsidRPr="00D33C9D" w:rsidRDefault="00974DBB" w:rsidP="00974DBB">
      <w:pPr>
        <w:widowControl w:val="0"/>
        <w:autoSpaceDE w:val="0"/>
        <w:autoSpaceDN w:val="0"/>
        <w:adjustRightInd w:val="0"/>
        <w:spacing w:before="27" w:after="0"/>
        <w:ind w:left="180" w:firstLine="0"/>
        <w:rPr>
          <w:rFonts w:ascii="Times New Roman" w:hAnsi="Times New Roman" w:cs="Times New Roman"/>
          <w:color w:val="000000"/>
          <w:sz w:val="18"/>
          <w:szCs w:val="18"/>
        </w:rPr>
      </w:pPr>
      <w:r w:rsidRPr="00D33C9D">
        <w:rPr>
          <w:rFonts w:ascii="Times New Roman" w:hAnsi="Times New Roman" w:cs="Times New Roman"/>
          <w:color w:val="191919"/>
          <w:sz w:val="18"/>
          <w:szCs w:val="18"/>
        </w:rPr>
        <w:t>Credit will be awarded based on the minimum scale score recommended for passing by the American Council on Education.</w:t>
      </w:r>
    </w:p>
    <w:p w:rsidR="00974DBB" w:rsidRPr="00D33C9D" w:rsidRDefault="00974DBB" w:rsidP="00974DBB">
      <w:pPr>
        <w:widowControl w:val="0"/>
        <w:autoSpaceDE w:val="0"/>
        <w:autoSpaceDN w:val="0"/>
        <w:adjustRightInd w:val="0"/>
        <w:spacing w:after="0" w:line="168" w:lineRule="exact"/>
        <w:ind w:left="180" w:firstLine="0"/>
        <w:rPr>
          <w:rFonts w:ascii="Times New Roman" w:hAnsi="Times New Roman" w:cs="Times New Roman"/>
          <w:color w:val="000000"/>
          <w:sz w:val="18"/>
          <w:szCs w:val="18"/>
        </w:rPr>
      </w:pPr>
      <w:r w:rsidRPr="00D33C9D">
        <w:rPr>
          <w:rFonts w:ascii="Times New Roman" w:hAnsi="Times New Roman" w:cs="Times New Roman"/>
          <w:color w:val="191919"/>
          <w:sz w:val="18"/>
          <w:szCs w:val="18"/>
        </w:rPr>
        <w:t>*Approved for non science majors.</w:t>
      </w:r>
    </w:p>
    <w:p w:rsidR="00974DBB" w:rsidRPr="00D33C9D" w:rsidRDefault="00974DBB" w:rsidP="00974DBB">
      <w:pPr>
        <w:widowControl w:val="0"/>
        <w:autoSpaceDE w:val="0"/>
        <w:autoSpaceDN w:val="0"/>
        <w:adjustRightInd w:val="0"/>
        <w:spacing w:after="0" w:line="168" w:lineRule="exact"/>
        <w:ind w:left="180" w:firstLine="0"/>
        <w:rPr>
          <w:rFonts w:ascii="Times New Roman" w:hAnsi="Times New Roman" w:cs="Times New Roman"/>
          <w:color w:val="000000"/>
          <w:sz w:val="18"/>
          <w:szCs w:val="18"/>
        </w:rPr>
      </w:pPr>
      <w:r w:rsidRPr="00D33C9D">
        <w:rPr>
          <w:rFonts w:ascii="Times New Roman" w:hAnsi="Times New Roman" w:cs="Times New Roman"/>
          <w:color w:val="191919"/>
          <w:sz w:val="18"/>
          <w:szCs w:val="18"/>
        </w:rPr>
        <w:t>**If a student has passed MATH 1211 or 2211 and takes this test, he will only receive four credit hours.</w:t>
      </w: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r w:rsidRPr="00D33C9D">
        <w:rPr>
          <w:rFonts w:ascii="Times New Roman" w:hAnsi="Times New Roman"/>
          <w:color w:val="191919"/>
          <w:sz w:val="18"/>
          <w:szCs w:val="18"/>
        </w:rPr>
        <w:t>***Student must also pass the U.S. and GA History and Constitution Examination.</w:t>
      </w: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32"/>
          <w:szCs w:val="32"/>
        </w:rPr>
      </w:pPr>
      <w:r w:rsidRPr="00974DBB">
        <w:rPr>
          <w:rFonts w:ascii="Times New Roman" w:hAnsi="Times New Roman"/>
          <w:noProof/>
          <w:color w:val="000000"/>
          <w:sz w:val="32"/>
          <w:szCs w:val="32"/>
          <w:lang w:eastAsia="zh-CN"/>
        </w:rPr>
        <w:drawing>
          <wp:inline distT="0" distB="0" distL="0" distR="0">
            <wp:extent cx="6366510" cy="4316437"/>
            <wp:effectExtent l="19050" t="0" r="0" b="0"/>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stretch>
                      <a:fillRect/>
                    </a:stretch>
                  </pic:blipFill>
                  <pic:spPr bwMode="auto">
                    <a:xfrm>
                      <a:off x="0" y="0"/>
                      <a:ext cx="6366510" cy="4316437"/>
                    </a:xfrm>
                    <a:prstGeom prst="rect">
                      <a:avLst/>
                    </a:prstGeom>
                    <a:noFill/>
                    <a:ln w="9525">
                      <a:noFill/>
                      <a:miter lim="800000"/>
                      <a:headEnd/>
                      <a:tailEnd/>
                    </a:ln>
                  </pic:spPr>
                </pic:pic>
              </a:graphicData>
            </a:graphic>
          </wp:inline>
        </w:drawing>
      </w: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32"/>
          <w:szCs w:val="32"/>
        </w:rPr>
      </w:pPr>
    </w:p>
    <w:p w:rsidR="00974DBB" w:rsidRPr="00974DBB" w:rsidRDefault="00974DBB" w:rsidP="00974DBB">
      <w:pPr>
        <w:pStyle w:val="Heading2"/>
        <w:spacing w:before="0"/>
        <w:ind w:left="900"/>
        <w:jc w:val="center"/>
        <w:rPr>
          <w:rFonts w:ascii="Times New Roman" w:hAnsi="Times New Roman"/>
          <w:b w:val="0"/>
          <w:color w:val="000000"/>
          <w:sz w:val="72"/>
          <w:szCs w:val="72"/>
        </w:rPr>
      </w:pPr>
      <w:bookmarkStart w:id="1007" w:name="_Toc295316744"/>
      <w:r w:rsidRPr="00974DBB">
        <w:rPr>
          <w:rFonts w:ascii="Times New Roman" w:hAnsi="Times New Roman"/>
          <w:b w:val="0"/>
          <w:color w:val="191919"/>
          <w:spacing w:val="-25"/>
          <w:sz w:val="96"/>
          <w:szCs w:val="96"/>
        </w:rPr>
        <w:t>S</w:t>
      </w:r>
      <w:r w:rsidRPr="00974DBB">
        <w:rPr>
          <w:rFonts w:ascii="Times New Roman" w:hAnsi="Times New Roman"/>
          <w:b w:val="0"/>
          <w:color w:val="191919"/>
          <w:spacing w:val="-26"/>
          <w:sz w:val="72"/>
          <w:szCs w:val="72"/>
        </w:rPr>
        <w:t>PECIA</w:t>
      </w:r>
      <w:r w:rsidRPr="00974DBB">
        <w:rPr>
          <w:rFonts w:ascii="Times New Roman" w:hAnsi="Times New Roman"/>
          <w:b w:val="0"/>
          <w:color w:val="191919"/>
          <w:sz w:val="72"/>
          <w:szCs w:val="72"/>
        </w:rPr>
        <w:t>L</w:t>
      </w:r>
      <w:r w:rsidRPr="00974DBB">
        <w:rPr>
          <w:rFonts w:ascii="Times New Roman" w:hAnsi="Times New Roman"/>
          <w:b w:val="0"/>
          <w:color w:val="191919"/>
          <w:spacing w:val="-7"/>
          <w:sz w:val="72"/>
          <w:szCs w:val="72"/>
        </w:rPr>
        <w:t xml:space="preserve"> </w:t>
      </w:r>
      <w:r w:rsidRPr="00974DBB">
        <w:rPr>
          <w:rFonts w:ascii="Times New Roman" w:hAnsi="Times New Roman"/>
          <w:b w:val="0"/>
          <w:color w:val="191919"/>
          <w:spacing w:val="-25"/>
          <w:sz w:val="96"/>
          <w:szCs w:val="96"/>
        </w:rPr>
        <w:t>P</w:t>
      </w:r>
      <w:r w:rsidRPr="00974DBB">
        <w:rPr>
          <w:rFonts w:ascii="Times New Roman" w:hAnsi="Times New Roman"/>
          <w:b w:val="0"/>
          <w:color w:val="191919"/>
          <w:spacing w:val="-26"/>
          <w:sz w:val="72"/>
          <w:szCs w:val="72"/>
        </w:rPr>
        <w:t>ROGRAMS</w:t>
      </w:r>
      <w:bookmarkEnd w:id="1007"/>
    </w:p>
    <w:p w:rsidR="00974DBB" w:rsidRPr="00974DBB" w:rsidRDefault="00974DBB" w:rsidP="00974DBB">
      <w:pPr>
        <w:widowControl w:val="0"/>
        <w:autoSpaceDE w:val="0"/>
        <w:autoSpaceDN w:val="0"/>
        <w:adjustRightInd w:val="0"/>
        <w:spacing w:after="0" w:line="200" w:lineRule="exact"/>
        <w:ind w:left="900"/>
        <w:rPr>
          <w:rFonts w:ascii="Times New Roman" w:hAnsi="Times New Roman"/>
          <w:color w:val="000000"/>
          <w:sz w:val="72"/>
          <w:szCs w:val="72"/>
        </w:rPr>
      </w:pPr>
    </w:p>
    <w:p w:rsidR="00974DBB" w:rsidRDefault="00974DBB" w:rsidP="00974DBB">
      <w:pPr>
        <w:widowControl w:val="0"/>
        <w:autoSpaceDE w:val="0"/>
        <w:autoSpaceDN w:val="0"/>
        <w:adjustRightInd w:val="0"/>
        <w:spacing w:before="3" w:after="0" w:line="220" w:lineRule="exact"/>
        <w:ind w:left="900"/>
        <w:rPr>
          <w:rFonts w:ascii="Times New Roman" w:hAnsi="Times New Roman"/>
          <w:color w:val="000000"/>
        </w:rPr>
      </w:pPr>
    </w:p>
    <w:p w:rsidR="00974DBB" w:rsidRPr="00974DBB" w:rsidRDefault="00974DBB" w:rsidP="00974DBB">
      <w:pPr>
        <w:widowControl w:val="0"/>
        <w:autoSpaceDE w:val="0"/>
        <w:autoSpaceDN w:val="0"/>
        <w:adjustRightInd w:val="0"/>
        <w:spacing w:after="0"/>
        <w:ind w:left="180" w:firstLine="0"/>
        <w:rPr>
          <w:rFonts w:ascii="Times New Roman" w:hAnsi="Times New Roman"/>
          <w:color w:val="000000"/>
          <w:sz w:val="24"/>
          <w:szCs w:val="24"/>
        </w:rPr>
      </w:pPr>
      <w:r w:rsidRPr="00974DBB">
        <w:rPr>
          <w:rFonts w:ascii="Times New Roman" w:hAnsi="Times New Roman"/>
          <w:b/>
          <w:bCs/>
          <w:color w:val="191919"/>
          <w:sz w:val="32"/>
          <w:szCs w:val="32"/>
        </w:rPr>
        <w:t>C</w:t>
      </w:r>
      <w:r w:rsidRPr="00974DBB">
        <w:rPr>
          <w:rFonts w:ascii="Times New Roman" w:hAnsi="Times New Roman"/>
          <w:b/>
          <w:bCs/>
          <w:color w:val="191919"/>
          <w:sz w:val="24"/>
          <w:szCs w:val="24"/>
        </w:rPr>
        <w:t>ONTENTS</w:t>
      </w:r>
    </w:p>
    <w:p w:rsidR="00974DBB" w:rsidRDefault="006A495C" w:rsidP="00974DBB">
      <w:pPr>
        <w:pStyle w:val="ListParagraph"/>
        <w:tabs>
          <w:tab w:val="left" w:pos="1590"/>
        </w:tabs>
        <w:spacing w:after="0" w:line="240" w:lineRule="auto"/>
        <w:ind w:left="180" w:right="130"/>
        <w:jc w:val="both"/>
        <w:rPr>
          <w:rFonts w:ascii="Times New Roman" w:hAnsi="Times New Roman"/>
          <w:color w:val="000000"/>
          <w:sz w:val="24"/>
          <w:szCs w:val="24"/>
        </w:rPr>
      </w:pPr>
      <w:r w:rsidRPr="006A495C">
        <w:rPr>
          <w:sz w:val="32"/>
          <w:szCs w:val="32"/>
        </w:rPr>
        <w:pict>
          <v:polyline id="Freeform 1901" o:spid="_x0000_s1072" style="position:absolute;left:0;text-align:left;z-index:-251607040;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points="37.45pt,8.3pt,541.45pt,8.3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" o:allowincell="f" filled="f" strokecolor="#191919" strokeweight=".04408mm">
            <v:path arrowok="t" o:connecttype="custom" o:connectlocs="0,0;6400800,0" o:connectangles="0,0"/>
            <w10:wrap anchorx="page"/>
          </v:polyline>
        </w:pict>
      </w: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08" w:name="_Toc295316745"/>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H</w:t>
      </w:r>
      <w:r>
        <w:rPr>
          <w:rFonts w:ascii="Times New Roman" w:hAnsi="Times New Roman"/>
          <w:color w:val="191919"/>
          <w:spacing w:val="-2"/>
          <w:sz w:val="18"/>
          <w:szCs w:val="18"/>
        </w:rPr>
        <w:t>ONOR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1008"/>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superio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opportunitie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maximiz</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w:t>
      </w:r>
      <w:r>
        <w:rPr>
          <w:rFonts w:ascii="Times New Roman" w:hAnsi="Times New Roman"/>
          <w:color w:val="191919"/>
          <w:spacing w:val="-3"/>
          <w:sz w:val="18"/>
          <w:szCs w:val="18"/>
        </w:rPr>
        <w:t>t</w:t>
      </w:r>
      <w:r>
        <w:rPr>
          <w:rFonts w:ascii="Times New Roman" w:hAnsi="Times New Roman"/>
          <w:color w:val="191919"/>
          <w:spacing w:val="-2"/>
          <w:sz w:val="18"/>
          <w:szCs w:val="18"/>
        </w:rPr>
        <w:t>ellectua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competition</w:t>
      </w:r>
      <w:r>
        <w:rPr>
          <w:rFonts w:ascii="Times New Roman" w:hAnsi="Times New Roman"/>
          <w:color w:val="191919"/>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end</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opportunit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 receiv</w:t>
      </w:r>
      <w:r>
        <w:rPr>
          <w:rFonts w:ascii="Times New Roman" w:hAnsi="Times New Roman"/>
          <w:color w:val="191919"/>
          <w:sz w:val="18"/>
          <w:szCs w:val="18"/>
        </w:rPr>
        <w:t xml:space="preserve">e </w:t>
      </w:r>
      <w:r>
        <w:rPr>
          <w:rFonts w:ascii="Times New Roman" w:hAnsi="Times New Roman"/>
          <w:color w:val="191919"/>
          <w:spacing w:val="-2"/>
          <w:sz w:val="18"/>
          <w:szCs w:val="18"/>
        </w:rPr>
        <w:t>individualize</w:t>
      </w:r>
      <w:r>
        <w:rPr>
          <w:rFonts w:ascii="Times New Roman" w:hAnsi="Times New Roman"/>
          <w:color w:val="191919"/>
          <w:sz w:val="18"/>
          <w:szCs w:val="18"/>
        </w:rPr>
        <w:t xml:space="preserve">d </w:t>
      </w:r>
      <w:r>
        <w:rPr>
          <w:rFonts w:ascii="Times New Roman" w:hAnsi="Times New Roman"/>
          <w:color w:val="191919"/>
          <w:spacing w:val="-2"/>
          <w:sz w:val="18"/>
          <w:szCs w:val="18"/>
        </w:rPr>
        <w:t>instruction</w:t>
      </w:r>
      <w:r>
        <w:rPr>
          <w:rFonts w:ascii="Times New Roman" w:hAnsi="Times New Roman"/>
          <w:color w:val="191919"/>
          <w:sz w:val="18"/>
          <w:szCs w:val="18"/>
        </w:rPr>
        <w:t xml:space="preserve">, </w:t>
      </w:r>
      <w:r>
        <w:rPr>
          <w:rFonts w:ascii="Times New Roman" w:hAnsi="Times New Roman"/>
          <w:color w:val="191919"/>
          <w:spacing w:val="-2"/>
          <w:sz w:val="18"/>
          <w:szCs w:val="18"/>
        </w:rPr>
        <w:t>thereb</w:t>
      </w:r>
      <w:r>
        <w:rPr>
          <w:rFonts w:ascii="Times New Roman" w:hAnsi="Times New Roman"/>
          <w:color w:val="191919"/>
          <w:sz w:val="18"/>
          <w:szCs w:val="18"/>
        </w:rPr>
        <w:t xml:space="preserve">y </w:t>
      </w:r>
      <w:r>
        <w:rPr>
          <w:rFonts w:ascii="Times New Roman" w:hAnsi="Times New Roman"/>
          <w:color w:val="191919"/>
          <w:spacing w:val="-2"/>
          <w:sz w:val="18"/>
          <w:szCs w:val="18"/>
        </w:rPr>
        <w:t>interactin</w:t>
      </w:r>
      <w:r>
        <w:rPr>
          <w:rFonts w:ascii="Times New Roman" w:hAnsi="Times New Roman"/>
          <w:color w:val="191919"/>
          <w:sz w:val="18"/>
          <w:szCs w:val="18"/>
        </w:rPr>
        <w:t xml:space="preserve">g </w:t>
      </w:r>
      <w:r>
        <w:rPr>
          <w:rFonts w:ascii="Times New Roman" w:hAnsi="Times New Roman"/>
          <w:color w:val="191919"/>
          <w:spacing w:val="-2"/>
          <w:sz w:val="18"/>
          <w:szCs w:val="18"/>
        </w:rPr>
        <w:t>wit</w:t>
      </w:r>
      <w:r>
        <w:rPr>
          <w:rFonts w:ascii="Times New Roman" w:hAnsi="Times New Roman"/>
          <w:color w:val="191919"/>
          <w:sz w:val="18"/>
          <w:szCs w:val="18"/>
        </w:rPr>
        <w:t xml:space="preserve">h </w:t>
      </w:r>
      <w:r>
        <w:rPr>
          <w:rFonts w:ascii="Times New Roman" w:hAnsi="Times New Roman"/>
          <w:color w:val="191919"/>
          <w:spacing w:val="-2"/>
          <w:sz w:val="18"/>
          <w:szCs w:val="18"/>
        </w:rPr>
        <w:t>to</w:t>
      </w:r>
      <w:r>
        <w:rPr>
          <w:rFonts w:ascii="Times New Roman" w:hAnsi="Times New Roman"/>
          <w:color w:val="191919"/>
          <w:sz w:val="18"/>
          <w:szCs w:val="18"/>
        </w:rPr>
        <w:t xml:space="preserve">p </w:t>
      </w:r>
      <w:r>
        <w:rPr>
          <w:rFonts w:ascii="Times New Roman" w:hAnsi="Times New Roman"/>
          <w:color w:val="191919"/>
          <w:spacing w:val="-2"/>
          <w:sz w:val="18"/>
          <w:szCs w:val="18"/>
        </w:rPr>
        <w:t>facult</w:t>
      </w:r>
      <w:r>
        <w:rPr>
          <w:rFonts w:ascii="Times New Roman" w:hAnsi="Times New Roman"/>
          <w:color w:val="191919"/>
          <w:sz w:val="18"/>
          <w:szCs w:val="18"/>
        </w:rPr>
        <w:t xml:space="preserve">y </w:t>
      </w:r>
      <w:r>
        <w:rPr>
          <w:rFonts w:ascii="Times New Roman" w:hAnsi="Times New Roman"/>
          <w:color w:val="191919"/>
          <w:spacing w:val="-2"/>
          <w:sz w:val="18"/>
          <w:szCs w:val="18"/>
        </w:rPr>
        <w:t>members</w:t>
      </w:r>
      <w:r>
        <w:rPr>
          <w:rFonts w:ascii="Times New Roman" w:hAnsi="Times New Roman"/>
          <w:color w:val="19191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enrol</w:t>
      </w:r>
      <w:r>
        <w:rPr>
          <w:rFonts w:ascii="Times New Roman" w:hAnsi="Times New Roman"/>
          <w:color w:val="191919"/>
          <w:sz w:val="18"/>
          <w:szCs w:val="18"/>
        </w:rPr>
        <w:t xml:space="preserve">l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small</w:t>
      </w:r>
      <w:r>
        <w:rPr>
          <w:rFonts w:ascii="Times New Roman" w:hAnsi="Times New Roman"/>
          <w:color w:val="191919"/>
          <w:sz w:val="18"/>
          <w:szCs w:val="18"/>
        </w:rPr>
        <w:t xml:space="preserve">, </w:t>
      </w:r>
      <w:r>
        <w:rPr>
          <w:rFonts w:ascii="Times New Roman" w:hAnsi="Times New Roman"/>
          <w:color w:val="191919"/>
          <w:spacing w:val="-2"/>
          <w:sz w:val="18"/>
          <w:szCs w:val="18"/>
        </w:rPr>
        <w:t>enriche</w:t>
      </w:r>
      <w:r>
        <w:rPr>
          <w:rFonts w:ascii="Times New Roman" w:hAnsi="Times New Roman"/>
          <w:color w:val="191919"/>
          <w:sz w:val="18"/>
          <w:szCs w:val="18"/>
        </w:rPr>
        <w:t xml:space="preserve">d </w:t>
      </w:r>
      <w:r>
        <w:rPr>
          <w:rFonts w:ascii="Times New Roman" w:hAnsi="Times New Roman"/>
          <w:color w:val="191919"/>
          <w:spacing w:val="-2"/>
          <w:sz w:val="18"/>
          <w:szCs w:val="18"/>
        </w:rPr>
        <w:t>classes</w:t>
      </w:r>
      <w:r>
        <w:rPr>
          <w:rFonts w:ascii="Times New Roman" w:hAnsi="Times New Roman"/>
          <w:color w:val="19191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pur</w:t>
      </w:r>
      <w:r>
        <w:rPr>
          <w:rFonts w:ascii="Times New Roman" w:hAnsi="Times New Roman"/>
          <w:color w:val="191919"/>
          <w:spacing w:val="-3"/>
          <w:sz w:val="18"/>
          <w:szCs w:val="18"/>
        </w:rPr>
        <w:t>s</w:t>
      </w:r>
      <w:r>
        <w:rPr>
          <w:rFonts w:ascii="Times New Roman" w:hAnsi="Times New Roman"/>
          <w:color w:val="191919"/>
          <w:spacing w:val="-2"/>
          <w:sz w:val="18"/>
          <w:szCs w:val="18"/>
        </w:rPr>
        <w:t>u</w:t>
      </w:r>
      <w:r>
        <w:rPr>
          <w:rFonts w:ascii="Times New Roman" w:hAnsi="Times New Roman"/>
          <w:color w:val="191919"/>
          <w:sz w:val="18"/>
          <w:szCs w:val="18"/>
        </w:rPr>
        <w:t xml:space="preserve">e </w:t>
      </w:r>
      <w:r>
        <w:rPr>
          <w:rFonts w:ascii="Times New Roman" w:hAnsi="Times New Roman"/>
          <w:color w:val="191919"/>
          <w:spacing w:val="-2"/>
          <w:sz w:val="18"/>
          <w:szCs w:val="18"/>
        </w:rPr>
        <w:t>area</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interest 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independen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project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research</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participat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simila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abilities.</w:t>
      </w:r>
    </w:p>
    <w:p w:rsidR="00974DBB" w:rsidRDefault="00974DBB" w:rsidP="00974DBB">
      <w:pPr>
        <w:widowControl w:val="0"/>
        <w:autoSpaceDE w:val="0"/>
        <w:autoSpaceDN w:val="0"/>
        <w:adjustRightInd w:val="0"/>
        <w:spacing w:before="3"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9"/>
          <w:szCs w:val="19"/>
        </w:rPr>
      </w:pPr>
      <w:bookmarkStart w:id="1009" w:name="_Toc295316746"/>
      <w:r>
        <w:rPr>
          <w:rFonts w:ascii="Times New Roman" w:hAnsi="Times New Roman"/>
          <w:color w:val="191919"/>
          <w:spacing w:val="-3"/>
        </w:rPr>
        <w:t>A</w:t>
      </w:r>
      <w:r>
        <w:rPr>
          <w:rFonts w:ascii="Times New Roman" w:hAnsi="Times New Roman"/>
          <w:color w:val="191919"/>
          <w:spacing w:val="-3"/>
          <w:w w:val="102"/>
          <w:sz w:val="19"/>
          <w:szCs w:val="19"/>
        </w:rPr>
        <w:t>DMISSION</w:t>
      </w:r>
      <w:bookmarkEnd w:id="1009"/>
    </w:p>
    <w:p w:rsidR="00974DBB" w:rsidRDefault="00974DBB" w:rsidP="00974DBB">
      <w:pPr>
        <w:widowControl w:val="0"/>
        <w:autoSpaceDE w:val="0"/>
        <w:autoSpaceDN w:val="0"/>
        <w:adjustRightInd w:val="0"/>
        <w:spacing w:before="36"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seek</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recrui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talente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reflec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in-dept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enriche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measur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arbitrar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applican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ordinari</w:t>
      </w:r>
      <w:r>
        <w:rPr>
          <w:rFonts w:ascii="Times New Roman" w:hAnsi="Times New Roman"/>
          <w:color w:val="191919"/>
          <w:spacing w:val="-3"/>
          <w:sz w:val="18"/>
          <w:szCs w:val="18"/>
        </w:rPr>
        <w: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(1) hav</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n</w:t>
      </w:r>
      <w:r>
        <w:rPr>
          <w:rFonts w:ascii="Times New Roman" w:hAnsi="Times New Roman"/>
          <w:color w:val="191919"/>
          <w:spacing w:val="-2"/>
          <w:sz w:val="18"/>
          <w:szCs w:val="18"/>
        </w:rPr>
        <w:t xml:space="preserve"> aggregat</w:t>
      </w:r>
      <w:r>
        <w:rPr>
          <w:rFonts w:ascii="Times New Roman" w:hAnsi="Times New Roman"/>
          <w:color w:val="191919"/>
          <w:sz w:val="18"/>
          <w:szCs w:val="18"/>
        </w:rPr>
        <w:t>e</w:t>
      </w:r>
      <w:r>
        <w:rPr>
          <w:rFonts w:ascii="Times New Roman" w:hAnsi="Times New Roman"/>
          <w:color w:val="191919"/>
          <w:spacing w:val="-2"/>
          <w:sz w:val="18"/>
          <w:szCs w:val="18"/>
        </w:rPr>
        <w:t xml:space="preserve"> minimu</w:t>
      </w:r>
      <w:r>
        <w:rPr>
          <w:rFonts w:ascii="Times New Roman" w:hAnsi="Times New Roman"/>
          <w:color w:val="191919"/>
          <w:sz w:val="18"/>
          <w:szCs w:val="18"/>
        </w:rPr>
        <w:t>m</w:t>
      </w:r>
      <w:r>
        <w:rPr>
          <w:rFonts w:ascii="Times New Roman" w:hAnsi="Times New Roman"/>
          <w:color w:val="191919"/>
          <w:spacing w:val="-2"/>
          <w:sz w:val="18"/>
          <w:szCs w:val="18"/>
        </w:rPr>
        <w:t xml:space="preserve"> S</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1000</w:t>
      </w:r>
      <w:r>
        <w:rPr>
          <w:rFonts w:ascii="Times New Roman" w:hAnsi="Times New Roman"/>
          <w:color w:val="191919"/>
          <w:sz w:val="18"/>
          <w:szCs w:val="18"/>
        </w:rPr>
        <w:t>,</w:t>
      </w:r>
      <w:r>
        <w:rPr>
          <w:rFonts w:ascii="Times New Roman" w:hAnsi="Times New Roman"/>
          <w:color w:val="191919"/>
          <w:spacing w:val="-2"/>
          <w:sz w:val="18"/>
          <w:szCs w:val="18"/>
        </w:rPr>
        <w:t xml:space="preserve"> (2</w:t>
      </w:r>
      <w:r>
        <w:rPr>
          <w:rFonts w:ascii="Times New Roman" w:hAnsi="Times New Roman"/>
          <w:color w:val="191919"/>
          <w:sz w:val="18"/>
          <w:szCs w:val="18"/>
        </w:rPr>
        <w:t>)</w:t>
      </w:r>
      <w:r>
        <w:rPr>
          <w:rFonts w:ascii="Times New Roman" w:hAnsi="Times New Roman"/>
          <w:color w:val="191919"/>
          <w:spacing w:val="-2"/>
          <w:sz w:val="18"/>
          <w:szCs w:val="18"/>
        </w:rPr>
        <w:t xml:space="preserve"> ran</w:t>
      </w:r>
      <w:r>
        <w:rPr>
          <w:rFonts w:ascii="Times New Roman" w:hAnsi="Times New Roman"/>
          <w:color w:val="191919"/>
          <w:sz w:val="18"/>
          <w:szCs w:val="18"/>
        </w:rPr>
        <w:t>k</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to</w:t>
      </w:r>
      <w:r>
        <w:rPr>
          <w:rFonts w:ascii="Times New Roman" w:hAnsi="Times New Roman"/>
          <w:color w:val="191919"/>
          <w:sz w:val="18"/>
          <w:szCs w:val="18"/>
        </w:rPr>
        <w:t>p</w:t>
      </w:r>
      <w:r>
        <w:rPr>
          <w:rFonts w:ascii="Times New Roman" w:hAnsi="Times New Roman"/>
          <w:color w:val="191919"/>
          <w:spacing w:val="-2"/>
          <w:sz w:val="18"/>
          <w:szCs w:val="18"/>
        </w:rPr>
        <w:t xml:space="preserve"> 5</w:t>
      </w:r>
      <w:r>
        <w:rPr>
          <w:rFonts w:ascii="Times New Roman" w:hAnsi="Times New Roman"/>
          <w:color w:val="191919"/>
          <w:sz w:val="18"/>
          <w:szCs w:val="18"/>
        </w:rPr>
        <w: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hi</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he</w:t>
      </w:r>
      <w:r>
        <w:rPr>
          <w:rFonts w:ascii="Times New Roman" w:hAnsi="Times New Roman"/>
          <w:color w:val="191919"/>
          <w:sz w:val="18"/>
          <w:szCs w:val="18"/>
        </w:rPr>
        <w:t>r</w:t>
      </w:r>
      <w:r>
        <w:rPr>
          <w:rFonts w:ascii="Times New Roman" w:hAnsi="Times New Roman"/>
          <w:color w:val="191919"/>
          <w:spacing w:val="-2"/>
          <w:sz w:val="18"/>
          <w:szCs w:val="18"/>
        </w:rPr>
        <w:t xml:space="preserve"> hig</w:t>
      </w:r>
      <w:r>
        <w:rPr>
          <w:rFonts w:ascii="Times New Roman" w:hAnsi="Times New Roman"/>
          <w:color w:val="191919"/>
          <w:sz w:val="18"/>
          <w:szCs w:val="18"/>
        </w:rPr>
        <w:t>h</w:t>
      </w:r>
      <w:r>
        <w:rPr>
          <w:rFonts w:ascii="Times New Roman" w:hAnsi="Times New Roman"/>
          <w:color w:val="191919"/>
          <w:spacing w:val="-2"/>
          <w:sz w:val="18"/>
          <w:szCs w:val="18"/>
        </w:rPr>
        <w:t xml:space="preserve"> schoo</w:t>
      </w:r>
      <w:r>
        <w:rPr>
          <w:rFonts w:ascii="Times New Roman" w:hAnsi="Times New Roman"/>
          <w:color w:val="191919"/>
          <w:sz w:val="18"/>
          <w:szCs w:val="18"/>
        </w:rPr>
        <w:t>l</w:t>
      </w:r>
      <w:r>
        <w:rPr>
          <w:rFonts w:ascii="Times New Roman" w:hAnsi="Times New Roman"/>
          <w:color w:val="191919"/>
          <w:spacing w:val="-2"/>
          <w:sz w:val="18"/>
          <w:szCs w:val="18"/>
        </w:rPr>
        <w:t xml:space="preserve"> graduatin</w:t>
      </w:r>
      <w:r>
        <w:rPr>
          <w:rFonts w:ascii="Times New Roman" w:hAnsi="Times New Roman"/>
          <w:color w:val="191919"/>
          <w:sz w:val="18"/>
          <w:szCs w:val="18"/>
        </w:rPr>
        <w:t>g</w:t>
      </w:r>
      <w:r>
        <w:rPr>
          <w:rFonts w:ascii="Times New Roman" w:hAnsi="Times New Roman"/>
          <w:color w:val="191919"/>
          <w:spacing w:val="-2"/>
          <w:sz w:val="18"/>
          <w:szCs w:val="18"/>
        </w:rPr>
        <w:t xml:space="preserve"> class</w:t>
      </w:r>
      <w:r>
        <w:rPr>
          <w:rFonts w:ascii="Times New Roman" w:hAnsi="Times New Roman"/>
          <w:color w:val="191919"/>
          <w:sz w:val="18"/>
          <w:szCs w:val="18"/>
        </w:rPr>
        <w:t>,</w:t>
      </w:r>
      <w:r>
        <w:rPr>
          <w:rFonts w:ascii="Times New Roman" w:hAnsi="Times New Roman"/>
          <w:color w:val="191919"/>
          <w:spacing w:val="-2"/>
          <w:sz w:val="18"/>
          <w:szCs w:val="18"/>
        </w:rPr>
        <w:t xml:space="preserve"> (3</w:t>
      </w:r>
      <w:r>
        <w:rPr>
          <w:rFonts w:ascii="Times New Roman" w:hAnsi="Times New Roman"/>
          <w:color w:val="191919"/>
          <w:sz w:val="18"/>
          <w:szCs w:val="18"/>
        </w:rPr>
        <w:t>)</w:t>
      </w:r>
      <w:r>
        <w:rPr>
          <w:rFonts w:ascii="Times New Roman" w:hAnsi="Times New Roman"/>
          <w:color w:val="191919"/>
          <w:spacing w:val="-2"/>
          <w:sz w:val="18"/>
          <w:szCs w:val="18"/>
        </w:rPr>
        <w:t xml:space="preserve"> exhibi</w:t>
      </w:r>
      <w:r>
        <w:rPr>
          <w:rFonts w:ascii="Times New Roman" w:hAnsi="Times New Roman"/>
          <w:color w:val="191919"/>
          <w:sz w:val="18"/>
          <w:szCs w:val="18"/>
        </w:rPr>
        <w:t>t</w:t>
      </w:r>
      <w:r>
        <w:rPr>
          <w:rFonts w:ascii="Times New Roman" w:hAnsi="Times New Roman"/>
          <w:color w:val="191919"/>
          <w:spacing w:val="-2"/>
          <w:sz w:val="18"/>
          <w:szCs w:val="18"/>
        </w:rPr>
        <w:t xml:space="preserve"> po</w:t>
      </w:r>
      <w:r>
        <w:rPr>
          <w:rFonts w:ascii="Times New Roman" w:hAnsi="Times New Roman"/>
          <w:color w:val="191919"/>
          <w:spacing w:val="-3"/>
          <w:sz w:val="18"/>
          <w:szCs w:val="18"/>
        </w:rPr>
        <w:t>t</w:t>
      </w:r>
      <w:r>
        <w:rPr>
          <w:rFonts w:ascii="Times New Roman" w:hAnsi="Times New Roman"/>
          <w:color w:val="191919"/>
          <w:spacing w:val="-2"/>
          <w:sz w:val="18"/>
          <w:szCs w:val="18"/>
        </w:rPr>
        <w:t>entia</w:t>
      </w:r>
      <w:r>
        <w:rPr>
          <w:rFonts w:ascii="Times New Roman" w:hAnsi="Times New Roman"/>
          <w:color w:val="191919"/>
          <w:sz w:val="18"/>
          <w:szCs w:val="18"/>
        </w:rPr>
        <w:t>l</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leadershi</w:t>
      </w:r>
      <w:r>
        <w:rPr>
          <w:rFonts w:ascii="Times New Roman" w:hAnsi="Times New Roman"/>
          <w:color w:val="191919"/>
          <w:sz w:val="18"/>
          <w:szCs w:val="18"/>
        </w:rPr>
        <w:t xml:space="preserve">p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(4</w:t>
      </w:r>
      <w:r>
        <w:rPr>
          <w:rFonts w:ascii="Times New Roman" w:hAnsi="Times New Roman"/>
          <w:color w:val="191919"/>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n </w:t>
      </w:r>
      <w:r>
        <w:rPr>
          <w:rFonts w:ascii="Times New Roman" w:hAnsi="Times New Roman"/>
          <w:color w:val="191919"/>
          <w:spacing w:val="-2"/>
          <w:sz w:val="18"/>
          <w:szCs w:val="18"/>
        </w:rPr>
        <w:t>abilit</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rea</w:t>
      </w:r>
      <w:r>
        <w:rPr>
          <w:rFonts w:ascii="Times New Roman" w:hAnsi="Times New Roman"/>
          <w:color w:val="191919"/>
          <w:sz w:val="18"/>
          <w:szCs w:val="18"/>
        </w:rPr>
        <w:t xml:space="preserve">d </w:t>
      </w:r>
      <w:r>
        <w:rPr>
          <w:rFonts w:ascii="Times New Roman" w:hAnsi="Times New Roman"/>
          <w:color w:val="191919"/>
          <w:spacing w:val="-2"/>
          <w:sz w:val="18"/>
          <w:szCs w:val="18"/>
        </w:rPr>
        <w:t>wit</w:t>
      </w:r>
      <w:r>
        <w:rPr>
          <w:rFonts w:ascii="Times New Roman" w:hAnsi="Times New Roman"/>
          <w:color w:val="191919"/>
          <w:sz w:val="18"/>
          <w:szCs w:val="18"/>
        </w:rPr>
        <w:t xml:space="preserve">h </w:t>
      </w:r>
      <w:r>
        <w:rPr>
          <w:rFonts w:ascii="Times New Roman" w:hAnsi="Times New Roman"/>
          <w:color w:val="191919"/>
          <w:spacing w:val="-2"/>
          <w:sz w:val="18"/>
          <w:szCs w:val="18"/>
        </w:rPr>
        <w:t>comprehensio</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utiliz</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communicatio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 xml:space="preserve">s </w:t>
      </w:r>
      <w:r>
        <w:rPr>
          <w:rFonts w:ascii="Times New Roman" w:hAnsi="Times New Roman"/>
          <w:color w:val="191919"/>
          <w:spacing w:val="-3"/>
          <w:sz w:val="18"/>
          <w:szCs w:val="18"/>
        </w:rPr>
        <w:t>(</w:t>
      </w:r>
      <w:r>
        <w:rPr>
          <w:rFonts w:ascii="Times New Roman" w:hAnsi="Times New Roman"/>
          <w:color w:val="191919"/>
          <w:spacing w:val="-2"/>
          <w:sz w:val="18"/>
          <w:szCs w:val="18"/>
        </w:rPr>
        <w:t>ora</w:t>
      </w:r>
      <w:r>
        <w:rPr>
          <w:rFonts w:ascii="Times New Roman" w:hAnsi="Times New Roman"/>
          <w:color w:val="191919"/>
          <w:sz w:val="18"/>
          <w:szCs w:val="18"/>
        </w:rPr>
        <w:t xml:space="preserve">l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written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fectivel</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0" w:name="_Toc295316747"/>
      <w:r>
        <w:rPr>
          <w:rFonts w:ascii="Times New Roman" w:hAnsi="Times New Roman"/>
          <w:color w:val="191919"/>
          <w:spacing w:val="-2"/>
          <w:sz w:val="24"/>
          <w:szCs w:val="24"/>
        </w:rPr>
        <w:t>R</w:t>
      </w:r>
      <w:r>
        <w:rPr>
          <w:rFonts w:ascii="Times New Roman" w:hAnsi="Times New Roman"/>
          <w:color w:val="191919"/>
          <w:spacing w:val="-2"/>
          <w:sz w:val="18"/>
          <w:szCs w:val="18"/>
        </w:rPr>
        <w:t>ETENTION</w:t>
      </w:r>
      <w:bookmarkEnd w:id="1010"/>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2"/>
          <w:sz w:val="18"/>
          <w:szCs w:val="18"/>
        </w:rPr>
        <w:t>candidate</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admittanc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necessaril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remai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0"/>
          <w:sz w:val="18"/>
          <w:szCs w:val="18"/>
        </w:rPr>
        <w:t>Y</w:t>
      </w:r>
      <w:r>
        <w:rPr>
          <w:rFonts w:ascii="Times New Roman" w:hAnsi="Times New Roman"/>
          <w:color w:val="191919"/>
          <w:spacing w:val="-2"/>
          <w:sz w:val="18"/>
          <w:szCs w:val="18"/>
        </w:rPr>
        <w:t>earl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3"/>
          <w:sz w:val="18"/>
          <w:szCs w:val="18"/>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sidRPr="00F345E1">
        <w:rPr>
          <w:rFonts w:ascii="Times New Roman" w:hAnsi="Times New Roman"/>
          <w:color w:val="191919"/>
          <w:spacing w:val="-2"/>
          <w:sz w:val="18"/>
          <w:szCs w:val="18"/>
        </w:rPr>
        <w:t>Honors Program Advisory and Planning Committee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review</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contin</w:t>
      </w:r>
      <w:r>
        <w:rPr>
          <w:rFonts w:ascii="Times New Roman" w:hAnsi="Times New Roman"/>
          <w:color w:val="191919"/>
          <w:spacing w:val="-3"/>
          <w:sz w:val="18"/>
          <w:szCs w:val="18"/>
        </w:rPr>
        <w:t>u</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 gram</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conditions: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Merit Scholar designation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fulfill 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overal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Merit Scholar designation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(Existin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solel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ru</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paralle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974DBB" w:rsidRDefault="00974DBB" w:rsidP="00974DBB">
      <w:pPr>
        <w:widowControl w:val="0"/>
        <w:autoSpaceDE w:val="0"/>
        <w:autoSpaceDN w:val="0"/>
        <w:adjustRightInd w:val="0"/>
        <w:spacing w:before="5" w:after="0" w:line="220" w:lineRule="exact"/>
        <w:ind w:left="54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5"/>
          <w:sz w:val="18"/>
          <w:szCs w:val="18"/>
        </w:rPr>
        <w:t>V</w:t>
      </w:r>
      <w:r>
        <w:rPr>
          <w:rFonts w:ascii="Times New Roman" w:hAnsi="Times New Roman"/>
          <w:color w:val="191919"/>
          <w:spacing w:val="-2"/>
          <w:sz w:val="18"/>
          <w:szCs w:val="18"/>
        </w:rPr>
        <w:t>oluntar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elec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Merit Scholar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choos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only portion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p>
    <w:p w:rsidR="00974DBB" w:rsidRDefault="00974DBB" w:rsidP="00974DBB">
      <w:pPr>
        <w:widowControl w:val="0"/>
        <w:autoSpaceDE w:val="0"/>
        <w:autoSpaceDN w:val="0"/>
        <w:adjustRightInd w:val="0"/>
        <w:spacing w:before="16" w:after="0" w:line="200" w:lineRule="exact"/>
        <w:ind w:left="54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Mandator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candidate</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Advisory and Planning Committee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droppe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3.0</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w:t>
      </w:r>
      <w:r>
        <w:rPr>
          <w:rFonts w:ascii="Times New Roman" w:hAnsi="Times New Roman"/>
          <w:color w:val="191919"/>
          <w:spacing w:val="-3"/>
          <w:sz w:val="18"/>
          <w:szCs w:val="18"/>
        </w:rPr>
        <w:t>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 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5"/>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counsele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informe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droppe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achiev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4"/>
          <w:sz w:val="18"/>
          <w:szCs w:val="18"/>
        </w:rPr>
        <w:t>semeste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4"/>
          <w:sz w:val="18"/>
          <w:szCs w:val="18"/>
        </w:rPr>
        <w:t>grad</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poin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averag</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4"/>
          <w:sz w:val="18"/>
          <w:szCs w:val="18"/>
        </w:rPr>
        <w:t>3.</w:t>
      </w:r>
      <w:r>
        <w:rPr>
          <w:rFonts w:ascii="Times New Roman" w:hAnsi="Times New Roman"/>
          <w:color w:val="191919"/>
          <w:sz w:val="18"/>
          <w:szCs w:val="18"/>
        </w:rPr>
        <w:t>0</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followin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semeste</w:t>
      </w:r>
      <w:r>
        <w:rPr>
          <w:rFonts w:ascii="Times New Roman" w:hAnsi="Times New Roman"/>
          <w:color w:val="191919"/>
          <w:spacing w:val="-13"/>
          <w:sz w:val="18"/>
          <w:szCs w:val="18"/>
        </w:rPr>
        <w:t>r</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z w:val="18"/>
          <w:szCs w:val="18"/>
        </w:rPr>
        <w:t>A</w:t>
      </w:r>
      <w:r>
        <w:rPr>
          <w:rFonts w:ascii="Times New Roman" w:hAnsi="Times New Roman"/>
          <w:color w:val="191919"/>
          <w:spacing w:val="-22"/>
          <w:sz w:val="18"/>
          <w:szCs w:val="18"/>
        </w:rPr>
        <w:t xml:space="preserve"> </w:t>
      </w:r>
      <w:r>
        <w:rPr>
          <w:rFonts w:ascii="Times New Roman" w:hAnsi="Times New Roman"/>
          <w:color w:val="191919"/>
          <w:spacing w:val="-4"/>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shoul</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see</w:t>
      </w:r>
      <w:r>
        <w:rPr>
          <w:rFonts w:ascii="Times New Roman" w:hAnsi="Times New Roman"/>
          <w:color w:val="191919"/>
          <w:sz w:val="18"/>
          <w:szCs w:val="18"/>
        </w:rPr>
        <w:t>k</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4"/>
          <w:sz w:val="18"/>
          <w:szCs w:val="18"/>
        </w:rPr>
        <w:t>maintai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4"/>
          <w:sz w:val="18"/>
          <w:szCs w:val="18"/>
        </w:rPr>
        <w:t>grad</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poin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averag</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4"/>
          <w:sz w:val="18"/>
          <w:szCs w:val="18"/>
        </w:rPr>
        <w:t>3.</w:t>
      </w:r>
      <w:r>
        <w:rPr>
          <w:rFonts w:ascii="Times New Roman" w:hAnsi="Times New Roman"/>
          <w:color w:val="191919"/>
          <w:sz w:val="18"/>
          <w:szCs w:val="18"/>
        </w:rPr>
        <w:t>0</w:t>
      </w:r>
      <w:r>
        <w:rPr>
          <w:rFonts w:ascii="Times New Roman" w:hAnsi="Times New Roman"/>
          <w:color w:val="191919"/>
          <w:spacing w:val="-12"/>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abov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times.</w:t>
      </w: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974DBB" w:rsidRDefault="00974DBB" w:rsidP="00974DBB">
      <w:pPr>
        <w:pStyle w:val="Heading2"/>
        <w:spacing w:before="0"/>
        <w:ind w:left="180" w:right="130" w:firstLine="0"/>
        <w:rPr>
          <w:rFonts w:ascii="Times New Roman" w:hAnsi="Times New Roman"/>
          <w:color w:val="000000"/>
          <w:sz w:val="18"/>
          <w:szCs w:val="18"/>
        </w:rPr>
      </w:pPr>
      <w:bookmarkStart w:id="1011" w:name="_Toc295316748"/>
      <w:r>
        <w:rPr>
          <w:rFonts w:ascii="Times New Roman" w:hAnsi="Times New Roman"/>
          <w:color w:val="191919"/>
          <w:spacing w:val="-2"/>
          <w:sz w:val="24"/>
          <w:szCs w:val="24"/>
        </w:rPr>
        <w:t>O</w:t>
      </w:r>
      <w:r>
        <w:rPr>
          <w:rFonts w:ascii="Times New Roman" w:hAnsi="Times New Roman"/>
          <w:color w:val="191919"/>
          <w:spacing w:val="-2"/>
          <w:sz w:val="18"/>
          <w:szCs w:val="18"/>
        </w:rPr>
        <w:t>UTREAC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ROGRAMS</w:t>
      </w:r>
      <w:bookmarkEnd w:id="1011"/>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Outreac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lifelon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citizen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Southwes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G</w:t>
      </w:r>
      <w:r>
        <w:rPr>
          <w:rFonts w:ascii="Times New Roman" w:hAnsi="Times New Roman"/>
          <w:color w:val="191919"/>
          <w:spacing w:val="-3"/>
          <w:sz w:val="18"/>
          <w:szCs w:val="18"/>
        </w:rPr>
        <w:t>e</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need nontraditiona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programmin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system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deliver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non-credi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Categor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Continuin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w:t>
      </w:r>
      <w:r>
        <w:rPr>
          <w:rFonts w:ascii="Times New Roman" w:hAnsi="Times New Roman"/>
          <w:color w:val="191919"/>
          <w:spacing w:val="-3"/>
          <w:sz w:val="18"/>
          <w:szCs w:val="18"/>
        </w:rPr>
        <w:t>u</w:t>
      </w:r>
      <w:r>
        <w:rPr>
          <w:rFonts w:ascii="Times New Roman" w:hAnsi="Times New Roman"/>
          <w:color w:val="191919"/>
          <w:spacing w:val="-2"/>
          <w:sz w:val="18"/>
          <w:szCs w:val="18"/>
        </w:rPr>
        <w:t>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Units, (CEUs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Categor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conferences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independen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pre-colleg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curricul</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soun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grams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which giv</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participan</w:t>
      </w:r>
      <w:r>
        <w:rPr>
          <w:rFonts w:ascii="Times New Roman" w:hAnsi="Times New Roman"/>
          <w:color w:val="191919"/>
          <w:sz w:val="18"/>
          <w:szCs w:val="18"/>
        </w:rPr>
        <w:t>t</w:t>
      </w:r>
      <w:r>
        <w:rPr>
          <w:rFonts w:ascii="Times New Roman" w:hAnsi="Times New Roman"/>
          <w:color w:val="191919"/>
          <w:spacing w:val="-2"/>
          <w:sz w:val="18"/>
          <w:szCs w:val="18"/>
        </w:rPr>
        <w:t xml:space="preserve"> genera</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wel</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specialize</w:t>
      </w:r>
      <w:r>
        <w:rPr>
          <w:rFonts w:ascii="Times New Roman" w:hAnsi="Times New Roman"/>
          <w:color w:val="191919"/>
          <w:sz w:val="18"/>
          <w:szCs w:val="18"/>
        </w:rPr>
        <w:t>d</w:t>
      </w:r>
      <w:r>
        <w:rPr>
          <w:rFonts w:ascii="Times New Roman" w:hAnsi="Times New Roman"/>
          <w:color w:val="191919"/>
          <w:spacing w:val="-2"/>
          <w:sz w:val="18"/>
          <w:szCs w:val="18"/>
        </w:rPr>
        <w:t xml:space="preserve"> education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non-credi</w:t>
      </w:r>
      <w:r>
        <w:rPr>
          <w:rFonts w:ascii="Times New Roman" w:hAnsi="Times New Roman"/>
          <w:color w:val="191919"/>
          <w:sz w:val="18"/>
          <w:szCs w:val="18"/>
        </w:rPr>
        <w:t>t</w:t>
      </w:r>
      <w:r>
        <w:rPr>
          <w:rFonts w:ascii="Times New Roman" w:hAnsi="Times New Roman"/>
          <w:color w:val="191919"/>
          <w:spacing w:val="-2"/>
          <w:sz w:val="18"/>
          <w:szCs w:val="18"/>
        </w:rPr>
        <w:t xml:space="preserve"> categor</w:t>
      </w:r>
      <w:r>
        <w:rPr>
          <w:rFonts w:ascii="Times New Roman" w:hAnsi="Times New Roman"/>
          <w:color w:val="191919"/>
          <w:sz w:val="18"/>
          <w:szCs w:val="18"/>
        </w:rPr>
        <w:t>y</w:t>
      </w:r>
      <w:r>
        <w:rPr>
          <w:rFonts w:ascii="Times New Roman" w:hAnsi="Times New Roman"/>
          <w:color w:val="191919"/>
          <w:spacing w:val="-2"/>
          <w:sz w:val="18"/>
          <w:szCs w:val="18"/>
        </w:rPr>
        <w:t xml:space="preserve"> include</w:t>
      </w:r>
      <w:r>
        <w:rPr>
          <w:rFonts w:ascii="Times New Roman" w:hAnsi="Times New Roman"/>
          <w:color w:val="191919"/>
          <w:sz w:val="18"/>
          <w:szCs w:val="18"/>
        </w:rPr>
        <w:t>s</w:t>
      </w:r>
      <w:r>
        <w:rPr>
          <w:rFonts w:ascii="Times New Roman" w:hAnsi="Times New Roman"/>
          <w:color w:val="191919"/>
          <w:spacing w:val="-2"/>
          <w:sz w:val="18"/>
          <w:szCs w:val="18"/>
        </w:rPr>
        <w:t xml:space="preserve"> course</w:t>
      </w:r>
      <w:r>
        <w:rPr>
          <w:rFonts w:ascii="Times New Roman" w:hAnsi="Times New Roman"/>
          <w:color w:val="191919"/>
          <w:sz w:val="18"/>
          <w:szCs w:val="18"/>
        </w:rPr>
        <w:t>s</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caree</w:t>
      </w:r>
      <w:r>
        <w:rPr>
          <w:rFonts w:ascii="Times New Roman" w:hAnsi="Times New Roman"/>
          <w:color w:val="191919"/>
          <w:sz w:val="18"/>
          <w:szCs w:val="18"/>
        </w:rPr>
        <w:t>r</w:t>
      </w:r>
      <w:r>
        <w:rPr>
          <w:rFonts w:ascii="Times New Roman" w:hAnsi="Times New Roman"/>
          <w:color w:val="191919"/>
          <w:spacing w:val="-2"/>
          <w:sz w:val="18"/>
          <w:szCs w:val="18"/>
        </w:rPr>
        <w:t xml:space="preserve"> development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2"/>
          <w:sz w:val="18"/>
          <w:szCs w:val="18"/>
        </w:rPr>
        <w:t xml:space="preserve"> enrichment</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conferences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workshops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lectures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consultan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needs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Independ</w:t>
      </w:r>
      <w:r>
        <w:rPr>
          <w:rFonts w:ascii="Times New Roman" w:hAnsi="Times New Roman"/>
          <w:color w:val="191919"/>
          <w:sz w:val="18"/>
          <w:szCs w:val="18"/>
        </w:rPr>
        <w:t xml:space="preserve">ent study may be arranged at the high school and University levels through distance learning such as GSAMS, satellite, and/or web based </w:t>
      </w:r>
      <w:r>
        <w:rPr>
          <w:rFonts w:ascii="Times New Roman" w:hAnsi="Times New Roman"/>
          <w:color w:val="191919"/>
          <w:spacing w:val="-2"/>
          <w:sz w:val="18"/>
          <w:szCs w:val="18"/>
        </w:rPr>
        <w:t>instruction</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planne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backgrounds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w:t>
      </w:r>
      <w:r>
        <w:rPr>
          <w:rFonts w:ascii="Times New Roman" w:hAnsi="Times New Roman"/>
          <w:color w:val="191919"/>
          <w:spacing w:val="-5"/>
          <w:sz w:val="18"/>
          <w:szCs w:val="18"/>
        </w:rPr>
        <w:t>f</w:t>
      </w:r>
      <w:r>
        <w:rPr>
          <w:rFonts w:ascii="Times New Roman" w:hAnsi="Times New Roman"/>
          <w:color w:val="191919"/>
          <w:spacing w:val="-2"/>
          <w:sz w:val="18"/>
          <w:szCs w:val="18"/>
        </w:rPr>
        <w:t>feren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level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maturit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furthe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2" w:name="_Toc295316749"/>
      <w:r>
        <w:rPr>
          <w:rFonts w:ascii="Times New Roman" w:hAnsi="Times New Roman"/>
          <w:color w:val="191919"/>
          <w:spacing w:val="-2"/>
          <w:sz w:val="24"/>
          <w:szCs w:val="24"/>
        </w:rPr>
        <w:t>SD</w:t>
      </w:r>
      <w:r>
        <w:rPr>
          <w:rFonts w:ascii="Times New Roman" w:hAnsi="Times New Roman"/>
          <w:color w:val="191919"/>
          <w:sz w:val="24"/>
          <w:szCs w:val="24"/>
        </w:rPr>
        <w:t>U</w:t>
      </w:r>
      <w:r>
        <w:rPr>
          <w:rFonts w:ascii="Times New Roman" w:hAnsi="Times New Roman"/>
          <w:color w:val="191919"/>
          <w:spacing w:val="-5"/>
          <w:sz w:val="24"/>
          <w:szCs w:val="24"/>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REDIT</w:t>
      </w:r>
      <w:bookmarkEnd w:id="1012"/>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Units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employee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agencie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contingen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PRIOR APPRO</w:t>
      </w:r>
      <w:r>
        <w:rPr>
          <w:rFonts w:ascii="Times New Roman" w:hAnsi="Times New Roman"/>
          <w:color w:val="191919"/>
          <w:spacing w:val="-25"/>
          <w:sz w:val="18"/>
          <w:szCs w:val="18"/>
        </w:rPr>
        <w:t>V</w:t>
      </w:r>
      <w:r>
        <w:rPr>
          <w:rFonts w:ascii="Times New Roman" w:hAnsi="Times New Roman"/>
          <w:color w:val="191919"/>
          <w:spacing w:val="-2"/>
          <w:sz w:val="18"/>
          <w:szCs w:val="18"/>
        </w:rPr>
        <w:t>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certifyin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agenc</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3" w:name="_Toc295316750"/>
      <w:r>
        <w:rPr>
          <w:rFonts w:ascii="Times New Roman" w:hAnsi="Times New Roman"/>
          <w:color w:val="191919"/>
          <w:spacing w:val="-2"/>
          <w:sz w:val="24"/>
          <w:szCs w:val="24"/>
        </w:rPr>
        <w:t>N</w:t>
      </w:r>
      <w:r>
        <w:rPr>
          <w:rFonts w:ascii="Times New Roman" w:hAnsi="Times New Roman"/>
          <w:color w:val="191919"/>
          <w:spacing w:val="-2"/>
          <w:sz w:val="18"/>
          <w:szCs w:val="18"/>
        </w:rPr>
        <w:t>ON</w:t>
      </w:r>
      <w:r>
        <w:rPr>
          <w:rFonts w:ascii="Times New Roman" w:hAnsi="Times New Roman"/>
          <w:color w:val="191919"/>
          <w:spacing w:val="-2"/>
          <w:sz w:val="24"/>
          <w:szCs w:val="24"/>
        </w:rPr>
        <w:t>-C</w:t>
      </w:r>
      <w:r>
        <w:rPr>
          <w:rFonts w:ascii="Times New Roman" w:hAnsi="Times New Roman"/>
          <w:color w:val="191919"/>
          <w:spacing w:val="-2"/>
          <w:sz w:val="18"/>
          <w:szCs w:val="18"/>
        </w:rPr>
        <w:t>REDI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OURSES</w:t>
      </w:r>
      <w:bookmarkEnd w:id="1013"/>
    </w:p>
    <w:p w:rsidR="00974DBB" w:rsidRDefault="00974DBB" w:rsidP="00974DBB">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Non-credi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areas:</w:t>
      </w:r>
    </w:p>
    <w:p w:rsidR="00974DBB" w:rsidRDefault="00974DBB" w:rsidP="00974DBB">
      <w:pPr>
        <w:widowControl w:val="0"/>
        <w:autoSpaceDE w:val="0"/>
        <w:autoSpaceDN w:val="0"/>
        <w:adjustRightInd w:val="0"/>
        <w:spacing w:before="5" w:after="0" w:line="220" w:lineRule="exact"/>
        <w:ind w:left="180" w:right="130" w:firstLine="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720" w:right="130" w:firstLine="0"/>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Arts Computers Englis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Language Foreig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Languages</w:t>
      </w:r>
    </w:p>
    <w:p w:rsidR="00974DBB" w:rsidRDefault="00974DBB" w:rsidP="00974DB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Issues</w:t>
      </w:r>
    </w:p>
    <w:p w:rsidR="00974DBB" w:rsidRDefault="00974DBB" w:rsidP="00974DB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p>
    <w:p w:rsidR="00974DBB" w:rsidRDefault="00974DBB" w:rsidP="00974DBB">
      <w:pPr>
        <w:widowControl w:val="0"/>
        <w:autoSpaceDE w:val="0"/>
        <w:autoSpaceDN w:val="0"/>
        <w:adjustRightInd w:val="0"/>
        <w:spacing w:before="9" w:after="0" w:line="249" w:lineRule="auto"/>
        <w:ind w:left="720" w:right="130" w:firstLine="0"/>
        <w:rPr>
          <w:rFonts w:ascii="Times New Roman" w:hAnsi="Times New Roman"/>
          <w:color w:val="000000"/>
          <w:sz w:val="18"/>
          <w:szCs w:val="18"/>
        </w:rPr>
      </w:pPr>
      <w:r>
        <w:rPr>
          <w:rFonts w:ascii="Times New Roman" w:hAnsi="Times New Roman"/>
          <w:color w:val="191919"/>
          <w:spacing w:val="-14"/>
          <w:sz w:val="18"/>
          <w:szCs w:val="18"/>
        </w:rPr>
        <w:t>T</w:t>
      </w:r>
      <w:r>
        <w:rPr>
          <w:rFonts w:ascii="Times New Roman" w:hAnsi="Times New Roman"/>
          <w:color w:val="191919"/>
          <w:spacing w:val="-2"/>
          <w:sz w:val="18"/>
          <w:szCs w:val="18"/>
        </w:rPr>
        <w:t xml:space="preserve">eleconferences </w:t>
      </w:r>
      <w:r>
        <w:rPr>
          <w:rFonts w:ascii="Times New Roman" w:hAnsi="Times New Roman"/>
          <w:color w:val="191919"/>
          <w:spacing w:val="-16"/>
          <w:sz w:val="18"/>
          <w:szCs w:val="18"/>
        </w:rPr>
        <w:t>W</w:t>
      </w:r>
      <w:r>
        <w:rPr>
          <w:rFonts w:ascii="Times New Roman" w:hAnsi="Times New Roman"/>
          <w:color w:val="191919"/>
          <w:spacing w:val="-2"/>
          <w:sz w:val="18"/>
          <w:szCs w:val="18"/>
        </w:rPr>
        <w:t>omen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Issues </w:t>
      </w:r>
      <w:r>
        <w:rPr>
          <w:rFonts w:ascii="Times New Roman" w:hAnsi="Times New Roman"/>
          <w:color w:val="191919"/>
          <w:spacing w:val="-20"/>
          <w:sz w:val="18"/>
          <w:szCs w:val="18"/>
        </w:rPr>
        <w:t>Y</w:t>
      </w:r>
      <w:r>
        <w:rPr>
          <w:rFonts w:ascii="Times New Roman" w:hAnsi="Times New Roman"/>
          <w:color w:val="191919"/>
          <w:spacing w:val="-2"/>
          <w:sz w:val="18"/>
          <w:szCs w:val="18"/>
        </w:rPr>
        <w:t>out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 Jus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Fun!</w:t>
      </w: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14" w:name="_Toc295316751"/>
      <w:r>
        <w:rPr>
          <w:rFonts w:ascii="Times New Roman" w:hAnsi="Times New Roman"/>
          <w:color w:val="191919"/>
          <w:spacing w:val="-2"/>
          <w:sz w:val="24"/>
          <w:szCs w:val="24"/>
        </w:rPr>
        <w:t>C</w:t>
      </w:r>
      <w:r>
        <w:rPr>
          <w:rFonts w:ascii="Times New Roman" w:hAnsi="Times New Roman"/>
          <w:color w:val="191919"/>
          <w:spacing w:val="-2"/>
          <w:sz w:val="18"/>
          <w:szCs w:val="18"/>
        </w:rPr>
        <w:t>OOPER</w:t>
      </w:r>
      <w:r>
        <w:rPr>
          <w:rFonts w:ascii="Times New Roman" w:hAnsi="Times New Roman"/>
          <w:color w:val="191919"/>
          <w:spacing w:val="-16"/>
          <w:sz w:val="18"/>
          <w:szCs w:val="18"/>
        </w:rPr>
        <w:t>A</w:t>
      </w:r>
      <w:r>
        <w:rPr>
          <w:rFonts w:ascii="Times New Roman" w:hAnsi="Times New Roman"/>
          <w:color w:val="191919"/>
          <w:spacing w:val="-2"/>
          <w:sz w:val="18"/>
          <w:szCs w:val="18"/>
        </w:rPr>
        <w:t>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E</w:t>
      </w:r>
      <w:r>
        <w:rPr>
          <w:rFonts w:ascii="Times New Roman" w:hAnsi="Times New Roman"/>
          <w:color w:val="191919"/>
          <w:spacing w:val="-2"/>
          <w:sz w:val="18"/>
          <w:szCs w:val="18"/>
        </w:rPr>
        <w:t>DUC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1014"/>
    </w:p>
    <w:p w:rsidR="00974DBB" w:rsidRDefault="00974DBB" w:rsidP="00974DBB">
      <w:pPr>
        <w:widowControl w:val="0"/>
        <w:autoSpaceDE w:val="0"/>
        <w:autoSpaceDN w:val="0"/>
        <w:adjustRightInd w:val="0"/>
        <w:spacing w:before="10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Cooperativ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2"/>
          <w:sz w:val="18"/>
          <w:szCs w:val="18"/>
        </w:rPr>
        <w:t xml:space="preserve"> forma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serie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paid</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productiv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experience 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fiel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goals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cooperativ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segment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begi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sophomor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during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years.</w:t>
      </w:r>
    </w:p>
    <w:p w:rsidR="00974DBB" w:rsidRDefault="00974DBB" w:rsidP="00974DBB">
      <w:pPr>
        <w:widowControl w:val="0"/>
        <w:autoSpaceDE w:val="0"/>
        <w:autoSpaceDN w:val="0"/>
        <w:adjustRightInd w:val="0"/>
        <w:spacing w:before="100" w:after="0" w:line="271"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enable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realisticall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meaningfu</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career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allowin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relat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classroo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a</w:t>
      </w:r>
      <w:r>
        <w:rPr>
          <w:rFonts w:ascii="Times New Roman" w:hAnsi="Times New Roman"/>
          <w:color w:val="191919"/>
          <w:spacing w:val="-2"/>
          <w:sz w:val="18"/>
          <w:szCs w:val="18"/>
        </w:rPr>
        <w:t>ctica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application 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job</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engage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productiv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employment</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chanc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observ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skille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professional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fields o</w:t>
      </w:r>
      <w:r>
        <w:rPr>
          <w:rFonts w:ascii="Times New Roman" w:hAnsi="Times New Roman"/>
          <w:color w:val="191919"/>
          <w:sz w:val="18"/>
          <w:szCs w:val="18"/>
        </w:rPr>
        <w:t>f</w:t>
      </w:r>
      <w:r>
        <w:rPr>
          <w:rFonts w:ascii="Times New Roman" w:hAnsi="Times New Roman"/>
          <w:color w:val="191919"/>
          <w:spacing w:val="-2"/>
          <w:sz w:val="18"/>
          <w:szCs w:val="18"/>
        </w:rPr>
        <w:t xml:space="preserve"> specialty–a</w:t>
      </w:r>
      <w:r>
        <w:rPr>
          <w:rFonts w:ascii="Times New Roman" w:hAnsi="Times New Roman"/>
          <w:color w:val="191919"/>
          <w:sz w:val="18"/>
          <w:szCs w:val="18"/>
        </w:rPr>
        <w:t>n</w:t>
      </w:r>
      <w:r>
        <w:rPr>
          <w:rFonts w:ascii="Times New Roman" w:hAnsi="Times New Roman"/>
          <w:color w:val="191919"/>
          <w:spacing w:val="-2"/>
          <w:sz w:val="18"/>
          <w:szCs w:val="18"/>
        </w:rPr>
        <w:t xml:space="preserve"> opportunit</w:t>
      </w:r>
      <w:r>
        <w:rPr>
          <w:rFonts w:ascii="Times New Roman" w:hAnsi="Times New Roman"/>
          <w:color w:val="191919"/>
          <w:sz w:val="18"/>
          <w:szCs w:val="18"/>
        </w:rPr>
        <w:t>y</w:t>
      </w:r>
      <w:r>
        <w:rPr>
          <w:rFonts w:ascii="Times New Roman" w:hAnsi="Times New Roman"/>
          <w:color w:val="191919"/>
          <w:spacing w:val="-2"/>
          <w:sz w:val="18"/>
          <w:szCs w:val="18"/>
        </w:rPr>
        <w:t xml:space="preserve"> whic</w:t>
      </w:r>
      <w:r>
        <w:rPr>
          <w:rFonts w:ascii="Times New Roman" w:hAnsi="Times New Roman"/>
          <w:color w:val="191919"/>
          <w:sz w:val="18"/>
          <w:szCs w:val="18"/>
        </w:rPr>
        <w:t>h</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hel</w:t>
      </w:r>
      <w:r>
        <w:rPr>
          <w:rFonts w:ascii="Times New Roman" w:hAnsi="Times New Roman"/>
          <w:color w:val="191919"/>
          <w:sz w:val="18"/>
          <w:szCs w:val="18"/>
        </w:rPr>
        <w:t>p</w:t>
      </w:r>
      <w:r>
        <w:rPr>
          <w:rFonts w:ascii="Times New Roman" w:hAnsi="Times New Roman"/>
          <w:color w:val="191919"/>
          <w:spacing w:val="-2"/>
          <w:sz w:val="18"/>
          <w:szCs w:val="18"/>
        </w:rPr>
        <w:t xml:space="preserve"> the</w:t>
      </w:r>
      <w:r>
        <w:rPr>
          <w:rFonts w:ascii="Times New Roman" w:hAnsi="Times New Roman"/>
          <w:color w:val="191919"/>
          <w:sz w:val="18"/>
          <w:szCs w:val="18"/>
        </w:rPr>
        <w:t>m</w:t>
      </w:r>
      <w:r>
        <w:rPr>
          <w:rFonts w:ascii="Times New Roman" w:hAnsi="Times New Roman"/>
          <w:color w:val="191919"/>
          <w:spacing w:val="-2"/>
          <w:sz w:val="18"/>
          <w:szCs w:val="18"/>
        </w:rPr>
        <w:t xml:space="preserve"> decid</w:t>
      </w:r>
      <w:r>
        <w:rPr>
          <w:rFonts w:ascii="Times New Roman" w:hAnsi="Times New Roman"/>
          <w:color w:val="191919"/>
          <w:sz w:val="18"/>
          <w:szCs w:val="18"/>
        </w:rPr>
        <w:t>e</w:t>
      </w:r>
      <w:r>
        <w:rPr>
          <w:rFonts w:ascii="Times New Roman" w:hAnsi="Times New Roman"/>
          <w:color w:val="191919"/>
          <w:spacing w:val="-2"/>
          <w:sz w:val="18"/>
          <w:szCs w:val="18"/>
        </w:rPr>
        <w:t xml:space="preserve"> whethe</w:t>
      </w:r>
      <w:r>
        <w:rPr>
          <w:rFonts w:ascii="Times New Roman" w:hAnsi="Times New Roman"/>
          <w:color w:val="191919"/>
          <w:sz w:val="18"/>
          <w:szCs w:val="18"/>
        </w:rPr>
        <w:t>r</w:t>
      </w:r>
      <w:r>
        <w:rPr>
          <w:rFonts w:ascii="Times New Roman" w:hAnsi="Times New Roman"/>
          <w:color w:val="191919"/>
          <w:spacing w:val="-2"/>
          <w:sz w:val="18"/>
          <w:szCs w:val="18"/>
        </w:rPr>
        <w:t xml:space="preserve"> thei</w:t>
      </w:r>
      <w:r>
        <w:rPr>
          <w:rFonts w:ascii="Times New Roman" w:hAnsi="Times New Roman"/>
          <w:color w:val="191919"/>
          <w:sz w:val="18"/>
          <w:szCs w:val="18"/>
        </w:rPr>
        <w:t>r</w:t>
      </w:r>
      <w:r>
        <w:rPr>
          <w:rFonts w:ascii="Times New Roman" w:hAnsi="Times New Roman"/>
          <w:color w:val="191919"/>
          <w:spacing w:val="-2"/>
          <w:sz w:val="18"/>
          <w:szCs w:val="18"/>
        </w:rPr>
        <w:t xml:space="preserve"> vocationa</w:t>
      </w:r>
      <w:r>
        <w:rPr>
          <w:rFonts w:ascii="Times New Roman" w:hAnsi="Times New Roman"/>
          <w:color w:val="191919"/>
          <w:sz w:val="18"/>
          <w:szCs w:val="18"/>
        </w:rPr>
        <w:t>l</w:t>
      </w:r>
      <w:r>
        <w:rPr>
          <w:rFonts w:ascii="Times New Roman" w:hAnsi="Times New Roman"/>
          <w:color w:val="191919"/>
          <w:spacing w:val="-2"/>
          <w:sz w:val="18"/>
          <w:szCs w:val="18"/>
        </w:rPr>
        <w:t xml:space="preserve"> aspiration</w:t>
      </w:r>
      <w:r>
        <w:rPr>
          <w:rFonts w:ascii="Times New Roman" w:hAnsi="Times New Roman"/>
          <w:color w:val="191919"/>
          <w:sz w:val="18"/>
          <w:szCs w:val="18"/>
        </w:rPr>
        <w:t>s</w:t>
      </w:r>
      <w:r>
        <w:rPr>
          <w:rFonts w:ascii="Times New Roman" w:hAnsi="Times New Roman"/>
          <w:color w:val="191919"/>
          <w:spacing w:val="-2"/>
          <w:sz w:val="18"/>
          <w:szCs w:val="18"/>
        </w:rPr>
        <w:t xml:space="preserve"> sho</w:t>
      </w:r>
      <w:r>
        <w:rPr>
          <w:rFonts w:ascii="Times New Roman" w:hAnsi="Times New Roman"/>
          <w:color w:val="191919"/>
          <w:sz w:val="18"/>
          <w:szCs w:val="18"/>
        </w:rPr>
        <w:t>w</w:t>
      </w:r>
      <w:r>
        <w:rPr>
          <w:rFonts w:ascii="Times New Roman" w:hAnsi="Times New Roman"/>
          <w:color w:val="191919"/>
          <w:spacing w:val="-2"/>
          <w:sz w:val="18"/>
          <w:szCs w:val="18"/>
        </w:rPr>
        <w:t xml:space="preserve"> promis</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lon</w:t>
      </w:r>
      <w:r>
        <w:rPr>
          <w:rFonts w:ascii="Times New Roman" w:hAnsi="Times New Roman"/>
          <w:color w:val="191919"/>
          <w:sz w:val="18"/>
          <w:szCs w:val="18"/>
        </w:rPr>
        <w:t>g</w:t>
      </w:r>
      <w:r>
        <w:rPr>
          <w:rFonts w:ascii="Times New Roman" w:hAnsi="Times New Roman"/>
          <w:color w:val="191919"/>
          <w:spacing w:val="-2"/>
          <w:sz w:val="18"/>
          <w:szCs w:val="18"/>
        </w:rPr>
        <w:t xml:space="preserve"> rang</w:t>
      </w:r>
      <w:r>
        <w:rPr>
          <w:rFonts w:ascii="Times New Roman" w:hAnsi="Times New Roman"/>
          <w:color w:val="191919"/>
          <w:sz w:val="18"/>
          <w:szCs w:val="18"/>
        </w:rPr>
        <w:t>e</w:t>
      </w:r>
      <w:r>
        <w:rPr>
          <w:rFonts w:ascii="Times New Roman" w:hAnsi="Times New Roman"/>
          <w:color w:val="191919"/>
          <w:spacing w:val="-2"/>
          <w:sz w:val="18"/>
          <w:szCs w:val="18"/>
        </w:rPr>
        <w:t xml:space="preserve"> person</w:t>
      </w:r>
      <w:r>
        <w:rPr>
          <w:rFonts w:ascii="Times New Roman" w:hAnsi="Times New Roman"/>
          <w:color w:val="191919"/>
          <w:spacing w:val="-3"/>
          <w:sz w:val="18"/>
          <w:szCs w:val="18"/>
        </w:rPr>
        <w:t>a</w:t>
      </w:r>
      <w:r>
        <w:rPr>
          <w:rFonts w:ascii="Times New Roman" w:hAnsi="Times New Roman"/>
          <w:color w:val="191919"/>
          <w:sz w:val="18"/>
          <w:szCs w:val="18"/>
        </w:rPr>
        <w:t>l</w:t>
      </w:r>
      <w:r>
        <w:rPr>
          <w:rFonts w:ascii="Times New Roman" w:hAnsi="Times New Roman"/>
          <w:color w:val="191919"/>
          <w:spacing w:val="-2"/>
          <w:sz w:val="18"/>
          <w:szCs w:val="18"/>
        </w:rPr>
        <w:t xml:space="preserve"> satisfaction.</w:t>
      </w:r>
    </w:p>
    <w:p w:rsidR="00974DBB" w:rsidRDefault="00974DBB" w:rsidP="00974DBB">
      <w:pPr>
        <w:widowControl w:val="0"/>
        <w:autoSpaceDE w:val="0"/>
        <w:autoSpaceDN w:val="0"/>
        <w:adjustRightInd w:val="0"/>
        <w:spacing w:before="10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interests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Successfu</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thirt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(30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 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4.0.</w:t>
      </w:r>
    </w:p>
    <w:p w:rsidR="00974DBB" w:rsidRDefault="00974DBB" w:rsidP="00974DBB">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Successfu</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interview</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Director/Coordinato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Cooperative Education.</w:t>
      </w:r>
    </w:p>
    <w:p w:rsidR="00974DBB" w:rsidRDefault="00974DBB" w:rsidP="00974DBB">
      <w:pPr>
        <w:widowControl w:val="0"/>
        <w:autoSpaceDE w:val="0"/>
        <w:autoSpaceDN w:val="0"/>
        <w:adjustRightInd w:val="0"/>
        <w:spacing w:after="0"/>
        <w:ind w:left="180" w:right="130" w:firstLine="0"/>
        <w:jc w:val="both"/>
        <w:rPr>
          <w:rFonts w:ascii="Times New Roman" w:hAnsi="Times New Roman"/>
          <w:color w:val="000000"/>
          <w:sz w:val="18"/>
          <w:szCs w:val="18"/>
        </w:rPr>
      </w:pPr>
    </w:p>
    <w:p w:rsidR="00974DBB" w:rsidRDefault="00974DBB" w:rsidP="00974DBB">
      <w:pPr>
        <w:widowControl w:val="0"/>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twelve (12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 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4.0.</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5" w:name="_Toc295316752"/>
      <w:r>
        <w:rPr>
          <w:rFonts w:ascii="Times New Roman" w:hAnsi="Times New Roman"/>
          <w:color w:val="191919"/>
          <w:spacing w:val="-2"/>
          <w:sz w:val="24"/>
          <w:szCs w:val="24"/>
        </w:rPr>
        <w:t>O</w:t>
      </w:r>
      <w:r>
        <w:rPr>
          <w:rFonts w:ascii="Times New Roman" w:hAnsi="Times New Roman"/>
          <w:color w:val="191919"/>
          <w:spacing w:val="-2"/>
          <w:sz w:val="18"/>
          <w:szCs w:val="18"/>
        </w:rPr>
        <w:t>FF</w:t>
      </w:r>
      <w:r>
        <w:rPr>
          <w:rFonts w:ascii="Times New Roman" w:hAnsi="Times New Roman"/>
          <w:color w:val="191919"/>
          <w:spacing w:val="-2"/>
          <w:sz w:val="24"/>
          <w:szCs w:val="24"/>
        </w:rPr>
        <w:t>-C</w:t>
      </w:r>
      <w:r>
        <w:rPr>
          <w:rFonts w:ascii="Times New Roman" w:hAnsi="Times New Roman"/>
          <w:color w:val="191919"/>
          <w:spacing w:val="-2"/>
          <w:sz w:val="18"/>
          <w:szCs w:val="18"/>
        </w:rPr>
        <w:t>AMPU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ROGRAMS</w:t>
      </w:r>
      <w:bookmarkEnd w:id="1015"/>
    </w:p>
    <w:p w:rsidR="00974DBB" w:rsidRDefault="00974DBB" w:rsidP="00974DBB">
      <w:pPr>
        <w:widowControl w:val="0"/>
        <w:autoSpaceDE w:val="0"/>
        <w:autoSpaceDN w:val="0"/>
        <w:adjustRightInd w:val="0"/>
        <w:spacing w:after="10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f-Campu</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coordinate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thereb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governe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3"/>
          <w:sz w:val="18"/>
          <w:szCs w:val="18"/>
        </w:rPr>
        <w:t>f</w:t>
      </w:r>
      <w:r>
        <w:rPr>
          <w:rFonts w:ascii="Times New Roman" w:hAnsi="Times New Roman"/>
          <w:color w:val="191919"/>
          <w:spacing w:val="-2"/>
          <w:sz w:val="18"/>
          <w:szCs w:val="18"/>
        </w:rPr>
        <w:t>airs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 purpos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f-campu</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instruction</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ice-Presiden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assiste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who</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capacit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work</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deans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chairperson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assessin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fering</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University</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w:t>
      </w:r>
      <w:r>
        <w:rPr>
          <w:rFonts w:ascii="Times New Roman" w:hAnsi="Times New Roman"/>
          <w:color w:val="191919"/>
          <w:spacing w:val="-3"/>
          <w:sz w:val="18"/>
          <w:szCs w:val="18"/>
        </w:rPr>
        <w:t>r</w:t>
      </w:r>
      <w:r>
        <w:rPr>
          <w:rFonts w:ascii="Times New Roman" w:hAnsi="Times New Roman"/>
          <w:color w:val="191919"/>
          <w:spacing w:val="-2"/>
          <w:sz w:val="18"/>
          <w:szCs w:val="18"/>
        </w:rPr>
        <w:t>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w:t>
      </w:r>
    </w:p>
    <w:p w:rsidR="00974DBB" w:rsidRDefault="00974DBB" w:rsidP="00974DBB">
      <w:pPr>
        <w:widowControl w:val="0"/>
        <w:autoSpaceDE w:val="0"/>
        <w:autoSpaceDN w:val="0"/>
        <w:adjustRightInd w:val="0"/>
        <w:spacing w:after="100"/>
        <w:ind w:left="180" w:right="130" w:firstLine="0"/>
        <w:jc w:val="both"/>
        <w:rPr>
          <w:rFonts w:ascii="Times New Roman" w:hAnsi="Times New Roman"/>
          <w:color w:val="000000"/>
          <w:sz w:val="18"/>
          <w:szCs w:val="18"/>
        </w:rPr>
      </w:pP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w:t>
      </w:r>
      <w:r>
        <w:rPr>
          <w:rFonts w:ascii="Times New Roman" w:hAnsi="Times New Roman"/>
          <w:color w:val="191919"/>
          <w:spacing w:val="-6"/>
          <w:sz w:val="18"/>
          <w:szCs w:val="18"/>
        </w:rPr>
        <w:t>f</w:t>
      </w:r>
      <w:r>
        <w:rPr>
          <w:rFonts w:ascii="Times New Roman" w:hAnsi="Times New Roman"/>
          <w:color w:val="191919"/>
          <w:spacing w:val="-3"/>
          <w:sz w:val="18"/>
          <w:szCs w:val="18"/>
        </w:rPr>
        <w:t>ficienc</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identifie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pacing w:val="-6"/>
          <w:sz w:val="18"/>
          <w:szCs w:val="18"/>
        </w:rPr>
        <w:t>f</w:t>
      </w:r>
      <w:r>
        <w:rPr>
          <w:rFonts w:ascii="Times New Roman" w:hAnsi="Times New Roman"/>
          <w:color w:val="191919"/>
          <w:spacing w:val="-3"/>
          <w:sz w:val="18"/>
          <w:szCs w:val="18"/>
        </w:rPr>
        <w:t>f-campu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progra</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site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disperse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throughou</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geographica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area</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pacing w:val="-6"/>
          <w:sz w:val="18"/>
          <w:szCs w:val="18"/>
        </w:rPr>
        <w:t>f</w:t>
      </w:r>
      <w:r>
        <w:rPr>
          <w:rFonts w:ascii="Times New Roman" w:hAnsi="Times New Roman"/>
          <w:color w:val="191919"/>
          <w:spacing w:val="-3"/>
          <w:sz w:val="18"/>
          <w:szCs w:val="18"/>
        </w:rPr>
        <w:t>f-campu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programs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ide</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Conferencing.</w:t>
      </w:r>
    </w:p>
    <w:p w:rsidR="00974DBB" w:rsidRDefault="00974DBB" w:rsidP="00974DBB">
      <w:pPr>
        <w:widowControl w:val="0"/>
        <w:autoSpaceDE w:val="0"/>
        <w:autoSpaceDN w:val="0"/>
        <w:adjustRightInd w:val="0"/>
        <w:spacing w:after="10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f-campu</w:t>
      </w:r>
      <w:r>
        <w:rPr>
          <w:rFonts w:ascii="Times New Roman" w:hAnsi="Times New Roman"/>
          <w:color w:val="191919"/>
          <w:sz w:val="18"/>
          <w:szCs w:val="18"/>
        </w:rPr>
        <w:t>s</w:t>
      </w:r>
      <w:r>
        <w:rPr>
          <w:rFonts w:ascii="Times New Roman" w:hAnsi="Times New Roman"/>
          <w:color w:val="191919"/>
          <w:spacing w:val="-2"/>
          <w:sz w:val="18"/>
          <w:szCs w:val="18"/>
        </w:rPr>
        <w:t xml:space="preserve"> site</w:t>
      </w:r>
      <w:r>
        <w:rPr>
          <w:rFonts w:ascii="Times New Roman" w:hAnsi="Times New Roman"/>
          <w:color w:val="191919"/>
          <w:sz w:val="18"/>
          <w:szCs w:val="18"/>
        </w:rPr>
        <w:t>s</w:t>
      </w:r>
      <w:r>
        <w:rPr>
          <w:rFonts w:ascii="Times New Roman" w:hAnsi="Times New Roman"/>
          <w:color w:val="191919"/>
          <w:spacing w:val="-2"/>
          <w:sz w:val="18"/>
          <w:szCs w:val="18"/>
        </w:rPr>
        <w:t xml:space="preserve"> ar</w:t>
      </w:r>
      <w:r>
        <w:rPr>
          <w:rFonts w:ascii="Times New Roman" w:hAnsi="Times New Roman"/>
          <w:color w:val="191919"/>
          <w:sz w:val="18"/>
          <w:szCs w:val="18"/>
        </w:rPr>
        <w:t>e</w:t>
      </w:r>
      <w:r>
        <w:rPr>
          <w:rFonts w:ascii="Times New Roman" w:hAnsi="Times New Roman"/>
          <w:color w:val="191919"/>
          <w:spacing w:val="-2"/>
          <w:sz w:val="18"/>
          <w:szCs w:val="18"/>
        </w:rPr>
        <w:t xml:space="preserve"> currentl</w:t>
      </w:r>
      <w:r>
        <w:rPr>
          <w:rFonts w:ascii="Times New Roman" w:hAnsi="Times New Roman"/>
          <w:color w:val="191919"/>
          <w:sz w:val="18"/>
          <w:szCs w:val="18"/>
        </w:rPr>
        <w:t>y</w:t>
      </w:r>
      <w:r>
        <w:rPr>
          <w:rFonts w:ascii="Times New Roman" w:hAnsi="Times New Roman"/>
          <w:color w:val="191919"/>
          <w:spacing w:val="-2"/>
          <w:sz w:val="18"/>
          <w:szCs w:val="18"/>
        </w:rPr>
        <w:t xml:space="preserve"> locate</w:t>
      </w:r>
      <w:r>
        <w:rPr>
          <w:rFonts w:ascii="Times New Roman" w:hAnsi="Times New Roman"/>
          <w:color w:val="191919"/>
          <w:sz w:val="18"/>
          <w:szCs w:val="18"/>
        </w:rPr>
        <w:t>d</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2"/>
          <w:sz w:val="18"/>
          <w:szCs w:val="18"/>
        </w:rPr>
        <w:t xml:space="preserve"> Bainbridge</w:t>
      </w:r>
      <w:r>
        <w:rPr>
          <w:rFonts w:ascii="Times New Roman" w:hAnsi="Times New Roman"/>
          <w:color w:val="191919"/>
          <w:sz w:val="18"/>
          <w:szCs w:val="18"/>
        </w:rPr>
        <w:t>,</w:t>
      </w:r>
      <w:r>
        <w:rPr>
          <w:rFonts w:ascii="Times New Roman" w:hAnsi="Times New Roman"/>
          <w:color w:val="191919"/>
          <w:spacing w:val="-2"/>
          <w:sz w:val="18"/>
          <w:szCs w:val="18"/>
        </w:rPr>
        <w:t xml:space="preserve"> For</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alle</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aycros</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ifton</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2"/>
          <w:sz w:val="18"/>
          <w:szCs w:val="18"/>
        </w:rPr>
        <w:t xml:space="preserve"> Instructiona</w:t>
      </w:r>
      <w:r>
        <w:rPr>
          <w:rFonts w:ascii="Times New Roman" w:hAnsi="Times New Roman"/>
          <w:color w:val="191919"/>
          <w:sz w:val="18"/>
          <w:szCs w:val="18"/>
        </w:rPr>
        <w:t>l</w:t>
      </w:r>
      <w:r>
        <w:rPr>
          <w:rFonts w:ascii="Times New Roman" w:hAnsi="Times New Roman"/>
          <w:color w:val="191919"/>
          <w:spacing w:val="-2"/>
          <w:sz w:val="18"/>
          <w:szCs w:val="18"/>
        </w:rPr>
        <w:t xml:space="preserve"> Cente</w:t>
      </w:r>
      <w:r>
        <w:rPr>
          <w:rFonts w:ascii="Times New Roman" w:hAnsi="Times New Roman"/>
          <w:color w:val="191919"/>
          <w:sz w:val="18"/>
          <w:szCs w:val="18"/>
        </w:rPr>
        <w:t>r</w:t>
      </w:r>
      <w:r>
        <w:rPr>
          <w:rFonts w:ascii="Times New Roman" w:hAnsi="Times New Roman"/>
          <w:color w:val="191919"/>
          <w:spacing w:val="-2"/>
          <w:sz w:val="18"/>
          <w:szCs w:val="18"/>
        </w:rPr>
        <w:t xml:space="preserve"> Liaiso</w:t>
      </w:r>
      <w:r>
        <w:rPr>
          <w:rFonts w:ascii="Times New Roman" w:hAnsi="Times New Roman"/>
          <w:color w:val="191919"/>
          <w:sz w:val="18"/>
          <w:szCs w:val="18"/>
        </w:rPr>
        <w:t>n</w:t>
      </w:r>
      <w:r>
        <w:rPr>
          <w:rFonts w:ascii="Times New Roman" w:hAnsi="Times New Roman"/>
          <w:color w:val="191919"/>
          <w:spacing w:val="-2"/>
          <w:sz w:val="18"/>
          <w:szCs w:val="18"/>
        </w:rPr>
        <w:t xml:space="preserve"> serve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2"/>
          <w:sz w:val="18"/>
          <w:szCs w:val="18"/>
        </w:rPr>
        <w:t xml:space="preserve"> o</w:t>
      </w:r>
      <w:r>
        <w:rPr>
          <w:rFonts w:ascii="Times New Roman" w:hAnsi="Times New Roman"/>
          <w:color w:val="191919"/>
          <w:spacing w:val="-5"/>
          <w:sz w:val="18"/>
          <w:szCs w:val="18"/>
        </w:rPr>
        <w:t>f</w:t>
      </w:r>
      <w:r>
        <w:rPr>
          <w:rFonts w:ascii="Times New Roman" w:hAnsi="Times New Roman"/>
          <w:color w:val="191919"/>
          <w:spacing w:val="-2"/>
          <w:sz w:val="18"/>
          <w:szCs w:val="18"/>
        </w:rPr>
        <w:t>f-campus 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need.</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after="100"/>
        <w:ind w:left="180" w:right="130" w:firstLine="0"/>
        <w:rPr>
          <w:rFonts w:ascii="Times New Roman" w:hAnsi="Times New Roman"/>
          <w:color w:val="000000"/>
          <w:sz w:val="18"/>
          <w:szCs w:val="18"/>
        </w:rPr>
      </w:pPr>
      <w:bookmarkStart w:id="1016" w:name="_Toc295316753"/>
      <w:r>
        <w:rPr>
          <w:rFonts w:ascii="Times New Roman" w:hAnsi="Times New Roman"/>
          <w:color w:val="191919"/>
          <w:spacing w:val="-2"/>
          <w:sz w:val="24"/>
          <w:szCs w:val="24"/>
        </w:rPr>
        <w:t>D</w:t>
      </w:r>
      <w:r>
        <w:rPr>
          <w:rFonts w:ascii="Times New Roman" w:hAnsi="Times New Roman"/>
          <w:color w:val="191919"/>
          <w:spacing w:val="-2"/>
          <w:sz w:val="18"/>
          <w:szCs w:val="18"/>
        </w:rPr>
        <w:t>E</w:t>
      </w:r>
      <w:r>
        <w:rPr>
          <w:rFonts w:ascii="Times New Roman" w:hAnsi="Times New Roman"/>
          <w:color w:val="191919"/>
          <w:spacing w:val="-16"/>
          <w:sz w:val="18"/>
          <w:szCs w:val="18"/>
        </w:rPr>
        <w:t>P</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pacing w:val="-2"/>
          <w:sz w:val="18"/>
          <w:szCs w:val="18"/>
        </w:rPr>
        <w:t>TMEN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M</w:t>
      </w:r>
      <w:r>
        <w:rPr>
          <w:rFonts w:ascii="Times New Roman" w:hAnsi="Times New Roman"/>
          <w:color w:val="191919"/>
          <w:spacing w:val="-2"/>
          <w:sz w:val="18"/>
          <w:szCs w:val="18"/>
        </w:rPr>
        <w:t>ILI</w:t>
      </w:r>
      <w:r>
        <w:rPr>
          <w:rFonts w:ascii="Times New Roman" w:hAnsi="Times New Roman"/>
          <w:color w:val="191919"/>
          <w:spacing w:val="-16"/>
          <w:sz w:val="18"/>
          <w:szCs w:val="18"/>
        </w:rPr>
        <w:t>T</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 xml:space="preserve">CIENCE </w:t>
      </w:r>
      <w:r w:rsidRPr="00D07B15">
        <w:rPr>
          <w:rFonts w:ascii="Times New Roman" w:hAnsi="Times New Roman"/>
          <w:color w:val="191919"/>
          <w:spacing w:val="-2"/>
          <w:sz w:val="24"/>
          <w:szCs w:val="24"/>
        </w:rPr>
        <w:t>A</w:t>
      </w:r>
      <w:r>
        <w:rPr>
          <w:rFonts w:ascii="Times New Roman" w:hAnsi="Times New Roman"/>
          <w:color w:val="191919"/>
          <w:spacing w:val="-2"/>
          <w:sz w:val="18"/>
          <w:szCs w:val="18"/>
        </w:rPr>
        <w:t>RM</w:t>
      </w:r>
      <w:r>
        <w:rPr>
          <w:rFonts w:ascii="Times New Roman" w:hAnsi="Times New Roman"/>
          <w:color w:val="191919"/>
          <w:sz w:val="18"/>
          <w:szCs w:val="18"/>
        </w:rPr>
        <w:t>Y</w:t>
      </w:r>
      <w:r>
        <w:rPr>
          <w:rFonts w:ascii="Times New Roman" w:hAnsi="Times New Roman"/>
          <w:color w:val="191919"/>
          <w:spacing w:val="-4"/>
          <w:sz w:val="18"/>
          <w:szCs w:val="18"/>
        </w:rPr>
        <w:t xml:space="preserve"> </w:t>
      </w:r>
      <w:r w:rsidRPr="00D07B15">
        <w:rPr>
          <w:rFonts w:ascii="Times New Roman" w:hAnsi="Times New Roman"/>
          <w:color w:val="191919"/>
          <w:spacing w:val="-2"/>
          <w:sz w:val="24"/>
          <w:szCs w:val="24"/>
        </w:rPr>
        <w:t>ROT</w:t>
      </w:r>
      <w:r w:rsidRPr="00D07B15">
        <w:rPr>
          <w:rFonts w:ascii="Times New Roman" w:hAnsi="Times New Roman"/>
          <w:color w:val="191919"/>
          <w:sz w:val="24"/>
          <w:szCs w:val="24"/>
        </w:rPr>
        <w:t>C</w:t>
      </w:r>
      <w:r>
        <w:rPr>
          <w:rFonts w:ascii="Times New Roman" w:hAnsi="Times New Roman"/>
          <w:color w:val="191919"/>
          <w:spacing w:val="-4"/>
          <w:sz w:val="18"/>
          <w:szCs w:val="18"/>
        </w:rPr>
        <w:t xml:space="preserve"> </w:t>
      </w:r>
      <w:r w:rsidRPr="00D07B15">
        <w:rPr>
          <w:rFonts w:ascii="Times New Roman" w:hAnsi="Times New Roman"/>
          <w:color w:val="191919"/>
          <w:spacing w:val="-2"/>
          <w:sz w:val="24"/>
          <w:szCs w:val="24"/>
        </w:rPr>
        <w:t>P</w:t>
      </w:r>
      <w:r>
        <w:rPr>
          <w:rFonts w:ascii="Times New Roman" w:hAnsi="Times New Roman"/>
          <w:color w:val="191919"/>
          <w:spacing w:val="-5"/>
          <w:sz w:val="18"/>
          <w:szCs w:val="18"/>
        </w:rPr>
        <w:t>R</w:t>
      </w:r>
      <w:r>
        <w:rPr>
          <w:rFonts w:ascii="Times New Roman" w:hAnsi="Times New Roman"/>
          <w:color w:val="191919"/>
          <w:spacing w:val="-2"/>
          <w:sz w:val="18"/>
          <w:szCs w:val="18"/>
        </w:rPr>
        <w:t>OGRAM</w:t>
      </w:r>
      <w:bookmarkEnd w:id="1016"/>
    </w:p>
    <w:p w:rsidR="00974DBB" w:rsidRDefault="00974DBB" w:rsidP="00974DBB">
      <w:pPr>
        <w:widowControl w:val="0"/>
        <w:autoSpaceDE w:val="0"/>
        <w:autoSpaceDN w:val="0"/>
        <w:adjustRightInd w:val="0"/>
        <w:spacing w:after="100" w:line="199" w:lineRule="exact"/>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Reserv</w:t>
      </w:r>
      <w:r>
        <w:rPr>
          <w:rFonts w:ascii="Times New Roman" w:hAnsi="Times New Roman"/>
          <w:color w:val="191919"/>
          <w:sz w:val="18"/>
          <w:szCs w:val="18"/>
        </w:rPr>
        <w:t>e</w:t>
      </w:r>
      <w:r>
        <w:rPr>
          <w:rFonts w:ascii="Times New Roman" w:hAnsi="Times New Roman"/>
          <w:color w:val="191919"/>
          <w:spacing w:val="-4"/>
          <w:sz w:val="18"/>
          <w:szCs w:val="18"/>
        </w:rPr>
        <w:t xml:space="preserve"> </w:t>
      </w:r>
      <w:proofErr w:type="spellStart"/>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proofErr w:type="spellEnd"/>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Corps</w:t>
      </w:r>
    </w:p>
    <w:p w:rsidR="00974DBB" w:rsidRDefault="00974DBB" w:rsidP="00974DBB">
      <w:pPr>
        <w:widowControl w:val="0"/>
        <w:autoSpaceDE w:val="0"/>
        <w:autoSpaceDN w:val="0"/>
        <w:adjustRightInd w:val="0"/>
        <w:spacing w:after="10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sophomore years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teac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principle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technique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develo</w:t>
      </w:r>
      <w:r>
        <w:rPr>
          <w:rFonts w:ascii="Times New Roman" w:hAnsi="Times New Roman"/>
          <w:color w:val="191919"/>
          <w:sz w:val="18"/>
          <w:szCs w:val="18"/>
        </w:rPr>
        <w:t>p</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understandin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ro</w:t>
      </w:r>
      <w:r>
        <w:rPr>
          <w:rFonts w:ascii="Times New Roman" w:hAnsi="Times New Roman"/>
          <w:color w:val="191919"/>
          <w:spacing w:val="-3"/>
          <w:sz w:val="18"/>
          <w:szCs w:val="18"/>
        </w:rPr>
        <w:t>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defens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purpos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educat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balance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w:t>
      </w:r>
      <w:r>
        <w:rPr>
          <w:rFonts w:ascii="Times New Roman" w:hAnsi="Times New Roman"/>
          <w:color w:val="191919"/>
          <w:spacing w:val="-3"/>
          <w:sz w:val="18"/>
          <w:szCs w:val="18"/>
        </w:rPr>
        <w:t>u</w:t>
      </w:r>
      <w:r>
        <w:rPr>
          <w:rFonts w:ascii="Times New Roman" w:hAnsi="Times New Roman"/>
          <w:color w:val="191919"/>
          <w:spacing w:val="-2"/>
          <w:sz w:val="18"/>
          <w:szCs w:val="18"/>
        </w:rPr>
        <w:t>rs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 xml:space="preserve">train- </w:t>
      </w:r>
      <w:proofErr w:type="spellStart"/>
      <w:r>
        <w:rPr>
          <w:rFonts w:ascii="Times New Roman" w:hAnsi="Times New Roman"/>
          <w:color w:val="191919"/>
          <w:spacing w:val="-2"/>
          <w:sz w:val="18"/>
          <w:szCs w:val="18"/>
        </w:rPr>
        <w:t>ing</w:t>
      </w:r>
      <w:proofErr w:type="spellEnd"/>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theoretica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practical</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qualif</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perfor</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dutie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commissione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6"/>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Upon receivin</w:t>
      </w:r>
      <w:r>
        <w:rPr>
          <w:rFonts w:ascii="Times New Roman" w:hAnsi="Times New Roman"/>
          <w:color w:val="191919"/>
          <w:sz w:val="18"/>
          <w:szCs w:val="18"/>
        </w:rPr>
        <w:t xml:space="preserve">g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Bachelo</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eac</w:t>
      </w:r>
      <w:r>
        <w:rPr>
          <w:rFonts w:ascii="Times New Roman" w:hAnsi="Times New Roman"/>
          <w:color w:val="191919"/>
          <w:sz w:val="18"/>
          <w:szCs w:val="18"/>
        </w:rPr>
        <w:t xml:space="preserve">h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successfull</w:t>
      </w:r>
      <w:r>
        <w:rPr>
          <w:rFonts w:ascii="Times New Roman" w:hAnsi="Times New Roman"/>
          <w:color w:val="191919"/>
          <w:sz w:val="18"/>
          <w:szCs w:val="18"/>
        </w:rPr>
        <w:t xml:space="preserve">y </w:t>
      </w:r>
      <w:r>
        <w:rPr>
          <w:rFonts w:ascii="Times New Roman" w:hAnsi="Times New Roman"/>
          <w:color w:val="191919"/>
          <w:spacing w:val="-2"/>
          <w:sz w:val="18"/>
          <w:szCs w:val="18"/>
        </w:rPr>
        <w:t>complete</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advance</w:t>
      </w:r>
      <w:r>
        <w:rPr>
          <w:rFonts w:ascii="Times New Roman" w:hAnsi="Times New Roman"/>
          <w:color w:val="191919"/>
          <w:sz w:val="18"/>
          <w:szCs w:val="18"/>
        </w:rPr>
        <w:t xml:space="preserve">d </w:t>
      </w:r>
      <w:r>
        <w:rPr>
          <w:rFonts w:ascii="Times New Roman" w:hAnsi="Times New Roman"/>
          <w:color w:val="191919"/>
          <w:spacing w:val="-2"/>
          <w:sz w:val="18"/>
          <w:szCs w:val="18"/>
        </w:rPr>
        <w:t>cours</w:t>
      </w:r>
      <w:r>
        <w:rPr>
          <w:rFonts w:ascii="Times New Roman" w:hAnsi="Times New Roman"/>
          <w:color w:val="191919"/>
          <w:sz w:val="18"/>
          <w:szCs w:val="18"/>
        </w:rPr>
        <w:t xml:space="preserve">e </w:t>
      </w:r>
      <w:r>
        <w:rPr>
          <w:rFonts w:ascii="Times New Roman" w:hAnsi="Times New Roman"/>
          <w:color w:val="191919"/>
          <w:spacing w:val="-2"/>
          <w:sz w:val="18"/>
          <w:szCs w:val="18"/>
        </w:rPr>
        <w:t>wil</w:t>
      </w:r>
      <w:r>
        <w:rPr>
          <w:rFonts w:ascii="Times New Roman" w:hAnsi="Times New Roman"/>
          <w:color w:val="191919"/>
          <w:sz w:val="18"/>
          <w:szCs w:val="18"/>
        </w:rPr>
        <w:t xml:space="preserve">l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commissione</w:t>
      </w:r>
      <w:r>
        <w:rPr>
          <w:rFonts w:ascii="Times New Roman" w:hAnsi="Times New Roman"/>
          <w:color w:val="191919"/>
          <w:sz w:val="18"/>
          <w:szCs w:val="18"/>
        </w:rPr>
        <w:t xml:space="preserve">d </w:t>
      </w:r>
      <w:r>
        <w:rPr>
          <w:rFonts w:ascii="Times New Roman" w:hAnsi="Times New Roman"/>
          <w:color w:val="191919"/>
          <w:spacing w:val="-2"/>
          <w:sz w:val="18"/>
          <w:szCs w:val="18"/>
        </w:rPr>
        <w:t>a</w:t>
      </w:r>
      <w:r>
        <w:rPr>
          <w:rFonts w:ascii="Times New Roman" w:hAnsi="Times New Roman"/>
          <w:color w:val="191919"/>
          <w:sz w:val="18"/>
          <w:szCs w:val="18"/>
        </w:rPr>
        <w:t xml:space="preserve">s a </w:t>
      </w:r>
      <w:r>
        <w:rPr>
          <w:rFonts w:ascii="Times New Roman" w:hAnsi="Times New Roman"/>
          <w:color w:val="191919"/>
          <w:spacing w:val="-2"/>
          <w:sz w:val="18"/>
          <w:szCs w:val="18"/>
        </w:rPr>
        <w:t>secon</w:t>
      </w:r>
      <w:r>
        <w:rPr>
          <w:rFonts w:ascii="Times New Roman" w:hAnsi="Times New Roman"/>
          <w:color w:val="191919"/>
          <w:sz w:val="18"/>
          <w:szCs w:val="18"/>
        </w:rPr>
        <w:t xml:space="preserve">d </w:t>
      </w:r>
      <w:r>
        <w:rPr>
          <w:rFonts w:ascii="Times New Roman" w:hAnsi="Times New Roman"/>
          <w:color w:val="191919"/>
          <w:spacing w:val="-2"/>
          <w:sz w:val="18"/>
          <w:szCs w:val="18"/>
        </w:rPr>
        <w:t>l</w:t>
      </w:r>
      <w:r>
        <w:rPr>
          <w:rFonts w:ascii="Times New Roman" w:hAnsi="Times New Roman"/>
          <w:color w:val="191919"/>
          <w:spacing w:val="-3"/>
          <w:sz w:val="18"/>
          <w:szCs w:val="18"/>
        </w:rPr>
        <w:t>i</w:t>
      </w:r>
      <w:r>
        <w:rPr>
          <w:rFonts w:ascii="Times New Roman" w:hAnsi="Times New Roman"/>
          <w:color w:val="191919"/>
          <w:spacing w:val="-2"/>
          <w:sz w:val="18"/>
          <w:szCs w:val="18"/>
        </w:rPr>
        <w:t>eutenan</w:t>
      </w:r>
      <w:r>
        <w:rPr>
          <w:rFonts w:ascii="Times New Roman" w:hAnsi="Times New Roman"/>
          <w:color w:val="191919"/>
          <w:sz w:val="18"/>
          <w:szCs w:val="18"/>
        </w:rPr>
        <w:t xml:space="preserve">t </w:t>
      </w:r>
      <w:r>
        <w:rPr>
          <w:rFonts w:ascii="Times New Roman" w:hAnsi="Times New Roman"/>
          <w:color w:val="191919"/>
          <w:spacing w:val="-2"/>
          <w:sz w:val="18"/>
          <w:szCs w:val="18"/>
        </w:rPr>
        <w:t>in 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branche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participatin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$20</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mont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excee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0</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each 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Additionall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summe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betwee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attend</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3"/>
          <w:sz w:val="18"/>
          <w:szCs w:val="18"/>
        </w:rPr>
        <w:t>R</w:t>
      </w:r>
      <w:r>
        <w:rPr>
          <w:rFonts w:ascii="Times New Roman" w:hAnsi="Times New Roman"/>
          <w:color w:val="191919"/>
          <w:spacing w:val="-2"/>
          <w:sz w:val="18"/>
          <w:szCs w:val="18"/>
        </w:rPr>
        <w:t>OT</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Summer Camp</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approximatel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one-hal</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lieutenant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five-wee</w:t>
      </w:r>
      <w:r>
        <w:rPr>
          <w:rFonts w:ascii="Times New Roman" w:hAnsi="Times New Roman"/>
          <w:color w:val="191919"/>
          <w:sz w:val="18"/>
          <w:szCs w:val="18"/>
        </w:rPr>
        <w:t>k</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period</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Optiona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w:t>
      </w:r>
      <w:r>
        <w:rPr>
          <w:rFonts w:ascii="Times New Roman" w:hAnsi="Times New Roman"/>
          <w:color w:val="191919"/>
          <w:spacing w:val="-3"/>
          <w:sz w:val="18"/>
          <w:szCs w:val="18"/>
        </w:rPr>
        <w:t>c</w:t>
      </w:r>
      <w:r>
        <w:rPr>
          <w:rFonts w:ascii="Times New Roman" w:hAnsi="Times New Roman"/>
          <w:color w:val="191919"/>
          <w:spacing w:val="-2"/>
          <w:sz w:val="18"/>
          <w:szCs w:val="18"/>
        </w:rPr>
        <w:t>lud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participating 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Range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Challenge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Dril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Guard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Pershin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Rifle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Fraternit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planne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weekl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Fiel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Exercise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(FT</w:t>
      </w:r>
      <w:r>
        <w:rPr>
          <w:rFonts w:ascii="Times New Roman" w:hAnsi="Times New Roman"/>
          <w:color w:val="191919"/>
          <w:spacing w:val="-3"/>
          <w:sz w:val="18"/>
          <w:szCs w:val="18"/>
        </w:rPr>
        <w:t>X</w:t>
      </w:r>
      <w:r>
        <w:rPr>
          <w:rFonts w:ascii="Times New Roman" w:hAnsi="Times New Roman"/>
          <w:color w:val="191919"/>
          <w:spacing w:val="-2"/>
          <w:sz w:val="18"/>
          <w:szCs w:val="18"/>
        </w:rPr>
        <w: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host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fund-raisin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7" w:name="_Toc295316754"/>
      <w:r>
        <w:rPr>
          <w:rFonts w:ascii="Times New Roman" w:hAnsi="Times New Roman"/>
          <w:color w:val="191919"/>
          <w:spacing w:val="-2"/>
          <w:sz w:val="24"/>
          <w:szCs w:val="24"/>
        </w:rPr>
        <w:t>T</w:t>
      </w:r>
      <w:r>
        <w:rPr>
          <w:rFonts w:ascii="Times New Roman" w:hAnsi="Times New Roman"/>
          <w:color w:val="191919"/>
          <w:spacing w:val="-2"/>
          <w:sz w:val="18"/>
          <w:szCs w:val="18"/>
        </w:rPr>
        <w:t>WO</w:t>
      </w:r>
      <w:r>
        <w:rPr>
          <w:rFonts w:ascii="Times New Roman" w:hAnsi="Times New Roman"/>
          <w:color w:val="191919"/>
          <w:spacing w:val="-2"/>
          <w:sz w:val="24"/>
          <w:szCs w:val="24"/>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1017"/>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wer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unable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elect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pursu</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commission</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develope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two-yea</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six-wee</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wis</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3"/>
          <w:sz w:val="18"/>
          <w:szCs w:val="18"/>
        </w:rPr>
        <w:t>p</w:t>
      </w:r>
      <w:r>
        <w:rPr>
          <w:rFonts w:ascii="Times New Roman" w:hAnsi="Times New Roman"/>
          <w:color w:val="191919"/>
          <w:spacing w:val="-2"/>
          <w:sz w:val="18"/>
          <w:szCs w:val="18"/>
        </w:rPr>
        <w:t>ursu</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evidenc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Professor 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JROT</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desirin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pursu</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ourse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cade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aligne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l</w:t>
      </w:r>
      <w:r>
        <w:rPr>
          <w:rFonts w:ascii="Times New Roman" w:hAnsi="Times New Roman"/>
          <w:color w:val="191919"/>
          <w:spacing w:val="-2"/>
          <w:sz w:val="18"/>
          <w:szCs w:val="18"/>
        </w:rPr>
        <w:t>itar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p>
    <w:p w:rsidR="00974DBB" w:rsidRDefault="00974DBB" w:rsidP="00974DBB">
      <w:pPr>
        <w:widowControl w:val="0"/>
        <w:autoSpaceDE w:val="0"/>
        <w:autoSpaceDN w:val="0"/>
        <w:adjustRightInd w:val="0"/>
        <w:spacing w:before="3" w:after="0" w:line="110" w:lineRule="exact"/>
        <w:ind w:left="900"/>
        <w:rPr>
          <w:rFonts w:ascii="Times New Roman" w:hAnsi="Times New Roman"/>
          <w:color w:val="000000"/>
          <w:sz w:val="11"/>
          <w:szCs w:val="11"/>
        </w:rPr>
      </w:pPr>
    </w:p>
    <w:p w:rsidR="00974DBB" w:rsidRDefault="00974DBB" w:rsidP="00974DBB">
      <w:pPr>
        <w:widowControl w:val="0"/>
        <w:autoSpaceDE w:val="0"/>
        <w:autoSpaceDN w:val="0"/>
        <w:adjustRightInd w:val="0"/>
        <w:spacing w:after="0" w:line="200" w:lineRule="exact"/>
        <w:ind w:left="900"/>
        <w:rPr>
          <w:rFonts w:ascii="Times New Roman" w:hAnsi="Times New Roman"/>
          <w:color w:val="000000"/>
          <w:sz w:val="20"/>
          <w:szCs w:val="20"/>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18" w:name="_Toc295316755"/>
      <w:r>
        <w:rPr>
          <w:rFonts w:ascii="Times New Roman" w:hAnsi="Times New Roman"/>
          <w:color w:val="191919"/>
          <w:spacing w:val="-2"/>
          <w:sz w:val="24"/>
          <w:szCs w:val="24"/>
        </w:rPr>
        <w:t>S</w:t>
      </w:r>
      <w:r>
        <w:rPr>
          <w:rFonts w:ascii="Times New Roman" w:hAnsi="Times New Roman"/>
          <w:color w:val="191919"/>
          <w:spacing w:val="-2"/>
          <w:sz w:val="18"/>
          <w:szCs w:val="18"/>
        </w:rPr>
        <w:t>CHOLARSHI</w:t>
      </w:r>
      <w:r>
        <w:rPr>
          <w:rFonts w:ascii="Times New Roman" w:hAnsi="Times New Roman"/>
          <w:color w:val="191919"/>
          <w:sz w:val="18"/>
          <w:szCs w:val="18"/>
        </w:rPr>
        <w:t xml:space="preserve">P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1018"/>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youn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women</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books, lab</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associate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fees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plu</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subsistenc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allowanc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$2,00</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($20</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unles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otherwis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noted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recipien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reserv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Reserve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Guard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service obligatio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Professo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details</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r</w:t>
      </w:r>
      <w:r>
        <w:rPr>
          <w:rFonts w:ascii="Times New Roman" w:hAnsi="Times New Roman"/>
          <w:color w:val="191919"/>
          <w:spacing w:val="-2"/>
          <w:sz w:val="18"/>
          <w:szCs w:val="18"/>
        </w:rPr>
        <w:t>m</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offer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scholarships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proofErr w:type="gramEnd"/>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w:t>
      </w:r>
      <w:r>
        <w:rPr>
          <w:rFonts w:ascii="Times New Roman" w:hAnsi="Times New Roman"/>
          <w:color w:val="191919"/>
          <w:spacing w:val="-3"/>
          <w:sz w:val="18"/>
          <w:szCs w:val="18"/>
        </w:rPr>
        <w:t>r</w:t>
      </w:r>
      <w:r>
        <w:rPr>
          <w:rFonts w:ascii="Times New Roman" w:hAnsi="Times New Roman"/>
          <w:color w:val="191919"/>
          <w:spacing w:val="-2"/>
          <w:sz w:val="18"/>
          <w:szCs w:val="18"/>
        </w:rPr>
        <w:t>am.</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proofErr w:type="gramEnd"/>
      <w:r>
        <w:rPr>
          <w:rFonts w:ascii="Times New Roman" w:hAnsi="Times New Roman"/>
          <w:color w:val="191919"/>
          <w:spacing w:val="-10"/>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pay</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laborator</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boo</w:t>
      </w:r>
      <w:r>
        <w:rPr>
          <w:rFonts w:ascii="Times New Roman" w:hAnsi="Times New Roman"/>
          <w:color w:val="191919"/>
          <w:sz w:val="18"/>
          <w:szCs w:val="18"/>
        </w:rPr>
        <w:t>k</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sli</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$50</w:t>
      </w:r>
      <w:r>
        <w:rPr>
          <w:rFonts w:ascii="Times New Roman" w:hAnsi="Times New Roman"/>
          <w:color w:val="191919"/>
          <w:sz w:val="18"/>
          <w:szCs w:val="18"/>
        </w:rPr>
        <w:t>0</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(divide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$25</w:t>
      </w:r>
      <w:r>
        <w:rPr>
          <w:rFonts w:ascii="Times New Roman" w:hAnsi="Times New Roman"/>
          <w:color w:val="191919"/>
          <w:sz w:val="18"/>
          <w:szCs w:val="18"/>
        </w:rPr>
        <w:t>0</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each semester)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incentiv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recipient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w:t>
      </w:r>
      <w:r>
        <w:rPr>
          <w:rFonts w:ascii="Times New Roman" w:hAnsi="Times New Roman"/>
          <w:color w:val="191919"/>
          <w:spacing w:val="-3"/>
          <w:sz w:val="18"/>
          <w:szCs w:val="18"/>
        </w:rPr>
        <w:t>a</w:t>
      </w:r>
      <w:r>
        <w:rPr>
          <w:rFonts w:ascii="Times New Roman" w:hAnsi="Times New Roman"/>
          <w:color w:val="191919"/>
          <w:spacing w:val="-2"/>
          <w:sz w:val="18"/>
          <w:szCs w:val="18"/>
        </w:rPr>
        <w:t>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z w:val="18"/>
          <w:szCs w:val="18"/>
        </w:rPr>
        <w:t xml:space="preserve">- </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HBC</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winners.)</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Historicall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Blac</w:t>
      </w:r>
      <w:r>
        <w:rPr>
          <w:rFonts w:ascii="Times New Roman" w:hAnsi="Times New Roman"/>
          <w:color w:val="191919"/>
          <w:sz w:val="18"/>
          <w:szCs w:val="18"/>
        </w:rPr>
        <w:t>k</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College/Universit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(HBCU</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HBC</w:t>
      </w:r>
      <w:r>
        <w:rPr>
          <w:rFonts w:ascii="Times New Roman" w:hAnsi="Times New Roman"/>
          <w:color w:val="191919"/>
          <w:sz w:val="18"/>
          <w:szCs w:val="18"/>
        </w:rPr>
        <w:t>U</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 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proofErr w:type="gramEnd"/>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enlistmen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4"/>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5" w:after="0" w:line="220" w:lineRule="exact"/>
        <w:ind w:left="180" w:right="130" w:firstLine="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thes</w:t>
      </w:r>
      <w:r>
        <w:rPr>
          <w:rFonts w:ascii="Times New Roman" w:hAnsi="Times New Roman"/>
          <w:color w:val="191919"/>
          <w:sz w:val="18"/>
          <w:szCs w:val="18"/>
        </w:rPr>
        <w:t xml:space="preserve">e </w:t>
      </w:r>
      <w:r>
        <w:rPr>
          <w:rFonts w:ascii="Times New Roman" w:hAnsi="Times New Roman"/>
          <w:color w:val="191919"/>
          <w:spacing w:val="-2"/>
          <w:sz w:val="18"/>
          <w:szCs w:val="18"/>
        </w:rPr>
        <w:t>scholarship</w:t>
      </w:r>
      <w:r>
        <w:rPr>
          <w:rFonts w:ascii="Times New Roman" w:hAnsi="Times New Roman"/>
          <w:color w:val="191919"/>
          <w:sz w:val="18"/>
          <w:szCs w:val="18"/>
        </w:rPr>
        <w:t xml:space="preserve">s </w:t>
      </w:r>
      <w:r>
        <w:rPr>
          <w:rFonts w:ascii="Times New Roman" w:hAnsi="Times New Roman"/>
          <w:color w:val="191919"/>
          <w:spacing w:val="-2"/>
          <w:sz w:val="18"/>
          <w:szCs w:val="18"/>
        </w:rPr>
        <w:t>are</w:t>
      </w:r>
      <w:r>
        <w:rPr>
          <w:rFonts w:ascii="Times New Roman" w:hAnsi="Times New Roman"/>
          <w:color w:val="191919"/>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 xml:space="preserve">. </w:t>
      </w:r>
      <w:r>
        <w:rPr>
          <w:rFonts w:ascii="Times New Roman" w:hAnsi="Times New Roman"/>
          <w:color w:val="191919"/>
          <w:spacing w:val="-2"/>
          <w:sz w:val="18"/>
          <w:szCs w:val="18"/>
        </w:rPr>
        <w:t>citizenship</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t </w:t>
      </w:r>
      <w:r>
        <w:rPr>
          <w:rFonts w:ascii="Times New Roman" w:hAnsi="Times New Roman"/>
          <w:color w:val="191919"/>
          <w:spacing w:val="-2"/>
          <w:sz w:val="18"/>
          <w:szCs w:val="18"/>
        </w:rPr>
        <w:t>leas</w:t>
      </w:r>
      <w:r>
        <w:rPr>
          <w:rFonts w:ascii="Times New Roman" w:hAnsi="Times New Roman"/>
          <w:color w:val="191919"/>
          <w:sz w:val="18"/>
          <w:szCs w:val="18"/>
        </w:rPr>
        <w:t xml:space="preserve">t </w:t>
      </w:r>
      <w:r>
        <w:rPr>
          <w:rFonts w:ascii="Times New Roman" w:hAnsi="Times New Roman"/>
          <w:color w:val="191919"/>
          <w:spacing w:val="-2"/>
          <w:sz w:val="18"/>
          <w:szCs w:val="18"/>
        </w:rPr>
        <w:t>1</w:t>
      </w:r>
      <w:r>
        <w:rPr>
          <w:rFonts w:ascii="Times New Roman" w:hAnsi="Times New Roman"/>
          <w:color w:val="191919"/>
          <w:sz w:val="18"/>
          <w:szCs w:val="18"/>
        </w:rPr>
        <w:t xml:space="preserve">7 </w:t>
      </w:r>
      <w:r>
        <w:rPr>
          <w:rFonts w:ascii="Times New Roman" w:hAnsi="Times New Roman"/>
          <w:color w:val="191919"/>
          <w:spacing w:val="-2"/>
          <w:sz w:val="18"/>
          <w:szCs w:val="18"/>
        </w:rPr>
        <w:t>year</w:t>
      </w:r>
      <w:r>
        <w:rPr>
          <w:rFonts w:ascii="Times New Roman" w:hAnsi="Times New Roman"/>
          <w:color w:val="191919"/>
          <w:sz w:val="18"/>
          <w:szCs w:val="18"/>
        </w:rPr>
        <w:t xml:space="preserve">s </w:t>
      </w:r>
      <w:r>
        <w:rPr>
          <w:rFonts w:ascii="Times New Roman" w:hAnsi="Times New Roman"/>
          <w:color w:val="191919"/>
          <w:spacing w:val="-2"/>
          <w:sz w:val="18"/>
          <w:szCs w:val="18"/>
        </w:rPr>
        <w:t>ol</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Octobe</w:t>
      </w:r>
      <w:r>
        <w:rPr>
          <w:rFonts w:ascii="Times New Roman" w:hAnsi="Times New Roman"/>
          <w:color w:val="191919"/>
          <w:sz w:val="18"/>
          <w:szCs w:val="18"/>
        </w:rPr>
        <w:t xml:space="preserve">r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yea</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awa</w:t>
      </w:r>
      <w:r>
        <w:rPr>
          <w:rFonts w:ascii="Times New Roman" w:hAnsi="Times New Roman"/>
          <w:color w:val="191919"/>
          <w:spacing w:val="-3"/>
          <w:sz w:val="18"/>
          <w:szCs w:val="18"/>
        </w:rPr>
        <w:t>r</w:t>
      </w:r>
      <w:r>
        <w:rPr>
          <w:rFonts w:ascii="Times New Roman" w:hAnsi="Times New Roman"/>
          <w:color w:val="191919"/>
          <w:sz w:val="18"/>
          <w:szCs w:val="18"/>
        </w:rPr>
        <w:t xml:space="preserve">d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n</w:t>
      </w:r>
      <w:r>
        <w:rPr>
          <w:rFonts w:ascii="Times New Roman" w:hAnsi="Times New Roman"/>
          <w:color w:val="191919"/>
          <w:sz w:val="18"/>
          <w:szCs w:val="18"/>
        </w:rPr>
        <w:t xml:space="preserve">o </w:t>
      </w:r>
      <w:r>
        <w:rPr>
          <w:rFonts w:ascii="Times New Roman" w:hAnsi="Times New Roman"/>
          <w:color w:val="191919"/>
          <w:spacing w:val="-2"/>
          <w:sz w:val="18"/>
          <w:szCs w:val="18"/>
        </w:rPr>
        <w:t>older tha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7</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1</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z w:val="18"/>
          <w:szCs w:val="18"/>
        </w:rPr>
        <w:t>4</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equivalent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92</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T/1</w:t>
      </w:r>
      <w:r>
        <w:rPr>
          <w:rFonts w:ascii="Times New Roman" w:hAnsi="Times New Roman"/>
          <w:color w:val="191919"/>
          <w:sz w:val="18"/>
          <w:szCs w:val="18"/>
        </w:rPr>
        <w:t>9</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w:t>
      </w:r>
      <w:r>
        <w:rPr>
          <w:rFonts w:ascii="Times New Roman" w:hAnsi="Times New Roman"/>
          <w:color w:val="191919"/>
          <w:spacing w:val="-15"/>
          <w:sz w:val="18"/>
          <w:szCs w:val="18"/>
        </w:rPr>
        <w:t>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fitnes</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DEADLINES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Earl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Cycl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Novembe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inner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announce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Decembe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Cycl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Novembe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Novembe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announce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M</w:t>
      </w:r>
      <w:r>
        <w:rPr>
          <w:rFonts w:ascii="Times New Roman" w:hAnsi="Times New Roman"/>
          <w:color w:val="191919"/>
          <w:spacing w:val="-3"/>
          <w:sz w:val="18"/>
          <w:szCs w:val="18"/>
        </w:rPr>
        <w:t>a</w:t>
      </w:r>
      <w:r>
        <w:rPr>
          <w:rFonts w:ascii="Times New Roman" w:hAnsi="Times New Roman"/>
          <w:color w:val="191919"/>
          <w:spacing w:val="-2"/>
          <w:sz w:val="18"/>
          <w:szCs w:val="18"/>
        </w:rPr>
        <w:t>rch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Three-yea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regardles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ROTC</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w:t>
      </w:r>
      <w:r>
        <w:rPr>
          <w:rFonts w:ascii="Times New Roman" w:hAnsi="Times New Roman"/>
          <w:color w:val="191919"/>
          <w:spacing w:val="-3"/>
          <w:sz w:val="18"/>
          <w:szCs w:val="18"/>
        </w:rPr>
        <w:t>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not currentl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w:t>
      </w:r>
      <w:r>
        <w:rPr>
          <w:rFonts w:ascii="Times New Roman" w:hAnsi="Times New Roman"/>
          <w:color w:val="191919"/>
          <w:spacing w:val="-2"/>
          <w:sz w:val="18"/>
          <w:szCs w:val="18"/>
        </w:rPr>
        <w:t>10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sophomor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2210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receive placemen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JROT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veterans)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deadlin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Apri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announce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3"/>
          <w:sz w:val="18"/>
          <w:szCs w:val="18"/>
        </w:rPr>
        <w:t>r</w:t>
      </w:r>
      <w:r>
        <w:rPr>
          <w:rFonts w:ascii="Times New Roman" w:hAnsi="Times New Roman"/>
          <w:color w:val="191919"/>
          <w:sz w:val="18"/>
          <w:szCs w:val="18"/>
        </w:rPr>
        <w:t xml:space="preserve">. </w:t>
      </w:r>
      <w:r>
        <w:rPr>
          <w:rFonts w:ascii="Times New Roman" w:hAnsi="Times New Roman"/>
          <w:color w:val="191919"/>
          <w:spacing w:val="-3"/>
          <w:sz w:val="18"/>
          <w:szCs w:val="18"/>
        </w:rPr>
        <w:t>Qualifications-92</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w:t>
      </w:r>
      <w:r>
        <w:rPr>
          <w:rFonts w:ascii="Times New Roman" w:hAnsi="Times New Roman"/>
          <w:color w:val="191919"/>
          <w:spacing w:val="-23"/>
          <w:sz w:val="18"/>
          <w:szCs w:val="18"/>
        </w:rPr>
        <w:t>A</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1</w:t>
      </w:r>
      <w:r>
        <w:rPr>
          <w:rFonts w:ascii="Times New Roman" w:hAnsi="Times New Roman"/>
          <w:color w:val="191919"/>
          <w:sz w:val="18"/>
          <w:szCs w:val="18"/>
        </w:rPr>
        <w:t>9</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AC</w:t>
      </w:r>
      <w:r>
        <w:rPr>
          <w:rFonts w:ascii="Times New Roman" w:hAnsi="Times New Roman"/>
          <w:color w:val="191919"/>
          <w:spacing w:val="-16"/>
          <w:sz w:val="18"/>
          <w:szCs w:val="18"/>
        </w:rPr>
        <w:t>T</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z w:val="18"/>
          <w:szCs w:val="18"/>
        </w:rPr>
        <w:t>5</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w:t>
      </w:r>
      <w:r>
        <w:rPr>
          <w:rFonts w:ascii="Times New Roman" w:hAnsi="Times New Roman"/>
          <w:color w:val="191919"/>
          <w:spacing w:val="-19"/>
          <w:sz w:val="18"/>
          <w:szCs w:val="18"/>
        </w:rPr>
        <w:t>P</w:t>
      </w:r>
      <w:r>
        <w:rPr>
          <w:rFonts w:ascii="Times New Roman" w:hAnsi="Times New Roman"/>
          <w:color w:val="191919"/>
          <w:spacing w:val="-3"/>
          <w:sz w:val="18"/>
          <w:szCs w:val="18"/>
        </w:rPr>
        <w:t>A</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minimu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z w:val="18"/>
          <w:szCs w:val="18"/>
        </w:rPr>
        <w:t>7</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semeste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hours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hav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ful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remaining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pas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physica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exam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Fitnes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(APFT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5</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event.</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w:t>
      </w:r>
      <w:proofErr w:type="gramEnd"/>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Non-enrolle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v</w:t>
      </w:r>
      <w:r>
        <w:rPr>
          <w:rFonts w:ascii="Times New Roman" w:hAnsi="Times New Roman"/>
          <w:color w:val="191919"/>
          <w:spacing w:val="-2"/>
          <w:sz w:val="18"/>
          <w:szCs w:val="18"/>
        </w:rPr>
        <w:t>eteran, 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JROTC</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agre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atten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six-wee</w:t>
      </w:r>
      <w:r>
        <w:rPr>
          <w:rFonts w:ascii="Times New Roman" w:hAnsi="Times New Roman"/>
          <w:color w:val="191919"/>
          <w:sz w:val="18"/>
          <w:szCs w:val="18"/>
        </w:rPr>
        <w:t>k</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Boo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Camp</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Knox, Kentuck</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rave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meals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lodgin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expens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receives approximatel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$70</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Qualification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6</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years remaining</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APF</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w:t>
      </w:r>
      <w:proofErr w:type="gramEnd"/>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three-yea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excep</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
          <w:sz w:val="18"/>
          <w:szCs w:val="18"/>
        </w:rPr>
        <w:t xml:space="preserve"> </w:t>
      </w:r>
      <w:proofErr w:type="spellStart"/>
      <w:r>
        <w:rPr>
          <w:rFonts w:ascii="Times New Roman" w:hAnsi="Times New Roman"/>
          <w:color w:val="191919"/>
          <w:spacing w:val="-2"/>
          <w:sz w:val="18"/>
          <w:szCs w:val="18"/>
        </w:rPr>
        <w:t>Nonenrolle</w:t>
      </w:r>
      <w:r>
        <w:rPr>
          <w:rFonts w:ascii="Times New Roman" w:hAnsi="Times New Roman"/>
          <w:color w:val="191919"/>
          <w:sz w:val="18"/>
          <w:szCs w:val="18"/>
        </w:rPr>
        <w:t>d</w:t>
      </w:r>
      <w:proofErr w:type="spellEnd"/>
      <w:r>
        <w:rPr>
          <w:rFonts w:ascii="Times New Roman" w:hAnsi="Times New Roman"/>
          <w:color w:val="191919"/>
          <w:spacing w:val="-4"/>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eithe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g</w:t>
      </w:r>
      <w:r>
        <w:rPr>
          <w:rFonts w:ascii="Times New Roman" w:hAnsi="Times New Roman"/>
          <w:color w:val="191919"/>
          <w:spacing w:val="-2"/>
          <w:sz w:val="18"/>
          <w:szCs w:val="18"/>
        </w:rPr>
        <w:t>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atten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six-wee</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Knox</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Kentuck</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(travel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lodgin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w:t>
      </w:r>
      <w:r>
        <w:rPr>
          <w:rFonts w:ascii="Times New Roman" w:hAnsi="Times New Roman"/>
          <w:color w:val="191919"/>
          <w:spacing w:val="-3"/>
          <w:sz w:val="18"/>
          <w:szCs w:val="18"/>
        </w:rPr>
        <w:t>x</w:t>
      </w:r>
      <w:r>
        <w:rPr>
          <w:rFonts w:ascii="Times New Roman" w:hAnsi="Times New Roman"/>
          <w:color w:val="191919"/>
          <w:spacing w:val="-2"/>
          <w:sz w:val="18"/>
          <w:szCs w:val="18"/>
        </w:rPr>
        <w:t>imately $76</w:t>
      </w:r>
      <w:r>
        <w:rPr>
          <w:rFonts w:ascii="Times New Roman" w:hAnsi="Times New Roman"/>
          <w:color w:val="191919"/>
          <w:sz w:val="18"/>
          <w:szCs w:val="18"/>
        </w:rPr>
        <w:t>7</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stipend)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Qualification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lef</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w:t>
      </w:r>
      <w:proofErr w:type="gramEnd"/>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alread</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winners</w:t>
      </w:r>
      <w:r>
        <w:rPr>
          <w:rFonts w:ascii="Times New Roman" w:hAnsi="Times New Roman"/>
          <w:color w:val="191919"/>
          <w:sz w:val="18"/>
          <w:szCs w:val="18"/>
        </w:rPr>
        <w:t>.</w:t>
      </w:r>
      <w:r>
        <w:rPr>
          <w:rFonts w:ascii="Times New Roman" w:hAnsi="Times New Roman"/>
          <w:color w:val="191919"/>
          <w:spacing w:val="-4"/>
          <w:sz w:val="18"/>
          <w:szCs w:val="18"/>
        </w:rPr>
        <w:t xml:space="preserve"> </w:t>
      </w:r>
      <w:proofErr w:type="gramStart"/>
      <w:r>
        <w:rPr>
          <w:rFonts w:ascii="Times New Roman" w:hAnsi="Times New Roman"/>
          <w:color w:val="191919"/>
          <w:spacing w:val="-2"/>
          <w:sz w:val="18"/>
          <w:szCs w:val="18"/>
        </w:rPr>
        <w:t>Qualification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9"/>
          <w:sz w:val="18"/>
          <w:szCs w:val="18"/>
        </w:rPr>
        <w:t>P</w:t>
      </w:r>
      <w:r>
        <w:rPr>
          <w:rFonts w:ascii="Times New Roman" w:hAnsi="Times New Roman"/>
          <w:color w:val="191919"/>
          <w:spacing w:val="-2"/>
          <w:sz w:val="18"/>
          <w:szCs w:val="18"/>
        </w:rPr>
        <w:t>A.</w:t>
      </w:r>
      <w:proofErr w:type="gramEnd"/>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Professo</w:t>
      </w:r>
      <w:r>
        <w:rPr>
          <w:rFonts w:ascii="Times New Roman" w:hAnsi="Times New Roman"/>
          <w:color w:val="191919"/>
          <w:sz w:val="18"/>
          <w:szCs w:val="18"/>
        </w:rPr>
        <w:t>r</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(PMS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Incentiv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p>
    <w:p w:rsidR="00974DBB" w:rsidRDefault="00974DBB" w:rsidP="00974DBB">
      <w:pPr>
        <w:pStyle w:val="ListParagraph"/>
        <w:tabs>
          <w:tab w:val="left" w:pos="1590"/>
        </w:tabs>
        <w:spacing w:after="0" w:line="240" w:lineRule="auto"/>
        <w:ind w:left="630" w:right="130" w:hanging="180"/>
        <w:jc w:val="both"/>
        <w:rPr>
          <w:rFonts w:ascii="Times New Roman" w:hAnsi="Times New Roman"/>
          <w:color w:val="000000"/>
          <w:sz w:val="24"/>
          <w:szCs w:val="24"/>
        </w:rPr>
      </w:pPr>
    </w:p>
    <w:p w:rsidR="00974DBB" w:rsidRDefault="00974DBB" w:rsidP="00974DBB">
      <w:pPr>
        <w:pStyle w:val="Heading2"/>
        <w:spacing w:before="0"/>
        <w:ind w:left="180" w:firstLine="0"/>
        <w:rPr>
          <w:rFonts w:ascii="Times New Roman" w:hAnsi="Times New Roman"/>
          <w:color w:val="000000"/>
          <w:sz w:val="18"/>
          <w:szCs w:val="18"/>
        </w:rPr>
      </w:pPr>
      <w:bookmarkStart w:id="1019" w:name="_Toc295316756"/>
      <w:r>
        <w:rPr>
          <w:rFonts w:ascii="Times New Roman" w:hAnsi="Times New Roman"/>
          <w:color w:val="191919"/>
          <w:spacing w:val="-2"/>
          <w:sz w:val="24"/>
          <w:szCs w:val="24"/>
        </w:rPr>
        <w:t>D</w:t>
      </w:r>
      <w:r>
        <w:rPr>
          <w:rFonts w:ascii="Times New Roman" w:hAnsi="Times New Roman"/>
          <w:color w:val="191919"/>
          <w:spacing w:val="-2"/>
          <w:sz w:val="18"/>
          <w:szCs w:val="18"/>
        </w:rPr>
        <w:t>E</w:t>
      </w:r>
      <w:r>
        <w:rPr>
          <w:rFonts w:ascii="Times New Roman" w:hAnsi="Times New Roman"/>
          <w:color w:val="191919"/>
          <w:spacing w:val="-16"/>
          <w:sz w:val="18"/>
          <w:szCs w:val="18"/>
        </w:rPr>
        <w:t>P</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pacing w:val="-2"/>
          <w:sz w:val="18"/>
          <w:szCs w:val="18"/>
        </w:rPr>
        <w:t>TMEN</w:t>
      </w:r>
      <w:r>
        <w:rPr>
          <w:rFonts w:ascii="Times New Roman" w:hAnsi="Times New Roman"/>
          <w:color w:val="191919"/>
          <w:spacing w:val="-16"/>
          <w:sz w:val="18"/>
          <w:szCs w:val="18"/>
        </w:rPr>
        <w:t>T</w:t>
      </w:r>
      <w:r>
        <w:rPr>
          <w:rFonts w:ascii="Times New Roman" w:hAnsi="Times New Roman"/>
          <w:color w:val="191919"/>
          <w:spacing w:val="-2"/>
          <w:sz w:val="18"/>
          <w:szCs w:val="18"/>
        </w:rPr>
        <w:t>A</w:t>
      </w:r>
      <w:r>
        <w:rPr>
          <w:rFonts w:ascii="Times New Roman" w:hAnsi="Times New Roman"/>
          <w:color w:val="191919"/>
          <w:sz w:val="18"/>
          <w:szCs w:val="18"/>
        </w:rPr>
        <w:t xml:space="preserve">L </w:t>
      </w:r>
      <w:r>
        <w:rPr>
          <w:rFonts w:ascii="Times New Roman" w:hAnsi="Times New Roman"/>
          <w:color w:val="191919"/>
          <w:spacing w:val="-2"/>
          <w:sz w:val="24"/>
          <w:szCs w:val="24"/>
        </w:rPr>
        <w:t>M</w:t>
      </w:r>
      <w:r>
        <w:rPr>
          <w:rFonts w:ascii="Times New Roman" w:hAnsi="Times New Roman"/>
          <w:color w:val="191919"/>
          <w:spacing w:val="-2"/>
          <w:sz w:val="18"/>
          <w:szCs w:val="18"/>
        </w:rPr>
        <w:t>ISSION</w:t>
      </w:r>
      <w:bookmarkEnd w:id="1019"/>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missio</w:t>
      </w:r>
      <w:r>
        <w:rPr>
          <w:rFonts w:ascii="Times New Roman" w:hAnsi="Times New Roman"/>
          <w:color w:val="191919"/>
          <w:sz w:val="18"/>
          <w:szCs w:val="18"/>
        </w:rPr>
        <w:t>n</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ROT</w:t>
      </w:r>
      <w:r>
        <w:rPr>
          <w:rFonts w:ascii="Times New Roman" w:hAnsi="Times New Roman"/>
          <w:color w:val="191919"/>
          <w:sz w:val="18"/>
          <w:szCs w:val="18"/>
        </w:rPr>
        <w:t>C</w:t>
      </w:r>
      <w:r>
        <w:rPr>
          <w:rFonts w:ascii="Times New Roman" w:hAnsi="Times New Roman"/>
          <w:color w:val="191919"/>
          <w:spacing w:val="-2"/>
          <w:sz w:val="18"/>
          <w:szCs w:val="18"/>
        </w:rPr>
        <w:t xml:space="preserve"> progra</w:t>
      </w:r>
      <w:r>
        <w:rPr>
          <w:rFonts w:ascii="Times New Roman" w:hAnsi="Times New Roman"/>
          <w:color w:val="191919"/>
          <w:sz w:val="18"/>
          <w:szCs w:val="18"/>
        </w:rPr>
        <w:t>m</w:t>
      </w:r>
      <w:r>
        <w:rPr>
          <w:rFonts w:ascii="Times New Roman" w:hAnsi="Times New Roman"/>
          <w:color w:val="191919"/>
          <w:spacing w:val="-2"/>
          <w:sz w:val="18"/>
          <w:szCs w:val="18"/>
        </w:rPr>
        <w:t xml:space="preserve"> i</w:t>
      </w:r>
      <w:r>
        <w:rPr>
          <w:rFonts w:ascii="Times New Roman" w:hAnsi="Times New Roman"/>
          <w:color w:val="191919"/>
          <w:sz w:val="18"/>
          <w:szCs w:val="18"/>
        </w:rPr>
        <w:t>s</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instruc</w:t>
      </w:r>
      <w:r>
        <w:rPr>
          <w:rFonts w:ascii="Times New Roman" w:hAnsi="Times New Roman"/>
          <w:color w:val="191919"/>
          <w:sz w:val="18"/>
          <w:szCs w:val="18"/>
        </w:rPr>
        <w:t>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trai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ROT</w:t>
      </w:r>
      <w:r>
        <w:rPr>
          <w:rFonts w:ascii="Times New Roman" w:hAnsi="Times New Roman"/>
          <w:color w:val="191919"/>
          <w:sz w:val="18"/>
          <w:szCs w:val="18"/>
        </w:rPr>
        <w:t>C</w:t>
      </w:r>
      <w:r>
        <w:rPr>
          <w:rFonts w:ascii="Times New Roman" w:hAnsi="Times New Roman"/>
          <w:color w:val="191919"/>
          <w:spacing w:val="-2"/>
          <w:sz w:val="18"/>
          <w:szCs w:val="18"/>
        </w:rPr>
        <w:t xml:space="preserve"> cade</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z w:val="18"/>
          <w:szCs w:val="18"/>
        </w:rPr>
        <w:t>o</w:t>
      </w:r>
      <w:r>
        <w:rPr>
          <w:rFonts w:ascii="Times New Roman" w:hAnsi="Times New Roman"/>
          <w:color w:val="191919"/>
          <w:spacing w:val="-2"/>
          <w:sz w:val="18"/>
          <w:szCs w:val="18"/>
        </w:rPr>
        <w:t xml:space="preserve"> tha</w:t>
      </w:r>
      <w:r>
        <w:rPr>
          <w:rFonts w:ascii="Times New Roman" w:hAnsi="Times New Roman"/>
          <w:color w:val="191919"/>
          <w:sz w:val="18"/>
          <w:szCs w:val="18"/>
        </w:rPr>
        <w:t>t</w:t>
      </w:r>
      <w:r>
        <w:rPr>
          <w:rFonts w:ascii="Times New Roman" w:hAnsi="Times New Roman"/>
          <w:color w:val="191919"/>
          <w:spacing w:val="-2"/>
          <w:sz w:val="18"/>
          <w:szCs w:val="18"/>
        </w:rPr>
        <w:t xml:space="preserve"> eac</w:t>
      </w:r>
      <w:r>
        <w:rPr>
          <w:rFonts w:ascii="Times New Roman" w:hAnsi="Times New Roman"/>
          <w:color w:val="191919"/>
          <w:sz w:val="18"/>
          <w:szCs w:val="18"/>
        </w:rPr>
        <w:t>h</w:t>
      </w:r>
      <w:r>
        <w:rPr>
          <w:rFonts w:ascii="Times New Roman" w:hAnsi="Times New Roman"/>
          <w:color w:val="191919"/>
          <w:spacing w:val="-2"/>
          <w:sz w:val="18"/>
          <w:szCs w:val="18"/>
        </w:rPr>
        <w:t xml:space="preserve"> graduat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qualitie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att</w:t>
      </w:r>
      <w:r>
        <w:rPr>
          <w:rFonts w:ascii="Times New Roman" w:hAnsi="Times New Roman"/>
          <w:color w:val="191919"/>
          <w:spacing w:val="-3"/>
          <w:sz w:val="18"/>
          <w:szCs w:val="18"/>
        </w:rPr>
        <w:t>r</w:t>
      </w:r>
      <w:r>
        <w:rPr>
          <w:rFonts w:ascii="Times New Roman" w:hAnsi="Times New Roman"/>
          <w:color w:val="191919"/>
          <w:spacing w:val="-2"/>
          <w:sz w:val="18"/>
          <w:szCs w:val="18"/>
        </w:rPr>
        <w:t>ibute</w:t>
      </w:r>
      <w:r>
        <w:rPr>
          <w:rFonts w:ascii="Times New Roman" w:hAnsi="Times New Roman"/>
          <w:color w:val="191919"/>
          <w:sz w:val="18"/>
          <w:szCs w:val="18"/>
        </w:rPr>
        <w:t>s</w:t>
      </w:r>
      <w:r>
        <w:rPr>
          <w:rFonts w:ascii="Times New Roman" w:hAnsi="Times New Roman"/>
          <w:color w:val="191919"/>
          <w:spacing w:val="-2"/>
          <w:sz w:val="18"/>
          <w:szCs w:val="18"/>
        </w:rPr>
        <w:t xml:space="preserve"> essential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branche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Inheren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objectives:</w:t>
      </w:r>
    </w:p>
    <w:p w:rsidR="00974DBB" w:rsidRDefault="00974DBB" w:rsidP="00974DBB">
      <w:pPr>
        <w:widowControl w:val="0"/>
        <w:autoSpaceDE w:val="0"/>
        <w:autoSpaceDN w:val="0"/>
        <w:adjustRightInd w:val="0"/>
        <w:spacing w:before="16" w:after="0" w:line="200" w:lineRule="exact"/>
        <w:ind w:left="18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mutuall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agree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disciplin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Bachelo</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degree.</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63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Mora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cade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attribute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characte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emphasi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integrit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disciplin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motivation essentia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arms.</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cade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attribute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essentia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4"/>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broa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rathe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proficienc</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technica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proficiency 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necessit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gradua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evolve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graduate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themselve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command</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schools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commissioned.</w:t>
      </w:r>
    </w:p>
    <w:p w:rsidR="00974DBB" w:rsidRDefault="00974DBB" w:rsidP="00974DBB">
      <w:pPr>
        <w:widowControl w:val="0"/>
        <w:autoSpaceDE w:val="0"/>
        <w:autoSpaceDN w:val="0"/>
        <w:adjustRightInd w:val="0"/>
        <w:spacing w:before="16" w:after="0" w:line="200" w:lineRule="exact"/>
        <w:rPr>
          <w:rFonts w:ascii="Times New Roman" w:hAnsi="Times New Roman"/>
          <w:color w:val="000000"/>
          <w:sz w:val="20"/>
          <w:szCs w:val="20"/>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successfull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w:t>
      </w:r>
      <w:r>
        <w:rPr>
          <w:rFonts w:ascii="Times New Roman" w:hAnsi="Times New Roman"/>
          <w:color w:val="191919"/>
          <w:spacing w:val="-2"/>
          <w:sz w:val="18"/>
          <w:szCs w:val="18"/>
        </w:rPr>
        <w:t>10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w:t>
      </w:r>
      <w:r>
        <w:rPr>
          <w:rFonts w:ascii="Times New Roman" w:hAnsi="Times New Roman"/>
          <w:color w:val="191919"/>
          <w:spacing w:val="-3"/>
          <w:sz w:val="18"/>
          <w:szCs w:val="18"/>
        </w:rPr>
        <w:t>t</w:t>
      </w:r>
      <w:r>
        <w:rPr>
          <w:rFonts w:ascii="Times New Roman" w:hAnsi="Times New Roman"/>
          <w:color w:val="191919"/>
          <w:spacing w:val="-2"/>
          <w:sz w:val="18"/>
          <w:szCs w:val="18"/>
        </w:rPr>
        <w:t>itut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towar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 credit.</w:t>
      </w: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Heading2"/>
        <w:spacing w:before="0"/>
        <w:ind w:left="180" w:right="130" w:firstLine="0"/>
        <w:rPr>
          <w:rFonts w:ascii="Times New Roman" w:hAnsi="Times New Roman"/>
          <w:color w:val="000000"/>
          <w:sz w:val="24"/>
          <w:szCs w:val="24"/>
        </w:rPr>
      </w:pPr>
      <w:bookmarkStart w:id="1020" w:name="_Toc295316757"/>
      <w:r>
        <w:rPr>
          <w:rFonts w:ascii="Times New Roman" w:hAnsi="Times New Roman"/>
          <w:color w:val="191919"/>
          <w:spacing w:val="-2"/>
          <w:sz w:val="24"/>
          <w:szCs w:val="24"/>
        </w:rPr>
        <w:t>R</w:t>
      </w:r>
      <w:r>
        <w:rPr>
          <w:rFonts w:ascii="Times New Roman" w:hAnsi="Times New Roman"/>
          <w:color w:val="191919"/>
          <w:spacing w:val="-2"/>
          <w:sz w:val="18"/>
          <w:szCs w:val="18"/>
        </w:rPr>
        <w:t>EQUIREMENT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ROTC</w:t>
      </w:r>
      <w:bookmarkEnd w:id="1020"/>
    </w:p>
    <w:p w:rsidR="00974DBB" w:rsidRDefault="00974DBB" w:rsidP="00974DBB">
      <w:pPr>
        <w:widowControl w:val="0"/>
        <w:autoSpaceDE w:val="0"/>
        <w:autoSpaceDN w:val="0"/>
        <w:adjustRightInd w:val="0"/>
        <w:spacing w:before="27" w:after="0"/>
        <w:ind w:left="180" w:right="13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sidRPr="00D07B15">
        <w:rPr>
          <w:rFonts w:ascii="Times New Roman" w:hAnsi="Times New Roman"/>
          <w:b/>
          <w:bCs/>
          <w:color w:val="191919"/>
          <w:spacing w:val="-2"/>
          <w:sz w:val="24"/>
          <w:szCs w:val="24"/>
        </w:rPr>
        <w:t>G</w:t>
      </w:r>
      <w:r>
        <w:rPr>
          <w:rFonts w:ascii="Times New Roman" w:hAnsi="Times New Roman"/>
          <w:b/>
          <w:bCs/>
          <w:color w:val="191919"/>
          <w:spacing w:val="-2"/>
          <w:sz w:val="18"/>
          <w:szCs w:val="18"/>
        </w:rPr>
        <w:t>ENERAL</w:t>
      </w:r>
    </w:p>
    <w:p w:rsidR="00974DBB" w:rsidRDefault="00974DBB" w:rsidP="00974DBB">
      <w:pPr>
        <w:widowControl w:val="0"/>
        <w:autoSpaceDE w:val="0"/>
        <w:autoSpaceDN w:val="0"/>
        <w:adjustRightInd w:val="0"/>
        <w:spacing w:before="12" w:after="0"/>
        <w:ind w:left="63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Characte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characte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evidence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home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enrolled.</w:t>
      </w: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Citizenshi</w:t>
      </w:r>
      <w:r>
        <w:rPr>
          <w:rFonts w:ascii="Times New Roman" w:hAnsi="Times New Roman"/>
          <w:color w:val="191919"/>
          <w:sz w:val="18"/>
          <w:szCs w:val="18"/>
        </w:rPr>
        <w:t>p</w:t>
      </w:r>
      <w:r>
        <w:rPr>
          <w:rFonts w:ascii="Times New Roman" w:hAnsi="Times New Roman"/>
          <w:color w:val="191919"/>
          <w:spacing w:val="-3"/>
          <w:sz w:val="18"/>
          <w:szCs w:val="18"/>
        </w:rPr>
        <w:t xml:space="preserve"> </w:t>
      </w:r>
      <w:proofErr w:type="gramStart"/>
      <w:r>
        <w:rPr>
          <w:rFonts w:ascii="Times New Roman" w:hAnsi="Times New Roman"/>
          <w:color w:val="191919"/>
          <w:spacing w:val="-2"/>
          <w:sz w:val="18"/>
          <w:szCs w:val="18"/>
        </w:rPr>
        <w:t>b</w:t>
      </w:r>
      <w:r>
        <w:rPr>
          <w:rFonts w:ascii="Times New Roman" w:hAnsi="Times New Roman"/>
          <w:color w:val="191919"/>
          <w:sz w:val="18"/>
          <w:szCs w:val="18"/>
        </w:rPr>
        <w:t>e</w:t>
      </w:r>
      <w:proofErr w:type="gramEnd"/>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145-1.</w:t>
      </w: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6"/>
          <w:sz w:val="18"/>
          <w:szCs w:val="18"/>
        </w:rPr>
        <w:t xml:space="preserve"> </w:t>
      </w:r>
      <w:proofErr w:type="gramStart"/>
      <w:r>
        <w:rPr>
          <w:rFonts w:ascii="Times New Roman" w:hAnsi="Times New Roman"/>
          <w:color w:val="191919"/>
          <w:spacing w:val="-2"/>
          <w:sz w:val="18"/>
          <w:szCs w:val="18"/>
        </w:rPr>
        <w:t>b</w:t>
      </w:r>
      <w:r>
        <w:rPr>
          <w:rFonts w:ascii="Times New Roman" w:hAnsi="Times New Roman"/>
          <w:color w:val="191919"/>
          <w:sz w:val="18"/>
          <w:szCs w:val="18"/>
        </w:rPr>
        <w:t>e</w:t>
      </w:r>
      <w:proofErr w:type="gramEnd"/>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7</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applicant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femal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w:t>
      </w:r>
      <w:r>
        <w:rPr>
          <w:rFonts w:ascii="Times New Roman" w:hAnsi="Times New Roman"/>
          <w:color w:val="191919"/>
          <w:spacing w:val="-3"/>
          <w:sz w:val="18"/>
          <w:szCs w:val="18"/>
        </w:rPr>
        <w:t>i</w:t>
      </w:r>
      <w:r>
        <w:rPr>
          <w:rFonts w:ascii="Times New Roman" w:hAnsi="Times New Roman"/>
          <w:color w:val="191919"/>
          <w:spacing w:val="-2"/>
          <w:sz w:val="18"/>
          <w:szCs w:val="18"/>
        </w:rPr>
        <w:t>cant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are 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consent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p</w:t>
      </w:r>
      <w:r>
        <w:rPr>
          <w:rFonts w:ascii="Times New Roman" w:hAnsi="Times New Roman"/>
          <w:color w:val="191919"/>
          <w:spacing w:val="-2"/>
          <w:sz w:val="18"/>
          <w:szCs w:val="18"/>
        </w:rPr>
        <w:t>pointment (</w:t>
      </w:r>
      <w:proofErr w:type="spellStart"/>
      <w:r>
        <w:rPr>
          <w:rFonts w:ascii="Times New Roman" w:hAnsi="Times New Roman"/>
          <w:color w:val="191919"/>
          <w:spacing w:val="-2"/>
          <w:sz w:val="18"/>
          <w:szCs w:val="18"/>
        </w:rPr>
        <w:t>waiverabl</w:t>
      </w:r>
      <w:r>
        <w:rPr>
          <w:rFonts w:ascii="Times New Roman" w:hAnsi="Times New Roman"/>
          <w:color w:val="191919"/>
          <w:sz w:val="18"/>
          <w:szCs w:val="18"/>
        </w:rPr>
        <w:t>e</w:t>
      </w:r>
      <w:proofErr w:type="spellEnd"/>
      <w:r>
        <w:rPr>
          <w:rFonts w:ascii="Times New Roman" w:hAnsi="Times New Roman"/>
          <w:color w:val="191919"/>
          <w:spacing w:val="-9"/>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4</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non-scholarshi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2"/>
          <w:sz w:val="18"/>
          <w:szCs w:val="18"/>
        </w:rPr>
        <w:t>applicants)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2"/>
          <w:sz w:val="18"/>
          <w:szCs w:val="18"/>
        </w:rPr>
        <w:t>applicants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7</w:t>
      </w:r>
      <w:r>
        <w:rPr>
          <w:rFonts w:ascii="Times New Roman" w:hAnsi="Times New Roman"/>
          <w:color w:val="191919"/>
          <w:spacing w:val="-9"/>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z w:val="18"/>
          <w:szCs w:val="18"/>
        </w:rPr>
        <w:t>1</w:t>
      </w:r>
      <w:r>
        <w:rPr>
          <w:rFonts w:ascii="Times New Roman" w:hAnsi="Times New Roman"/>
          <w:color w:val="191919"/>
          <w:spacing w:val="-9"/>
          <w:sz w:val="18"/>
          <w:szCs w:val="18"/>
        </w:rPr>
        <w:t xml:space="preserve"> </w:t>
      </w:r>
      <w:r>
        <w:rPr>
          <w:rFonts w:ascii="Times New Roman" w:hAnsi="Times New Roman"/>
          <w:color w:val="191919"/>
          <w:spacing w:val="-2"/>
          <w:sz w:val="18"/>
          <w:szCs w:val="18"/>
        </w:rPr>
        <w:t>Octobe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en</w:t>
      </w:r>
      <w:r>
        <w:rPr>
          <w:rFonts w:ascii="Times New Roman" w:hAnsi="Times New Roman"/>
          <w:color w:val="191919"/>
          <w:spacing w:val="-3"/>
          <w:sz w:val="18"/>
          <w:szCs w:val="18"/>
        </w:rPr>
        <w:t>r</w:t>
      </w:r>
      <w:r>
        <w:rPr>
          <w:rFonts w:ascii="Times New Roman" w:hAnsi="Times New Roman"/>
          <w:color w:val="191919"/>
          <w:spacing w:val="-2"/>
          <w:sz w:val="18"/>
          <w:szCs w:val="18"/>
        </w:rPr>
        <w:t>ollmen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and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7</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commissionin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t>
      </w:r>
      <w:proofErr w:type="spellStart"/>
      <w:r>
        <w:rPr>
          <w:rFonts w:ascii="Times New Roman" w:hAnsi="Times New Roman"/>
          <w:color w:val="191919"/>
          <w:spacing w:val="-2"/>
          <w:sz w:val="18"/>
          <w:szCs w:val="18"/>
        </w:rPr>
        <w:t>waiverabl</w:t>
      </w:r>
      <w:r>
        <w:rPr>
          <w:rFonts w:ascii="Times New Roman" w:hAnsi="Times New Roman"/>
          <w:color w:val="191919"/>
          <w:sz w:val="18"/>
          <w:szCs w:val="18"/>
        </w:rPr>
        <w:t>e</w:t>
      </w:r>
      <w:proofErr w:type="spellEnd"/>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4</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p>
    <w:p w:rsidR="00974DBB" w:rsidRDefault="00974DBB" w:rsidP="00974DBB">
      <w:pPr>
        <w:widowControl w:val="0"/>
        <w:autoSpaceDE w:val="0"/>
        <w:autoSpaceDN w:val="0"/>
        <w:adjustRightInd w:val="0"/>
        <w:spacing w:after="0"/>
        <w:ind w:left="630" w:right="130" w:hanging="180"/>
        <w:rPr>
          <w:rFonts w:ascii="Times New Roman" w:hAnsi="Times New Roman"/>
          <w:color w:val="191919"/>
          <w:spacing w:val="-2"/>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Medica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define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145-</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40-501</w:t>
      </w:r>
    </w:p>
    <w:p w:rsidR="00974DBB" w:rsidRDefault="00974DBB" w:rsidP="00974DBB">
      <w:pPr>
        <w:widowControl w:val="0"/>
        <w:autoSpaceDE w:val="0"/>
        <w:autoSpaceDN w:val="0"/>
        <w:adjustRightInd w:val="0"/>
        <w:spacing w:after="0"/>
        <w:ind w:right="130"/>
        <w:rPr>
          <w:rFonts w:ascii="Times New Roman" w:hAnsi="Times New Roman"/>
          <w:color w:val="000000"/>
          <w:sz w:val="18"/>
          <w:szCs w:val="18"/>
        </w:rPr>
      </w:pPr>
    </w:p>
    <w:tbl>
      <w:tblPr>
        <w:tblW w:w="0" w:type="auto"/>
        <w:tblLayout w:type="fixed"/>
        <w:tblCellMar>
          <w:left w:w="0" w:type="dxa"/>
          <w:right w:w="0" w:type="dxa"/>
        </w:tblCellMar>
        <w:tblLook w:val="04A0"/>
      </w:tblPr>
      <w:tblGrid>
        <w:gridCol w:w="5680"/>
        <w:gridCol w:w="995"/>
        <w:gridCol w:w="1075"/>
      </w:tblGrid>
      <w:tr w:rsidR="00974DBB" w:rsidTr="00974DBB">
        <w:trPr>
          <w:trHeight w:hRule="exact" w:val="732"/>
        </w:trPr>
        <w:tc>
          <w:tcPr>
            <w:tcW w:w="5680" w:type="dxa"/>
          </w:tcPr>
          <w:p w:rsidR="00974DBB" w:rsidRDefault="00974DBB" w:rsidP="00974DBB">
            <w:pPr>
              <w:pStyle w:val="Heading2"/>
              <w:spacing w:before="0"/>
              <w:ind w:left="180" w:firstLine="0"/>
              <w:rPr>
                <w:rFonts w:ascii="Times New Roman" w:hAnsi="Times New Roman"/>
                <w:color w:val="000000"/>
                <w:sz w:val="18"/>
                <w:szCs w:val="18"/>
              </w:rPr>
            </w:pPr>
            <w:bookmarkStart w:id="1021" w:name="_Toc295316758"/>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4"/>
                <w:sz w:val="18"/>
                <w:szCs w:val="18"/>
              </w:rPr>
              <w:t xml:space="preserve"> </w:t>
            </w:r>
            <w:r w:rsidRPr="00D07B15">
              <w:rPr>
                <w:rFonts w:ascii="Times New Roman" w:hAnsi="Times New Roman"/>
                <w:bCs w:val="0"/>
                <w:color w:val="191919"/>
                <w:spacing w:val="-2"/>
                <w:sz w:val="24"/>
                <w:szCs w:val="24"/>
              </w:rPr>
              <w:t>M</w:t>
            </w:r>
            <w:r w:rsidRPr="00D07B15">
              <w:rPr>
                <w:rFonts w:ascii="Times New Roman" w:hAnsi="Times New Roman"/>
                <w:bCs w:val="0"/>
                <w:color w:val="191919"/>
                <w:spacing w:val="-2"/>
                <w:sz w:val="18"/>
                <w:szCs w:val="18"/>
              </w:rPr>
              <w:t>ILITAR</w:t>
            </w:r>
            <w:r w:rsidRPr="00D07B15">
              <w:rPr>
                <w:rFonts w:ascii="Times New Roman" w:hAnsi="Times New Roman"/>
                <w:bCs w:val="0"/>
                <w:color w:val="191919"/>
                <w:sz w:val="18"/>
                <w:szCs w:val="18"/>
              </w:rPr>
              <w:t>Y</w:t>
            </w:r>
            <w:r w:rsidRPr="00D07B15">
              <w:rPr>
                <w:rFonts w:ascii="Times New Roman" w:hAnsi="Times New Roman"/>
                <w:bCs w:val="0"/>
                <w:color w:val="191919"/>
                <w:spacing w:val="-3"/>
                <w:sz w:val="18"/>
                <w:szCs w:val="18"/>
              </w:rPr>
              <w:t xml:space="preserve"> </w:t>
            </w:r>
            <w:r w:rsidRPr="00D07B15">
              <w:rPr>
                <w:rFonts w:ascii="Times New Roman" w:hAnsi="Times New Roman"/>
                <w:bCs w:val="0"/>
                <w:color w:val="191919"/>
                <w:spacing w:val="-2"/>
                <w:sz w:val="24"/>
                <w:szCs w:val="24"/>
              </w:rPr>
              <w:t>S</w:t>
            </w:r>
            <w:r w:rsidRPr="00D07B15">
              <w:rPr>
                <w:rFonts w:ascii="Times New Roman" w:hAnsi="Times New Roman"/>
                <w:bCs w:val="0"/>
                <w:color w:val="191919"/>
                <w:spacing w:val="-2"/>
                <w:sz w:val="18"/>
                <w:szCs w:val="18"/>
              </w:rPr>
              <w:t>CIENC</w:t>
            </w:r>
            <w:r w:rsidRPr="00D07B15">
              <w:rPr>
                <w:rFonts w:ascii="Times New Roman" w:hAnsi="Times New Roman"/>
                <w:bCs w:val="0"/>
                <w:color w:val="191919"/>
                <w:sz w:val="18"/>
                <w:szCs w:val="18"/>
              </w:rPr>
              <w:t>E</w:t>
            </w:r>
            <w:r w:rsidRPr="00D07B15">
              <w:rPr>
                <w:rFonts w:ascii="Times New Roman" w:hAnsi="Times New Roman"/>
                <w:bCs w:val="0"/>
                <w:color w:val="191919"/>
                <w:spacing w:val="-4"/>
                <w:sz w:val="18"/>
                <w:szCs w:val="18"/>
              </w:rPr>
              <w:t xml:space="preserve"> </w:t>
            </w:r>
            <w:r w:rsidRPr="00D07B15">
              <w:rPr>
                <w:rFonts w:ascii="Times New Roman" w:hAnsi="Times New Roman"/>
                <w:bCs w:val="0"/>
                <w:color w:val="191919"/>
                <w:spacing w:val="-2"/>
                <w:sz w:val="24"/>
                <w:szCs w:val="24"/>
              </w:rPr>
              <w:t>C</w:t>
            </w:r>
            <w:r w:rsidRPr="00D07B15">
              <w:rPr>
                <w:rFonts w:ascii="Times New Roman" w:hAnsi="Times New Roman"/>
                <w:bCs w:val="0"/>
                <w:color w:val="191919"/>
                <w:spacing w:val="-2"/>
                <w:sz w:val="18"/>
                <w:szCs w:val="18"/>
              </w:rPr>
              <w:t>URRICULUM</w:t>
            </w:r>
            <w:bookmarkEnd w:id="1021"/>
          </w:p>
          <w:p w:rsidR="00974DBB" w:rsidRDefault="00974DBB" w:rsidP="00ED3614">
            <w:pPr>
              <w:pStyle w:val="Heading2"/>
              <w:ind w:left="900"/>
              <w:rPr>
                <w:rFonts w:ascii="Times New Roman" w:hAnsi="Times New Roman"/>
              </w:rPr>
            </w:pPr>
          </w:p>
          <w:p w:rsidR="00974DBB" w:rsidRDefault="00974DBB" w:rsidP="00ED3614">
            <w:pPr>
              <w:pStyle w:val="Heading2"/>
              <w:ind w:left="900"/>
              <w:rPr>
                <w:rFonts w:ascii="Times New Roman" w:hAnsi="Times New Roman"/>
                <w:sz w:val="24"/>
                <w:szCs w:val="24"/>
              </w:rPr>
            </w:pPr>
            <w:bookmarkStart w:id="1022" w:name="_Toc295316759"/>
            <w:r>
              <w:rPr>
                <w:rFonts w:ascii="Times New Roman" w:hAnsi="Times New Roman"/>
                <w:color w:val="191919"/>
                <w:spacing w:val="-2"/>
                <w:sz w:val="18"/>
                <w:szCs w:val="18"/>
              </w:rPr>
              <w:t>F</w:t>
            </w:r>
            <w:r>
              <w:rPr>
                <w:rFonts w:ascii="Times New Roman" w:hAnsi="Times New Roman"/>
                <w:color w:val="191919"/>
                <w:spacing w:val="-5"/>
                <w:sz w:val="18"/>
                <w:szCs w:val="18"/>
              </w:rPr>
              <w:t>r</w:t>
            </w:r>
            <w:r>
              <w:rPr>
                <w:rFonts w:ascii="Times New Roman" w:hAnsi="Times New Roman"/>
                <w:color w:val="191919"/>
                <w:spacing w:val="-2"/>
                <w:sz w:val="18"/>
                <w:szCs w:val="18"/>
              </w:rPr>
              <w:t>eshma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2"/>
                <w:sz w:val="18"/>
                <w:szCs w:val="18"/>
              </w:rPr>
              <w:t>Y</w:t>
            </w:r>
            <w:r>
              <w:rPr>
                <w:rFonts w:ascii="Times New Roman" w:hAnsi="Times New Roman"/>
                <w:color w:val="191919"/>
                <w:spacing w:val="-2"/>
                <w:sz w:val="18"/>
                <w:szCs w:val="18"/>
              </w:rPr>
              <w:t>ear</w:t>
            </w:r>
            <w:bookmarkEnd w:id="1022"/>
          </w:p>
        </w:tc>
        <w:tc>
          <w:tcPr>
            <w:tcW w:w="995" w:type="dxa"/>
          </w:tcPr>
          <w:p w:rsidR="00974DBB" w:rsidRDefault="00974DBB" w:rsidP="00ED3614">
            <w:pPr>
              <w:pStyle w:val="Heading2"/>
              <w:ind w:left="900"/>
              <w:rPr>
                <w:rFonts w:ascii="Times New Roman" w:hAnsi="Times New Roman"/>
                <w:sz w:val="10"/>
                <w:szCs w:val="10"/>
              </w:rPr>
            </w:pPr>
          </w:p>
          <w:p w:rsidR="00974DBB" w:rsidRDefault="00974DBB" w:rsidP="00ED3614">
            <w:pPr>
              <w:pStyle w:val="Heading2"/>
              <w:ind w:left="900"/>
              <w:rPr>
                <w:rFonts w:ascii="Times New Roman" w:hAnsi="Times New Roman"/>
                <w:sz w:val="20"/>
                <w:szCs w:val="20"/>
              </w:rPr>
            </w:pPr>
          </w:p>
          <w:p w:rsidR="00974DBB" w:rsidRDefault="00974DBB" w:rsidP="00ED3614">
            <w:pPr>
              <w:pStyle w:val="Heading2"/>
              <w:ind w:left="900"/>
              <w:rPr>
                <w:rFonts w:ascii="Times New Roman" w:hAnsi="Times New Roman"/>
                <w:sz w:val="20"/>
                <w:szCs w:val="20"/>
              </w:rPr>
            </w:pPr>
          </w:p>
          <w:p w:rsidR="00974DBB" w:rsidRDefault="00974DBB" w:rsidP="00ED3614">
            <w:pPr>
              <w:pStyle w:val="Heading2"/>
              <w:ind w:left="900"/>
              <w:rPr>
                <w:rFonts w:ascii="Times New Roman" w:hAnsi="Times New Roman"/>
                <w:sz w:val="24"/>
                <w:szCs w:val="24"/>
              </w:rPr>
            </w:pPr>
            <w:bookmarkStart w:id="1023" w:name="_Toc295316760"/>
            <w:r>
              <w:rPr>
                <w:rFonts w:ascii="Times New Roman" w:hAnsi="Times New Roman"/>
                <w:color w:val="191919"/>
                <w:spacing w:val="-2"/>
                <w:sz w:val="18"/>
                <w:szCs w:val="18"/>
              </w:rPr>
              <w:t>Fall</w:t>
            </w:r>
            <w:bookmarkEnd w:id="1023"/>
          </w:p>
        </w:tc>
        <w:tc>
          <w:tcPr>
            <w:tcW w:w="1075" w:type="dxa"/>
          </w:tcPr>
          <w:p w:rsidR="00974DBB" w:rsidRDefault="00974DBB" w:rsidP="00ED3614">
            <w:pPr>
              <w:pStyle w:val="Heading2"/>
              <w:ind w:left="900"/>
              <w:rPr>
                <w:rFonts w:ascii="Times New Roman" w:hAnsi="Times New Roman"/>
                <w:sz w:val="10"/>
                <w:szCs w:val="10"/>
              </w:rPr>
            </w:pPr>
          </w:p>
          <w:p w:rsidR="00974DBB" w:rsidRDefault="00974DBB" w:rsidP="00ED3614">
            <w:pPr>
              <w:pStyle w:val="Heading2"/>
              <w:ind w:left="900"/>
              <w:rPr>
                <w:rFonts w:ascii="Times New Roman" w:hAnsi="Times New Roman"/>
                <w:sz w:val="20"/>
                <w:szCs w:val="20"/>
              </w:rPr>
            </w:pPr>
          </w:p>
          <w:p w:rsidR="00974DBB" w:rsidRDefault="00974DBB" w:rsidP="00ED3614">
            <w:pPr>
              <w:pStyle w:val="Heading2"/>
              <w:ind w:left="900"/>
              <w:rPr>
                <w:rFonts w:ascii="Times New Roman" w:hAnsi="Times New Roman"/>
                <w:sz w:val="20"/>
                <w:szCs w:val="20"/>
              </w:rPr>
            </w:pPr>
          </w:p>
          <w:p w:rsidR="00974DBB" w:rsidRDefault="00974DBB" w:rsidP="00ED3614">
            <w:pPr>
              <w:pStyle w:val="Heading2"/>
              <w:ind w:left="900"/>
              <w:rPr>
                <w:rFonts w:ascii="Times New Roman" w:hAnsi="Times New Roman"/>
                <w:sz w:val="24"/>
                <w:szCs w:val="24"/>
              </w:rPr>
            </w:pPr>
            <w:bookmarkStart w:id="1024" w:name="_Toc295316761"/>
            <w:r>
              <w:rPr>
                <w:rFonts w:ascii="Times New Roman" w:hAnsi="Times New Roman"/>
                <w:color w:val="191919"/>
                <w:spacing w:val="-2"/>
                <w:sz w:val="18"/>
                <w:szCs w:val="18"/>
              </w:rPr>
              <w:t>Spring</w:t>
            </w:r>
            <w:bookmarkEnd w:id="1024"/>
          </w:p>
        </w:tc>
      </w:tr>
      <w:tr w:rsidR="00974DBB" w:rsidTr="00974DBB">
        <w:trPr>
          <w:trHeight w:hRule="exact" w:val="218"/>
        </w:trPr>
        <w:tc>
          <w:tcPr>
            <w:tcW w:w="5680" w:type="dxa"/>
            <w:hideMark/>
          </w:tcPr>
          <w:p w:rsidR="00974DBB" w:rsidRDefault="00974DBB" w:rsidP="00ED3614">
            <w:pPr>
              <w:widowControl w:val="0"/>
              <w:autoSpaceDE w:val="0"/>
              <w:autoSpaceDN w:val="0"/>
              <w:adjustRightInd w:val="0"/>
              <w:spacing w:after="0" w:line="197" w:lineRule="exact"/>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w:t>
            </w:r>
            <w:r>
              <w:rPr>
                <w:rFonts w:ascii="Times New Roman" w:hAnsi="Times New Roman"/>
                <w:color w:val="191919"/>
                <w:spacing w:val="-2"/>
                <w:sz w:val="18"/>
                <w:szCs w:val="18"/>
              </w:rPr>
              <w:t>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ROTC</w:t>
            </w:r>
          </w:p>
        </w:tc>
        <w:tc>
          <w:tcPr>
            <w:tcW w:w="995" w:type="dxa"/>
            <w:hideMark/>
          </w:tcPr>
          <w:p w:rsidR="00974DBB" w:rsidRDefault="00974DBB" w:rsidP="00ED3614">
            <w:pPr>
              <w:widowControl w:val="0"/>
              <w:autoSpaceDE w:val="0"/>
              <w:autoSpaceDN w:val="0"/>
              <w:adjustRightInd w:val="0"/>
              <w:spacing w:after="0" w:line="197" w:lineRule="exact"/>
              <w:ind w:left="90" w:firstLine="9"/>
              <w:jc w:val="right"/>
              <w:rPr>
                <w:rFonts w:ascii="Times New Roman" w:hAnsi="Times New Roman"/>
                <w:sz w:val="24"/>
                <w:szCs w:val="24"/>
              </w:rPr>
            </w:pPr>
            <w:r>
              <w:rPr>
                <w:rFonts w:ascii="Times New Roman" w:hAnsi="Times New Roman"/>
                <w:color w:val="191919"/>
                <w:sz w:val="18"/>
                <w:szCs w:val="18"/>
              </w:rPr>
              <w:t>1</w:t>
            </w:r>
          </w:p>
        </w:tc>
        <w:tc>
          <w:tcPr>
            <w:tcW w:w="1075" w:type="dxa"/>
            <w:hideMark/>
          </w:tcPr>
          <w:p w:rsidR="00974DBB" w:rsidRDefault="00974DBB" w:rsidP="00ED3614">
            <w:pPr>
              <w:widowControl w:val="0"/>
              <w:autoSpaceDE w:val="0"/>
              <w:autoSpaceDN w:val="0"/>
              <w:adjustRightInd w:val="0"/>
              <w:spacing w:after="0" w:line="197" w:lineRule="exact"/>
              <w:ind w:left="900" w:right="426" w:firstLine="4"/>
              <w:jc w:val="center"/>
              <w:rPr>
                <w:rFonts w:ascii="Times New Roman" w:hAnsi="Times New Roman"/>
                <w:sz w:val="24"/>
                <w:szCs w:val="24"/>
              </w:rPr>
            </w:pPr>
            <w:r>
              <w:rPr>
                <w:rFonts w:ascii="Times New Roman" w:hAnsi="Times New Roman"/>
                <w:color w:val="191919"/>
                <w:sz w:val="18"/>
                <w:szCs w:val="18"/>
              </w:rPr>
              <w:t>1</w:t>
            </w:r>
          </w:p>
        </w:tc>
      </w:tr>
      <w:tr w:rsidR="00974DBB" w:rsidTr="00974DBB">
        <w:trPr>
          <w:trHeight w:hRule="exact" w:val="322"/>
        </w:trPr>
        <w:tc>
          <w:tcPr>
            <w:tcW w:w="5680" w:type="dxa"/>
            <w:hideMark/>
          </w:tcPr>
          <w:p w:rsidR="00974DBB" w:rsidRDefault="00974DBB" w:rsidP="00ED3614">
            <w:pPr>
              <w:widowControl w:val="0"/>
              <w:autoSpaceDE w:val="0"/>
              <w:autoSpaceDN w:val="0"/>
              <w:adjustRightInd w:val="0"/>
              <w:spacing w:after="0" w:line="195" w:lineRule="exact"/>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Leadership</w:t>
            </w:r>
          </w:p>
        </w:tc>
        <w:tc>
          <w:tcPr>
            <w:tcW w:w="995" w:type="dxa"/>
          </w:tcPr>
          <w:p w:rsidR="00974DBB" w:rsidRDefault="00974DBB" w:rsidP="00ED3614">
            <w:pPr>
              <w:widowControl w:val="0"/>
              <w:autoSpaceDE w:val="0"/>
              <w:autoSpaceDN w:val="0"/>
              <w:adjustRightInd w:val="0"/>
              <w:spacing w:after="0"/>
              <w:ind w:left="360" w:firstLine="9"/>
              <w:jc w:val="right"/>
              <w:rPr>
                <w:rFonts w:ascii="Times New Roman" w:hAnsi="Times New Roman"/>
                <w:sz w:val="24"/>
                <w:szCs w:val="24"/>
              </w:rPr>
            </w:pPr>
          </w:p>
        </w:tc>
        <w:tc>
          <w:tcPr>
            <w:tcW w:w="1075" w:type="dxa"/>
            <w:hideMark/>
          </w:tcPr>
          <w:p w:rsidR="00974DBB" w:rsidRDefault="00974DBB" w:rsidP="00ED3614">
            <w:pPr>
              <w:widowControl w:val="0"/>
              <w:autoSpaceDE w:val="0"/>
              <w:autoSpaceDN w:val="0"/>
              <w:adjustRightInd w:val="0"/>
              <w:spacing w:after="0" w:line="195" w:lineRule="exact"/>
              <w:ind w:left="-5" w:right="90" w:hanging="5"/>
              <w:jc w:val="right"/>
              <w:rPr>
                <w:rFonts w:ascii="Times New Roman" w:hAnsi="Times New Roman"/>
                <w:sz w:val="24"/>
                <w:szCs w:val="24"/>
              </w:rPr>
            </w:pPr>
            <w:r>
              <w:rPr>
                <w:rFonts w:ascii="Times New Roman" w:hAnsi="Times New Roman"/>
                <w:color w:val="191919"/>
                <w:sz w:val="18"/>
                <w:szCs w:val="18"/>
              </w:rPr>
              <w:t>1</w:t>
            </w:r>
          </w:p>
        </w:tc>
      </w:tr>
      <w:tr w:rsidR="00974DBB" w:rsidTr="00974DBB">
        <w:trPr>
          <w:trHeight w:hRule="exact" w:val="1002"/>
        </w:trPr>
        <w:tc>
          <w:tcPr>
            <w:tcW w:w="5680" w:type="dxa"/>
            <w:hideMark/>
          </w:tcPr>
          <w:p w:rsidR="00974DBB" w:rsidRDefault="00974DBB" w:rsidP="00ED3614">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p>
          <w:p w:rsidR="00974DBB" w:rsidRDefault="00974DBB" w:rsidP="00ED3614">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Navigatio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Aid</w:t>
            </w:r>
          </w:p>
          <w:p w:rsidR="00974DBB" w:rsidRDefault="00974DBB" w:rsidP="00ED3614">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actics</w:t>
            </w:r>
          </w:p>
        </w:tc>
        <w:tc>
          <w:tcPr>
            <w:tcW w:w="995" w:type="dxa"/>
            <w:hideMark/>
          </w:tcPr>
          <w:p w:rsidR="00974DBB" w:rsidRDefault="00974DBB" w:rsidP="00ED3614">
            <w:pPr>
              <w:widowControl w:val="0"/>
              <w:autoSpaceDE w:val="0"/>
              <w:autoSpaceDN w:val="0"/>
              <w:adjustRightInd w:val="0"/>
              <w:spacing w:before="94" w:after="0"/>
              <w:ind w:left="180" w:hanging="30"/>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ED3614">
            <w:pPr>
              <w:widowControl w:val="0"/>
              <w:autoSpaceDE w:val="0"/>
              <w:autoSpaceDN w:val="0"/>
              <w:adjustRightInd w:val="0"/>
              <w:spacing w:before="12" w:after="0"/>
              <w:ind w:left="180" w:hanging="30"/>
              <w:jc w:val="right"/>
              <w:rPr>
                <w:rFonts w:ascii="Times New Roman" w:hAnsi="Times New Roman"/>
                <w:sz w:val="24"/>
                <w:szCs w:val="24"/>
              </w:rPr>
            </w:pPr>
            <w:r>
              <w:rPr>
                <w:rFonts w:ascii="Times New Roman" w:hAnsi="Times New Roman"/>
                <w:color w:val="191919"/>
                <w:sz w:val="18"/>
                <w:szCs w:val="18"/>
              </w:rPr>
              <w:t>2</w:t>
            </w:r>
          </w:p>
        </w:tc>
        <w:tc>
          <w:tcPr>
            <w:tcW w:w="1075" w:type="dxa"/>
          </w:tcPr>
          <w:p w:rsidR="00974DBB" w:rsidRDefault="00974DBB" w:rsidP="00ED3614">
            <w:pPr>
              <w:widowControl w:val="0"/>
              <w:autoSpaceDE w:val="0"/>
              <w:autoSpaceDN w:val="0"/>
              <w:adjustRightInd w:val="0"/>
              <w:spacing w:before="94" w:after="0"/>
              <w:ind w:left="85" w:right="49" w:firstLine="6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ED3614">
            <w:pPr>
              <w:widowControl w:val="0"/>
              <w:autoSpaceDE w:val="0"/>
              <w:autoSpaceDN w:val="0"/>
              <w:adjustRightInd w:val="0"/>
              <w:spacing w:before="8" w:after="0" w:line="220" w:lineRule="exact"/>
              <w:ind w:left="85" w:right="49" w:firstLine="60"/>
              <w:jc w:val="right"/>
              <w:rPr>
                <w:rFonts w:ascii="Times New Roman" w:hAnsi="Times New Roman"/>
              </w:rPr>
            </w:pPr>
          </w:p>
          <w:p w:rsidR="00974DBB" w:rsidRDefault="00974DBB" w:rsidP="00ED3614">
            <w:pPr>
              <w:widowControl w:val="0"/>
              <w:autoSpaceDE w:val="0"/>
              <w:autoSpaceDN w:val="0"/>
              <w:adjustRightInd w:val="0"/>
              <w:spacing w:after="0"/>
              <w:ind w:left="85" w:right="49" w:firstLine="60"/>
              <w:jc w:val="right"/>
              <w:rPr>
                <w:rFonts w:ascii="Times New Roman" w:hAnsi="Times New Roman"/>
                <w:sz w:val="24"/>
                <w:szCs w:val="24"/>
              </w:rPr>
            </w:pPr>
            <w:r>
              <w:rPr>
                <w:rFonts w:ascii="Times New Roman" w:hAnsi="Times New Roman"/>
                <w:color w:val="191919"/>
                <w:sz w:val="18"/>
                <w:szCs w:val="18"/>
              </w:rPr>
              <w:t>2</w:t>
            </w:r>
          </w:p>
        </w:tc>
      </w:tr>
      <w:tr w:rsidR="00974DBB" w:rsidTr="00974DBB">
        <w:trPr>
          <w:trHeight w:hRule="exact" w:val="1173"/>
        </w:trPr>
        <w:tc>
          <w:tcPr>
            <w:tcW w:w="5680" w:type="dxa"/>
            <w:hideMark/>
          </w:tcPr>
          <w:p w:rsidR="00974DBB" w:rsidRDefault="00974DBB" w:rsidP="00ED3614">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Junio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974DBB" w:rsidRDefault="00974DBB" w:rsidP="00ED3614">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331</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actics</w:t>
            </w:r>
          </w:p>
          <w:p w:rsidR="00974DBB" w:rsidRDefault="00974DBB" w:rsidP="00ED3614">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332</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II</w:t>
            </w:r>
          </w:p>
        </w:tc>
        <w:tc>
          <w:tcPr>
            <w:tcW w:w="995" w:type="dxa"/>
            <w:hideMark/>
          </w:tcPr>
          <w:p w:rsidR="00974DBB" w:rsidRDefault="00974DBB" w:rsidP="00ED3614">
            <w:pPr>
              <w:widowControl w:val="0"/>
              <w:autoSpaceDE w:val="0"/>
              <w:autoSpaceDN w:val="0"/>
              <w:adjustRightInd w:val="0"/>
              <w:spacing w:before="94" w:after="0"/>
              <w:ind w:left="180" w:hanging="30"/>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ED3614">
            <w:pPr>
              <w:widowControl w:val="0"/>
              <w:autoSpaceDE w:val="0"/>
              <w:autoSpaceDN w:val="0"/>
              <w:adjustRightInd w:val="0"/>
              <w:spacing w:before="12" w:after="0"/>
              <w:ind w:left="180" w:hanging="30"/>
              <w:jc w:val="right"/>
              <w:rPr>
                <w:rFonts w:ascii="Times New Roman" w:hAnsi="Times New Roman"/>
                <w:sz w:val="24"/>
                <w:szCs w:val="24"/>
              </w:rPr>
            </w:pPr>
            <w:r>
              <w:rPr>
                <w:rFonts w:ascii="Times New Roman" w:hAnsi="Times New Roman"/>
                <w:color w:val="191919"/>
                <w:sz w:val="18"/>
                <w:szCs w:val="18"/>
              </w:rPr>
              <w:t>3</w:t>
            </w:r>
          </w:p>
        </w:tc>
        <w:tc>
          <w:tcPr>
            <w:tcW w:w="1075" w:type="dxa"/>
          </w:tcPr>
          <w:p w:rsidR="00974DBB" w:rsidRDefault="00974DBB" w:rsidP="00ED3614">
            <w:pPr>
              <w:widowControl w:val="0"/>
              <w:autoSpaceDE w:val="0"/>
              <w:autoSpaceDN w:val="0"/>
              <w:adjustRightInd w:val="0"/>
              <w:spacing w:before="94" w:after="0"/>
              <w:ind w:left="85" w:right="49" w:firstLine="6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ED3614">
            <w:pPr>
              <w:widowControl w:val="0"/>
              <w:autoSpaceDE w:val="0"/>
              <w:autoSpaceDN w:val="0"/>
              <w:adjustRightInd w:val="0"/>
              <w:spacing w:before="8" w:after="0" w:line="220" w:lineRule="exact"/>
              <w:ind w:left="85" w:right="49" w:firstLine="60"/>
              <w:jc w:val="right"/>
              <w:rPr>
                <w:rFonts w:ascii="Times New Roman" w:hAnsi="Times New Roman"/>
              </w:rPr>
            </w:pPr>
          </w:p>
          <w:p w:rsidR="00974DBB" w:rsidRDefault="00974DBB" w:rsidP="00ED3614">
            <w:pPr>
              <w:widowControl w:val="0"/>
              <w:autoSpaceDE w:val="0"/>
              <w:autoSpaceDN w:val="0"/>
              <w:adjustRightInd w:val="0"/>
              <w:spacing w:after="0"/>
              <w:ind w:left="85" w:right="49" w:firstLine="60"/>
              <w:jc w:val="right"/>
              <w:rPr>
                <w:rFonts w:ascii="Times New Roman" w:hAnsi="Times New Roman"/>
                <w:sz w:val="24"/>
                <w:szCs w:val="24"/>
              </w:rPr>
            </w:pPr>
            <w:r>
              <w:rPr>
                <w:rFonts w:ascii="Times New Roman" w:hAnsi="Times New Roman"/>
                <w:color w:val="191919"/>
                <w:sz w:val="18"/>
                <w:szCs w:val="18"/>
              </w:rPr>
              <w:t>3</w:t>
            </w:r>
          </w:p>
        </w:tc>
      </w:tr>
    </w:tbl>
    <w:p w:rsidR="00974DBB" w:rsidRDefault="00974DBB" w:rsidP="00974DBB">
      <w:pPr>
        <w:widowControl w:val="0"/>
        <w:tabs>
          <w:tab w:val="left" w:pos="6390"/>
          <w:tab w:val="left" w:pos="7200"/>
        </w:tabs>
        <w:autoSpaceDE w:val="0"/>
        <w:autoSpaceDN w:val="0"/>
        <w:adjustRightInd w:val="0"/>
        <w:spacing w:after="0"/>
        <w:ind w:left="900" w:firstLine="0"/>
        <w:rPr>
          <w:rFonts w:ascii="Times New Roman" w:hAnsi="Times New Roman"/>
          <w:color w:val="000000"/>
          <w:sz w:val="18"/>
          <w:szCs w:val="18"/>
        </w:rPr>
      </w:pPr>
      <w:r>
        <w:rPr>
          <w:rFonts w:ascii="Times New Roman" w:hAnsi="Times New Roman"/>
          <w:b/>
          <w:bCs/>
          <w:color w:val="191919"/>
          <w:spacing w:val="-2"/>
          <w:sz w:val="18"/>
          <w:szCs w:val="18"/>
        </w:rPr>
        <w:t>Senio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w:t>
      </w:r>
      <w:r>
        <w:rPr>
          <w:rFonts w:ascii="Times New Roman" w:hAnsi="Times New Roman"/>
          <w:b/>
          <w:bCs/>
          <w:color w:val="191919"/>
          <w:sz w:val="18"/>
          <w:szCs w:val="18"/>
        </w:rPr>
        <w:t>r</w:t>
      </w:r>
      <w:r>
        <w:rPr>
          <w:rFonts w:ascii="Times New Roman" w:hAnsi="Times New Roman"/>
          <w:b/>
          <w:bCs/>
          <w:color w:val="191919"/>
          <w:sz w:val="18"/>
          <w:szCs w:val="18"/>
        </w:rPr>
        <w:tab/>
      </w: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2"/>
          <w:sz w:val="18"/>
          <w:szCs w:val="18"/>
        </w:rPr>
        <w:t>Spring</w:t>
      </w:r>
    </w:p>
    <w:p w:rsidR="00974DBB" w:rsidRDefault="00974DBB" w:rsidP="00974DBB">
      <w:pPr>
        <w:widowControl w:val="0"/>
        <w:tabs>
          <w:tab w:val="left" w:pos="6570"/>
          <w:tab w:val="left" w:pos="7200"/>
          <w:tab w:val="right" w:pos="7650"/>
        </w:tabs>
        <w:autoSpaceDE w:val="0"/>
        <w:autoSpaceDN w:val="0"/>
        <w:adjustRightInd w:val="0"/>
        <w:spacing w:before="12" w:after="0"/>
        <w:ind w:left="900" w:firstLine="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Settin</w:t>
      </w:r>
      <w:r>
        <w:rPr>
          <w:rFonts w:ascii="Times New Roman" w:hAnsi="Times New Roman"/>
          <w:color w:val="191919"/>
          <w:sz w:val="18"/>
          <w:szCs w:val="18"/>
        </w:rPr>
        <w:t>g</w:t>
      </w:r>
      <w:r>
        <w:rPr>
          <w:rFonts w:ascii="Times New Roman" w:hAnsi="Times New Roman"/>
          <w:color w:val="191919"/>
          <w:sz w:val="18"/>
          <w:szCs w:val="18"/>
        </w:rPr>
        <w:tab/>
        <w:t>3</w:t>
      </w:r>
    </w:p>
    <w:p w:rsidR="00974DBB" w:rsidRDefault="00974DBB" w:rsidP="00974DBB">
      <w:pPr>
        <w:widowControl w:val="0"/>
        <w:tabs>
          <w:tab w:val="left" w:pos="6390"/>
          <w:tab w:val="left" w:pos="7200"/>
          <w:tab w:val="right" w:pos="7830"/>
        </w:tabs>
        <w:autoSpaceDE w:val="0"/>
        <w:autoSpaceDN w:val="0"/>
        <w:adjustRightInd w:val="0"/>
        <w:spacing w:before="9" w:after="0"/>
        <w:ind w:left="900" w:firstLine="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442</w:t>
      </w:r>
      <w:r>
        <w:rPr>
          <w:rFonts w:ascii="Times New Roman" w:hAnsi="Times New Roman"/>
          <w:color w:val="191919"/>
          <w:sz w:val="18"/>
          <w:szCs w:val="18"/>
        </w:rPr>
        <w:t>0</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Lieutenan</w:t>
      </w:r>
      <w:r>
        <w:rPr>
          <w:rFonts w:ascii="Times New Roman" w:hAnsi="Times New Roman"/>
          <w:color w:val="191919"/>
          <w:sz w:val="18"/>
          <w:szCs w:val="18"/>
        </w:rPr>
        <w:t>t</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z w:val="18"/>
          <w:szCs w:val="18"/>
        </w:rPr>
        <w:tab/>
        <w:t>3</w:t>
      </w:r>
    </w:p>
    <w:p w:rsidR="00974DBB" w:rsidRDefault="00974DBB" w:rsidP="00974DBB">
      <w:pPr>
        <w:widowControl w:val="0"/>
        <w:autoSpaceDE w:val="0"/>
        <w:autoSpaceDN w:val="0"/>
        <w:adjustRightInd w:val="0"/>
        <w:spacing w:after="0"/>
        <w:ind w:left="180" w:firstLine="0"/>
        <w:jc w:val="both"/>
        <w:rPr>
          <w:rFonts w:ascii="Times New Roman" w:hAnsi="Times New Roman"/>
          <w:color w:val="191919"/>
          <w:spacing w:val="-3"/>
          <w:sz w:val="18"/>
          <w:szCs w:val="18"/>
        </w:rPr>
      </w:pPr>
    </w:p>
    <w:p w:rsidR="00974DBB" w:rsidRDefault="00974DBB" w:rsidP="00974DBB">
      <w:pPr>
        <w:widowControl w:val="0"/>
        <w:autoSpaceDE w:val="0"/>
        <w:autoSpaceDN w:val="0"/>
        <w:adjustRightInd w:val="0"/>
        <w:spacing w:after="0"/>
        <w:ind w:left="180" w:firstLine="0"/>
        <w:jc w:val="both"/>
        <w:rPr>
          <w:rFonts w:ascii="Times New Roman" w:hAnsi="Times New Roman"/>
          <w:color w:val="000000"/>
          <w:sz w:val="18"/>
          <w:szCs w:val="18"/>
        </w:rPr>
      </w:pPr>
      <w:r>
        <w:rPr>
          <w:rFonts w:ascii="Times New Roman" w:hAnsi="Times New Roman"/>
          <w:color w:val="191919"/>
          <w:spacing w:val="-3"/>
          <w:sz w:val="18"/>
          <w:szCs w:val="18"/>
        </w:rPr>
        <w:t>Freshma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take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orde</w:t>
      </w:r>
      <w:r>
        <w:rPr>
          <w:rFonts w:ascii="Times New Roman" w:hAnsi="Times New Roman"/>
          <w:color w:val="191919"/>
          <w:spacing w:val="-13"/>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Sophomor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take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orde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bu</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shoul</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starte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befor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MIL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9"/>
          <w:sz w:val="18"/>
          <w:szCs w:val="18"/>
        </w:rPr>
        <w:t>11</w:t>
      </w:r>
      <w:r>
        <w:rPr>
          <w:rFonts w:ascii="Times New Roman" w:hAnsi="Times New Roman"/>
          <w:color w:val="191919"/>
          <w:spacing w:val="-3"/>
          <w:sz w:val="18"/>
          <w:szCs w:val="18"/>
        </w:rPr>
        <w:t>1</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MILS </w:t>
      </w:r>
      <w:r>
        <w:rPr>
          <w:rFonts w:ascii="Times New Roman" w:hAnsi="Times New Roman"/>
          <w:color w:val="191919"/>
          <w:spacing w:val="-8"/>
          <w:sz w:val="18"/>
          <w:szCs w:val="18"/>
        </w:rPr>
        <w:t>1</w:t>
      </w:r>
      <w:r>
        <w:rPr>
          <w:rFonts w:ascii="Times New Roman" w:hAnsi="Times New Roman"/>
          <w:color w:val="191919"/>
          <w:spacing w:val="-2"/>
          <w:sz w:val="18"/>
          <w:szCs w:val="18"/>
        </w:rPr>
        <w:t>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t</w:t>
      </w:r>
      <w:r>
        <w:rPr>
          <w:rFonts w:ascii="Times New Roman" w:hAnsi="Times New Roman"/>
          <w:color w:val="191919"/>
          <w:spacing w:val="-2"/>
          <w:sz w:val="18"/>
          <w:szCs w:val="18"/>
        </w:rPr>
        <w:t>udents.</w:t>
      </w:r>
    </w:p>
    <w:p w:rsidR="00974DBB" w:rsidRDefault="00974DBB" w:rsidP="00974DBB">
      <w:pPr>
        <w:widowControl w:val="0"/>
        <w:autoSpaceDE w:val="0"/>
        <w:autoSpaceDN w:val="0"/>
        <w:adjustRightInd w:val="0"/>
        <w:spacing w:before="2" w:after="0" w:line="150" w:lineRule="exact"/>
        <w:ind w:left="900"/>
        <w:rPr>
          <w:rFonts w:ascii="Times New Roman" w:hAnsi="Times New Roman"/>
          <w:color w:val="000000"/>
          <w:sz w:val="15"/>
          <w:szCs w:val="15"/>
        </w:rPr>
      </w:pPr>
    </w:p>
    <w:tbl>
      <w:tblPr>
        <w:tblW w:w="0" w:type="auto"/>
        <w:tblLayout w:type="fixed"/>
        <w:tblCellMar>
          <w:left w:w="0" w:type="dxa"/>
          <w:right w:w="0" w:type="dxa"/>
        </w:tblCellMar>
        <w:tblLook w:val="04A0"/>
      </w:tblPr>
      <w:tblGrid>
        <w:gridCol w:w="5320"/>
        <w:gridCol w:w="1317"/>
        <w:gridCol w:w="1124"/>
      </w:tblGrid>
      <w:tr w:rsidR="00974DBB" w:rsidTr="00974DBB">
        <w:trPr>
          <w:trHeight w:hRule="exact" w:val="732"/>
        </w:trPr>
        <w:tc>
          <w:tcPr>
            <w:tcW w:w="5320" w:type="dxa"/>
          </w:tcPr>
          <w:p w:rsidR="00974DBB" w:rsidRDefault="00974DBB" w:rsidP="00ED3614">
            <w:pPr>
              <w:widowControl w:val="0"/>
              <w:autoSpaceDE w:val="0"/>
              <w:autoSpaceDN w:val="0"/>
              <w:adjustRightInd w:val="0"/>
              <w:spacing w:before="70" w:after="0"/>
              <w:ind w:left="900" w:firstLine="10"/>
              <w:rPr>
                <w:rFonts w:ascii="Times New Roman" w:hAnsi="Times New Roman"/>
                <w:color w:val="000000"/>
                <w:sz w:val="18"/>
                <w:szCs w:val="18"/>
              </w:rPr>
            </w:pPr>
            <w:r>
              <w:rPr>
                <w:rFonts w:ascii="Times New Roman" w:hAnsi="Times New Roman"/>
                <w:b/>
                <w:bCs/>
                <w:color w:val="191919"/>
                <w:spacing w:val="-2"/>
                <w:sz w:val="18"/>
                <w:szCs w:val="18"/>
              </w:rPr>
              <w:t>Suggeste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Cours</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Study</w:t>
            </w:r>
          </w:p>
          <w:p w:rsidR="00974DBB" w:rsidRDefault="00974DBB" w:rsidP="00ED3614">
            <w:pPr>
              <w:widowControl w:val="0"/>
              <w:autoSpaceDE w:val="0"/>
              <w:autoSpaceDN w:val="0"/>
              <w:adjustRightInd w:val="0"/>
              <w:spacing w:before="5" w:after="0" w:line="220" w:lineRule="exact"/>
              <w:ind w:left="900"/>
              <w:rPr>
                <w:rFonts w:ascii="Times New Roman" w:hAnsi="Times New Roman"/>
              </w:rPr>
            </w:pPr>
          </w:p>
          <w:p w:rsidR="00974DBB" w:rsidRDefault="00974DBB" w:rsidP="00ED3614">
            <w:pPr>
              <w:widowControl w:val="0"/>
              <w:autoSpaceDE w:val="0"/>
              <w:autoSpaceDN w:val="0"/>
              <w:adjustRightInd w:val="0"/>
              <w:spacing w:after="0"/>
              <w:ind w:left="900" w:firstLine="10"/>
              <w:rPr>
                <w:rFonts w:ascii="Times New Roman" w:hAnsi="Times New Roman"/>
                <w:sz w:val="24"/>
                <w:szCs w:val="24"/>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c>
        <w:tc>
          <w:tcPr>
            <w:tcW w:w="1317" w:type="dxa"/>
          </w:tcPr>
          <w:p w:rsidR="00974DBB" w:rsidRDefault="00974DBB" w:rsidP="00ED3614">
            <w:pPr>
              <w:widowControl w:val="0"/>
              <w:autoSpaceDE w:val="0"/>
              <w:autoSpaceDN w:val="0"/>
              <w:adjustRightInd w:val="0"/>
              <w:spacing w:before="3" w:after="0" w:line="100" w:lineRule="exact"/>
              <w:ind w:left="360" w:firstLine="0"/>
              <w:jc w:val="right"/>
              <w:rPr>
                <w:rFonts w:ascii="Times New Roman" w:hAnsi="Times New Roman"/>
                <w:sz w:val="10"/>
                <w:szCs w:val="10"/>
              </w:rPr>
            </w:pPr>
          </w:p>
          <w:p w:rsidR="00974DBB" w:rsidRDefault="00974DBB" w:rsidP="00ED3614">
            <w:pPr>
              <w:widowControl w:val="0"/>
              <w:autoSpaceDE w:val="0"/>
              <w:autoSpaceDN w:val="0"/>
              <w:adjustRightInd w:val="0"/>
              <w:spacing w:after="0" w:line="200" w:lineRule="exact"/>
              <w:ind w:left="360" w:firstLine="0"/>
              <w:jc w:val="right"/>
              <w:rPr>
                <w:rFonts w:ascii="Times New Roman" w:hAnsi="Times New Roman"/>
                <w:sz w:val="20"/>
                <w:szCs w:val="20"/>
              </w:rPr>
            </w:pPr>
          </w:p>
          <w:p w:rsidR="00974DBB" w:rsidRDefault="00974DBB" w:rsidP="00ED3614">
            <w:pPr>
              <w:widowControl w:val="0"/>
              <w:autoSpaceDE w:val="0"/>
              <w:autoSpaceDN w:val="0"/>
              <w:adjustRightInd w:val="0"/>
              <w:spacing w:after="0" w:line="200" w:lineRule="exact"/>
              <w:ind w:left="360" w:firstLine="0"/>
              <w:jc w:val="right"/>
              <w:rPr>
                <w:rFonts w:ascii="Times New Roman" w:hAnsi="Times New Roman"/>
                <w:sz w:val="20"/>
                <w:szCs w:val="20"/>
              </w:rPr>
            </w:pPr>
          </w:p>
          <w:p w:rsidR="00974DBB" w:rsidRDefault="00974DBB" w:rsidP="00ED3614">
            <w:pPr>
              <w:widowControl w:val="0"/>
              <w:autoSpaceDE w:val="0"/>
              <w:autoSpaceDN w:val="0"/>
              <w:adjustRightInd w:val="0"/>
              <w:spacing w:after="0"/>
              <w:ind w:left="360" w:firstLine="0"/>
              <w:jc w:val="right"/>
              <w:rPr>
                <w:rFonts w:ascii="Times New Roman" w:hAnsi="Times New Roman"/>
                <w:sz w:val="24"/>
                <w:szCs w:val="24"/>
              </w:rPr>
            </w:pPr>
            <w:r>
              <w:rPr>
                <w:rFonts w:ascii="Times New Roman" w:hAnsi="Times New Roman"/>
                <w:b/>
                <w:bCs/>
                <w:color w:val="191919"/>
                <w:spacing w:val="-2"/>
                <w:sz w:val="18"/>
                <w:szCs w:val="18"/>
              </w:rPr>
              <w:t>Fall</w:t>
            </w:r>
          </w:p>
        </w:tc>
        <w:tc>
          <w:tcPr>
            <w:tcW w:w="1124" w:type="dxa"/>
          </w:tcPr>
          <w:p w:rsidR="00974DBB" w:rsidRDefault="00974DBB" w:rsidP="00ED3614">
            <w:pPr>
              <w:widowControl w:val="0"/>
              <w:autoSpaceDE w:val="0"/>
              <w:autoSpaceDN w:val="0"/>
              <w:adjustRightInd w:val="0"/>
              <w:spacing w:before="3" w:after="0" w:line="100" w:lineRule="exact"/>
              <w:ind w:left="213" w:firstLine="4"/>
              <w:jc w:val="right"/>
              <w:rPr>
                <w:rFonts w:ascii="Times New Roman" w:hAnsi="Times New Roman"/>
                <w:sz w:val="10"/>
                <w:szCs w:val="10"/>
              </w:rPr>
            </w:pPr>
          </w:p>
          <w:p w:rsidR="00974DBB" w:rsidRDefault="00974DBB" w:rsidP="00ED3614">
            <w:pPr>
              <w:widowControl w:val="0"/>
              <w:autoSpaceDE w:val="0"/>
              <w:autoSpaceDN w:val="0"/>
              <w:adjustRightInd w:val="0"/>
              <w:spacing w:after="0" w:line="200" w:lineRule="exact"/>
              <w:ind w:left="213" w:firstLine="4"/>
              <w:jc w:val="right"/>
              <w:rPr>
                <w:rFonts w:ascii="Times New Roman" w:hAnsi="Times New Roman"/>
                <w:sz w:val="20"/>
                <w:szCs w:val="20"/>
              </w:rPr>
            </w:pPr>
          </w:p>
          <w:p w:rsidR="00974DBB" w:rsidRDefault="00974DBB" w:rsidP="00ED3614">
            <w:pPr>
              <w:widowControl w:val="0"/>
              <w:autoSpaceDE w:val="0"/>
              <w:autoSpaceDN w:val="0"/>
              <w:adjustRightInd w:val="0"/>
              <w:spacing w:after="0" w:line="200" w:lineRule="exact"/>
              <w:ind w:left="213" w:firstLine="4"/>
              <w:jc w:val="right"/>
              <w:rPr>
                <w:rFonts w:ascii="Times New Roman" w:hAnsi="Times New Roman"/>
                <w:sz w:val="20"/>
                <w:szCs w:val="20"/>
              </w:rPr>
            </w:pPr>
          </w:p>
          <w:p w:rsidR="00974DBB" w:rsidRDefault="00974DBB" w:rsidP="00ED3614">
            <w:pPr>
              <w:widowControl w:val="0"/>
              <w:autoSpaceDE w:val="0"/>
              <w:autoSpaceDN w:val="0"/>
              <w:adjustRightInd w:val="0"/>
              <w:spacing w:after="0"/>
              <w:ind w:left="213" w:firstLine="4"/>
              <w:jc w:val="right"/>
              <w:rPr>
                <w:rFonts w:ascii="Times New Roman" w:hAnsi="Times New Roman"/>
                <w:sz w:val="24"/>
                <w:szCs w:val="24"/>
              </w:rPr>
            </w:pPr>
            <w:r>
              <w:rPr>
                <w:rFonts w:ascii="Times New Roman" w:hAnsi="Times New Roman"/>
                <w:b/>
                <w:bCs/>
                <w:color w:val="191919"/>
                <w:spacing w:val="-2"/>
                <w:sz w:val="18"/>
                <w:szCs w:val="18"/>
              </w:rPr>
              <w:t>Spring</w:t>
            </w:r>
          </w:p>
        </w:tc>
      </w:tr>
      <w:tr w:rsidR="00974DBB" w:rsidTr="00974DBB">
        <w:trPr>
          <w:trHeight w:hRule="exact" w:val="840"/>
        </w:trPr>
        <w:tc>
          <w:tcPr>
            <w:tcW w:w="5320" w:type="dxa"/>
            <w:hideMark/>
          </w:tcPr>
          <w:p w:rsidR="00974DBB" w:rsidRDefault="00974DBB" w:rsidP="00ED3614">
            <w:pPr>
              <w:widowControl w:val="0"/>
              <w:autoSpaceDE w:val="0"/>
              <w:autoSpaceDN w:val="0"/>
              <w:adjustRightInd w:val="0"/>
              <w:spacing w:after="0" w:line="197" w:lineRule="exact"/>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p>
          <w:p w:rsidR="00974DBB" w:rsidRDefault="00974DBB" w:rsidP="00ED3614">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Leadership</w:t>
            </w:r>
          </w:p>
        </w:tc>
        <w:tc>
          <w:tcPr>
            <w:tcW w:w="1317" w:type="dxa"/>
            <w:hideMark/>
          </w:tcPr>
          <w:p w:rsidR="00974DBB" w:rsidRDefault="00974DBB" w:rsidP="00ED3614">
            <w:pPr>
              <w:widowControl w:val="0"/>
              <w:autoSpaceDE w:val="0"/>
              <w:autoSpaceDN w:val="0"/>
              <w:adjustRightInd w:val="0"/>
              <w:spacing w:after="0" w:line="197" w:lineRule="exact"/>
              <w:ind w:left="360" w:right="57" w:firstLine="0"/>
              <w:jc w:val="right"/>
              <w:rPr>
                <w:rFonts w:ascii="Times New Roman" w:hAnsi="Times New Roman"/>
                <w:sz w:val="24"/>
                <w:szCs w:val="24"/>
              </w:rPr>
            </w:pPr>
            <w:r>
              <w:rPr>
                <w:rFonts w:ascii="Times New Roman" w:hAnsi="Times New Roman"/>
                <w:color w:val="191919"/>
                <w:sz w:val="18"/>
                <w:szCs w:val="18"/>
              </w:rPr>
              <w:t>1</w:t>
            </w:r>
          </w:p>
        </w:tc>
        <w:tc>
          <w:tcPr>
            <w:tcW w:w="1124" w:type="dxa"/>
          </w:tcPr>
          <w:p w:rsidR="00974DBB" w:rsidRDefault="00974DBB" w:rsidP="00ED3614">
            <w:pPr>
              <w:widowControl w:val="0"/>
              <w:autoSpaceDE w:val="0"/>
              <w:autoSpaceDN w:val="0"/>
              <w:adjustRightInd w:val="0"/>
              <w:spacing w:before="6" w:after="0" w:line="200" w:lineRule="exact"/>
              <w:ind w:left="213" w:firstLine="4"/>
              <w:jc w:val="right"/>
              <w:rPr>
                <w:rFonts w:ascii="Times New Roman" w:hAnsi="Times New Roman"/>
                <w:sz w:val="20"/>
                <w:szCs w:val="20"/>
              </w:rPr>
            </w:pPr>
          </w:p>
          <w:p w:rsidR="00974DBB" w:rsidRDefault="00974DBB" w:rsidP="00ED3614">
            <w:pPr>
              <w:widowControl w:val="0"/>
              <w:autoSpaceDE w:val="0"/>
              <w:autoSpaceDN w:val="0"/>
              <w:adjustRightInd w:val="0"/>
              <w:spacing w:after="0"/>
              <w:ind w:left="213" w:right="11" w:firstLine="4"/>
              <w:jc w:val="right"/>
              <w:rPr>
                <w:rFonts w:ascii="Times New Roman" w:hAnsi="Times New Roman"/>
                <w:sz w:val="24"/>
                <w:szCs w:val="24"/>
              </w:rPr>
            </w:pPr>
            <w:r>
              <w:rPr>
                <w:rFonts w:ascii="Times New Roman" w:hAnsi="Times New Roman"/>
                <w:color w:val="191919"/>
                <w:sz w:val="18"/>
                <w:szCs w:val="18"/>
              </w:rPr>
              <w:t>1</w:t>
            </w:r>
          </w:p>
        </w:tc>
      </w:tr>
      <w:tr w:rsidR="00974DBB" w:rsidTr="00974DBB">
        <w:trPr>
          <w:trHeight w:hRule="exact" w:val="993"/>
        </w:trPr>
        <w:tc>
          <w:tcPr>
            <w:tcW w:w="5320" w:type="dxa"/>
            <w:hideMark/>
          </w:tcPr>
          <w:p w:rsidR="00974DBB" w:rsidRDefault="00974DBB" w:rsidP="00ED3614">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p>
          <w:p w:rsidR="00974DBB" w:rsidRDefault="00974DBB" w:rsidP="00ED3614">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Innovativ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Leadership</w:t>
            </w:r>
          </w:p>
          <w:p w:rsidR="00974DBB" w:rsidRDefault="00974DBB" w:rsidP="00ED3614">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Foundation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Leadership</w:t>
            </w:r>
          </w:p>
        </w:tc>
        <w:tc>
          <w:tcPr>
            <w:tcW w:w="1317" w:type="dxa"/>
            <w:hideMark/>
          </w:tcPr>
          <w:p w:rsidR="00974DBB" w:rsidRDefault="00974DBB" w:rsidP="00ED3614">
            <w:pPr>
              <w:widowControl w:val="0"/>
              <w:autoSpaceDE w:val="0"/>
              <w:autoSpaceDN w:val="0"/>
              <w:adjustRightInd w:val="0"/>
              <w:spacing w:before="94" w:after="0"/>
              <w:ind w:left="900" w:right="86" w:firstLine="4"/>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ED3614">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2</w:t>
            </w:r>
          </w:p>
        </w:tc>
        <w:tc>
          <w:tcPr>
            <w:tcW w:w="1124" w:type="dxa"/>
          </w:tcPr>
          <w:p w:rsidR="00974DBB" w:rsidRDefault="00974DBB" w:rsidP="00ED3614">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ED3614">
            <w:pPr>
              <w:widowControl w:val="0"/>
              <w:autoSpaceDE w:val="0"/>
              <w:autoSpaceDN w:val="0"/>
              <w:adjustRightInd w:val="0"/>
              <w:spacing w:before="8" w:after="0" w:line="220" w:lineRule="exact"/>
              <w:ind w:left="213" w:right="11" w:hanging="30"/>
              <w:jc w:val="right"/>
              <w:rPr>
                <w:rFonts w:ascii="Times New Roman" w:hAnsi="Times New Roman"/>
              </w:rPr>
            </w:pPr>
          </w:p>
          <w:p w:rsidR="00974DBB" w:rsidRDefault="00974DBB" w:rsidP="00ED3614">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2</w:t>
            </w:r>
          </w:p>
        </w:tc>
      </w:tr>
      <w:tr w:rsidR="00974DBB" w:rsidTr="00974DBB">
        <w:trPr>
          <w:trHeight w:hRule="exact" w:val="993"/>
        </w:trPr>
        <w:tc>
          <w:tcPr>
            <w:tcW w:w="5320" w:type="dxa"/>
            <w:hideMark/>
          </w:tcPr>
          <w:p w:rsidR="00974DBB" w:rsidRDefault="00974DBB" w:rsidP="00ED3614">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Junio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974DBB" w:rsidRDefault="00974DBB" w:rsidP="00ED3614">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Adaptiv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Leadership</w:t>
            </w:r>
          </w:p>
          <w:p w:rsidR="00974DBB" w:rsidRDefault="00974DBB" w:rsidP="00ED3614">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Environments</w:t>
            </w:r>
          </w:p>
        </w:tc>
        <w:tc>
          <w:tcPr>
            <w:tcW w:w="1317" w:type="dxa"/>
            <w:hideMark/>
          </w:tcPr>
          <w:p w:rsidR="00974DBB" w:rsidRDefault="00974DBB" w:rsidP="00ED3614">
            <w:pPr>
              <w:widowControl w:val="0"/>
              <w:autoSpaceDE w:val="0"/>
              <w:autoSpaceDN w:val="0"/>
              <w:adjustRightInd w:val="0"/>
              <w:spacing w:before="94" w:after="0"/>
              <w:ind w:left="900" w:right="86" w:firstLine="4"/>
              <w:jc w:val="center"/>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ED3614">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3</w:t>
            </w:r>
          </w:p>
        </w:tc>
        <w:tc>
          <w:tcPr>
            <w:tcW w:w="1124" w:type="dxa"/>
          </w:tcPr>
          <w:p w:rsidR="00974DBB" w:rsidRDefault="00974DBB" w:rsidP="00ED3614">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ED3614">
            <w:pPr>
              <w:widowControl w:val="0"/>
              <w:autoSpaceDE w:val="0"/>
              <w:autoSpaceDN w:val="0"/>
              <w:adjustRightInd w:val="0"/>
              <w:spacing w:before="8" w:after="0" w:line="220" w:lineRule="exact"/>
              <w:ind w:left="213" w:right="11" w:hanging="30"/>
              <w:jc w:val="right"/>
              <w:rPr>
                <w:rFonts w:ascii="Times New Roman" w:hAnsi="Times New Roman"/>
              </w:rPr>
            </w:pPr>
          </w:p>
          <w:p w:rsidR="00974DBB" w:rsidRDefault="00974DBB" w:rsidP="00ED3614">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3</w:t>
            </w:r>
          </w:p>
        </w:tc>
      </w:tr>
      <w:tr w:rsidR="00974DBB" w:rsidTr="00974DBB">
        <w:trPr>
          <w:trHeight w:hRule="exact" w:val="840"/>
        </w:trPr>
        <w:tc>
          <w:tcPr>
            <w:tcW w:w="5320" w:type="dxa"/>
            <w:hideMark/>
          </w:tcPr>
          <w:p w:rsidR="00974DBB" w:rsidRDefault="00974DBB" w:rsidP="00ED3614">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Senio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974DBB" w:rsidRDefault="00974DBB" w:rsidP="00ED3614">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Developin</w:t>
            </w:r>
            <w:r>
              <w:rPr>
                <w:rFonts w:ascii="Times New Roman" w:hAnsi="Times New Roman"/>
                <w:color w:val="191919"/>
                <w:sz w:val="18"/>
                <w:szCs w:val="18"/>
              </w:rPr>
              <w:t>g</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Adaptiv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w:t>
            </w:r>
          </w:p>
          <w:p w:rsidR="00974DBB" w:rsidRDefault="00974DBB" w:rsidP="00ED3614">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w:t>
            </w:r>
            <w:r>
              <w:rPr>
                <w:rFonts w:ascii="Times New Roman" w:hAnsi="Times New Roman"/>
                <w:color w:val="191919"/>
                <w:sz w:val="18"/>
                <w:szCs w:val="18"/>
              </w:rPr>
              <w:t>x</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orld</w:t>
            </w:r>
          </w:p>
        </w:tc>
        <w:tc>
          <w:tcPr>
            <w:tcW w:w="1317" w:type="dxa"/>
            <w:hideMark/>
          </w:tcPr>
          <w:p w:rsidR="00974DBB" w:rsidRDefault="00974DBB" w:rsidP="00ED3614">
            <w:pPr>
              <w:widowControl w:val="0"/>
              <w:autoSpaceDE w:val="0"/>
              <w:autoSpaceDN w:val="0"/>
              <w:adjustRightInd w:val="0"/>
              <w:spacing w:before="94" w:after="0"/>
              <w:ind w:left="900" w:right="86" w:firstLine="4"/>
              <w:jc w:val="center"/>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ED3614">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3</w:t>
            </w:r>
          </w:p>
        </w:tc>
        <w:tc>
          <w:tcPr>
            <w:tcW w:w="1124" w:type="dxa"/>
          </w:tcPr>
          <w:p w:rsidR="00974DBB" w:rsidRDefault="00974DBB" w:rsidP="00ED3614">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ED3614">
            <w:pPr>
              <w:widowControl w:val="0"/>
              <w:autoSpaceDE w:val="0"/>
              <w:autoSpaceDN w:val="0"/>
              <w:adjustRightInd w:val="0"/>
              <w:spacing w:before="8" w:after="0" w:line="220" w:lineRule="exact"/>
              <w:ind w:left="213" w:right="11" w:hanging="30"/>
              <w:jc w:val="right"/>
              <w:rPr>
                <w:rFonts w:ascii="Times New Roman" w:hAnsi="Times New Roman"/>
              </w:rPr>
            </w:pPr>
          </w:p>
          <w:p w:rsidR="00974DBB" w:rsidRDefault="00974DBB" w:rsidP="00ED3614">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3</w:t>
            </w:r>
          </w:p>
        </w:tc>
      </w:tr>
    </w:tbl>
    <w:p w:rsidR="00974DBB" w:rsidRDefault="00974DBB" w:rsidP="00974DBB">
      <w:pPr>
        <w:widowControl w:val="0"/>
        <w:autoSpaceDE w:val="0"/>
        <w:autoSpaceDN w:val="0"/>
        <w:adjustRightInd w:val="0"/>
        <w:spacing w:before="9" w:after="0" w:line="100" w:lineRule="exact"/>
        <w:ind w:left="900"/>
        <w:rPr>
          <w:rFonts w:ascii="Times New Roman" w:hAnsi="Times New Roman"/>
          <w:sz w:val="10"/>
          <w:szCs w:val="10"/>
        </w:rPr>
      </w:pPr>
    </w:p>
    <w:p w:rsidR="00974DBB" w:rsidRDefault="00974DBB" w:rsidP="00974DBB">
      <w:pPr>
        <w:pStyle w:val="Heading2"/>
        <w:spacing w:before="0"/>
        <w:ind w:left="180" w:right="130" w:firstLine="0"/>
        <w:rPr>
          <w:rFonts w:ascii="Times New Roman" w:hAnsi="Times New Roman"/>
          <w:color w:val="000000"/>
          <w:sz w:val="18"/>
          <w:szCs w:val="18"/>
        </w:rPr>
      </w:pPr>
      <w:bookmarkStart w:id="1025" w:name="_Toc295316762"/>
      <w:r>
        <w:rPr>
          <w:rFonts w:ascii="Times New Roman" w:hAnsi="Times New Roman"/>
          <w:color w:val="191919"/>
          <w:spacing w:val="-2"/>
          <w:sz w:val="24"/>
          <w:szCs w:val="24"/>
        </w:rPr>
        <w:t>C</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E</w:t>
      </w:r>
      <w:r>
        <w:rPr>
          <w:rFonts w:ascii="Times New Roman" w:hAnsi="Times New Roman"/>
          <w:color w:val="191919"/>
          <w:spacing w:val="-2"/>
          <w:sz w:val="18"/>
          <w:szCs w:val="18"/>
        </w:rPr>
        <w:t>XCELLENC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EACHING</w:t>
      </w:r>
      <w:r>
        <w:rPr>
          <w:rFonts w:ascii="Times New Roman" w:hAnsi="Times New Roman"/>
          <w:color w:val="191919"/>
          <w:sz w:val="24"/>
          <w:szCs w:val="24"/>
        </w:rPr>
        <w:t>,</w:t>
      </w:r>
      <w:r>
        <w:rPr>
          <w:rFonts w:ascii="Times New Roman" w:hAnsi="Times New Roman"/>
          <w:color w:val="191919"/>
          <w:spacing w:val="-5"/>
          <w:sz w:val="24"/>
          <w:szCs w:val="24"/>
        </w:rPr>
        <w:t xml:space="preserve"> </w:t>
      </w:r>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DVISING</w:t>
      </w:r>
      <w:bookmarkEnd w:id="1025"/>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Cente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eaching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Advisin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(CETLA</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 universit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2"/>
          <w:sz w:val="18"/>
          <w:szCs w:val="18"/>
        </w:rPr>
        <w:t>promote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successfu</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teachin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comprehensiv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system</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hel</w:t>
      </w:r>
      <w:r>
        <w:rPr>
          <w:rFonts w:ascii="Times New Roman" w:hAnsi="Times New Roman"/>
          <w:color w:val="191919"/>
          <w:sz w:val="18"/>
          <w:szCs w:val="18"/>
        </w:rPr>
        <w:t>p</w:t>
      </w:r>
      <w:r>
        <w:rPr>
          <w:rFonts w:ascii="Times New Roman" w:hAnsi="Times New Roman"/>
          <w:color w:val="191919"/>
          <w:spacing w:val="-1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be- com</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proficien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learner</w:t>
      </w:r>
      <w:r>
        <w:rPr>
          <w:rFonts w:ascii="Times New Roman" w:hAnsi="Times New Roman"/>
          <w:color w:val="191919"/>
          <w:sz w:val="18"/>
          <w:szCs w:val="18"/>
        </w:rPr>
        <w:t>s</w:t>
      </w:r>
      <w:r>
        <w:rPr>
          <w:rFonts w:ascii="Times New Roman" w:hAnsi="Times New Roman"/>
          <w:color w:val="191919"/>
          <w:spacing w:val="-6"/>
          <w:sz w:val="18"/>
          <w:szCs w:val="18"/>
        </w:rPr>
        <w:t xml:space="preserve"> </w:t>
      </w:r>
      <w:ins w:id="1026" w:author="rjones" w:date="2011-04-19T16:26:00Z">
        <w:r>
          <w:rPr>
            <w:rFonts w:ascii="Times New Roman" w:hAnsi="Times New Roman"/>
            <w:color w:val="191919"/>
            <w:spacing w:val="-6"/>
            <w:sz w:val="18"/>
            <w:szCs w:val="18"/>
          </w:rPr>
          <w:t xml:space="preserve">by </w:t>
        </w:r>
      </w:ins>
      <w:del w:id="1027" w:author="rjones" w:date="2011-04-19T16:26:00Z">
        <w:r w:rsidDel="008B3172">
          <w:rPr>
            <w:rFonts w:ascii="Times New Roman" w:hAnsi="Times New Roman"/>
            <w:color w:val="191919"/>
            <w:spacing w:val="-2"/>
            <w:sz w:val="18"/>
            <w:szCs w:val="18"/>
          </w:rPr>
          <w:delText>an</w:delText>
        </w:r>
        <w:r w:rsidDel="008B3172">
          <w:rPr>
            <w:rFonts w:ascii="Times New Roman" w:hAnsi="Times New Roman"/>
            <w:color w:val="191919"/>
            <w:sz w:val="18"/>
            <w:szCs w:val="18"/>
          </w:rPr>
          <w:delText>d</w:delText>
        </w:r>
      </w:del>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opportunitie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buil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capacit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becom</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instructors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primar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focu</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of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Cente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level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achievemen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ins w:id="1028" w:author="rjones" w:date="2011-04-19T16:26:00Z">
        <w:r>
          <w:rPr>
            <w:rFonts w:ascii="Times New Roman" w:hAnsi="Times New Roman"/>
            <w:color w:val="191919"/>
            <w:spacing w:val="-4"/>
            <w:sz w:val="18"/>
            <w:szCs w:val="18"/>
          </w:rPr>
          <w:t xml:space="preserve">their </w:t>
        </w:r>
      </w:ins>
      <w:r>
        <w:rPr>
          <w:rFonts w:ascii="Times New Roman" w:hAnsi="Times New Roman"/>
          <w:color w:val="191919"/>
          <w:spacing w:val="-2"/>
          <w:sz w:val="18"/>
          <w:szCs w:val="18"/>
        </w:rPr>
        <w:t>initia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matriculatio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974DBB" w:rsidRDefault="00974DBB" w:rsidP="00974DBB">
      <w:pPr>
        <w:widowControl w:val="0"/>
        <w:autoSpaceDE w:val="0"/>
        <w:autoSpaceDN w:val="0"/>
        <w:adjustRightInd w:val="0"/>
        <w:spacing w:before="30" w:after="0" w:line="249" w:lineRule="auto"/>
        <w:ind w:left="900" w:right="71"/>
        <w:jc w:val="both"/>
        <w:rPr>
          <w:rFonts w:ascii="Times New Roman" w:hAnsi="Times New Roman"/>
          <w:color w:val="000000"/>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Cente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eaching</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Advisin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4"/>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pacing w:val="-3"/>
          <w:sz w:val="18"/>
          <w:szCs w:val="18"/>
        </w:rPr>
        <w:t>j</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components: Facult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Retention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esting</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Support.</w:t>
      </w:r>
    </w:p>
    <w:p w:rsidR="00974DBB" w:rsidRDefault="00974DBB" w:rsidP="00974DBB">
      <w:pPr>
        <w:widowControl w:val="0"/>
        <w:autoSpaceDE w:val="0"/>
        <w:autoSpaceDN w:val="0"/>
        <w:adjustRightInd w:val="0"/>
        <w:spacing w:before="20" w:after="0"/>
        <w:ind w:left="180" w:right="130" w:firstLine="0"/>
        <w:jc w:val="both"/>
        <w:rPr>
          <w:rFonts w:ascii="Times New Roman" w:hAnsi="Times New Roman"/>
          <w:b/>
          <w:bCs/>
          <w:color w:val="191919"/>
          <w:spacing w:val="-16"/>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29" w:name="_Toc295316763"/>
      <w:r>
        <w:rPr>
          <w:rFonts w:ascii="Times New Roman" w:hAnsi="Times New Roman"/>
          <w:color w:val="191919"/>
          <w:spacing w:val="-16"/>
          <w:sz w:val="24"/>
          <w:szCs w:val="24"/>
        </w:rPr>
        <w:t>F</w:t>
      </w:r>
      <w:r>
        <w:rPr>
          <w:rFonts w:ascii="Times New Roman" w:hAnsi="Times New Roman"/>
          <w:color w:val="191919"/>
          <w:spacing w:val="-2"/>
          <w:sz w:val="18"/>
          <w:szCs w:val="18"/>
        </w:rPr>
        <w:t>ACU</w:t>
      </w:r>
      <w:r>
        <w:rPr>
          <w:rFonts w:ascii="Times New Roman" w:hAnsi="Times New Roman"/>
          <w:color w:val="191919"/>
          <w:spacing w:val="-19"/>
          <w:sz w:val="18"/>
          <w:szCs w:val="18"/>
        </w:rPr>
        <w:t>L</w:t>
      </w:r>
      <w:r>
        <w:rPr>
          <w:rFonts w:ascii="Times New Roman" w:hAnsi="Times New Roman"/>
          <w:color w:val="191919"/>
          <w:spacing w:val="-2"/>
          <w:sz w:val="18"/>
          <w:szCs w:val="18"/>
        </w:rPr>
        <w:t>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16"/>
          <w:sz w:val="18"/>
          <w:szCs w:val="18"/>
        </w:rPr>
        <w:t>T</w:t>
      </w:r>
      <w:r>
        <w:rPr>
          <w:rFonts w:ascii="Times New Roman" w:hAnsi="Times New Roman"/>
          <w:color w:val="191919"/>
          <w:spacing w:val="-2"/>
          <w:sz w:val="18"/>
          <w:szCs w:val="18"/>
        </w:rPr>
        <w:t>AF</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EVELOPMENT</w:t>
      </w:r>
      <w:bookmarkEnd w:id="1029"/>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sponsor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enhanc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teachi</w:t>
      </w:r>
      <w:r>
        <w:rPr>
          <w:rFonts w:ascii="Times New Roman" w:hAnsi="Times New Roman"/>
          <w:color w:val="191919"/>
          <w:spacing w:val="-3"/>
          <w:sz w:val="18"/>
          <w:szCs w:val="18"/>
        </w:rPr>
        <w:t>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w:t>
      </w:r>
      <w:r>
        <w:rPr>
          <w:rFonts w:ascii="Times New Roman" w:hAnsi="Times New Roman"/>
          <w:color w:val="191919"/>
          <w:spacing w:val="-5"/>
          <w:sz w:val="18"/>
          <w:szCs w:val="18"/>
        </w:rPr>
        <w:t>r</w:t>
      </w:r>
      <w:r>
        <w:rPr>
          <w:rFonts w:ascii="Times New Roman" w:hAnsi="Times New Roman"/>
          <w:color w:val="191919"/>
          <w:spacing w:val="-2"/>
          <w:sz w:val="18"/>
          <w:szCs w:val="18"/>
        </w:rPr>
        <w:t>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17"/>
          <w:sz w:val="18"/>
          <w:szCs w:val="18"/>
        </w:rPr>
        <w:t>W</w:t>
      </w:r>
      <w:r>
        <w:rPr>
          <w:rFonts w:ascii="Times New Roman" w:hAnsi="Times New Roman"/>
          <w:color w:val="191919"/>
          <w:spacing w:val="-2"/>
          <w:sz w:val="18"/>
          <w:szCs w:val="18"/>
        </w:rPr>
        <w:t>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seminar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strengthe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advising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researc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members</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2"/>
          <w:sz w:val="18"/>
          <w:szCs w:val="18"/>
        </w:rPr>
        <w:t>preparatio</w:t>
      </w:r>
      <w:r>
        <w:rPr>
          <w:rFonts w:ascii="Times New Roman" w:hAnsi="Times New Roman"/>
          <w:color w:val="191919"/>
          <w:sz w:val="18"/>
          <w:szCs w:val="18"/>
        </w:rPr>
        <w:t xml:space="preserve">n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promotion</w:t>
      </w:r>
      <w:r>
        <w:rPr>
          <w:rFonts w:ascii="Times New Roman" w:hAnsi="Times New Roman"/>
          <w:color w:val="191919"/>
          <w:sz w:val="18"/>
          <w:szCs w:val="18"/>
        </w:rPr>
        <w:t xml:space="preserve">, </w:t>
      </w:r>
      <w:r>
        <w:rPr>
          <w:rFonts w:ascii="Times New Roman" w:hAnsi="Times New Roman"/>
          <w:color w:val="191919"/>
          <w:spacing w:val="-2"/>
          <w:sz w:val="18"/>
          <w:szCs w:val="18"/>
        </w:rPr>
        <w:t>tenure</w:t>
      </w:r>
      <w:r>
        <w:rPr>
          <w:rFonts w:ascii="Times New Roman" w:hAnsi="Times New Roman"/>
          <w:color w:val="191919"/>
          <w:sz w:val="18"/>
          <w:szCs w:val="18"/>
        </w:rPr>
        <w:t xml:space="preserve">, </w:t>
      </w:r>
      <w:r>
        <w:rPr>
          <w:rFonts w:ascii="Times New Roman" w:hAnsi="Times New Roman"/>
          <w:color w:val="191919"/>
          <w:spacing w:val="-2"/>
          <w:sz w:val="18"/>
          <w:szCs w:val="18"/>
        </w:rPr>
        <w:t>post-tenur</w:t>
      </w:r>
      <w:r>
        <w:rPr>
          <w:rFonts w:ascii="Times New Roman" w:hAnsi="Times New Roman"/>
          <w:color w:val="191919"/>
          <w:sz w:val="18"/>
          <w:szCs w:val="18"/>
        </w:rPr>
        <w:t xml:space="preserve">e </w:t>
      </w:r>
      <w:r>
        <w:rPr>
          <w:rFonts w:ascii="Times New Roman" w:hAnsi="Times New Roman"/>
          <w:color w:val="191919"/>
          <w:spacing w:val="-2"/>
          <w:sz w:val="18"/>
          <w:szCs w:val="18"/>
        </w:rPr>
        <w:t>revie</w:t>
      </w:r>
      <w:r>
        <w:rPr>
          <w:rFonts w:ascii="Times New Roman" w:hAnsi="Times New Roman"/>
          <w:color w:val="191919"/>
          <w:sz w:val="18"/>
          <w:szCs w:val="18"/>
        </w:rPr>
        <w:t xml:space="preserve">w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developin</w:t>
      </w:r>
      <w:r>
        <w:rPr>
          <w:rFonts w:ascii="Times New Roman" w:hAnsi="Times New Roman"/>
          <w:color w:val="191919"/>
          <w:sz w:val="18"/>
          <w:szCs w:val="18"/>
        </w:rPr>
        <w:t xml:space="preserve">g </w:t>
      </w:r>
      <w:del w:id="1030" w:author="rjones" w:date="2011-04-19T16:27:00Z">
        <w:r w:rsidDel="008B3172">
          <w:rPr>
            <w:rFonts w:ascii="Times New Roman" w:hAnsi="Times New Roman"/>
            <w:color w:val="191919"/>
            <w:sz w:val="18"/>
            <w:szCs w:val="18"/>
          </w:rPr>
          <w:delText>a</w:delText>
        </w:r>
      </w:del>
      <w:r>
        <w:rPr>
          <w:rFonts w:ascii="Times New Roman" w:hAnsi="Times New Roman"/>
          <w:color w:val="191919"/>
          <w:sz w:val="18"/>
          <w:szCs w:val="18"/>
        </w:rPr>
        <w:t xml:space="preserve"> </w:t>
      </w:r>
      <w:r>
        <w:rPr>
          <w:rFonts w:ascii="Times New Roman" w:hAnsi="Times New Roman"/>
          <w:color w:val="191919"/>
          <w:spacing w:val="-2"/>
          <w:sz w:val="18"/>
          <w:szCs w:val="18"/>
        </w:rPr>
        <w:t>five-yea</w:t>
      </w:r>
      <w:r>
        <w:rPr>
          <w:rFonts w:ascii="Times New Roman" w:hAnsi="Times New Roman"/>
          <w:color w:val="191919"/>
          <w:sz w:val="18"/>
          <w:szCs w:val="18"/>
        </w:rPr>
        <w:t xml:space="preserve">r </w:t>
      </w:r>
      <w:r>
        <w:rPr>
          <w:rFonts w:ascii="Times New Roman" w:hAnsi="Times New Roman"/>
          <w:color w:val="191919"/>
          <w:spacing w:val="-2"/>
          <w:sz w:val="18"/>
          <w:szCs w:val="18"/>
        </w:rPr>
        <w:t>professiona</w:t>
      </w:r>
      <w:r>
        <w:rPr>
          <w:rFonts w:ascii="Times New Roman" w:hAnsi="Times New Roman"/>
          <w:color w:val="191919"/>
          <w:sz w:val="18"/>
          <w:szCs w:val="18"/>
        </w:rPr>
        <w:t xml:space="preserve">l </w:t>
      </w:r>
      <w:r>
        <w:rPr>
          <w:rFonts w:ascii="Times New Roman" w:hAnsi="Times New Roman"/>
          <w:color w:val="191919"/>
          <w:spacing w:val="-2"/>
          <w:sz w:val="18"/>
          <w:szCs w:val="18"/>
        </w:rPr>
        <w:t>plan</w:t>
      </w:r>
      <w:ins w:id="1031" w:author="rjones" w:date="2011-04-19T16:27:00Z">
        <w:r>
          <w:rPr>
            <w:rFonts w:ascii="Times New Roman" w:hAnsi="Times New Roman"/>
            <w:color w:val="191919"/>
            <w:spacing w:val="-2"/>
            <w:sz w:val="18"/>
            <w:szCs w:val="18"/>
          </w:rPr>
          <w:t>s</w:t>
        </w:r>
      </w:ins>
      <w:r>
        <w:rPr>
          <w:rFonts w:ascii="Times New Roman" w:hAnsi="Times New Roman"/>
          <w:color w:val="191919"/>
          <w:sz w:val="18"/>
          <w:szCs w:val="18"/>
        </w:rPr>
        <w:t>.</w:t>
      </w:r>
      <w:del w:id="1032" w:author="rjones" w:date="2011-04-19T16:27:00Z">
        <w:r w:rsidDel="008B3172">
          <w:rPr>
            <w:rFonts w:ascii="Times New Roman" w:hAnsi="Times New Roman"/>
            <w:color w:val="191919"/>
            <w:sz w:val="18"/>
            <w:szCs w:val="18"/>
          </w:rPr>
          <w:delText xml:space="preserve"> </w:delText>
        </w:r>
        <w:r w:rsidDel="008B3172">
          <w:rPr>
            <w:rFonts w:ascii="Times New Roman" w:hAnsi="Times New Roman"/>
            <w:color w:val="191919"/>
            <w:spacing w:val="2"/>
            <w:sz w:val="18"/>
            <w:szCs w:val="18"/>
          </w:rPr>
          <w:delText xml:space="preserve"> </w:delText>
        </w:r>
      </w:del>
      <w:del w:id="1033" w:author="rjones" w:date="2011-04-19T16:28:00Z">
        <w:r w:rsidDel="008B3172">
          <w:rPr>
            <w:rFonts w:ascii="Times New Roman" w:hAnsi="Times New Roman"/>
            <w:color w:val="191919"/>
            <w:spacing w:val="-2"/>
            <w:sz w:val="18"/>
            <w:szCs w:val="18"/>
          </w:rPr>
          <w:delText>Som</w:delText>
        </w:r>
        <w:r w:rsidDel="008B3172">
          <w:rPr>
            <w:rFonts w:ascii="Times New Roman" w:hAnsi="Times New Roman"/>
            <w:color w:val="191919"/>
            <w:sz w:val="18"/>
            <w:szCs w:val="18"/>
          </w:rPr>
          <w:delText xml:space="preserve">e </w:delText>
        </w:r>
        <w:r w:rsidDel="008B3172">
          <w:rPr>
            <w:rFonts w:ascii="Times New Roman" w:hAnsi="Times New Roman"/>
            <w:color w:val="191919"/>
            <w:spacing w:val="-2"/>
            <w:sz w:val="18"/>
            <w:szCs w:val="18"/>
          </w:rPr>
          <w:delText>o</w:delText>
        </w:r>
        <w:r w:rsidDel="008B3172">
          <w:rPr>
            <w:rFonts w:ascii="Times New Roman" w:hAnsi="Times New Roman"/>
            <w:color w:val="191919"/>
            <w:sz w:val="18"/>
            <w:szCs w:val="18"/>
          </w:rPr>
          <w:delText xml:space="preserve">f </w:delText>
        </w:r>
        <w:r w:rsidDel="008B3172">
          <w:rPr>
            <w:rFonts w:ascii="Times New Roman" w:hAnsi="Times New Roman"/>
            <w:color w:val="191919"/>
            <w:spacing w:val="-2"/>
            <w:sz w:val="18"/>
            <w:szCs w:val="18"/>
          </w:rPr>
          <w:delText>th</w:delText>
        </w:r>
        <w:r w:rsidDel="008B3172">
          <w:rPr>
            <w:rFonts w:ascii="Times New Roman" w:hAnsi="Times New Roman"/>
            <w:color w:val="191919"/>
            <w:sz w:val="18"/>
            <w:szCs w:val="18"/>
          </w:rPr>
          <w:delText xml:space="preserve">e </w:delText>
        </w:r>
        <w:r w:rsidDel="008B3172">
          <w:rPr>
            <w:rFonts w:ascii="Times New Roman" w:hAnsi="Times New Roman"/>
            <w:color w:val="191919"/>
            <w:spacing w:val="-2"/>
            <w:sz w:val="18"/>
            <w:szCs w:val="18"/>
          </w:rPr>
          <w:delText>workshop</w:delText>
        </w:r>
        <w:r w:rsidDel="008B3172">
          <w:rPr>
            <w:rFonts w:ascii="Times New Roman" w:hAnsi="Times New Roman"/>
            <w:color w:val="191919"/>
            <w:sz w:val="18"/>
            <w:szCs w:val="18"/>
          </w:rPr>
          <w:delText xml:space="preserve">s </w:delText>
        </w:r>
        <w:r w:rsidDel="008B3172">
          <w:rPr>
            <w:rFonts w:ascii="Times New Roman" w:hAnsi="Times New Roman"/>
            <w:color w:val="191919"/>
            <w:spacing w:val="-2"/>
            <w:sz w:val="18"/>
            <w:szCs w:val="18"/>
          </w:rPr>
          <w:delText>o</w:delText>
        </w:r>
        <w:r w:rsidDel="008B3172">
          <w:rPr>
            <w:rFonts w:ascii="Times New Roman" w:hAnsi="Times New Roman"/>
            <w:color w:val="191919"/>
            <w:spacing w:val="-5"/>
            <w:sz w:val="18"/>
            <w:szCs w:val="18"/>
          </w:rPr>
          <w:delText>f</w:delText>
        </w:r>
        <w:r w:rsidDel="008B3172">
          <w:rPr>
            <w:rFonts w:ascii="Times New Roman" w:hAnsi="Times New Roman"/>
            <w:color w:val="191919"/>
            <w:spacing w:val="-2"/>
            <w:sz w:val="18"/>
            <w:szCs w:val="18"/>
          </w:rPr>
          <w:delText>fere</w:delText>
        </w:r>
        <w:r w:rsidDel="008B3172">
          <w:rPr>
            <w:rFonts w:ascii="Times New Roman" w:hAnsi="Times New Roman"/>
            <w:color w:val="191919"/>
            <w:sz w:val="18"/>
            <w:szCs w:val="18"/>
          </w:rPr>
          <w:delText xml:space="preserve">d </w:delText>
        </w:r>
        <w:r w:rsidDel="008B3172">
          <w:rPr>
            <w:rFonts w:ascii="Times New Roman" w:hAnsi="Times New Roman"/>
            <w:color w:val="191919"/>
            <w:spacing w:val="-3"/>
            <w:sz w:val="18"/>
            <w:szCs w:val="18"/>
          </w:rPr>
          <w:delText>t</w:delText>
        </w:r>
        <w:r w:rsidDel="008B3172">
          <w:rPr>
            <w:rFonts w:ascii="Times New Roman" w:hAnsi="Times New Roman"/>
            <w:color w:val="191919"/>
            <w:sz w:val="18"/>
            <w:szCs w:val="18"/>
          </w:rPr>
          <w:delText xml:space="preserve">o </w:delText>
        </w:r>
        <w:r w:rsidDel="008B3172">
          <w:rPr>
            <w:rFonts w:ascii="Times New Roman" w:hAnsi="Times New Roman"/>
            <w:color w:val="191919"/>
            <w:spacing w:val="-2"/>
            <w:sz w:val="18"/>
            <w:szCs w:val="18"/>
          </w:rPr>
          <w:delText>assis</w:delText>
        </w:r>
        <w:r w:rsidDel="008B3172">
          <w:rPr>
            <w:rFonts w:ascii="Times New Roman" w:hAnsi="Times New Roman"/>
            <w:color w:val="191919"/>
            <w:sz w:val="18"/>
            <w:szCs w:val="18"/>
          </w:rPr>
          <w:delText xml:space="preserve">t </w:delText>
        </w:r>
        <w:r w:rsidDel="008B3172">
          <w:rPr>
            <w:rFonts w:ascii="Times New Roman" w:hAnsi="Times New Roman"/>
            <w:color w:val="191919"/>
            <w:spacing w:val="-2"/>
            <w:sz w:val="18"/>
            <w:szCs w:val="18"/>
          </w:rPr>
          <w:delText>faculty includ</w:delText>
        </w:r>
        <w:r w:rsidDel="008B3172">
          <w:rPr>
            <w:rFonts w:ascii="Times New Roman" w:hAnsi="Times New Roman"/>
            <w:color w:val="191919"/>
            <w:sz w:val="18"/>
            <w:szCs w:val="18"/>
          </w:rPr>
          <w:delText>e</w:delText>
        </w:r>
        <w:r w:rsidDel="008B3172">
          <w:rPr>
            <w:rFonts w:ascii="Times New Roman" w:hAnsi="Times New Roman"/>
            <w:color w:val="191919"/>
            <w:spacing w:val="-5"/>
            <w:sz w:val="18"/>
            <w:szCs w:val="18"/>
          </w:rPr>
          <w:delText xml:space="preserve"> </w:delText>
        </w:r>
        <w:r w:rsidDel="008B3172">
          <w:rPr>
            <w:rFonts w:ascii="Times New Roman" w:hAnsi="Times New Roman"/>
            <w:color w:val="191919"/>
            <w:spacing w:val="-2"/>
            <w:sz w:val="18"/>
            <w:szCs w:val="18"/>
          </w:rPr>
          <w:delText>WEB-C</w:delText>
        </w:r>
        <w:r w:rsidDel="008B3172">
          <w:rPr>
            <w:rFonts w:ascii="Times New Roman" w:hAnsi="Times New Roman"/>
            <w:color w:val="191919"/>
            <w:spacing w:val="-15"/>
            <w:sz w:val="18"/>
            <w:szCs w:val="18"/>
          </w:rPr>
          <w:delText>T</w:delText>
        </w:r>
        <w:r w:rsidDel="008B3172">
          <w:rPr>
            <w:rFonts w:ascii="Times New Roman" w:hAnsi="Times New Roman"/>
            <w:color w:val="191919"/>
            <w:sz w:val="18"/>
            <w:szCs w:val="18"/>
          </w:rPr>
          <w:delText>,</w:delText>
        </w:r>
        <w:r w:rsidDel="008B3172">
          <w:rPr>
            <w:rFonts w:ascii="Times New Roman" w:hAnsi="Times New Roman"/>
            <w:color w:val="191919"/>
            <w:spacing w:val="-12"/>
            <w:sz w:val="18"/>
            <w:szCs w:val="18"/>
          </w:rPr>
          <w:delText xml:space="preserve"> </w:delText>
        </w:r>
        <w:r w:rsidDel="008B3172">
          <w:rPr>
            <w:rFonts w:ascii="Times New Roman" w:hAnsi="Times New Roman"/>
            <w:color w:val="191919"/>
            <w:spacing w:val="-2"/>
            <w:sz w:val="18"/>
            <w:szCs w:val="18"/>
          </w:rPr>
          <w:delText>Academi</w:delText>
        </w:r>
        <w:r w:rsidDel="008B3172">
          <w:rPr>
            <w:rFonts w:ascii="Times New Roman" w:hAnsi="Times New Roman"/>
            <w:color w:val="191919"/>
            <w:sz w:val="18"/>
            <w:szCs w:val="18"/>
          </w:rPr>
          <w:delText>c</w:delText>
        </w:r>
        <w:r w:rsidDel="008B3172">
          <w:rPr>
            <w:rFonts w:ascii="Times New Roman" w:hAnsi="Times New Roman"/>
            <w:color w:val="191919"/>
            <w:spacing w:val="-12"/>
            <w:sz w:val="18"/>
            <w:szCs w:val="18"/>
          </w:rPr>
          <w:delText xml:space="preserve"> </w:delText>
        </w:r>
        <w:r w:rsidDel="008B3172">
          <w:rPr>
            <w:rFonts w:ascii="Times New Roman" w:hAnsi="Times New Roman"/>
            <w:color w:val="191919"/>
            <w:spacing w:val="-2"/>
            <w:sz w:val="18"/>
            <w:szCs w:val="18"/>
          </w:rPr>
          <w:delText>Advising</w:delText>
        </w:r>
        <w:r w:rsidDel="008B3172">
          <w:rPr>
            <w:rFonts w:ascii="Times New Roman" w:hAnsi="Times New Roman"/>
            <w:color w:val="191919"/>
            <w:sz w:val="18"/>
            <w:szCs w:val="18"/>
          </w:rPr>
          <w:delText>,</w:delText>
        </w:r>
        <w:r w:rsidDel="008B3172">
          <w:rPr>
            <w:rFonts w:ascii="Times New Roman" w:hAnsi="Times New Roman"/>
            <w:color w:val="191919"/>
            <w:spacing w:val="-2"/>
            <w:sz w:val="18"/>
            <w:szCs w:val="18"/>
          </w:rPr>
          <w:delText xml:space="preserve"> Readin</w:delText>
        </w:r>
        <w:r w:rsidDel="008B3172">
          <w:rPr>
            <w:rFonts w:ascii="Times New Roman" w:hAnsi="Times New Roman"/>
            <w:color w:val="191919"/>
            <w:sz w:val="18"/>
            <w:szCs w:val="18"/>
          </w:rPr>
          <w:delText>g</w:delText>
        </w:r>
        <w:r w:rsidDel="008B3172">
          <w:rPr>
            <w:rFonts w:ascii="Times New Roman" w:hAnsi="Times New Roman"/>
            <w:color w:val="191919"/>
            <w:spacing w:val="-2"/>
            <w:sz w:val="18"/>
            <w:szCs w:val="18"/>
          </w:rPr>
          <w:delText xml:space="preserve"> an</w:delText>
        </w:r>
        <w:r w:rsidDel="008B3172">
          <w:rPr>
            <w:rFonts w:ascii="Times New Roman" w:hAnsi="Times New Roman"/>
            <w:color w:val="191919"/>
            <w:sz w:val="18"/>
            <w:szCs w:val="18"/>
          </w:rPr>
          <w:delText>d</w:delText>
        </w:r>
        <w:r w:rsidDel="008B3172">
          <w:rPr>
            <w:rFonts w:ascii="Times New Roman" w:hAnsi="Times New Roman"/>
            <w:color w:val="191919"/>
            <w:spacing w:val="-5"/>
            <w:sz w:val="18"/>
            <w:szCs w:val="18"/>
          </w:rPr>
          <w:delText xml:space="preserve"> </w:delText>
        </w:r>
        <w:r w:rsidDel="008B3172">
          <w:rPr>
            <w:rFonts w:ascii="Times New Roman" w:hAnsi="Times New Roman"/>
            <w:color w:val="191919"/>
            <w:spacing w:val="-9"/>
            <w:sz w:val="18"/>
            <w:szCs w:val="18"/>
          </w:rPr>
          <w:delText>W</w:delText>
        </w:r>
        <w:r w:rsidDel="008B3172">
          <w:rPr>
            <w:rFonts w:ascii="Times New Roman" w:hAnsi="Times New Roman"/>
            <w:color w:val="191919"/>
            <w:spacing w:val="-2"/>
            <w:sz w:val="18"/>
            <w:szCs w:val="18"/>
          </w:rPr>
          <w:delText>ritin</w:delText>
        </w:r>
        <w:r w:rsidDel="008B3172">
          <w:rPr>
            <w:rFonts w:ascii="Times New Roman" w:hAnsi="Times New Roman"/>
            <w:color w:val="191919"/>
            <w:sz w:val="18"/>
            <w:szCs w:val="18"/>
          </w:rPr>
          <w:delText>g</w:delText>
        </w:r>
        <w:r w:rsidDel="008B3172">
          <w:rPr>
            <w:rFonts w:ascii="Times New Roman" w:hAnsi="Times New Roman"/>
            <w:color w:val="191919"/>
            <w:spacing w:val="-2"/>
            <w:sz w:val="18"/>
            <w:szCs w:val="18"/>
          </w:rPr>
          <w:delText xml:space="preserve"> acros</w:delText>
        </w:r>
        <w:r w:rsidDel="008B3172">
          <w:rPr>
            <w:rFonts w:ascii="Times New Roman" w:hAnsi="Times New Roman"/>
            <w:color w:val="191919"/>
            <w:sz w:val="18"/>
            <w:szCs w:val="18"/>
          </w:rPr>
          <w:delText>s</w:delText>
        </w:r>
        <w:r w:rsidDel="008B3172">
          <w:rPr>
            <w:rFonts w:ascii="Times New Roman" w:hAnsi="Times New Roman"/>
            <w:color w:val="191919"/>
            <w:spacing w:val="-2"/>
            <w:sz w:val="18"/>
            <w:szCs w:val="18"/>
          </w:rPr>
          <w:delText xml:space="preserve"> th</w:delText>
        </w:r>
        <w:r w:rsidDel="008B3172">
          <w:rPr>
            <w:rFonts w:ascii="Times New Roman" w:hAnsi="Times New Roman"/>
            <w:color w:val="191919"/>
            <w:sz w:val="18"/>
            <w:szCs w:val="18"/>
          </w:rPr>
          <w:delText>e</w:delText>
        </w:r>
        <w:r w:rsidDel="008B3172">
          <w:rPr>
            <w:rFonts w:ascii="Times New Roman" w:hAnsi="Times New Roman"/>
            <w:color w:val="191919"/>
            <w:spacing w:val="-2"/>
            <w:sz w:val="18"/>
            <w:szCs w:val="18"/>
          </w:rPr>
          <w:delText xml:space="preserve"> Curriculu</w:delText>
        </w:r>
        <w:r w:rsidDel="008B3172">
          <w:rPr>
            <w:rFonts w:ascii="Times New Roman" w:hAnsi="Times New Roman"/>
            <w:color w:val="191919"/>
            <w:sz w:val="18"/>
            <w:szCs w:val="18"/>
          </w:rPr>
          <w:delText>m</w:delText>
        </w:r>
        <w:r w:rsidDel="008B3172">
          <w:rPr>
            <w:rFonts w:ascii="Times New Roman" w:hAnsi="Times New Roman"/>
            <w:color w:val="191919"/>
            <w:spacing w:val="-2"/>
            <w:sz w:val="18"/>
            <w:szCs w:val="18"/>
          </w:rPr>
          <w:delText xml:space="preserve"> Model</w:delText>
        </w:r>
        <w:r w:rsidDel="008B3172">
          <w:rPr>
            <w:rFonts w:ascii="Times New Roman" w:hAnsi="Times New Roman"/>
            <w:color w:val="191919"/>
            <w:sz w:val="18"/>
            <w:szCs w:val="18"/>
          </w:rPr>
          <w:delText>,</w:delText>
        </w:r>
        <w:r w:rsidDel="008B3172">
          <w:rPr>
            <w:rFonts w:ascii="Times New Roman" w:hAnsi="Times New Roman"/>
            <w:color w:val="191919"/>
            <w:spacing w:val="-2"/>
            <w:sz w:val="18"/>
            <w:szCs w:val="18"/>
          </w:rPr>
          <w:delText xml:space="preserve"> Instructiona</w:delText>
        </w:r>
        <w:r w:rsidDel="008B3172">
          <w:rPr>
            <w:rFonts w:ascii="Times New Roman" w:hAnsi="Times New Roman"/>
            <w:color w:val="191919"/>
            <w:sz w:val="18"/>
            <w:szCs w:val="18"/>
          </w:rPr>
          <w:delText>l</w:delText>
        </w:r>
        <w:r w:rsidDel="008B3172">
          <w:rPr>
            <w:rFonts w:ascii="Times New Roman" w:hAnsi="Times New Roman"/>
            <w:color w:val="191919"/>
            <w:spacing w:val="-5"/>
            <w:sz w:val="18"/>
            <w:szCs w:val="18"/>
          </w:rPr>
          <w:delText xml:space="preserve"> </w:delText>
        </w:r>
        <w:r w:rsidDel="008B3172">
          <w:rPr>
            <w:rFonts w:ascii="Times New Roman" w:hAnsi="Times New Roman"/>
            <w:color w:val="191919"/>
            <w:spacing w:val="-14"/>
            <w:sz w:val="18"/>
            <w:szCs w:val="18"/>
          </w:rPr>
          <w:delText>T</w:delText>
        </w:r>
        <w:r w:rsidDel="008B3172">
          <w:rPr>
            <w:rFonts w:ascii="Times New Roman" w:hAnsi="Times New Roman"/>
            <w:color w:val="191919"/>
            <w:spacing w:val="-2"/>
            <w:sz w:val="18"/>
            <w:szCs w:val="18"/>
          </w:rPr>
          <w:delText>echnolog</w:delText>
        </w:r>
        <w:r w:rsidDel="008B3172">
          <w:rPr>
            <w:rFonts w:ascii="Times New Roman" w:hAnsi="Times New Roman"/>
            <w:color w:val="191919"/>
            <w:spacing w:val="-13"/>
            <w:sz w:val="18"/>
            <w:szCs w:val="18"/>
          </w:rPr>
          <w:delText>y</w:delText>
        </w:r>
        <w:r w:rsidDel="008B3172">
          <w:rPr>
            <w:rFonts w:ascii="Times New Roman" w:hAnsi="Times New Roman"/>
            <w:color w:val="191919"/>
            <w:sz w:val="18"/>
            <w:szCs w:val="18"/>
          </w:rPr>
          <w:delText>,</w:delText>
        </w:r>
        <w:r w:rsidDel="008B3172">
          <w:rPr>
            <w:rFonts w:ascii="Times New Roman" w:hAnsi="Times New Roman"/>
            <w:color w:val="191919"/>
            <w:spacing w:val="-2"/>
            <w:sz w:val="18"/>
            <w:szCs w:val="18"/>
          </w:rPr>
          <w:delText xml:space="preserve"> an</w:delText>
        </w:r>
        <w:r w:rsidDel="008B3172">
          <w:rPr>
            <w:rFonts w:ascii="Times New Roman" w:hAnsi="Times New Roman"/>
            <w:color w:val="191919"/>
            <w:sz w:val="18"/>
            <w:szCs w:val="18"/>
          </w:rPr>
          <w:delText>d</w:delText>
        </w:r>
        <w:r w:rsidDel="008B3172">
          <w:rPr>
            <w:rFonts w:ascii="Times New Roman" w:hAnsi="Times New Roman"/>
            <w:color w:val="191919"/>
            <w:spacing w:val="-2"/>
            <w:sz w:val="18"/>
            <w:szCs w:val="18"/>
          </w:rPr>
          <w:delText xml:space="preserve"> Developin</w:delText>
        </w:r>
        <w:r w:rsidDel="008B3172">
          <w:rPr>
            <w:rFonts w:ascii="Times New Roman" w:hAnsi="Times New Roman"/>
            <w:color w:val="191919"/>
            <w:sz w:val="18"/>
            <w:szCs w:val="18"/>
          </w:rPr>
          <w:delText>g</w:delText>
        </w:r>
        <w:r w:rsidDel="008B3172">
          <w:rPr>
            <w:rFonts w:ascii="Times New Roman" w:hAnsi="Times New Roman"/>
            <w:color w:val="191919"/>
            <w:spacing w:val="-2"/>
            <w:sz w:val="18"/>
            <w:szCs w:val="18"/>
          </w:rPr>
          <w:delText xml:space="preserve"> </w:delText>
        </w:r>
        <w:r w:rsidDel="008B3172">
          <w:rPr>
            <w:rFonts w:ascii="Times New Roman" w:hAnsi="Times New Roman"/>
            <w:color w:val="191919"/>
            <w:sz w:val="18"/>
            <w:szCs w:val="18"/>
          </w:rPr>
          <w:delText>a</w:delText>
        </w:r>
        <w:r w:rsidDel="008B3172">
          <w:rPr>
            <w:rFonts w:ascii="Times New Roman" w:hAnsi="Times New Roman"/>
            <w:color w:val="191919"/>
            <w:spacing w:val="-3"/>
            <w:sz w:val="18"/>
            <w:szCs w:val="18"/>
          </w:rPr>
          <w:delText xml:space="preserve"> </w:delText>
        </w:r>
        <w:r w:rsidDel="008B3172">
          <w:rPr>
            <w:rFonts w:ascii="Times New Roman" w:hAnsi="Times New Roman"/>
            <w:color w:val="191919"/>
            <w:spacing w:val="-2"/>
            <w:sz w:val="18"/>
            <w:szCs w:val="18"/>
          </w:rPr>
          <w:delText>Profes- siona</w:delText>
        </w:r>
        <w:r w:rsidDel="008B3172">
          <w:rPr>
            <w:rFonts w:ascii="Times New Roman" w:hAnsi="Times New Roman"/>
            <w:color w:val="191919"/>
            <w:sz w:val="18"/>
            <w:szCs w:val="18"/>
          </w:rPr>
          <w:delText>l</w:delText>
        </w:r>
        <w:r w:rsidDel="008B3172">
          <w:rPr>
            <w:rFonts w:ascii="Times New Roman" w:hAnsi="Times New Roman"/>
            <w:color w:val="191919"/>
            <w:spacing w:val="1"/>
            <w:sz w:val="18"/>
            <w:szCs w:val="18"/>
          </w:rPr>
          <w:delText xml:space="preserve"> </w:delText>
        </w:r>
        <w:r w:rsidDel="008B3172">
          <w:rPr>
            <w:rFonts w:ascii="Times New Roman" w:hAnsi="Times New Roman"/>
            <w:color w:val="191919"/>
            <w:spacing w:val="-2"/>
            <w:sz w:val="18"/>
            <w:szCs w:val="18"/>
          </w:rPr>
          <w:delText>Portfolio</w:delText>
        </w:r>
        <w:r w:rsidDel="008B3172">
          <w:rPr>
            <w:rFonts w:ascii="Times New Roman" w:hAnsi="Times New Roman"/>
            <w:color w:val="191919"/>
            <w:sz w:val="18"/>
            <w:szCs w:val="18"/>
          </w:rPr>
          <w:delText>.</w:delText>
        </w:r>
      </w:del>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activities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ins w:id="1034" w:author="rjones" w:date="2011-04-19T16:28:00Z">
        <w:r>
          <w:rPr>
            <w:rFonts w:ascii="Times New Roman" w:hAnsi="Times New Roman"/>
            <w:color w:val="191919"/>
            <w:spacing w:val="1"/>
            <w:sz w:val="18"/>
            <w:szCs w:val="18"/>
          </w:rPr>
          <w:t xml:space="preserve">ASU </w:t>
        </w:r>
      </w:ins>
      <w:proofErr w:type="gramStart"/>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del w:id="1035" w:author="rjones" w:date="2011-04-19T16:28:00Z">
        <w:r w:rsidDel="008B3172">
          <w:rPr>
            <w:rFonts w:ascii="Times New Roman" w:hAnsi="Times New Roman"/>
            <w:color w:val="191919"/>
            <w:spacing w:val="-2"/>
            <w:sz w:val="18"/>
            <w:szCs w:val="18"/>
          </w:rPr>
          <w:delText>a</w:delText>
        </w:r>
        <w:r w:rsidDel="008B3172">
          <w:rPr>
            <w:rFonts w:ascii="Times New Roman" w:hAnsi="Times New Roman"/>
            <w:color w:val="191919"/>
            <w:sz w:val="18"/>
            <w:szCs w:val="18"/>
          </w:rPr>
          <w:delText>t</w:delText>
        </w:r>
        <w:r w:rsidDel="008B3172">
          <w:rPr>
            <w:rFonts w:ascii="Times New Roman" w:hAnsi="Times New Roman"/>
            <w:color w:val="191919"/>
            <w:spacing w:val="1"/>
            <w:sz w:val="18"/>
            <w:szCs w:val="18"/>
          </w:rPr>
          <w:delText xml:space="preserve"> </w:delText>
        </w:r>
        <w:r w:rsidDel="008B3172">
          <w:rPr>
            <w:rFonts w:ascii="Times New Roman" w:hAnsi="Times New Roman"/>
            <w:color w:val="191919"/>
            <w:spacing w:val="-2"/>
            <w:sz w:val="18"/>
            <w:szCs w:val="18"/>
          </w:rPr>
          <w:delText>th</w:delText>
        </w:r>
        <w:r w:rsidDel="008B3172">
          <w:rPr>
            <w:rFonts w:ascii="Times New Roman" w:hAnsi="Times New Roman"/>
            <w:color w:val="191919"/>
            <w:sz w:val="18"/>
            <w:szCs w:val="18"/>
          </w:rPr>
          <w:delText>e</w:delText>
        </w:r>
        <w:r w:rsidDel="008B3172">
          <w:rPr>
            <w:rFonts w:ascii="Times New Roman" w:hAnsi="Times New Roman"/>
            <w:color w:val="191919"/>
            <w:spacing w:val="1"/>
            <w:sz w:val="18"/>
            <w:szCs w:val="18"/>
          </w:rPr>
          <w:delText xml:space="preserve"> </w:delText>
        </w:r>
        <w:r w:rsidDel="008B3172">
          <w:rPr>
            <w:rFonts w:ascii="Times New Roman" w:hAnsi="Times New Roman"/>
            <w:color w:val="191919"/>
            <w:spacing w:val="-2"/>
            <w:sz w:val="18"/>
            <w:szCs w:val="18"/>
          </w:rPr>
          <w:delText>universit</w:delText>
        </w:r>
        <w:r w:rsidDel="008B3172">
          <w:rPr>
            <w:rFonts w:ascii="Times New Roman" w:hAnsi="Times New Roman"/>
            <w:color w:val="191919"/>
            <w:sz w:val="18"/>
            <w:szCs w:val="18"/>
          </w:rPr>
          <w:delText>y</w:delText>
        </w:r>
      </w:del>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len</w:t>
      </w:r>
      <w:r>
        <w:rPr>
          <w:rFonts w:ascii="Times New Roman" w:hAnsi="Times New Roman"/>
          <w:color w:val="191919"/>
          <w:sz w:val="18"/>
          <w:szCs w:val="18"/>
        </w:rPr>
        <w:t>d</w:t>
      </w:r>
      <w:proofErr w:type="gramEnd"/>
      <w:r>
        <w:rPr>
          <w:rFonts w:ascii="Times New Roman" w:hAnsi="Times New Roman"/>
          <w:color w:val="191919"/>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 tota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fort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Cente</w:t>
      </w:r>
      <w:r>
        <w:rPr>
          <w:rFonts w:ascii="Times New Roman" w:hAnsi="Times New Roman"/>
          <w:color w:val="191919"/>
          <w:spacing w:val="-12"/>
          <w:sz w:val="18"/>
          <w:szCs w:val="18"/>
        </w:rPr>
        <w:t>r</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14"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1036" w:name="_Toc295316764"/>
      <w:r>
        <w:rPr>
          <w:rFonts w:ascii="Times New Roman" w:hAnsi="Times New Roman"/>
          <w:color w:val="191919"/>
          <w:spacing w:val="-2"/>
          <w:sz w:val="24"/>
          <w:szCs w:val="24"/>
        </w:rPr>
        <w:t>R</w:t>
      </w:r>
      <w:r>
        <w:rPr>
          <w:rFonts w:ascii="Times New Roman" w:hAnsi="Times New Roman"/>
          <w:color w:val="191919"/>
          <w:spacing w:val="-2"/>
          <w:sz w:val="18"/>
          <w:szCs w:val="18"/>
        </w:rPr>
        <w:t>ETENTION</w:t>
      </w:r>
      <w:bookmarkEnd w:id="1036"/>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9"/>
          <w:sz w:val="18"/>
          <w:szCs w:val="18"/>
        </w:rPr>
        <w:t>W</w:t>
      </w:r>
      <w:r>
        <w:rPr>
          <w:rFonts w:ascii="Times New Roman" w:hAnsi="Times New Roman"/>
          <w:color w:val="191919"/>
          <w:spacing w:val="-2"/>
          <w:sz w:val="18"/>
          <w:szCs w:val="18"/>
        </w:rPr>
        <w:t>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emphasi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Retentio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reinforc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scholarl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achi</w:t>
      </w:r>
      <w:r>
        <w:rPr>
          <w:rFonts w:ascii="Times New Roman" w:hAnsi="Times New Roman"/>
          <w:color w:val="191919"/>
          <w:spacing w:val="-3"/>
          <w:sz w:val="18"/>
          <w:szCs w:val="18"/>
        </w:rPr>
        <w:t>e</w:t>
      </w:r>
      <w:r>
        <w:rPr>
          <w:rFonts w:ascii="Times New Roman" w:hAnsi="Times New Roman"/>
          <w:color w:val="191919"/>
          <w:spacing w:val="-2"/>
          <w:sz w:val="18"/>
          <w:szCs w:val="18"/>
        </w:rPr>
        <w:t>vement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by helpin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reac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goals</w:t>
      </w:r>
      <w:r>
        <w:rPr>
          <w:rFonts w:ascii="Times New Roman" w:hAnsi="Times New Roman"/>
          <w:color w:val="191919"/>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pacing w:val="-3"/>
          <w:sz w:val="18"/>
          <w:szCs w:val="18"/>
        </w:rPr>
        <w:t>r</w:t>
      </w:r>
      <w:r>
        <w:rPr>
          <w:rFonts w:ascii="Times New Roman" w:hAnsi="Times New Roman"/>
          <w:color w:val="191919"/>
          <w:spacing w:val="-2"/>
          <w:sz w:val="18"/>
          <w:szCs w:val="18"/>
        </w:rPr>
        <w:t>oug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 xml:space="preserve">graduation. </w:t>
      </w:r>
      <w:r>
        <w:rPr>
          <w:rFonts w:ascii="Times New Roman" w:hAnsi="Times New Roman"/>
          <w:color w:val="191919"/>
          <w:spacing w:val="-3"/>
          <w:sz w:val="18"/>
          <w:szCs w:val="18"/>
        </w:rPr>
        <w:t>Man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service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pacing w:val="-6"/>
          <w:sz w:val="18"/>
          <w:szCs w:val="18"/>
        </w:rPr>
        <w:t>f</w:t>
      </w:r>
      <w:r>
        <w:rPr>
          <w:rFonts w:ascii="Times New Roman" w:hAnsi="Times New Roman"/>
          <w:color w:val="191919"/>
          <w:spacing w:val="-3"/>
          <w:sz w:val="18"/>
          <w:szCs w:val="18"/>
        </w:rPr>
        <w:t>fere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throug</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Retentio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variou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includ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Skill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15"/>
          <w:sz w:val="18"/>
          <w:szCs w:val="18"/>
        </w:rPr>
        <w:t>T</w:t>
      </w:r>
      <w:r>
        <w:rPr>
          <w:rFonts w:ascii="Times New Roman" w:hAnsi="Times New Roman"/>
          <w:color w:val="191919"/>
          <w:spacing w:val="-3"/>
          <w:sz w:val="18"/>
          <w:szCs w:val="18"/>
        </w:rPr>
        <w:t>est-</w:t>
      </w:r>
      <w:r>
        <w:rPr>
          <w:rFonts w:ascii="Times New Roman" w:hAnsi="Times New Roman"/>
          <w:color w:val="191919"/>
          <w:spacing w:val="-15"/>
          <w:sz w:val="18"/>
          <w:szCs w:val="18"/>
        </w:rPr>
        <w:t>T</w:t>
      </w:r>
      <w:r>
        <w:rPr>
          <w:rFonts w:ascii="Times New Roman" w:hAnsi="Times New Roman"/>
          <w:color w:val="191919"/>
          <w:spacing w:val="-3"/>
          <w:sz w:val="18"/>
          <w:szCs w:val="18"/>
        </w:rPr>
        <w:t>akin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Strategies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Stres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9"/>
          <w:sz w:val="18"/>
          <w:szCs w:val="18"/>
        </w:rPr>
        <w:t>T</w:t>
      </w:r>
      <w:r>
        <w:rPr>
          <w:rFonts w:ascii="Times New Roman" w:hAnsi="Times New Roman"/>
          <w:color w:val="191919"/>
          <w:spacing w:val="-3"/>
          <w:sz w:val="18"/>
          <w:szCs w:val="18"/>
        </w:rPr>
        <w:t xml:space="preserve">ime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Examination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w:t>
      </w:r>
      <w:r>
        <w:rPr>
          <w:rFonts w:ascii="Times New Roman" w:hAnsi="Times New Roman"/>
          <w:color w:val="191919"/>
          <w:sz w:val="18"/>
          <w:szCs w:val="18"/>
        </w:rPr>
        <w:t>w</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Mid-</w:t>
      </w:r>
      <w:r>
        <w:rPr>
          <w:rFonts w:ascii="Times New Roman" w:hAnsi="Times New Roman"/>
          <w:color w:val="191919"/>
          <w:spacing w:val="-14"/>
          <w:sz w:val="18"/>
          <w:szCs w:val="18"/>
        </w:rPr>
        <w:t>T</w:t>
      </w:r>
      <w:r>
        <w:rPr>
          <w:rFonts w:ascii="Times New Roman" w:hAnsi="Times New Roman"/>
          <w:color w:val="191919"/>
          <w:spacing w:val="-2"/>
          <w:sz w:val="18"/>
          <w:szCs w:val="18"/>
        </w:rPr>
        <w:t>er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Exams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Anxiet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Seminars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enrichmen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Supplementa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Instructio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Onlin</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utorials.</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37" w:name="_Toc295316765"/>
      <w:r>
        <w:rPr>
          <w:rFonts w:ascii="Times New Roman" w:hAnsi="Times New Roman"/>
          <w:color w:val="191919"/>
          <w:spacing w:val="-2"/>
          <w:sz w:val="24"/>
          <w:szCs w:val="24"/>
        </w:rPr>
        <w:t>R</w:t>
      </w:r>
      <w:r>
        <w:rPr>
          <w:rFonts w:ascii="Times New Roman" w:hAnsi="Times New Roman"/>
          <w:color w:val="191919"/>
          <w:spacing w:val="-2"/>
          <w:sz w:val="18"/>
          <w:szCs w:val="18"/>
        </w:rPr>
        <w:t>EGENTS</w:t>
      </w:r>
      <w:r>
        <w:rPr>
          <w:rFonts w:ascii="Times New Roman" w:hAnsi="Times New Roman"/>
          <w:color w:val="191919"/>
          <w:sz w:val="24"/>
          <w:szCs w:val="24"/>
        </w:rPr>
        <w:t>’</w:t>
      </w:r>
      <w:r>
        <w:rPr>
          <w:rFonts w:ascii="Times New Roman" w:hAnsi="Times New Roman"/>
          <w:color w:val="191919"/>
          <w:spacing w:val="-27"/>
          <w:sz w:val="24"/>
          <w:szCs w:val="24"/>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ESTING</w:t>
      </w:r>
      <w:bookmarkEnd w:id="1037"/>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15"/>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coordinate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CETLA</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activities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15"/>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preparatio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b</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enrichmen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opportuni</w:t>
      </w:r>
      <w:r>
        <w:rPr>
          <w:rFonts w:ascii="Times New Roman" w:hAnsi="Times New Roman"/>
          <w:color w:val="191919"/>
          <w:spacing w:val="-3"/>
          <w:sz w:val="18"/>
          <w:szCs w:val="18"/>
        </w:rPr>
        <w:t>t</w:t>
      </w:r>
      <w:r>
        <w:rPr>
          <w:rFonts w:ascii="Times New Roman" w:hAnsi="Times New Roman"/>
          <w:color w:val="191919"/>
          <w:spacing w:val="-2"/>
          <w:sz w:val="18"/>
          <w:szCs w:val="18"/>
        </w:rPr>
        <w: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test taker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fewe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4</w:t>
      </w:r>
      <w:r>
        <w:rPr>
          <w:rFonts w:ascii="Times New Roman" w:hAnsi="Times New Roman"/>
          <w:color w:val="191919"/>
          <w:sz w:val="18"/>
          <w:szCs w:val="18"/>
        </w:rPr>
        <w:t>5</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workshop</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allo</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engag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discussions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usin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simulations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w:t>
      </w:r>
      <w:r>
        <w:rPr>
          <w:rFonts w:ascii="Times New Roman" w:hAnsi="Times New Roman"/>
          <w:color w:val="191919"/>
          <w:sz w:val="18"/>
          <w:szCs w:val="18"/>
        </w:rPr>
        <w:t>b</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area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natura</w:t>
      </w:r>
      <w:r>
        <w:rPr>
          <w:rFonts w:ascii="Times New Roman" w:hAnsi="Times New Roman"/>
          <w:color w:val="191919"/>
          <w:sz w:val="18"/>
          <w:szCs w:val="18"/>
        </w:rPr>
        <w:t>l</w:t>
      </w:r>
      <w:ins w:id="1038" w:author="rjones" w:date="2011-04-19T16:29:00Z">
        <w:r>
          <w:rPr>
            <w:rFonts w:ascii="Times New Roman" w:hAnsi="Times New Roman"/>
            <w:color w:val="191919"/>
            <w:sz w:val="18"/>
            <w:szCs w:val="18"/>
          </w:rPr>
          <w:t>,</w:t>
        </w:r>
      </w:ins>
      <w:r>
        <w:rPr>
          <w:rFonts w:ascii="Times New Roman" w:hAnsi="Times New Roman"/>
          <w:color w:val="191919"/>
          <w:spacing w:val="-5"/>
          <w:sz w:val="18"/>
          <w:szCs w:val="18"/>
        </w:rPr>
        <w:t xml:space="preserve"> </w:t>
      </w:r>
      <w:del w:id="1039" w:author="rjones" w:date="2011-04-19T16:29:00Z">
        <w:r w:rsidDel="008B3172">
          <w:rPr>
            <w:rFonts w:ascii="Times New Roman" w:hAnsi="Times New Roman"/>
            <w:color w:val="191919"/>
            <w:spacing w:val="-2"/>
            <w:sz w:val="18"/>
            <w:szCs w:val="18"/>
          </w:rPr>
          <w:delText>an</w:delText>
        </w:r>
        <w:r w:rsidDel="008B3172">
          <w:rPr>
            <w:rFonts w:ascii="Times New Roman" w:hAnsi="Times New Roman"/>
            <w:color w:val="191919"/>
            <w:sz w:val="18"/>
            <w:szCs w:val="18"/>
          </w:rPr>
          <w:delText>d</w:delText>
        </w:r>
      </w:del>
      <w:r>
        <w:rPr>
          <w:rFonts w:ascii="Times New Roman" w:hAnsi="Times New Roman"/>
          <w:color w:val="191919"/>
          <w:spacing w:val="-5"/>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humanities</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o</w:t>
      </w:r>
      <w:r>
        <w:rPr>
          <w:rFonts w:ascii="Times New Roman" w:hAnsi="Times New Roman"/>
          <w:color w:val="191919"/>
          <w:spacing w:val="-2"/>
          <w:sz w:val="18"/>
          <w:szCs w:val="18"/>
        </w:rPr>
        <w:t>mprehensio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extensiv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vocabular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encourage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workshops.</w:t>
      </w:r>
      <w:ins w:id="1040" w:author="rjones" w:date="2011-04-19T16:29:00Z">
        <w:r>
          <w:rPr>
            <w:rFonts w:ascii="Times New Roman" w:hAnsi="Times New Roman"/>
            <w:color w:val="191919"/>
            <w:spacing w:val="-2"/>
            <w:sz w:val="18"/>
            <w:szCs w:val="18"/>
          </w:rPr>
          <w:t xml:space="preserve">  At the printing of this catalog, Albany State has applied for exemption from the Regents</w:t>
        </w:r>
      </w:ins>
      <w:ins w:id="1041" w:author="rjones" w:date="2011-04-19T16:35:00Z">
        <w:r>
          <w:rPr>
            <w:rFonts w:ascii="Times New Roman" w:hAnsi="Times New Roman"/>
            <w:color w:val="191919"/>
            <w:spacing w:val="-2"/>
            <w:sz w:val="18"/>
            <w:szCs w:val="18"/>
          </w:rPr>
          <w:t>’ Test.</w:t>
        </w:r>
      </w:ins>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42" w:name="_Toc295316766"/>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DVISEMENT</w:t>
      </w:r>
      <w:bookmarkEnd w:id="1042"/>
    </w:p>
    <w:p w:rsidR="00974DBB" w:rsidRDefault="00974DBB" w:rsidP="00974DBB">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974DBB" w:rsidRPr="00261C96"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Cente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operate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umbrell</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CETLA</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interdependen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w:t>
      </w:r>
      <w:r>
        <w:rPr>
          <w:rFonts w:ascii="Times New Roman" w:hAnsi="Times New Roman"/>
          <w:color w:val="191919"/>
          <w:spacing w:val="-3"/>
          <w:sz w:val="18"/>
          <w:szCs w:val="18"/>
        </w:rPr>
        <w:t>i</w:t>
      </w:r>
      <w:r>
        <w:rPr>
          <w:rFonts w:ascii="Times New Roman" w:hAnsi="Times New Roman"/>
          <w:color w:val="191919"/>
          <w:spacing w:val="-2"/>
          <w:sz w:val="18"/>
          <w:szCs w:val="18"/>
        </w:rPr>
        <w:t>sin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system 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Cente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goa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giv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fective</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convenien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advisement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registrati</w:t>
      </w:r>
      <w:r>
        <w:rPr>
          <w:rFonts w:ascii="Times New Roman" w:hAnsi="Times New Roman"/>
          <w:color w:val="191919"/>
          <w:spacing w:val="-3"/>
          <w:sz w:val="18"/>
          <w:szCs w:val="18"/>
        </w:rPr>
        <w:t>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tutoria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sophomor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friendl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patien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manne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1"/>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member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p</w:t>
      </w:r>
      <w:r>
        <w:rPr>
          <w:rFonts w:ascii="Times New Roman" w:hAnsi="Times New Roman"/>
          <w:color w:val="191919"/>
          <w:spacing w:val="-2"/>
          <w:sz w:val="18"/>
          <w:szCs w:val="18"/>
        </w:rPr>
        <w:t>lannin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programs 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locatin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3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undecide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abou</w:t>
      </w:r>
      <w:r>
        <w:rPr>
          <w:rFonts w:ascii="Times New Roman" w:hAnsi="Times New Roman"/>
          <w:color w:val="191919"/>
          <w:sz w:val="18"/>
          <w:szCs w:val="18"/>
        </w:rPr>
        <w:t>t</w:t>
      </w:r>
      <w:r>
        <w:rPr>
          <w:rFonts w:ascii="Times New Roman" w:hAnsi="Times New Roman"/>
          <w:color w:val="191919"/>
          <w:spacing w:val="-7"/>
          <w:sz w:val="18"/>
          <w:szCs w:val="18"/>
        </w:rPr>
        <w:t xml:space="preserve"> </w:t>
      </w:r>
      <w:ins w:id="1043" w:author="rjones" w:date="2011-04-19T16:35:00Z">
        <w:r>
          <w:rPr>
            <w:rFonts w:ascii="Times New Roman" w:hAnsi="Times New Roman"/>
            <w:color w:val="191919"/>
            <w:spacing w:val="-7"/>
            <w:sz w:val="18"/>
            <w:szCs w:val="18"/>
          </w:rPr>
          <w:t xml:space="preserve">their </w:t>
        </w:r>
      </w:ins>
      <w:del w:id="1044" w:author="rjones" w:date="2011-04-19T16:35:00Z">
        <w:r w:rsidDel="008B3172">
          <w:rPr>
            <w:rFonts w:ascii="Times New Roman" w:hAnsi="Times New Roman"/>
            <w:color w:val="191919"/>
            <w:sz w:val="18"/>
            <w:szCs w:val="18"/>
          </w:rPr>
          <w:delText>a</w:delText>
        </w:r>
      </w:del>
      <w:r>
        <w:rPr>
          <w:rFonts w:ascii="Times New Roman" w:hAnsi="Times New Roman"/>
          <w:color w:val="191919"/>
          <w:spacing w:val="-7"/>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9"/>
          <w:sz w:val="18"/>
          <w:szCs w:val="18"/>
        </w:rPr>
        <w:t>r</w:t>
      </w:r>
      <w:ins w:id="1045" w:author="rjones" w:date="2011-04-19T16:35:00Z">
        <w:r>
          <w:rPr>
            <w:rFonts w:ascii="Times New Roman" w:hAnsi="Times New Roman"/>
            <w:color w:val="191919"/>
            <w:spacing w:val="-9"/>
            <w:sz w:val="18"/>
            <w:szCs w:val="18"/>
          </w:rPr>
          <w:t>s</w:t>
        </w:r>
      </w:ins>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3"/>
          <w:sz w:val="18"/>
          <w:szCs w:val="18"/>
        </w:rPr>
        <w:t>s</w:t>
      </w:r>
      <w:r>
        <w:rPr>
          <w:rFonts w:ascii="Times New Roman" w:hAnsi="Times New Roman"/>
          <w:color w:val="191919"/>
          <w:spacing w:val="-2"/>
          <w:sz w:val="18"/>
          <w:szCs w:val="18"/>
        </w:rPr>
        <w:t>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w:t>
      </w:r>
      <w:del w:id="1046" w:author="rjones" w:date="2011-04-19T16:36:00Z">
        <w:r w:rsidDel="0052675B">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dent</w:t>
      </w:r>
      <w:r>
        <w:rPr>
          <w:rFonts w:ascii="Times New Roman" w:hAnsi="Times New Roman"/>
          <w:color w:val="191919"/>
          <w:sz w:val="18"/>
          <w:szCs w:val="18"/>
        </w:rPr>
        <w:t>s</w:t>
      </w:r>
      <w:r>
        <w:rPr>
          <w:rFonts w:ascii="Times New Roman" w:hAnsi="Times New Roman"/>
          <w:color w:val="191919"/>
          <w:spacing w:val="-4"/>
          <w:sz w:val="18"/>
          <w:szCs w:val="18"/>
        </w:rPr>
        <w:t xml:space="preserve"> </w:t>
      </w:r>
      <w:proofErr w:type="gramStart"/>
      <w:r>
        <w:rPr>
          <w:rFonts w:ascii="Times New Roman" w:hAnsi="Times New Roman"/>
          <w:color w:val="191919"/>
          <w:spacing w:val="-2"/>
          <w:sz w:val="18"/>
          <w:szCs w:val="18"/>
        </w:rPr>
        <w:t>wh</w:t>
      </w:r>
      <w:r>
        <w:rPr>
          <w:rFonts w:ascii="Times New Roman" w:hAnsi="Times New Roman"/>
          <w:color w:val="191919"/>
          <w:sz w:val="18"/>
          <w:szCs w:val="18"/>
        </w:rPr>
        <w:t>o</w:t>
      </w:r>
      <w:proofErr w:type="gramEnd"/>
      <w:r>
        <w:rPr>
          <w:rFonts w:ascii="Times New Roman" w:hAnsi="Times New Roman"/>
          <w:color w:val="191919"/>
          <w:spacing w:val="-4"/>
          <w:sz w:val="18"/>
          <w:szCs w:val="18"/>
        </w:rPr>
        <w:t xml:space="preserve"> </w:t>
      </w:r>
      <w:r>
        <w:rPr>
          <w:rFonts w:ascii="Times New Roman" w:hAnsi="Times New Roman"/>
          <w:color w:val="191919"/>
          <w:spacing w:val="-2"/>
          <w:sz w:val="18"/>
          <w:szCs w:val="18"/>
        </w:rPr>
        <w:t>experienc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w:t>
      </w:r>
      <w:r>
        <w:rPr>
          <w:rFonts w:ascii="Times New Roman" w:hAnsi="Times New Roman"/>
          <w:color w:val="191919"/>
          <w:spacing w:val="-5"/>
          <w:sz w:val="18"/>
          <w:szCs w:val="18"/>
        </w:rPr>
        <w:t>f</w:t>
      </w:r>
      <w:r>
        <w:rPr>
          <w:rFonts w:ascii="Times New Roman" w:hAnsi="Times New Roman"/>
          <w:color w:val="191919"/>
          <w:spacing w:val="-2"/>
          <w:sz w:val="18"/>
          <w:szCs w:val="18"/>
        </w:rPr>
        <w:t>ficultie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uniqu</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situations.</w:t>
      </w:r>
    </w:p>
    <w:p w:rsidR="00974DBB" w:rsidRDefault="00974DBB" w:rsidP="00974DBB">
      <w:pPr>
        <w:widowControl w:val="0"/>
        <w:autoSpaceDE w:val="0"/>
        <w:autoSpaceDN w:val="0"/>
        <w:adjustRightInd w:val="0"/>
        <w:spacing w:before="14"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1047" w:name="_Toc295316767"/>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E</w:t>
      </w:r>
      <w:r>
        <w:rPr>
          <w:rFonts w:ascii="Times New Roman" w:hAnsi="Times New Roman"/>
          <w:color w:val="191919"/>
          <w:spacing w:val="-9"/>
          <w:sz w:val="18"/>
          <w:szCs w:val="18"/>
        </w:rPr>
        <w:t>R</w:t>
      </w:r>
      <w:r>
        <w:rPr>
          <w:rFonts w:ascii="Times New Roman" w:hAnsi="Times New Roman"/>
          <w:color w:val="191919"/>
          <w:spacing w:val="-2"/>
          <w:sz w:val="18"/>
          <w:szCs w:val="18"/>
        </w:rPr>
        <w:t>VICES</w:t>
      </w:r>
      <w:bookmarkEnd w:id="1047"/>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improvin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enhancin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skil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3"/>
          <w:sz w:val="18"/>
          <w:szCs w:val="18"/>
        </w:rPr>
        <w:t>E</w:t>
      </w:r>
      <w:r>
        <w:rPr>
          <w:rFonts w:ascii="Times New Roman" w:hAnsi="Times New Roman"/>
          <w:color w:val="191919"/>
          <w:spacing w:val="-2"/>
          <w:sz w:val="18"/>
          <w:szCs w:val="18"/>
        </w:rPr>
        <w:t>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mathematics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result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indicat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trainin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remed</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2"/>
          <w:sz w:val="18"/>
          <w:szCs w:val="18"/>
        </w:rPr>
        <w:t>deficiencie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mathematics.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University</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reflecte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Scholasti</w:t>
      </w:r>
      <w:r>
        <w:rPr>
          <w:rFonts w:ascii="Times New Roman" w:hAnsi="Times New Roman"/>
          <w:color w:val="191919"/>
          <w:sz w:val="18"/>
          <w:szCs w:val="18"/>
        </w:rPr>
        <w:t>c</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Aptitud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America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scores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Compas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determin</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proficienc</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mathematics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 require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(non-credit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remov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identifie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deficiencie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subject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list</w:t>
      </w:r>
      <w:r>
        <w:rPr>
          <w:rFonts w:ascii="Times New Roman" w:hAnsi="Times New Roman"/>
          <w:color w:val="191919"/>
          <w:spacing w:val="-3"/>
          <w:sz w:val="18"/>
          <w:szCs w:val="18"/>
        </w:rPr>
        <w: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earlie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indicated 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Compass.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mus</w:t>
      </w:r>
      <w:r>
        <w:rPr>
          <w:rFonts w:ascii="Times New Roman" w:hAnsi="Times New Roman"/>
          <w:color w:val="191919"/>
          <w:sz w:val="18"/>
          <w:szCs w:val="18"/>
        </w:rPr>
        <w:t xml:space="preserve">t </w:t>
      </w:r>
      <w:r>
        <w:rPr>
          <w:rFonts w:ascii="Times New Roman" w:hAnsi="Times New Roman"/>
          <w:color w:val="191919"/>
          <w:spacing w:val="-1"/>
          <w:sz w:val="18"/>
          <w:szCs w:val="18"/>
        </w:rPr>
        <w:t>tak</w:t>
      </w:r>
      <w:r>
        <w:rPr>
          <w:rFonts w:ascii="Times New Roman" w:hAnsi="Times New Roman"/>
          <w:color w:val="191919"/>
          <w:sz w:val="18"/>
          <w:szCs w:val="18"/>
        </w:rPr>
        <w:t xml:space="preserve">e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require</w:t>
      </w:r>
      <w:r>
        <w:rPr>
          <w:rFonts w:ascii="Times New Roman" w:hAnsi="Times New Roman"/>
          <w:color w:val="191919"/>
          <w:sz w:val="18"/>
          <w:szCs w:val="18"/>
        </w:rPr>
        <w:t xml:space="preserve">d </w:t>
      </w:r>
      <w:r>
        <w:rPr>
          <w:rFonts w:ascii="Times New Roman" w:hAnsi="Times New Roman"/>
          <w:color w:val="191919"/>
          <w:spacing w:val="-1"/>
          <w:sz w:val="18"/>
          <w:szCs w:val="18"/>
        </w:rPr>
        <w:t>Learnin</w:t>
      </w:r>
      <w:r>
        <w:rPr>
          <w:rFonts w:ascii="Times New Roman" w:hAnsi="Times New Roman"/>
          <w:color w:val="191919"/>
          <w:sz w:val="18"/>
          <w:szCs w:val="18"/>
        </w:rPr>
        <w:t xml:space="preserve">g </w:t>
      </w:r>
      <w:r>
        <w:rPr>
          <w:rFonts w:ascii="Times New Roman" w:hAnsi="Times New Roman"/>
          <w:color w:val="191919"/>
          <w:spacing w:val="-1"/>
          <w:sz w:val="18"/>
          <w:szCs w:val="18"/>
        </w:rPr>
        <w:t>Suppor</w:t>
      </w:r>
      <w:r>
        <w:rPr>
          <w:rFonts w:ascii="Times New Roman" w:hAnsi="Times New Roman"/>
          <w:color w:val="191919"/>
          <w:sz w:val="18"/>
          <w:szCs w:val="18"/>
        </w:rPr>
        <w:t xml:space="preserve">t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durin</w:t>
      </w:r>
      <w:r>
        <w:rPr>
          <w:rFonts w:ascii="Times New Roman" w:hAnsi="Times New Roman"/>
          <w:color w:val="191919"/>
          <w:sz w:val="18"/>
          <w:szCs w:val="18"/>
        </w:rPr>
        <w:t xml:space="preserve">g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firs</w:t>
      </w:r>
      <w:r>
        <w:rPr>
          <w:rFonts w:ascii="Times New Roman" w:hAnsi="Times New Roman"/>
          <w:color w:val="191919"/>
          <w:sz w:val="18"/>
          <w:szCs w:val="18"/>
        </w:rPr>
        <w:t xml:space="preserve">t </w:t>
      </w:r>
      <w:r>
        <w:rPr>
          <w:rFonts w:ascii="Times New Roman" w:hAnsi="Times New Roman"/>
          <w:color w:val="191919"/>
          <w:spacing w:val="-1"/>
          <w:sz w:val="18"/>
          <w:szCs w:val="18"/>
        </w:rPr>
        <w:t>semeste</w:t>
      </w:r>
      <w:r>
        <w:rPr>
          <w:rFonts w:ascii="Times New Roman" w:hAnsi="Times New Roman"/>
          <w:color w:val="191919"/>
          <w:sz w:val="18"/>
          <w:szCs w:val="18"/>
        </w:rPr>
        <w:t xml:space="preserve">r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enrollmen</w:t>
      </w:r>
      <w:r>
        <w:rPr>
          <w:rFonts w:ascii="Times New Roman" w:hAnsi="Times New Roman"/>
          <w:color w:val="191919"/>
          <w:sz w:val="18"/>
          <w:szCs w:val="18"/>
        </w:rPr>
        <w:t xml:space="preserve">t </w:t>
      </w:r>
      <w:r>
        <w:rPr>
          <w:rFonts w:ascii="Times New Roman" w:hAnsi="Times New Roman"/>
          <w:color w:val="191919"/>
          <w:spacing w:val="-1"/>
          <w:sz w:val="18"/>
          <w:szCs w:val="18"/>
        </w:rPr>
        <w:t>a</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universit</w:t>
      </w:r>
      <w:r>
        <w:rPr>
          <w:rFonts w:ascii="Times New Roman" w:hAnsi="Times New Roman"/>
          <w:color w:val="191919"/>
          <w:sz w:val="18"/>
          <w:szCs w:val="18"/>
        </w:rPr>
        <w:t xml:space="preserve">y </w:t>
      </w:r>
      <w:r>
        <w:rPr>
          <w:rFonts w:ascii="Times New Roman" w:hAnsi="Times New Roman"/>
          <w:color w:val="191919"/>
          <w:spacing w:val="-1"/>
          <w:sz w:val="18"/>
          <w:szCs w:val="18"/>
        </w:rPr>
        <w:t>an</w:t>
      </w:r>
      <w:r>
        <w:rPr>
          <w:rFonts w:ascii="Times New Roman" w:hAnsi="Times New Roman"/>
          <w:color w:val="191919"/>
          <w:sz w:val="18"/>
          <w:szCs w:val="18"/>
        </w:rPr>
        <w:t xml:space="preserve">d </w:t>
      </w:r>
      <w:ins w:id="1048" w:author="rjones" w:date="2011-04-19T16:36:00Z">
        <w:r>
          <w:rPr>
            <w:rFonts w:ascii="Times New Roman" w:hAnsi="Times New Roman"/>
            <w:color w:val="191919"/>
            <w:sz w:val="18"/>
            <w:szCs w:val="18"/>
          </w:rPr>
          <w:t xml:space="preserve">must </w:t>
        </w:r>
      </w:ins>
      <w:r>
        <w:rPr>
          <w:rFonts w:ascii="Times New Roman" w:hAnsi="Times New Roman"/>
          <w:color w:val="191919"/>
          <w:spacing w:val="-1"/>
          <w:sz w:val="18"/>
          <w:szCs w:val="18"/>
        </w:rPr>
        <w:t>continu</w:t>
      </w:r>
      <w:r>
        <w:rPr>
          <w:rFonts w:ascii="Times New Roman" w:hAnsi="Times New Roman"/>
          <w:color w:val="191919"/>
          <w:sz w:val="18"/>
          <w:szCs w:val="18"/>
        </w:rPr>
        <w:t xml:space="preserve">e </w:t>
      </w:r>
      <w:r>
        <w:rPr>
          <w:rFonts w:ascii="Times New Roman" w:hAnsi="Times New Roman"/>
          <w:color w:val="191919"/>
          <w:spacing w:val="-1"/>
          <w:sz w:val="18"/>
          <w:szCs w:val="18"/>
        </w:rPr>
        <w:t>takin</w:t>
      </w:r>
      <w:r>
        <w:rPr>
          <w:rFonts w:ascii="Times New Roman" w:hAnsi="Times New Roman"/>
          <w:color w:val="191919"/>
          <w:sz w:val="18"/>
          <w:szCs w:val="18"/>
        </w:rPr>
        <w:t xml:space="preserve">g </w:t>
      </w:r>
      <w:r>
        <w:rPr>
          <w:rFonts w:ascii="Times New Roman" w:hAnsi="Times New Roman"/>
          <w:color w:val="191919"/>
          <w:spacing w:val="-1"/>
          <w:sz w:val="18"/>
          <w:szCs w:val="18"/>
        </w:rPr>
        <w:t xml:space="preserve">these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met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accumulat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pacing w:val="-3"/>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ins w:id="1049" w:author="rjones" w:date="2011-04-19T16:36:00Z">
        <w:r>
          <w:rPr>
            <w:rFonts w:ascii="Times New Roman" w:hAnsi="Times New Roman"/>
            <w:color w:val="191919"/>
            <w:spacing w:val="-7"/>
            <w:sz w:val="18"/>
            <w:szCs w:val="18"/>
          </w:rPr>
          <w:t>30</w:t>
        </w:r>
      </w:ins>
      <w:del w:id="1050" w:author="rjones" w:date="2011-04-19T16:37:00Z">
        <w:r w:rsidDel="0052675B">
          <w:rPr>
            <w:rFonts w:ascii="Times New Roman" w:hAnsi="Times New Roman"/>
            <w:color w:val="191919"/>
            <w:spacing w:val="-2"/>
            <w:sz w:val="18"/>
            <w:szCs w:val="18"/>
          </w:rPr>
          <w:delText>2</w:delText>
        </w:r>
        <w:r w:rsidDel="0052675B">
          <w:rPr>
            <w:rFonts w:ascii="Times New Roman" w:hAnsi="Times New Roman"/>
            <w:color w:val="191919"/>
            <w:sz w:val="18"/>
            <w:szCs w:val="18"/>
          </w:rPr>
          <w:delText>0</w:delText>
        </w:r>
      </w:del>
      <w:r>
        <w:rPr>
          <w:rFonts w:ascii="Times New Roman" w:hAnsi="Times New Roman"/>
          <w:color w:val="191919"/>
          <w:spacing w:val="-7"/>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of 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ins w:id="1051" w:author="rjones" w:date="2011-04-19T16:37:00Z">
        <w:r>
          <w:rPr>
            <w:rFonts w:ascii="Times New Roman" w:hAnsi="Times New Roman"/>
            <w:color w:val="191919"/>
            <w:spacing w:val="-2"/>
            <w:sz w:val="18"/>
            <w:szCs w:val="18"/>
          </w:rPr>
          <w:t>;</w:t>
        </w:r>
      </w:ins>
      <w:del w:id="1052" w:author="rjones" w:date="2011-04-19T16:37:00Z">
        <w:r w:rsidDel="0052675B">
          <w:rPr>
            <w:rFonts w:ascii="Times New Roman" w:hAnsi="Times New Roman"/>
            <w:color w:val="191919"/>
            <w:sz w:val="18"/>
            <w:szCs w:val="18"/>
          </w:rPr>
          <w:delText>,</w:delText>
        </w:r>
      </w:del>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do</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furthe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w:t>
      </w:r>
      <w:r>
        <w:rPr>
          <w:rFonts w:ascii="Times New Roman" w:hAnsi="Times New Roman"/>
          <w:color w:val="191919"/>
          <w:spacing w:val="-3"/>
          <w:sz w:val="18"/>
          <w:szCs w:val="18"/>
        </w:rPr>
        <w:t>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 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dro</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remain i</w:t>
      </w:r>
      <w:r>
        <w:rPr>
          <w:rFonts w:ascii="Times New Roman" w:hAnsi="Times New Roman"/>
          <w:color w:val="191919"/>
          <w:sz w:val="18"/>
          <w:szCs w:val="18"/>
        </w:rPr>
        <w:t xml:space="preserve">n </w:t>
      </w:r>
      <w:r>
        <w:rPr>
          <w:rFonts w:ascii="Times New Roman" w:hAnsi="Times New Roman"/>
          <w:color w:val="191919"/>
          <w:spacing w:val="-2"/>
          <w:sz w:val="18"/>
          <w:szCs w:val="18"/>
        </w:rPr>
        <w:t>colleg</w:t>
      </w:r>
      <w:r>
        <w:rPr>
          <w:rFonts w:ascii="Times New Roman" w:hAnsi="Times New Roman"/>
          <w:color w:val="191919"/>
          <w:sz w:val="18"/>
          <w:szCs w:val="18"/>
        </w:rPr>
        <w:t xml:space="preserve">e </w:t>
      </w:r>
      <w:r>
        <w:rPr>
          <w:rFonts w:ascii="Times New Roman" w:hAnsi="Times New Roman"/>
          <w:color w:val="191919"/>
          <w:spacing w:val="-2"/>
          <w:sz w:val="18"/>
          <w:szCs w:val="18"/>
        </w:rPr>
        <w:t>credi</w:t>
      </w:r>
      <w:r>
        <w:rPr>
          <w:rFonts w:ascii="Times New Roman" w:hAnsi="Times New Roman"/>
          <w:color w:val="191919"/>
          <w:sz w:val="18"/>
          <w:szCs w:val="18"/>
        </w:rPr>
        <w:t xml:space="preserve">t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academi</w:t>
      </w:r>
      <w:r>
        <w:rPr>
          <w:rFonts w:ascii="Times New Roman" w:hAnsi="Times New Roman"/>
          <w:color w:val="191919"/>
          <w:sz w:val="18"/>
          <w:szCs w:val="18"/>
        </w:rPr>
        <w:t xml:space="preserve">c </w:t>
      </w:r>
      <w:r>
        <w:rPr>
          <w:rFonts w:ascii="Times New Roman" w:hAnsi="Times New Roman"/>
          <w:color w:val="191919"/>
          <w:spacing w:val="-2"/>
          <w:sz w:val="18"/>
          <w:szCs w:val="18"/>
        </w:rPr>
        <w:t>adviso</w:t>
      </w:r>
      <w:r>
        <w:rPr>
          <w:rFonts w:ascii="Times New Roman" w:hAnsi="Times New Roman"/>
          <w:color w:val="191919"/>
          <w:sz w:val="18"/>
          <w:szCs w:val="18"/>
        </w:rPr>
        <w:t xml:space="preserve">r </w:t>
      </w:r>
      <w:r>
        <w:rPr>
          <w:rFonts w:ascii="Times New Roman" w:hAnsi="Times New Roman"/>
          <w:color w:val="191919"/>
          <w:spacing w:val="-2"/>
          <w:sz w:val="18"/>
          <w:szCs w:val="18"/>
        </w:rPr>
        <w:t>mus</w:t>
      </w:r>
      <w:r>
        <w:rPr>
          <w:rFonts w:ascii="Times New Roman" w:hAnsi="Times New Roman"/>
          <w:color w:val="191919"/>
          <w:sz w:val="18"/>
          <w:szCs w:val="18"/>
        </w:rPr>
        <w:t xml:space="preserve">t </w:t>
      </w:r>
      <w:r>
        <w:rPr>
          <w:rFonts w:ascii="Times New Roman" w:hAnsi="Times New Roman"/>
          <w:color w:val="191919"/>
          <w:spacing w:val="-2"/>
          <w:sz w:val="18"/>
          <w:szCs w:val="18"/>
        </w:rPr>
        <w:t>advis</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approv</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schedul</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a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withdrawin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droppin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53" w:name="_Toc295316768"/>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OURSES</w:t>
      </w:r>
      <w:bookmarkEnd w:id="1053"/>
    </w:p>
    <w:p w:rsidR="00974DBB" w:rsidRDefault="00974DBB" w:rsidP="00974DBB">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Support:</w:t>
      </w:r>
    </w:p>
    <w:p w:rsidR="00974DBB" w:rsidRDefault="00974DBB" w:rsidP="00974DBB">
      <w:pPr>
        <w:widowControl w:val="0"/>
        <w:tabs>
          <w:tab w:val="left" w:pos="3000"/>
        </w:tabs>
        <w:autoSpaceDE w:val="0"/>
        <w:autoSpaceDN w:val="0"/>
        <w:adjustRightInd w:val="0"/>
        <w:spacing w:before="9" w:after="0"/>
        <w:ind w:left="1080" w:right="130" w:firstLine="0"/>
        <w:jc w:val="both"/>
        <w:rPr>
          <w:rFonts w:ascii="Times New Roman" w:hAnsi="Times New Roman"/>
          <w:color w:val="000000"/>
          <w:sz w:val="18"/>
          <w:szCs w:val="18"/>
        </w:rPr>
      </w:pPr>
      <w:del w:id="1054" w:author="rjones" w:date="2011-04-19T16:38:00Z">
        <w:r w:rsidDel="0052675B">
          <w:rPr>
            <w:rFonts w:ascii="Times New Roman" w:hAnsi="Times New Roman"/>
            <w:color w:val="191919"/>
            <w:sz w:val="18"/>
            <w:szCs w:val="18"/>
          </w:rPr>
          <w:delText>•</w:delText>
        </w:r>
        <w:r w:rsidDel="0052675B">
          <w:rPr>
            <w:rFonts w:ascii="Times New Roman" w:hAnsi="Times New Roman"/>
            <w:color w:val="191919"/>
            <w:spacing w:val="-4"/>
            <w:sz w:val="18"/>
            <w:szCs w:val="18"/>
          </w:rPr>
          <w:delText xml:space="preserve"> </w:delText>
        </w:r>
      </w:del>
      <w:del w:id="1055" w:author="rjones" w:date="2011-04-19T16:37:00Z">
        <w:r w:rsidDel="0052675B">
          <w:rPr>
            <w:rFonts w:ascii="Times New Roman" w:hAnsi="Times New Roman"/>
            <w:color w:val="191919"/>
            <w:spacing w:val="-2"/>
            <w:sz w:val="18"/>
            <w:szCs w:val="18"/>
          </w:rPr>
          <w:delText>ENG</w:delText>
        </w:r>
        <w:r w:rsidDel="0052675B">
          <w:rPr>
            <w:rFonts w:ascii="Times New Roman" w:hAnsi="Times New Roman"/>
            <w:color w:val="191919"/>
            <w:sz w:val="18"/>
            <w:szCs w:val="18"/>
          </w:rPr>
          <w:delText>L</w:delText>
        </w:r>
        <w:r w:rsidDel="0052675B">
          <w:rPr>
            <w:rFonts w:ascii="Times New Roman" w:hAnsi="Times New Roman"/>
            <w:color w:val="191919"/>
            <w:spacing w:val="-10"/>
            <w:sz w:val="18"/>
            <w:szCs w:val="18"/>
          </w:rPr>
          <w:delText xml:space="preserve"> </w:delText>
        </w:r>
        <w:r w:rsidDel="0052675B">
          <w:rPr>
            <w:rFonts w:ascii="Times New Roman" w:hAnsi="Times New Roman"/>
            <w:color w:val="191919"/>
            <w:spacing w:val="-2"/>
            <w:sz w:val="18"/>
            <w:szCs w:val="18"/>
          </w:rPr>
          <w:delText>009</w:delText>
        </w:r>
        <w:r w:rsidDel="0052675B">
          <w:rPr>
            <w:rFonts w:ascii="Times New Roman" w:hAnsi="Times New Roman"/>
            <w:color w:val="191919"/>
            <w:sz w:val="18"/>
            <w:szCs w:val="18"/>
          </w:rPr>
          <w:delText>8</w:delText>
        </w:r>
        <w:r w:rsidDel="0052675B">
          <w:rPr>
            <w:rFonts w:ascii="Times New Roman" w:hAnsi="Times New Roman"/>
            <w:color w:val="191919"/>
            <w:spacing w:val="-4"/>
            <w:sz w:val="18"/>
            <w:szCs w:val="18"/>
          </w:rPr>
          <w:delText xml:space="preserve"> </w:delText>
        </w:r>
      </w:del>
      <w:del w:id="1056" w:author="rjones" w:date="2011-04-19T16:38:00Z">
        <w:r w:rsidDel="0052675B">
          <w:rPr>
            <w:rFonts w:ascii="Times New Roman" w:hAnsi="Times New Roman"/>
            <w:color w:val="191919"/>
            <w:spacing w:val="-2"/>
            <w:sz w:val="18"/>
            <w:szCs w:val="18"/>
          </w:rPr>
          <w:delText>Basi</w:delText>
        </w:r>
        <w:r w:rsidDel="0052675B">
          <w:rPr>
            <w:rFonts w:ascii="Times New Roman" w:hAnsi="Times New Roman"/>
            <w:color w:val="191919"/>
            <w:sz w:val="18"/>
            <w:szCs w:val="18"/>
          </w:rPr>
          <w:delText>c</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Englis</w:delText>
        </w:r>
        <w:r w:rsidDel="0052675B">
          <w:rPr>
            <w:rFonts w:ascii="Times New Roman" w:hAnsi="Times New Roman"/>
            <w:color w:val="191919"/>
            <w:sz w:val="18"/>
            <w:szCs w:val="18"/>
          </w:rPr>
          <w:delText>h</w:delText>
        </w:r>
        <w:r w:rsidDel="0052675B">
          <w:rPr>
            <w:rFonts w:ascii="Times New Roman" w:hAnsi="Times New Roman"/>
            <w:color w:val="191919"/>
            <w:sz w:val="18"/>
            <w:szCs w:val="18"/>
          </w:rPr>
          <w:tab/>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English</w:t>
      </w:r>
    </w:p>
    <w:p w:rsidR="00974DBB" w:rsidRDefault="00974DBB" w:rsidP="00974DBB">
      <w:pPr>
        <w:widowControl w:val="0"/>
        <w:tabs>
          <w:tab w:val="left" w:pos="4680"/>
        </w:tabs>
        <w:autoSpaceDE w:val="0"/>
        <w:autoSpaceDN w:val="0"/>
        <w:adjustRightInd w:val="0"/>
        <w:spacing w:before="9" w:after="0"/>
        <w:ind w:left="1080" w:right="130" w:firstLine="0"/>
        <w:jc w:val="both"/>
        <w:rPr>
          <w:rFonts w:ascii="Times New Roman" w:hAnsi="Times New Roman"/>
          <w:color w:val="000000"/>
          <w:sz w:val="18"/>
          <w:szCs w:val="18"/>
        </w:rPr>
      </w:pP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w:t>
      </w:r>
      <w:r>
        <w:rPr>
          <w:rFonts w:ascii="Times New Roman" w:hAnsi="Times New Roman"/>
          <w:color w:val="191919"/>
          <w:spacing w:val="-22"/>
          <w:sz w:val="18"/>
          <w:szCs w:val="18"/>
        </w:rPr>
        <w:t>A</w:t>
      </w:r>
      <w:r>
        <w:rPr>
          <w:rFonts w:ascii="Times New Roman" w:hAnsi="Times New Roman"/>
          <w:color w:val="191919"/>
          <w:spacing w:val="-2"/>
          <w:sz w:val="18"/>
          <w:szCs w:val="18"/>
        </w:rPr>
        <w:t>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7</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z w:val="18"/>
          <w:szCs w:val="18"/>
        </w:rPr>
        <w:tab/>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w:t>
      </w:r>
      <w:r>
        <w:rPr>
          <w:rFonts w:ascii="Times New Roman" w:hAnsi="Times New Roman"/>
          <w:color w:val="191919"/>
          <w:spacing w:val="-22"/>
          <w:sz w:val="18"/>
          <w:szCs w:val="18"/>
        </w:rPr>
        <w:t>A</w:t>
      </w:r>
      <w:r>
        <w:rPr>
          <w:rFonts w:ascii="Times New Roman" w:hAnsi="Times New Roman"/>
          <w:color w:val="191919"/>
          <w:spacing w:val="-2"/>
          <w:sz w:val="18"/>
          <w:szCs w:val="18"/>
        </w:rPr>
        <w:t>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Math</w:t>
      </w:r>
    </w:p>
    <w:p w:rsidR="00974DBB" w:rsidRDefault="00974DBB" w:rsidP="00974DBB">
      <w:pPr>
        <w:widowControl w:val="0"/>
        <w:autoSpaceDE w:val="0"/>
        <w:autoSpaceDN w:val="0"/>
        <w:adjustRightInd w:val="0"/>
        <w:spacing w:before="9" w:after="0"/>
        <w:ind w:left="1080" w:right="130" w:firstLine="0"/>
        <w:jc w:val="both"/>
        <w:rPr>
          <w:rFonts w:ascii="Times New Roman" w:hAnsi="Times New Roman"/>
          <w:color w:val="000000"/>
          <w:sz w:val="18"/>
          <w:szCs w:val="18"/>
        </w:rPr>
      </w:pPr>
      <w:del w:id="1057" w:author="rjones" w:date="2011-04-19T16:38:00Z">
        <w:r w:rsidDel="0052675B">
          <w:rPr>
            <w:rFonts w:ascii="Times New Roman" w:hAnsi="Times New Roman"/>
            <w:color w:val="191919"/>
            <w:sz w:val="18"/>
            <w:szCs w:val="18"/>
          </w:rPr>
          <w:delText>•</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REA</w:delText>
        </w:r>
        <w:r w:rsidDel="0052675B">
          <w:rPr>
            <w:rFonts w:ascii="Times New Roman" w:hAnsi="Times New Roman"/>
            <w:color w:val="191919"/>
            <w:sz w:val="18"/>
            <w:szCs w:val="18"/>
          </w:rPr>
          <w:delText>D</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009</w:delText>
        </w:r>
        <w:r w:rsidDel="0052675B">
          <w:rPr>
            <w:rFonts w:ascii="Times New Roman" w:hAnsi="Times New Roman"/>
            <w:color w:val="191919"/>
            <w:sz w:val="18"/>
            <w:szCs w:val="18"/>
          </w:rPr>
          <w:delText>8</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Developmenta</w:delText>
        </w:r>
        <w:r w:rsidDel="0052675B">
          <w:rPr>
            <w:rFonts w:ascii="Times New Roman" w:hAnsi="Times New Roman"/>
            <w:color w:val="191919"/>
            <w:sz w:val="18"/>
            <w:szCs w:val="18"/>
          </w:rPr>
          <w:delText>l</w:delText>
        </w:r>
        <w:r w:rsidDel="0052675B">
          <w:rPr>
            <w:rFonts w:ascii="Times New Roman" w:hAnsi="Times New Roman"/>
            <w:color w:val="191919"/>
            <w:spacing w:val="-3"/>
            <w:sz w:val="18"/>
            <w:szCs w:val="18"/>
          </w:rPr>
          <w:delText xml:space="preserve"> </w:delText>
        </w:r>
        <w:r w:rsidDel="0052675B">
          <w:rPr>
            <w:rFonts w:ascii="Times New Roman" w:hAnsi="Times New Roman"/>
            <w:color w:val="191919"/>
            <w:spacing w:val="-2"/>
            <w:sz w:val="18"/>
            <w:szCs w:val="18"/>
          </w:rPr>
          <w:delText>Readin</w:delText>
        </w:r>
        <w:r w:rsidDel="0052675B">
          <w:rPr>
            <w:rFonts w:ascii="Times New Roman" w:hAnsi="Times New Roman"/>
            <w:color w:val="191919"/>
            <w:sz w:val="18"/>
            <w:szCs w:val="18"/>
          </w:rPr>
          <w:delText xml:space="preserve">g  </w:delText>
        </w:r>
        <w:r w:rsidDel="0052675B">
          <w:rPr>
            <w:rFonts w:ascii="Times New Roman" w:hAnsi="Times New Roman"/>
            <w:color w:val="191919"/>
            <w:spacing w:val="10"/>
            <w:sz w:val="18"/>
            <w:szCs w:val="18"/>
          </w:rPr>
          <w:delText xml:space="preserve"> </w:delText>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Reading</w:t>
      </w:r>
    </w:p>
    <w:p w:rsidR="00974DBB" w:rsidRDefault="00974DBB" w:rsidP="00974DBB">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1058" w:name="_Toc295316769"/>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USPENSION</w:t>
      </w:r>
      <w:bookmarkEnd w:id="1058"/>
    </w:p>
    <w:p w:rsidR="00974DBB" w:rsidRDefault="00974DBB" w:rsidP="00974DBB">
      <w:pPr>
        <w:pStyle w:val="ListParagraph"/>
        <w:tabs>
          <w:tab w:val="left" w:pos="1590"/>
        </w:tabs>
        <w:spacing w:after="0" w:line="240" w:lineRule="auto"/>
        <w:ind w:left="180" w:right="130"/>
        <w:jc w:val="both"/>
        <w:rPr>
          <w:rFonts w:ascii="Times New Roman" w:hAnsi="Times New Roman"/>
          <w:color w:val="191919"/>
          <w:spacing w:val="-2"/>
          <w:sz w:val="18"/>
          <w:szCs w:val="18"/>
        </w:rPr>
      </w:pP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deficiencie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specifie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fram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3"/>
          <w:sz w:val="18"/>
          <w:szCs w:val="18"/>
        </w:rPr>
        <w:t>h</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completed requirement</w:t>
      </w:r>
      <w:r>
        <w:rPr>
          <w:rFonts w:ascii="Times New Roman" w:hAnsi="Times New Roman"/>
          <w:color w:val="191919"/>
          <w:sz w:val="18"/>
          <w:szCs w:val="18"/>
        </w:rPr>
        <w:t xml:space="preserve">s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exitin</w:t>
      </w:r>
      <w:r>
        <w:rPr>
          <w:rFonts w:ascii="Times New Roman" w:hAnsi="Times New Roman"/>
          <w:color w:val="191919"/>
          <w:sz w:val="18"/>
          <w:szCs w:val="18"/>
        </w:rPr>
        <w:t xml:space="preserve">g a </w:t>
      </w:r>
      <w:r>
        <w:rPr>
          <w:rFonts w:ascii="Times New Roman" w:hAnsi="Times New Roman"/>
          <w:color w:val="191919"/>
          <w:spacing w:val="-2"/>
          <w:sz w:val="18"/>
          <w:szCs w:val="18"/>
        </w:rPr>
        <w:t>Learnin</w:t>
      </w:r>
      <w:r>
        <w:rPr>
          <w:rFonts w:ascii="Times New Roman" w:hAnsi="Times New Roman"/>
          <w:color w:val="191919"/>
          <w:sz w:val="18"/>
          <w:szCs w:val="18"/>
        </w:rPr>
        <w:t xml:space="preserve">g </w:t>
      </w:r>
      <w:r>
        <w:rPr>
          <w:rFonts w:ascii="Times New Roman" w:hAnsi="Times New Roman"/>
          <w:color w:val="191919"/>
          <w:spacing w:val="-2"/>
          <w:sz w:val="18"/>
          <w:szCs w:val="18"/>
        </w:rPr>
        <w:t>Suppor</w:t>
      </w:r>
      <w:r>
        <w:rPr>
          <w:rFonts w:ascii="Times New Roman" w:hAnsi="Times New Roman"/>
          <w:color w:val="191919"/>
          <w:sz w:val="18"/>
          <w:szCs w:val="18"/>
        </w:rPr>
        <w:t xml:space="preserve">t </w:t>
      </w:r>
      <w:r>
        <w:rPr>
          <w:rFonts w:ascii="Times New Roman" w:hAnsi="Times New Roman"/>
          <w:color w:val="191919"/>
          <w:spacing w:val="-2"/>
          <w:sz w:val="18"/>
          <w:szCs w:val="18"/>
        </w:rPr>
        <w:t>are</w:t>
      </w:r>
      <w:r>
        <w:rPr>
          <w:rFonts w:ascii="Times New Roman" w:hAnsi="Times New Roman"/>
          <w:color w:val="191919"/>
          <w:sz w:val="18"/>
          <w:szCs w:val="18"/>
        </w:rPr>
        <w:t xml:space="preserve">a </w:t>
      </w:r>
      <w:r>
        <w:rPr>
          <w:rFonts w:ascii="Times New Roman" w:hAnsi="Times New Roman"/>
          <w:color w:val="191919"/>
          <w:spacing w:val="-2"/>
          <w:sz w:val="18"/>
          <w:szCs w:val="18"/>
        </w:rPr>
        <w:t>(English</w:t>
      </w:r>
      <w:r>
        <w:rPr>
          <w:rFonts w:ascii="Times New Roman" w:hAnsi="Times New Roman"/>
          <w:color w:val="191919"/>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mathematics</w:t>
      </w:r>
      <w:r>
        <w:rPr>
          <w:rFonts w:ascii="Times New Roman" w:hAnsi="Times New Roman"/>
          <w:color w:val="191919"/>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 xml:space="preserve">r </w:t>
      </w:r>
      <w:ins w:id="1059" w:author="rjones" w:date="2011-04-19T16:39:00Z">
        <w:r>
          <w:rPr>
            <w:rFonts w:ascii="Times New Roman" w:hAnsi="Times New Roman"/>
            <w:color w:val="191919"/>
            <w:sz w:val="18"/>
            <w:szCs w:val="18"/>
          </w:rPr>
          <w:t>two semesters in English, two semesters in reading or three semesters in math</w:t>
        </w:r>
      </w:ins>
      <w:del w:id="1060" w:author="rjones" w:date="2011-04-19T16:40:00Z">
        <w:r w:rsidDel="0052675B">
          <w:rPr>
            <w:rFonts w:ascii="Times New Roman" w:hAnsi="Times New Roman"/>
            <w:color w:val="191919"/>
            <w:spacing w:val="-2"/>
            <w:sz w:val="18"/>
            <w:szCs w:val="18"/>
          </w:rPr>
          <w:delText>twelv</w:delText>
        </w:r>
        <w:r w:rsidDel="0052675B">
          <w:rPr>
            <w:rFonts w:ascii="Times New Roman" w:hAnsi="Times New Roman"/>
            <w:color w:val="191919"/>
            <w:sz w:val="18"/>
            <w:szCs w:val="18"/>
          </w:rPr>
          <w:delText xml:space="preserve">e </w:delText>
        </w:r>
        <w:r w:rsidDel="0052675B">
          <w:rPr>
            <w:rFonts w:ascii="Times New Roman" w:hAnsi="Times New Roman"/>
            <w:color w:val="191919"/>
            <w:spacing w:val="-2"/>
            <w:sz w:val="18"/>
            <w:szCs w:val="18"/>
          </w:rPr>
          <w:delText>semeste</w:delText>
        </w:r>
        <w:r w:rsidDel="0052675B">
          <w:rPr>
            <w:rFonts w:ascii="Times New Roman" w:hAnsi="Times New Roman"/>
            <w:color w:val="191919"/>
            <w:sz w:val="18"/>
            <w:szCs w:val="18"/>
          </w:rPr>
          <w:delText xml:space="preserve">r </w:delText>
        </w:r>
        <w:r w:rsidDel="0052675B">
          <w:rPr>
            <w:rFonts w:ascii="Times New Roman" w:hAnsi="Times New Roman"/>
            <w:color w:val="191919"/>
            <w:spacing w:val="-2"/>
            <w:sz w:val="18"/>
            <w:szCs w:val="18"/>
          </w:rPr>
          <w:delText>hour</w:delText>
        </w:r>
        <w:r w:rsidDel="0052675B">
          <w:rPr>
            <w:rFonts w:ascii="Times New Roman" w:hAnsi="Times New Roman"/>
            <w:color w:val="191919"/>
            <w:sz w:val="18"/>
            <w:szCs w:val="18"/>
          </w:rPr>
          <w:delText xml:space="preserve">s </w:delText>
        </w:r>
        <w:r w:rsidDel="0052675B">
          <w:rPr>
            <w:rFonts w:ascii="Times New Roman" w:hAnsi="Times New Roman"/>
            <w:color w:val="191919"/>
            <w:spacing w:val="-2"/>
            <w:sz w:val="18"/>
            <w:szCs w:val="18"/>
          </w:rPr>
          <w:delText>o</w:delText>
        </w:r>
        <w:r w:rsidDel="0052675B">
          <w:rPr>
            <w:rFonts w:ascii="Times New Roman" w:hAnsi="Times New Roman"/>
            <w:color w:val="191919"/>
            <w:sz w:val="18"/>
            <w:szCs w:val="18"/>
          </w:rPr>
          <w:delText xml:space="preserve">r </w:delText>
        </w:r>
        <w:r w:rsidDel="0052675B">
          <w:rPr>
            <w:rFonts w:ascii="Times New Roman" w:hAnsi="Times New Roman"/>
            <w:color w:val="191919"/>
            <w:spacing w:val="-2"/>
            <w:sz w:val="18"/>
            <w:szCs w:val="18"/>
          </w:rPr>
          <w:delText>thre</w:delText>
        </w:r>
        <w:r w:rsidDel="0052675B">
          <w:rPr>
            <w:rFonts w:ascii="Times New Roman" w:hAnsi="Times New Roman"/>
            <w:color w:val="191919"/>
            <w:sz w:val="18"/>
            <w:szCs w:val="18"/>
          </w:rPr>
          <w:delText xml:space="preserve">e </w:delText>
        </w:r>
        <w:r w:rsidDel="0052675B">
          <w:rPr>
            <w:rFonts w:ascii="Times New Roman" w:hAnsi="Times New Roman"/>
            <w:color w:val="191919"/>
            <w:spacing w:val="-2"/>
            <w:sz w:val="18"/>
            <w:szCs w:val="18"/>
          </w:rPr>
          <w:delText>semes</w:delText>
        </w:r>
        <w:r w:rsidDel="0052675B">
          <w:rPr>
            <w:rFonts w:ascii="Times New Roman" w:hAnsi="Times New Roman"/>
            <w:color w:val="191919"/>
            <w:spacing w:val="-3"/>
            <w:sz w:val="18"/>
            <w:szCs w:val="18"/>
          </w:rPr>
          <w:delText>t</w:delText>
        </w:r>
        <w:r w:rsidDel="0052675B">
          <w:rPr>
            <w:rFonts w:ascii="Times New Roman" w:hAnsi="Times New Roman"/>
            <w:color w:val="191919"/>
            <w:spacing w:val="-2"/>
            <w:sz w:val="18"/>
            <w:szCs w:val="18"/>
          </w:rPr>
          <w:delText>er</w:delText>
        </w:r>
        <w:r w:rsidDel="0052675B">
          <w:rPr>
            <w:rFonts w:ascii="Times New Roman" w:hAnsi="Times New Roman"/>
            <w:color w:val="191919"/>
            <w:sz w:val="18"/>
            <w:szCs w:val="18"/>
          </w:rPr>
          <w:delText xml:space="preserve">s </w:delText>
        </w:r>
        <w:r w:rsidDel="0052675B">
          <w:rPr>
            <w:rFonts w:ascii="Times New Roman" w:hAnsi="Times New Roman"/>
            <w:color w:val="191919"/>
            <w:spacing w:val="-2"/>
            <w:sz w:val="18"/>
            <w:szCs w:val="18"/>
          </w:rPr>
          <w:delText>whichever occur</w:delText>
        </w:r>
        <w:r w:rsidDel="0052675B">
          <w:rPr>
            <w:rFonts w:ascii="Times New Roman" w:hAnsi="Times New Roman"/>
            <w:color w:val="191919"/>
            <w:sz w:val="18"/>
            <w:szCs w:val="18"/>
          </w:rPr>
          <w:delText>s</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first</w:delText>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suspended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ins w:id="1061" w:author="rjones" w:date="2011-04-19T16:41:00Z">
        <w:r>
          <w:rPr>
            <w:rFonts w:ascii="Times New Roman" w:hAnsi="Times New Roman"/>
            <w:color w:val="191919"/>
            <w:spacing w:val="-2"/>
            <w:sz w:val="18"/>
            <w:szCs w:val="18"/>
          </w:rPr>
          <w:t xml:space="preserve"> within one</w:t>
        </w:r>
      </w:ins>
      <w:del w:id="1062" w:author="rjones" w:date="2011-04-19T16:41:00Z">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withi</w:delText>
        </w:r>
        <w:r w:rsidDel="0052675B">
          <w:rPr>
            <w:rFonts w:ascii="Times New Roman" w:hAnsi="Times New Roman"/>
            <w:color w:val="191919"/>
            <w:sz w:val="18"/>
            <w:szCs w:val="18"/>
          </w:rPr>
          <w:delText>n</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thre</w:delText>
        </w:r>
        <w:r w:rsidDel="0052675B">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del w:id="1063" w:author="rjones" w:date="2011-04-19T16:42:00Z">
        <w:r w:rsidDel="0052675B">
          <w:rPr>
            <w:rFonts w:ascii="Times New Roman" w:hAnsi="Times New Roman"/>
            <w:color w:val="191919"/>
            <w:sz w:val="18"/>
            <w:szCs w:val="18"/>
          </w:rPr>
          <w:delText>s</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suspension.</w:t>
      </w:r>
      <w:ins w:id="1064" w:author="rjones" w:date="2011-04-19T16:42:00Z">
        <w:r>
          <w:rPr>
            <w:rFonts w:ascii="Times New Roman" w:hAnsi="Times New Roman"/>
            <w:color w:val="191919"/>
            <w:spacing w:val="-2"/>
            <w:sz w:val="18"/>
            <w:szCs w:val="18"/>
          </w:rPr>
          <w:t xml:space="preserve"> There are no appeals allowed for Learning Support suspensions.</w:t>
        </w:r>
      </w:ins>
    </w:p>
    <w:p w:rsidR="00974DBB" w:rsidRDefault="00974DBB" w:rsidP="00974DBB">
      <w:pPr>
        <w:pStyle w:val="ListParagraph"/>
        <w:tabs>
          <w:tab w:val="left" w:pos="1590"/>
        </w:tabs>
        <w:spacing w:after="0" w:line="240" w:lineRule="auto"/>
        <w:ind w:left="180" w:right="130"/>
        <w:jc w:val="both"/>
        <w:rPr>
          <w:rFonts w:ascii="Times New Roman" w:hAnsi="Times New Roman"/>
          <w:color w:val="191919"/>
          <w:spacing w:val="-2"/>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pacing w:val="-2"/>
          <w:sz w:val="18"/>
          <w:szCs w:val="18"/>
        </w:rPr>
      </w:pPr>
    </w:p>
    <w:p w:rsidR="00974DBB" w:rsidRPr="00D07B15" w:rsidRDefault="00974DBB" w:rsidP="00974DBB">
      <w:pPr>
        <w:pStyle w:val="Heading2"/>
        <w:spacing w:before="0"/>
        <w:ind w:left="180" w:right="130" w:firstLine="0"/>
        <w:rPr>
          <w:rFonts w:ascii="Times New Roman" w:hAnsi="Times New Roman"/>
          <w:color w:val="000000"/>
          <w:sz w:val="24"/>
          <w:szCs w:val="24"/>
        </w:rPr>
      </w:pPr>
      <w:bookmarkStart w:id="1065" w:name="_Toc295316770"/>
      <w:r w:rsidRPr="00D07B15">
        <w:rPr>
          <w:rFonts w:ascii="Times New Roman" w:hAnsi="Times New Roman"/>
          <w:color w:val="191919"/>
          <w:spacing w:val="-2"/>
          <w:sz w:val="24"/>
          <w:szCs w:val="24"/>
        </w:rPr>
        <w:t>O</w:t>
      </w:r>
      <w:r w:rsidRPr="00D07B15">
        <w:rPr>
          <w:rFonts w:ascii="Times New Roman" w:hAnsi="Times New Roman"/>
          <w:color w:val="191919"/>
          <w:spacing w:val="-2"/>
          <w:sz w:val="18"/>
          <w:szCs w:val="18"/>
        </w:rPr>
        <w:t>THE</w:t>
      </w:r>
      <w:r w:rsidRPr="00D07B15">
        <w:rPr>
          <w:rFonts w:ascii="Times New Roman" w:hAnsi="Times New Roman"/>
          <w:color w:val="191919"/>
          <w:sz w:val="18"/>
          <w:szCs w:val="18"/>
        </w:rPr>
        <w:t>R</w:t>
      </w:r>
      <w:r w:rsidRPr="00D07B15">
        <w:rPr>
          <w:rFonts w:ascii="Times New Roman" w:hAnsi="Times New Roman"/>
          <w:color w:val="191919"/>
          <w:spacing w:val="-4"/>
          <w:sz w:val="24"/>
          <w:szCs w:val="24"/>
        </w:rPr>
        <w:t xml:space="preserve"> </w:t>
      </w:r>
      <w:r w:rsidRPr="00D07B15">
        <w:rPr>
          <w:rFonts w:ascii="Times New Roman" w:hAnsi="Times New Roman"/>
          <w:color w:val="191919"/>
          <w:spacing w:val="-2"/>
          <w:sz w:val="24"/>
          <w:szCs w:val="24"/>
        </w:rPr>
        <w:t>S</w:t>
      </w:r>
      <w:r w:rsidRPr="00D07B15">
        <w:rPr>
          <w:rFonts w:ascii="Times New Roman" w:hAnsi="Times New Roman"/>
          <w:color w:val="191919"/>
          <w:spacing w:val="-2"/>
          <w:sz w:val="18"/>
          <w:szCs w:val="18"/>
        </w:rPr>
        <w:t>ERVICES</w:t>
      </w:r>
      <w:bookmarkEnd w:id="1065"/>
    </w:p>
    <w:p w:rsidR="00974DBB" w:rsidRDefault="00974DBB" w:rsidP="00974DBB">
      <w:pPr>
        <w:widowControl w:val="0"/>
        <w:autoSpaceDE w:val="0"/>
        <w:autoSpaceDN w:val="0"/>
        <w:adjustRightInd w:val="0"/>
        <w:spacing w:before="5" w:after="0" w:line="220" w:lineRule="exact"/>
        <w:ind w:left="180" w:right="130" w:firstLine="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collaboratio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tutorial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3"/>
          <w:sz w:val="18"/>
          <w:szCs w:val="18"/>
        </w:rPr>
        <w:t>a</w:t>
      </w:r>
      <w:r>
        <w:rPr>
          <w:rFonts w:ascii="Times New Roman" w:hAnsi="Times New Roman"/>
          <w:color w:val="191919"/>
          <w:spacing w:val="-2"/>
          <w:sz w:val="18"/>
          <w:szCs w:val="18"/>
        </w:rPr>
        <w:t>reas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conten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tutorials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trainin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session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populatio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subject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needed</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CETLA support</w:t>
      </w:r>
      <w:r>
        <w:rPr>
          <w:rFonts w:ascii="Times New Roman" w:hAnsi="Times New Roman"/>
          <w:color w:val="191919"/>
          <w:sz w:val="18"/>
          <w:szCs w:val="18"/>
        </w:rPr>
        <w:t>s</w:t>
      </w:r>
      <w:r>
        <w:rPr>
          <w:rFonts w:ascii="Times New Roman" w:hAnsi="Times New Roman"/>
          <w:color w:val="191919"/>
          <w:spacing w:val="-2"/>
          <w:sz w:val="18"/>
          <w:szCs w:val="18"/>
        </w:rPr>
        <w:t xml:space="preserve"> facult</w:t>
      </w:r>
      <w:r>
        <w:rPr>
          <w:rFonts w:ascii="Times New Roman" w:hAnsi="Times New Roman"/>
          <w:color w:val="191919"/>
          <w:sz w:val="18"/>
          <w:szCs w:val="18"/>
        </w:rPr>
        <w:t>y</w:t>
      </w:r>
      <w:r>
        <w:rPr>
          <w:rFonts w:ascii="Times New Roman" w:hAnsi="Times New Roman"/>
          <w:color w:val="191919"/>
          <w:spacing w:val="-2"/>
          <w:sz w:val="18"/>
          <w:szCs w:val="18"/>
        </w:rPr>
        <w:t xml:space="preserve"> developmen</w:t>
      </w:r>
      <w:r>
        <w:rPr>
          <w:rFonts w:ascii="Times New Roman" w:hAnsi="Times New Roman"/>
          <w:color w:val="191919"/>
          <w:sz w:val="18"/>
          <w:szCs w:val="18"/>
        </w:rPr>
        <w:t>t</w:t>
      </w:r>
      <w:r>
        <w:rPr>
          <w:rFonts w:ascii="Times New Roman" w:hAnsi="Times New Roman"/>
          <w:color w:val="191919"/>
          <w:spacing w:val="-2"/>
          <w:sz w:val="18"/>
          <w:szCs w:val="18"/>
        </w:rPr>
        <w:t xml:space="preserve"> need</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collaboratio</w:t>
      </w:r>
      <w:r>
        <w:rPr>
          <w:rFonts w:ascii="Times New Roman" w:hAnsi="Times New Roman"/>
          <w:color w:val="191919"/>
          <w:sz w:val="18"/>
          <w:szCs w:val="18"/>
        </w:rPr>
        <w:t>n</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Educationa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echnolog</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2"/>
          <w:sz w:val="18"/>
          <w:szCs w:val="18"/>
        </w:rPr>
        <w:t xml:space="preserve"> Cente</w:t>
      </w:r>
      <w:r>
        <w:rPr>
          <w:rFonts w:ascii="Times New Roman" w:hAnsi="Times New Roman"/>
          <w:color w:val="191919"/>
          <w:sz w:val="18"/>
          <w:szCs w:val="18"/>
        </w:rPr>
        <w:t>r</w:t>
      </w:r>
      <w:r>
        <w:rPr>
          <w:rFonts w:ascii="Times New Roman" w:hAnsi="Times New Roman"/>
          <w:color w:val="191919"/>
          <w:spacing w:val="-2"/>
          <w:sz w:val="18"/>
          <w:szCs w:val="18"/>
        </w:rPr>
        <w:t xml:space="preserve"> (ETTC</w:t>
      </w:r>
      <w:r>
        <w:rPr>
          <w:rFonts w:ascii="Times New Roman" w:hAnsi="Times New Roman"/>
          <w:color w:val="191919"/>
          <w:sz w:val="18"/>
          <w:szCs w:val="18"/>
        </w:rPr>
        <w: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conjunctio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it</w:t>
      </w:r>
      <w:r>
        <w:rPr>
          <w:rFonts w:ascii="Times New Roman" w:hAnsi="Times New Roman"/>
          <w:color w:val="191919"/>
          <w:sz w:val="18"/>
          <w:szCs w:val="18"/>
        </w:rPr>
        <w:t>h</w:t>
      </w:r>
      <w:r>
        <w:rPr>
          <w:rFonts w:ascii="Times New Roman" w:hAnsi="Times New Roman"/>
          <w:color w:val="191919"/>
          <w:spacing w:val="-2"/>
          <w:sz w:val="18"/>
          <w:szCs w:val="18"/>
        </w:rPr>
        <w:t xml:space="preserve"> various 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66" w:name="_Toc295316771"/>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24"/>
          <w:szCs w:val="24"/>
        </w:rPr>
        <w:t>W</w:t>
      </w:r>
      <w:r>
        <w:rPr>
          <w:rFonts w:ascii="Times New Roman" w:hAnsi="Times New Roman"/>
          <w:color w:val="191919"/>
          <w:spacing w:val="-2"/>
          <w:sz w:val="18"/>
          <w:szCs w:val="18"/>
        </w:rPr>
        <w:t>EEKEN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NIVERSITY</w:t>
      </w:r>
      <w:bookmarkEnd w:id="1066"/>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Realizin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population</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develope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6"/>
          <w:sz w:val="18"/>
          <w:szCs w:val="18"/>
        </w:rPr>
        <w:t>W</w:t>
      </w:r>
      <w:r>
        <w:rPr>
          <w:rFonts w:ascii="Times New Roman" w:hAnsi="Times New Roman"/>
          <w:color w:val="191919"/>
          <w:spacing w:val="-3"/>
          <w:sz w:val="18"/>
          <w:szCs w:val="18"/>
        </w:rPr>
        <w:t>e</w:t>
      </w:r>
      <w:r>
        <w:rPr>
          <w:rFonts w:ascii="Times New Roman" w:hAnsi="Times New Roman"/>
          <w:color w:val="191919"/>
          <w:spacing w:val="-2"/>
          <w:sz w:val="18"/>
          <w:szCs w:val="18"/>
        </w:rPr>
        <w:t>eken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University (WEU)</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WE</w:t>
      </w:r>
      <w:r>
        <w:rPr>
          <w:rFonts w:ascii="Times New Roman" w:hAnsi="Times New Roman"/>
          <w:color w:val="191919"/>
          <w:sz w:val="18"/>
          <w:szCs w:val="18"/>
        </w:rPr>
        <w:t>U</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opportunit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ge</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weeken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define</w:t>
      </w:r>
      <w:r>
        <w:rPr>
          <w:rFonts w:ascii="Times New Roman" w:hAnsi="Times New Roman"/>
          <w:color w:val="191919"/>
          <w:sz w:val="18"/>
          <w:szCs w:val="18"/>
        </w:rPr>
        <w:t>s</w:t>
      </w:r>
      <w:r>
        <w:rPr>
          <w:rFonts w:ascii="Times New Roman" w:hAnsi="Times New Roman"/>
          <w:color w:val="191919"/>
          <w:spacing w:val="-2"/>
          <w:sz w:val="18"/>
          <w:szCs w:val="18"/>
        </w:rPr>
        <w:t xml:space="preserve"> it</w:t>
      </w:r>
      <w:r>
        <w:rPr>
          <w:rFonts w:ascii="Times New Roman" w:hAnsi="Times New Roman"/>
          <w:color w:val="191919"/>
          <w:sz w:val="18"/>
          <w:szCs w:val="18"/>
        </w:rPr>
        <w:t>s</w:t>
      </w:r>
      <w:r>
        <w:rPr>
          <w:rFonts w:ascii="Times New Roman" w:hAnsi="Times New Roman"/>
          <w:color w:val="191919"/>
          <w:spacing w:val="-2"/>
          <w:sz w:val="18"/>
          <w:szCs w:val="18"/>
        </w:rPr>
        <w:t xml:space="preserve"> ta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t</w:t>
      </w:r>
      <w:r>
        <w:rPr>
          <w:rFonts w:ascii="Times New Roman" w:hAnsi="Times New Roman"/>
          <w:color w:val="191919"/>
          <w:spacing w:val="-2"/>
          <w:sz w:val="18"/>
          <w:szCs w:val="18"/>
        </w:rPr>
        <w:t xml:space="preserve"> audienc</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non-traditiona</w:t>
      </w:r>
      <w:r>
        <w:rPr>
          <w:rFonts w:ascii="Times New Roman" w:hAnsi="Times New Roman"/>
          <w:color w:val="191919"/>
          <w:sz w:val="18"/>
          <w:szCs w:val="18"/>
        </w:rPr>
        <w:t>l</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wh</w:t>
      </w:r>
      <w:r>
        <w:rPr>
          <w:rFonts w:ascii="Times New Roman" w:hAnsi="Times New Roman"/>
          <w:color w:val="191919"/>
          <w:sz w:val="18"/>
          <w:szCs w:val="18"/>
        </w:rPr>
        <w:t>o</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bee</w:t>
      </w:r>
      <w:r>
        <w:rPr>
          <w:rFonts w:ascii="Times New Roman" w:hAnsi="Times New Roman"/>
          <w:color w:val="191919"/>
          <w:sz w:val="18"/>
          <w:szCs w:val="18"/>
        </w:rPr>
        <w:t>n</w:t>
      </w:r>
      <w:r>
        <w:rPr>
          <w:rFonts w:ascii="Times New Roman" w:hAnsi="Times New Roman"/>
          <w:color w:val="191919"/>
          <w:spacing w:val="-2"/>
          <w:sz w:val="18"/>
          <w:szCs w:val="18"/>
        </w:rPr>
        <w:t xml:space="preserve"> ou</w:t>
      </w:r>
      <w:r>
        <w:rPr>
          <w:rFonts w:ascii="Times New Roman" w:hAnsi="Times New Roman"/>
          <w:color w:val="191919"/>
          <w:sz w:val="18"/>
          <w:szCs w:val="18"/>
        </w:rPr>
        <w:t>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hig</w:t>
      </w:r>
      <w:r>
        <w:rPr>
          <w:rFonts w:ascii="Times New Roman" w:hAnsi="Times New Roman"/>
          <w:color w:val="191919"/>
          <w:sz w:val="18"/>
          <w:szCs w:val="18"/>
        </w:rPr>
        <w:t>h</w:t>
      </w:r>
      <w:r>
        <w:rPr>
          <w:rFonts w:ascii="Times New Roman" w:hAnsi="Times New Roman"/>
          <w:color w:val="191919"/>
          <w:spacing w:val="-2"/>
          <w:sz w:val="18"/>
          <w:szCs w:val="18"/>
        </w:rPr>
        <w:t xml:space="preserve"> schoo</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2"/>
          <w:sz w:val="18"/>
          <w:szCs w:val="18"/>
        </w:rPr>
        <w:t xml:space="preserve"> leas</w:t>
      </w:r>
      <w:r>
        <w:rPr>
          <w:rFonts w:ascii="Times New Roman" w:hAnsi="Times New Roman"/>
          <w:color w:val="191919"/>
          <w:sz w:val="18"/>
          <w:szCs w:val="18"/>
        </w:rPr>
        <w:t>t</w:t>
      </w:r>
      <w:r>
        <w:rPr>
          <w:rFonts w:ascii="Times New Roman" w:hAnsi="Times New Roman"/>
          <w:color w:val="191919"/>
          <w:spacing w:val="-2"/>
          <w:sz w:val="18"/>
          <w:szCs w:val="18"/>
        </w:rPr>
        <w:t xml:space="preserve"> fiv</w:t>
      </w:r>
      <w:r>
        <w:rPr>
          <w:rFonts w:ascii="Times New Roman" w:hAnsi="Times New Roman"/>
          <w:color w:val="191919"/>
          <w:sz w:val="18"/>
          <w:szCs w:val="18"/>
        </w:rPr>
        <w:t>e</w:t>
      </w:r>
      <w:r>
        <w:rPr>
          <w:rFonts w:ascii="Times New Roman" w:hAnsi="Times New Roman"/>
          <w:color w:val="191919"/>
          <w:spacing w:val="-2"/>
          <w:sz w:val="18"/>
          <w:szCs w:val="18"/>
        </w:rPr>
        <w:t xml:space="preserve"> year</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2"/>
          <w:sz w:val="18"/>
          <w:szCs w:val="18"/>
        </w:rPr>
        <w:t xml:space="preserve"> hig</w:t>
      </w:r>
      <w:r>
        <w:rPr>
          <w:rFonts w:ascii="Times New Roman" w:hAnsi="Times New Roman"/>
          <w:color w:val="191919"/>
          <w:sz w:val="18"/>
          <w:szCs w:val="18"/>
        </w:rPr>
        <w:t>h</w:t>
      </w:r>
      <w:r>
        <w:rPr>
          <w:rFonts w:ascii="Times New Roman" w:hAnsi="Times New Roman"/>
          <w:color w:val="191919"/>
          <w:spacing w:val="-2"/>
          <w:sz w:val="18"/>
          <w:szCs w:val="18"/>
        </w:rPr>
        <w:t xml:space="preserve"> school clas</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graduate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ago</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definin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holdin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w:t>
      </w:r>
      <w:r>
        <w:rPr>
          <w:rFonts w:ascii="Times New Roman" w:hAnsi="Times New Roman"/>
          <w:color w:val="191919"/>
          <w:spacing w:val="-3"/>
          <w:sz w:val="18"/>
          <w:szCs w:val="18"/>
        </w:rPr>
        <w:t>o</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diplom</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approve</w:t>
      </w:r>
      <w:r>
        <w:rPr>
          <w:rFonts w:ascii="Times New Roman" w:hAnsi="Times New Roman"/>
          <w:color w:val="191919"/>
          <w:sz w:val="18"/>
          <w:szCs w:val="18"/>
        </w:rPr>
        <w:t xml:space="preserve">d </w:t>
      </w:r>
      <w:r>
        <w:rPr>
          <w:rFonts w:ascii="Times New Roman" w:hAnsi="Times New Roman"/>
          <w:color w:val="191919"/>
          <w:spacing w:val="-2"/>
          <w:sz w:val="18"/>
          <w:szCs w:val="18"/>
        </w:rPr>
        <w:t>hig</w:t>
      </w:r>
      <w:r>
        <w:rPr>
          <w:rFonts w:ascii="Times New Roman" w:hAnsi="Times New Roman"/>
          <w:color w:val="191919"/>
          <w:sz w:val="18"/>
          <w:szCs w:val="18"/>
        </w:rPr>
        <w:t xml:space="preserve">h </w:t>
      </w:r>
      <w:r>
        <w:rPr>
          <w:rFonts w:ascii="Times New Roman" w:hAnsi="Times New Roman"/>
          <w:color w:val="191919"/>
          <w:spacing w:val="-2"/>
          <w:sz w:val="18"/>
          <w:szCs w:val="18"/>
        </w:rPr>
        <w:t>schoo</w:t>
      </w:r>
      <w:r>
        <w:rPr>
          <w:rFonts w:ascii="Times New Roman" w:hAnsi="Times New Roman"/>
          <w:color w:val="191919"/>
          <w:sz w:val="18"/>
          <w:szCs w:val="18"/>
        </w:rPr>
        <w:t xml:space="preserve">l </w:t>
      </w:r>
      <w:r>
        <w:rPr>
          <w:rFonts w:ascii="Times New Roman" w:hAnsi="Times New Roman"/>
          <w:color w:val="191919"/>
          <w:spacing w:val="-2"/>
          <w:sz w:val="18"/>
          <w:szCs w:val="18"/>
        </w:rPr>
        <w:t>a</w:t>
      </w:r>
      <w:r>
        <w:rPr>
          <w:rFonts w:ascii="Times New Roman" w:hAnsi="Times New Roman"/>
          <w:color w:val="191919"/>
          <w:sz w:val="18"/>
          <w:szCs w:val="18"/>
        </w:rPr>
        <w:t xml:space="preserve">s </w:t>
      </w:r>
      <w:r>
        <w:rPr>
          <w:rFonts w:ascii="Times New Roman" w:hAnsi="Times New Roman"/>
          <w:color w:val="191919"/>
          <w:spacing w:val="-2"/>
          <w:sz w:val="18"/>
          <w:szCs w:val="18"/>
        </w:rPr>
        <w:t>specifie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Syste</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Boar</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Regent</w:t>
      </w:r>
      <w:r>
        <w:rPr>
          <w:rFonts w:ascii="Times New Roman" w:hAnsi="Times New Roman"/>
          <w:color w:val="191919"/>
          <w:sz w:val="18"/>
          <w:szCs w:val="18"/>
        </w:rPr>
        <w:t xml:space="preserve">s </w:t>
      </w:r>
      <w:r>
        <w:rPr>
          <w:rFonts w:ascii="Times New Roman" w:hAnsi="Times New Roman"/>
          <w:color w:val="191919"/>
          <w:spacing w:val="-2"/>
          <w:sz w:val="18"/>
          <w:szCs w:val="18"/>
        </w:rPr>
        <w:t>Policy</w:t>
      </w:r>
      <w:r>
        <w:rPr>
          <w:rFonts w:ascii="Times New Roman" w:hAnsi="Times New Roman"/>
          <w:color w:val="191919"/>
          <w:sz w:val="18"/>
          <w:szCs w:val="18"/>
        </w:rPr>
        <w:t xml:space="preserve">; </w:t>
      </w:r>
      <w:r>
        <w:rPr>
          <w:rFonts w:ascii="Times New Roman" w:hAnsi="Times New Roman"/>
          <w:color w:val="191919"/>
          <w:spacing w:val="-2"/>
          <w:sz w:val="18"/>
          <w:szCs w:val="18"/>
        </w:rPr>
        <w:t>Sectio</w:t>
      </w:r>
      <w:r>
        <w:rPr>
          <w:rFonts w:ascii="Times New Roman" w:hAnsi="Times New Roman"/>
          <w:color w:val="191919"/>
          <w:sz w:val="18"/>
          <w:szCs w:val="18"/>
        </w:rPr>
        <w:t xml:space="preserve">n </w:t>
      </w:r>
      <w:r>
        <w:rPr>
          <w:rFonts w:ascii="Times New Roman" w:hAnsi="Times New Roman"/>
          <w:color w:val="191919"/>
          <w:spacing w:val="-2"/>
          <w:sz w:val="18"/>
          <w:szCs w:val="18"/>
        </w:rPr>
        <w:t>402.010</w:t>
      </w:r>
      <w:r>
        <w:rPr>
          <w:rFonts w:ascii="Times New Roman" w:hAnsi="Times New Roman"/>
          <w:color w:val="191919"/>
          <w:sz w:val="18"/>
          <w:szCs w:val="18"/>
        </w:rPr>
        <w:t xml:space="preserve">1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havin</w:t>
      </w:r>
      <w:r>
        <w:rPr>
          <w:rFonts w:ascii="Times New Roman" w:hAnsi="Times New Roman"/>
          <w:color w:val="191919"/>
          <w:sz w:val="18"/>
          <w:szCs w:val="18"/>
        </w:rPr>
        <w:t xml:space="preserve">g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GED</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fewe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9"/>
          <w:sz w:val="18"/>
          <w:szCs w:val="18"/>
        </w:rPr>
        <w:t xml:space="preserve"> </w:t>
      </w:r>
      <w:r>
        <w:rPr>
          <w:rFonts w:ascii="Times New Roman" w:hAnsi="Times New Roman"/>
          <w:color w:val="191919"/>
          <w:spacing w:val="-2"/>
          <w:sz w:val="18"/>
          <w:szCs w:val="18"/>
        </w:rPr>
        <w:t>transferabl</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attende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wi</w:t>
      </w:r>
      <w:r>
        <w:rPr>
          <w:rFonts w:ascii="Times New Roman" w:hAnsi="Times New Roman"/>
          <w:color w:val="191919"/>
          <w:spacing w:val="-3"/>
          <w:sz w:val="18"/>
          <w:szCs w:val="18"/>
        </w:rPr>
        <w:t>t</w:t>
      </w:r>
      <w:r>
        <w:rPr>
          <w:rFonts w:ascii="Times New Roman" w:hAnsi="Times New Roman"/>
          <w:color w:val="191919"/>
          <w:spacing w:val="-2"/>
          <w:sz w:val="18"/>
          <w:szCs w:val="18"/>
        </w:rPr>
        <w:t>hi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five 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recognize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toda</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2"/>
          <w:sz w:val="18"/>
          <w:szCs w:val="18"/>
        </w:rPr>
        <w:t>yesterday'</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responses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16"/>
          <w:sz w:val="18"/>
          <w:szCs w:val="18"/>
        </w:rPr>
        <w:t>W</w:t>
      </w:r>
      <w:r>
        <w:rPr>
          <w:rFonts w:ascii="Times New Roman" w:hAnsi="Times New Roman"/>
          <w:color w:val="191919"/>
          <w:sz w:val="18"/>
          <w:szCs w:val="18"/>
        </w:rPr>
        <w:t>e</w:t>
      </w:r>
      <w:r>
        <w:rPr>
          <w:rFonts w:ascii="Times New Roman" w:hAnsi="Times New Roman"/>
          <w:color w:val="191919"/>
          <w:spacing w:val="2"/>
          <w:sz w:val="18"/>
          <w:szCs w:val="18"/>
        </w:rPr>
        <w:t xml:space="preserve"> </w:t>
      </w:r>
      <w:proofErr w:type="spellStart"/>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proofErr w:type="spellEnd"/>
      <w:r>
        <w:rPr>
          <w:rFonts w:ascii="Times New Roman" w:hAnsi="Times New Roman"/>
          <w:color w:val="191919"/>
          <w:spacing w:val="2"/>
          <w:sz w:val="18"/>
          <w:szCs w:val="18"/>
        </w:rPr>
        <w:t xml:space="preserve"> </w:t>
      </w:r>
      <w:r>
        <w:rPr>
          <w:rFonts w:ascii="Times New Roman" w:hAnsi="Times New Roman"/>
          <w:color w:val="191919"/>
          <w:spacing w:val="-2"/>
          <w:sz w:val="18"/>
          <w:szCs w:val="18"/>
        </w:rPr>
        <w:t>ignor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3"/>
          <w:sz w:val="18"/>
          <w:szCs w:val="18"/>
        </w:rPr>
        <w:t>d</w:t>
      </w:r>
      <w:r>
        <w:rPr>
          <w:rFonts w:ascii="Times New Roman" w:hAnsi="Times New Roman"/>
          <w:color w:val="191919"/>
          <w:spacing w:val="-2"/>
          <w:sz w:val="18"/>
          <w:szCs w:val="18"/>
        </w:rPr>
        <w:t>isparitie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that exis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betwee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groups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particularl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olde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addin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weeken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adequat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adversel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impac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Albany 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pacing w:val="-2"/>
          <w:sz w:val="18"/>
          <w:szCs w:val="18"/>
        </w:rPr>
        <w:t>fed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but i</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arises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available</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WE</w:t>
      </w:r>
      <w:r>
        <w:rPr>
          <w:rFonts w:ascii="Times New Roman" w:hAnsi="Times New Roman"/>
          <w:color w:val="191919"/>
          <w:sz w:val="18"/>
          <w:szCs w:val="18"/>
        </w:rPr>
        <w:t>U</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w:t>
      </w:r>
      <w:r>
        <w:rPr>
          <w:rFonts w:ascii="Times New Roman" w:hAnsi="Times New Roman"/>
          <w:color w:val="191919"/>
          <w:spacing w:val="-3"/>
          <w:sz w:val="18"/>
          <w:szCs w:val="18"/>
        </w:rPr>
        <w:t>e</w:t>
      </w:r>
      <w:r>
        <w:rPr>
          <w:rFonts w:ascii="Times New Roman" w:hAnsi="Times New Roman"/>
          <w:color w:val="191919"/>
          <w:spacing w:val="-2"/>
          <w:sz w:val="18"/>
          <w:szCs w:val="18"/>
        </w:rPr>
        <w:t>serv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services.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tabs>
          <w:tab w:val="left" w:pos="11160"/>
        </w:tabs>
        <w:autoSpaceDE w:val="0"/>
        <w:autoSpaceDN w:val="0"/>
        <w:adjustRightInd w:val="0"/>
        <w:spacing w:after="0" w:line="249" w:lineRule="auto"/>
        <w:ind w:left="180" w:right="130" w:firstLine="0"/>
        <w:rPr>
          <w:rFonts w:ascii="Times New Roman" w:hAnsi="Times New Roman"/>
          <w:color w:val="000000"/>
          <w:sz w:val="18"/>
          <w:szCs w:val="18"/>
        </w:rPr>
      </w:pP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Services 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Security 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Records Compute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Access Advisemen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Counseling </w:t>
      </w:r>
      <w:r>
        <w:rPr>
          <w:rFonts w:ascii="Times New Roman" w:hAnsi="Times New Roman"/>
          <w:color w:val="191919"/>
          <w:spacing w:val="-8"/>
          <w:sz w:val="18"/>
          <w:szCs w:val="18"/>
        </w:rPr>
        <w:t>T</w:t>
      </w:r>
      <w:r>
        <w:rPr>
          <w:rFonts w:ascii="Times New Roman" w:hAnsi="Times New Roman"/>
          <w:color w:val="191919"/>
          <w:spacing w:val="-2"/>
          <w:sz w:val="18"/>
          <w:szCs w:val="18"/>
        </w:rPr>
        <w:t>utoria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Assistance</w:t>
      </w:r>
    </w:p>
    <w:p w:rsidR="00974DBB" w:rsidRDefault="00974DBB" w:rsidP="00974DBB">
      <w:pPr>
        <w:widowControl w:val="0"/>
        <w:autoSpaceDE w:val="0"/>
        <w:autoSpaceDN w:val="0"/>
        <w:adjustRightInd w:val="0"/>
        <w:spacing w:after="0" w:line="200" w:lineRule="exact"/>
        <w:ind w:left="900"/>
        <w:rPr>
          <w:rFonts w:ascii="Times New Roman" w:hAnsi="Times New Roman"/>
          <w:color w:val="000000"/>
          <w:sz w:val="20"/>
          <w:szCs w:val="20"/>
        </w:rPr>
      </w:pPr>
    </w:p>
    <w:p w:rsidR="00974DBB" w:rsidRP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sectPr w:rsidR="00974DBB" w:rsidRPr="00974DBB" w:rsidSect="00D03216">
      <w:headerReference w:type="even" r:id="rId44"/>
      <w:headerReference w:type="default" r:id="rId45"/>
      <w:footerReference w:type="even" r:id="rId46"/>
      <w:footerReference w:type="default" r:id="rId47"/>
      <w:headerReference w:type="first" r:id="rId48"/>
      <w:footerReference w:type="first" r:id="rId49"/>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7DF" w:rsidRDefault="006D17DF" w:rsidP="006F578C">
      <w:pPr>
        <w:spacing w:after="0"/>
      </w:pPr>
      <w:r>
        <w:separator/>
      </w:r>
    </w:p>
  </w:endnote>
  <w:endnote w:type="continuationSeparator" w:id="0">
    <w:p w:rsidR="006D17DF" w:rsidRDefault="006D17DF" w:rsidP="006F57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65" w:rsidRPr="00930B65" w:rsidRDefault="006A495C" w:rsidP="00930B65">
    <w:pPr>
      <w:pStyle w:val="Footer"/>
      <w:jc w:val="center"/>
      <w:rPr>
        <w:sz w:val="18"/>
        <w:szCs w:val="18"/>
      </w:rPr>
    </w:pPr>
    <w:r w:rsidRPr="006A495C">
      <w:rPr>
        <w:noProof/>
      </w:rPr>
      <w:pict>
        <v:shapetype id="_x0000_t202" coordsize="21600,21600" o:spt="202" path="m,l,21600r21600,l21600,xe">
          <v:stroke joinstyle="miter"/>
          <v:path gradientshapeok="t" o:connecttype="rect"/>
        </v:shapetype>
        <v:shape id="_x0000_s2084" type="#_x0000_t202" style="position:absolute;left:0;text-align:left;margin-left:-36.55pt;margin-top:-21.45pt;width:34pt;height:34.15pt;z-index:251661312">
          <v:textbox style="mso-next-textbox:#_x0000_s2084" inset="0,0,0,0">
            <w:txbxContent>
              <w:p w:rsidR="00930B65" w:rsidRPr="00930B65" w:rsidRDefault="006A495C" w:rsidP="00930B65">
                <w:pPr>
                  <w:ind w:firstLine="0"/>
                  <w:rPr>
                    <w:rFonts w:ascii="Impact" w:hAnsi="Impact"/>
                    <w:sz w:val="40"/>
                    <w:szCs w:val="40"/>
                  </w:rPr>
                </w:pPr>
                <w:r w:rsidRPr="00930B65">
                  <w:rPr>
                    <w:rFonts w:ascii="Impact" w:hAnsi="Impact"/>
                    <w:sz w:val="40"/>
                    <w:szCs w:val="40"/>
                  </w:rPr>
                  <w:fldChar w:fldCharType="begin"/>
                </w:r>
                <w:r w:rsidR="00930B65" w:rsidRPr="00930B65">
                  <w:rPr>
                    <w:rFonts w:ascii="Impact" w:hAnsi="Impact"/>
                    <w:sz w:val="40"/>
                    <w:szCs w:val="40"/>
                  </w:rPr>
                  <w:instrText xml:space="preserve"> PAGE   \* MERGEFORMAT </w:instrText>
                </w:r>
                <w:r w:rsidRPr="00930B65">
                  <w:rPr>
                    <w:rFonts w:ascii="Impact" w:hAnsi="Impact"/>
                    <w:sz w:val="40"/>
                    <w:szCs w:val="40"/>
                  </w:rPr>
                  <w:fldChar w:fldCharType="separate"/>
                </w:r>
                <w:r w:rsidR="00C020E6">
                  <w:rPr>
                    <w:rFonts w:ascii="Impact" w:hAnsi="Impact"/>
                    <w:noProof/>
                    <w:sz w:val="40"/>
                    <w:szCs w:val="40"/>
                  </w:rPr>
                  <w:t>46</w:t>
                </w:r>
                <w:r w:rsidRPr="00930B65">
                  <w:rPr>
                    <w:rFonts w:ascii="Impact" w:hAnsi="Impact"/>
                    <w:sz w:val="40"/>
                    <w:szCs w:val="40"/>
                  </w:rPr>
                  <w:fldChar w:fldCharType="end"/>
                </w:r>
              </w:p>
            </w:txbxContent>
          </v:textbox>
        </v:shape>
      </w:pict>
    </w:r>
    <w:r w:rsidR="00930B65" w:rsidRPr="00930B65">
      <w:t>2011-2012 U</w:t>
    </w:r>
    <w:r w:rsidR="00930B65" w:rsidRPr="00930B65">
      <w:rPr>
        <w:sz w:val="18"/>
        <w:szCs w:val="18"/>
      </w:rPr>
      <w:t xml:space="preserve">NDERGRADUATE </w:t>
    </w:r>
    <w:r w:rsidR="00930B65" w:rsidRPr="00930B65">
      <w:rPr>
        <w:sz w:val="24"/>
        <w:szCs w:val="24"/>
      </w:rPr>
      <w:t>C</w:t>
    </w:r>
    <w:r w:rsidR="00930B65" w:rsidRPr="00930B65">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65" w:rsidRPr="00930B65" w:rsidRDefault="006A495C" w:rsidP="00930B65">
    <w:pPr>
      <w:pStyle w:val="Footer"/>
      <w:jc w:val="center"/>
      <w:rPr>
        <w:rFonts w:ascii="Times New Roman" w:hAnsi="Times New Roman" w:cs="Times New Roman"/>
        <w:sz w:val="18"/>
        <w:szCs w:val="18"/>
      </w:rPr>
    </w:pPr>
    <w:r w:rsidRPr="006A495C">
      <w:rPr>
        <w:rFonts w:ascii="Times New Roman" w:hAnsi="Times New Roman" w:cs="Times New Roman"/>
        <w:noProof/>
      </w:rPr>
      <w:pict>
        <v:shapetype id="_x0000_t202" coordsize="21600,21600" o:spt="202" path="m,l,21600r21600,l21600,xe">
          <v:stroke joinstyle="miter"/>
          <v:path gradientshapeok="t" o:connecttype="rect"/>
        </v:shapetype>
        <v:shape id="_x0000_s2102" type="#_x0000_t202" style="position:absolute;left:0;text-align:left;margin-left:531.35pt;margin-top:-21.9pt;width:32.55pt;height:34.15pt;z-index:251663360;v-text-anchor:middle">
          <v:textbox inset="0,0,0,0">
            <w:txbxContent>
              <w:p w:rsidR="00930B65" w:rsidRPr="00930B65" w:rsidRDefault="006A495C" w:rsidP="00930B65">
                <w:pPr>
                  <w:ind w:firstLine="0"/>
                  <w:rPr>
                    <w:rFonts w:ascii="Impact" w:hAnsi="Impact"/>
                    <w:sz w:val="40"/>
                    <w:szCs w:val="40"/>
                  </w:rPr>
                </w:pPr>
                <w:r w:rsidRPr="00930B65">
                  <w:rPr>
                    <w:rFonts w:ascii="Impact" w:hAnsi="Impact"/>
                    <w:sz w:val="40"/>
                    <w:szCs w:val="40"/>
                  </w:rPr>
                  <w:fldChar w:fldCharType="begin"/>
                </w:r>
                <w:r w:rsidR="00930B65" w:rsidRPr="00930B65">
                  <w:rPr>
                    <w:rFonts w:ascii="Impact" w:hAnsi="Impact"/>
                    <w:sz w:val="40"/>
                    <w:szCs w:val="40"/>
                  </w:rPr>
                  <w:instrText xml:space="preserve"> PAGE   \* MERGEFORMAT </w:instrText>
                </w:r>
                <w:r w:rsidRPr="00930B65">
                  <w:rPr>
                    <w:rFonts w:ascii="Impact" w:hAnsi="Impact"/>
                    <w:sz w:val="40"/>
                    <w:szCs w:val="40"/>
                  </w:rPr>
                  <w:fldChar w:fldCharType="separate"/>
                </w:r>
                <w:r w:rsidR="00C020E6">
                  <w:rPr>
                    <w:rFonts w:ascii="Impact" w:hAnsi="Impact"/>
                    <w:noProof/>
                    <w:sz w:val="40"/>
                    <w:szCs w:val="40"/>
                  </w:rPr>
                  <w:t>45</w:t>
                </w:r>
                <w:r w:rsidRPr="00930B65">
                  <w:rPr>
                    <w:rFonts w:ascii="Impact" w:hAnsi="Impact"/>
                    <w:sz w:val="40"/>
                    <w:szCs w:val="40"/>
                  </w:rPr>
                  <w:fldChar w:fldCharType="end"/>
                </w:r>
              </w:p>
            </w:txbxContent>
          </v:textbox>
        </v:shape>
      </w:pict>
    </w:r>
    <w:r w:rsidR="00930B65" w:rsidRPr="00930B65">
      <w:rPr>
        <w:rFonts w:ascii="Times New Roman" w:hAnsi="Times New Roman" w:cs="Times New Roman"/>
      </w:rPr>
      <w:t>2011-2012 U</w:t>
    </w:r>
    <w:r w:rsidR="00930B65" w:rsidRPr="00930B65">
      <w:rPr>
        <w:rFonts w:ascii="Times New Roman" w:hAnsi="Times New Roman" w:cs="Times New Roman"/>
        <w:sz w:val="18"/>
        <w:szCs w:val="18"/>
      </w:rPr>
      <w:t xml:space="preserve">NDERGRADUATE </w:t>
    </w:r>
    <w:r w:rsidR="00930B65" w:rsidRPr="00930B65">
      <w:rPr>
        <w:rFonts w:ascii="Times New Roman" w:hAnsi="Times New Roman" w:cs="Times New Roman"/>
      </w:rPr>
      <w:t>C</w:t>
    </w:r>
    <w:r w:rsidR="00930B65" w:rsidRPr="00930B65">
      <w:rPr>
        <w:rFonts w:ascii="Times New Roman" w:hAnsi="Times New Roman" w:cs="Times New Roman"/>
        <w:sz w:val="18"/>
        <w:szCs w:val="18"/>
      </w:rPr>
      <w:t>ATALOG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8C" w:rsidRPr="006F578C" w:rsidRDefault="006A495C" w:rsidP="006F578C">
    <w:pPr>
      <w:pStyle w:val="Footer"/>
      <w:jc w:val="center"/>
      <w:rPr>
        <w:sz w:val="18"/>
        <w:szCs w:val="18"/>
      </w:rPr>
    </w:pPr>
    <w:r w:rsidRPr="006A495C">
      <w:rPr>
        <w:noProof/>
      </w:rPr>
      <w:pict>
        <v:shapetype id="_x0000_t202" coordsize="21600,21600" o:spt="202" path="m,l,21600r21600,l21600,xe">
          <v:stroke joinstyle="miter"/>
          <v:path gradientshapeok="t" o:connecttype="rect"/>
        </v:shapetype>
        <v:shape id="_x0000_s2065" type="#_x0000_t202" style="position:absolute;left:0;text-align:left;margin-left:502.9pt;margin-top:-22.75pt;width:32.55pt;height:34.15pt;z-index:251659264">
          <v:textbox style="mso-next-textbox:#_x0000_s2065">
            <w:txbxContent>
              <w:p w:rsidR="006F578C" w:rsidRPr="006F578C" w:rsidRDefault="006A495C" w:rsidP="006F578C">
                <w:pPr>
                  <w:ind w:firstLine="0"/>
                  <w:rPr>
                    <w:rFonts w:ascii="Impact" w:hAnsi="Impact"/>
                    <w:sz w:val="40"/>
                    <w:szCs w:val="40"/>
                  </w:rPr>
                </w:pPr>
                <w:r w:rsidRPr="006F578C">
                  <w:rPr>
                    <w:rFonts w:ascii="Impact" w:hAnsi="Impact"/>
                    <w:sz w:val="40"/>
                    <w:szCs w:val="40"/>
                  </w:rPr>
                  <w:fldChar w:fldCharType="begin"/>
                </w:r>
                <w:r w:rsidR="006F578C" w:rsidRPr="006F578C">
                  <w:rPr>
                    <w:rFonts w:ascii="Impact" w:hAnsi="Impact"/>
                    <w:sz w:val="40"/>
                    <w:szCs w:val="40"/>
                  </w:rPr>
                  <w:instrText xml:space="preserve"> PAGE   \* MERGEFORMAT </w:instrText>
                </w:r>
                <w:r w:rsidRPr="006F578C">
                  <w:rPr>
                    <w:rFonts w:ascii="Impact" w:hAnsi="Impact"/>
                    <w:sz w:val="40"/>
                    <w:szCs w:val="40"/>
                  </w:rPr>
                  <w:fldChar w:fldCharType="separate"/>
                </w:r>
                <w:r w:rsidR="00930B65">
                  <w:rPr>
                    <w:rFonts w:ascii="Impact" w:hAnsi="Impact"/>
                    <w:noProof/>
                    <w:sz w:val="40"/>
                    <w:szCs w:val="40"/>
                  </w:rPr>
                  <w:t>1</w:t>
                </w:r>
                <w:r w:rsidRPr="006F578C">
                  <w:rPr>
                    <w:rFonts w:ascii="Impact" w:hAnsi="Impact"/>
                    <w:sz w:val="40"/>
                    <w:szCs w:val="40"/>
                  </w:rPr>
                  <w:fldChar w:fldCharType="end"/>
                </w:r>
              </w:p>
            </w:txbxContent>
          </v:textbox>
        </v:shape>
      </w:pict>
    </w:r>
    <w:r w:rsidR="006F578C" w:rsidRPr="006F578C">
      <w:t>2011-2012 U</w:t>
    </w:r>
    <w:r w:rsidR="006F578C" w:rsidRPr="006F578C">
      <w:rPr>
        <w:sz w:val="18"/>
        <w:szCs w:val="18"/>
      </w:rPr>
      <w:t xml:space="preserve">NDERGRADUATE </w:t>
    </w:r>
    <w:r w:rsidR="006F578C" w:rsidRPr="006F578C">
      <w:t>C</w:t>
    </w:r>
    <w:r w:rsidR="006F578C" w:rsidRPr="006F578C">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7DF" w:rsidRDefault="006D17DF" w:rsidP="006F578C">
      <w:pPr>
        <w:spacing w:after="0"/>
      </w:pPr>
      <w:r>
        <w:separator/>
      </w:r>
    </w:p>
  </w:footnote>
  <w:footnote w:type="continuationSeparator" w:id="0">
    <w:p w:rsidR="006D17DF" w:rsidRDefault="006D17DF" w:rsidP="006F578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65" w:rsidRDefault="006A495C">
    <w:pPr>
      <w:pStyle w:val="Header"/>
    </w:pPr>
    <w:r>
      <w:rPr>
        <w:noProof/>
      </w:rPr>
      <w:pict>
        <v:group id="_x0000_s2068" style="position:absolute;left:0;text-align:left;margin-left:-56.55pt;margin-top:-36pt;width:178.2pt;height:795.8pt;z-index:251660288" coordorigin="604,-71" coordsize="3564,15916">
          <v:rect id="_x0000_s2069"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9" inset="0,0,0,0">
              <w:txbxContent>
                <w:p w:rsidR="00930B65" w:rsidRDefault="00930B65" w:rsidP="00930B65">
                  <w:pPr>
                    <w:spacing w:after="0"/>
                    <w:ind w:firstLine="0"/>
                    <w:rPr>
                      <w:b/>
                      <w:color w:val="000000" w:themeColor="text1"/>
                    </w:rPr>
                  </w:pPr>
                  <w:r>
                    <w:rPr>
                      <w:b/>
                      <w:color w:val="000000" w:themeColor="text1"/>
                    </w:rPr>
                    <w:t xml:space="preserve">   </w:t>
                  </w:r>
                </w:p>
                <w:p w:rsidR="00930B65" w:rsidRPr="00E963F1" w:rsidRDefault="00930B6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70" style="position:absolute;left:604;top:-71;width:3564;height:15916" coordorigin="192,-71" coordsize="3564,15916">
            <v:group id="_x0000_s2071" style="position:absolute;left:192;top:-71;width:1080;height:15916" coordorigin="24,-101" coordsize="1080,15916">
              <v:rect id="_x0000_s2072"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72" inset="0,0,0,0">
                  <w:txbxContent>
                    <w:p w:rsidR="00930B65" w:rsidRDefault="00930B65" w:rsidP="00930B65">
                      <w:pPr>
                        <w:spacing w:after="0"/>
                        <w:ind w:firstLine="0"/>
                        <w:rPr>
                          <w:b/>
                          <w:color w:val="000000" w:themeColor="text1"/>
                        </w:rPr>
                      </w:pPr>
                      <w:r>
                        <w:rPr>
                          <w:b/>
                          <w:color w:val="000000" w:themeColor="text1"/>
                        </w:rPr>
                        <w:t xml:space="preserve">   </w:t>
                      </w:r>
                    </w:p>
                    <w:p w:rsidR="00930B65" w:rsidRDefault="00930B6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930B65" w:rsidRDefault="00930B6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930B65" w:rsidRPr="00E963F1" w:rsidRDefault="00930B6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3" style="position:absolute;left:53;top:2300;width:1051;height:13112" coordorigin="1867,2374" coordsize="1051,13112">
                <v:shapetype id="_x0000_t32" coordsize="21600,21600" o:spt="32" o:oned="t" path="m,l21600,21600e" filled="f">
                  <v:path arrowok="t" fillok="f" o:connecttype="none"/>
                  <o:lock v:ext="edit" shapetype="t"/>
                </v:shapetype>
                <v:shape id="_x0000_s2074" type="#_x0000_t32" style="position:absolute;left:1867;top:4138;width:1051;height:0" o:connectortype="straight" strokeweight="2pt"/>
                <v:shape id="_x0000_s2075" type="#_x0000_t32" style="position:absolute;left:1867;top:2374;width:1051;height:0" o:connectortype="straight" strokeweight="2pt"/>
                <v:shape id="Freeform 2758" o:spid="_x0000_s2076"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7"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8" type="#_x0000_t32" style="position:absolute;left:1867;top:5972;width:1051;height:0" o:connectortype="straight" strokeweight="2pt"/>
                <v:shape id="_x0000_s2079" type="#_x0000_t32" style="position:absolute;left:1867;top:7752;width:1051;height:0" o:connectortype="straight" strokeweight="2pt"/>
                <v:shape id="_x0000_s2080" type="#_x0000_t32" style="position:absolute;left:1867;top:9629;width:1051;height:0" o:connectortype="straight" strokeweight="2pt"/>
                <v:shape id="_x0000_s2081" type="#_x0000_t32" style="position:absolute;left:1867;top:11447;width:1051;height:0" o:connectortype="straight" strokeweight="2pt"/>
                <v:shape id="_x0000_s2082" type="#_x0000_t32" style="position:absolute;left:1867;top:13247;width:1051;height:0" o:connectortype="straight" strokeweight="2pt"/>
              </v:group>
            </v:group>
            <v:rect id="_x0000_s2083" style="position:absolute;left:932;top:304;width:2824;height:421" fillcolor="white [3201]" strokecolor="#bfbfbf [2412]" strokeweight="2.5pt">
              <v:shadow color="#868686"/>
              <v:textbox style="mso-next-textbox:#_x0000_s2083">
                <w:txbxContent>
                  <w:p w:rsidR="00930B65" w:rsidRDefault="00930B65" w:rsidP="00930B65">
                    <w:pPr>
                      <w:ind w:firstLine="0"/>
                    </w:pPr>
                    <w:r>
                      <w:t>Albany State University</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65" w:rsidRDefault="006A495C">
    <w:pPr>
      <w:pStyle w:val="Header"/>
    </w:pPr>
    <w:r>
      <w:rPr>
        <w:noProof/>
      </w:rPr>
      <w:pict>
        <v:group id="_x0000_s2086" style="position:absolute;left:0;text-align:left;margin-left:423.75pt;margin-top:-37.3pt;width:160.15pt;height:795.8pt;z-index:251662336" coordorigin="-762,-59" coordsize="3203,15916">
          <v:rect id="_x0000_s2087"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7" inset="0,0,0,0">
              <w:txbxContent>
                <w:p w:rsidR="00930B65" w:rsidRDefault="00930B65" w:rsidP="00930B65">
                  <w:pPr>
                    <w:spacing w:after="0"/>
                    <w:ind w:firstLine="0"/>
                    <w:rPr>
                      <w:b/>
                      <w:color w:val="000000" w:themeColor="text1"/>
                    </w:rPr>
                  </w:pPr>
                  <w:r>
                    <w:rPr>
                      <w:b/>
                      <w:color w:val="000000" w:themeColor="text1"/>
                    </w:rPr>
                    <w:t xml:space="preserve">   </w:t>
                  </w:r>
                </w:p>
                <w:p w:rsidR="00930B65" w:rsidRPr="00E963F1" w:rsidRDefault="00930B6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8" style="position:absolute;left:-762;top:-59;width:3203;height:15916" coordorigin="-520,-59" coordsize="3203,15916">
            <v:group id="_x0000_s2089" style="position:absolute;left:1603;top:-59;width:1080;height:15916" coordorigin="7514,7" coordsize="1080,15916">
              <v:rect id="_x0000_s209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90" inset="0,0,0,0">
                  <w:txbxContent>
                    <w:p w:rsidR="00930B65" w:rsidRDefault="00930B65" w:rsidP="00930B65">
                      <w:pPr>
                        <w:spacing w:after="0"/>
                        <w:ind w:firstLine="0"/>
                        <w:rPr>
                          <w:b/>
                          <w:color w:val="000000" w:themeColor="text1"/>
                        </w:rPr>
                      </w:pPr>
                      <w:r>
                        <w:rPr>
                          <w:b/>
                          <w:color w:val="000000" w:themeColor="text1"/>
                        </w:rPr>
                        <w:t xml:space="preserve">   </w:t>
                      </w:r>
                    </w:p>
                    <w:p w:rsidR="00930B65" w:rsidRDefault="00930B6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930B65" w:rsidRDefault="00930B6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930B65" w:rsidRPr="00E963F1" w:rsidRDefault="00930B6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91" style="position:absolute;left:7514;top:2465;width:1075;height:13112" coordorigin="7514,2465" coordsize="1075,13112">
                <v:shapetype id="_x0000_t32" coordsize="21600,21600" o:spt="32" o:oned="t" path="m,l21600,21600e" filled="f">
                  <v:path arrowok="t" fillok="f" o:connecttype="none"/>
                  <o:lock v:ext="edit" shapetype="t"/>
                </v:shapetype>
                <v:shape id="_x0000_s2092" type="#_x0000_t32" style="position:absolute;left:7514;top:4229;width:1051;height:0" o:connectortype="straight" strokeweight="2pt"/>
                <v:shape id="_x0000_s2093" type="#_x0000_t32" style="position:absolute;left:7514;top:2465;width:1051;height:0" o:connectortype="straight" strokeweight="2pt"/>
                <v:shape id="Freeform 2758" o:spid="_x0000_s209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6" type="#_x0000_t32" style="position:absolute;left:7514;top:6063;width:1051;height:0" o:connectortype="straight" strokeweight="2pt"/>
                <v:shape id="_x0000_s2097" type="#_x0000_t32" style="position:absolute;left:7514;top:7843;width:1051;height:0" o:connectortype="straight" strokeweight="2pt"/>
                <v:shape id="_x0000_s2098" type="#_x0000_t32" style="position:absolute;left:7514;top:9720;width:1051;height:0" o:connectortype="straight" strokeweight="2pt"/>
                <v:shape id="_x0000_s2099" type="#_x0000_t32" style="position:absolute;left:7514;top:11538;width:1051;height:0" o:connectortype="straight" strokeweight="2pt"/>
                <v:shape id="_x0000_s2100" type="#_x0000_t32" style="position:absolute;left:7514;top:13338;width:1051;height:0" o:connectortype="straight" strokeweight="2pt"/>
              </v:group>
            </v:group>
            <v:rect id="_x0000_s2101" style="position:absolute;left:-520;top:296;width:2469;height:421" fillcolor="#f2f2f2 [3052]" strokecolor="#d8d8d8 [2732]" strokeweight="3pt">
              <v:shadow on="t" type="perspective" color="#243f60 [1604]" opacity=".5" offset="1pt" offset2="-1pt"/>
              <v:textbox inset=",0">
                <w:txbxContent>
                  <w:p w:rsidR="00930B65" w:rsidRDefault="00930B65" w:rsidP="00930B65">
                    <w:pPr>
                      <w:ind w:firstLine="0"/>
                    </w:pPr>
                    <w:r>
                      <w:t>Albany State University</w:t>
                    </w:r>
                  </w:p>
                </w:txbxContent>
              </v:textbox>
            </v:rect>
          </v:group>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8C" w:rsidRDefault="006A495C">
    <w:pPr>
      <w:pStyle w:val="Header"/>
    </w:pPr>
    <w:r>
      <w:rPr>
        <w:noProof/>
      </w:rPr>
      <w:pict>
        <v:group id="_x0000_s2049" style="position:absolute;left:0;text-align:left;margin-left:396.75pt;margin-top:-38.95pt;width:160.15pt;height:795.8pt;z-index:251658240" coordorigin="-762,-59" coordsize="3203,15916">
          <v:rect id="_x0000_s2050"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6F578C" w:rsidRDefault="006F578C" w:rsidP="006F578C">
                  <w:pPr>
                    <w:spacing w:after="0"/>
                    <w:ind w:firstLine="0"/>
                    <w:rPr>
                      <w:b/>
                      <w:color w:val="000000" w:themeColor="text1"/>
                    </w:rPr>
                  </w:pPr>
                  <w:r>
                    <w:rPr>
                      <w:b/>
                      <w:color w:val="000000" w:themeColor="text1"/>
                    </w:rPr>
                    <w:t xml:space="preserve">   </w:t>
                  </w:r>
                </w:p>
                <w:p w:rsidR="006F578C" w:rsidRPr="00E963F1" w:rsidRDefault="006F578C"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62;top:-59;width:3203;height:15916" coordorigin="-520,-59" coordsize="3203,15916">
            <v:group id="_x0000_s2052" style="position:absolute;left:1603;top:-59;width:1080;height:15916" coordorigin="7514,7" coordsize="1080,15916">
              <v:rect id="_x0000_s205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53" inset="0,0,0,0">
                  <w:txbxContent>
                    <w:p w:rsidR="006F578C" w:rsidRDefault="006F578C" w:rsidP="006F578C">
                      <w:pPr>
                        <w:spacing w:after="0"/>
                        <w:ind w:firstLine="0"/>
                        <w:rPr>
                          <w:b/>
                          <w:color w:val="000000" w:themeColor="text1"/>
                        </w:rPr>
                      </w:pPr>
                      <w:r>
                        <w:rPr>
                          <w:b/>
                          <w:color w:val="000000" w:themeColor="text1"/>
                        </w:rPr>
                        <w:t xml:space="preserve">   </w:t>
                      </w:r>
                    </w:p>
                    <w:p w:rsidR="006F578C" w:rsidRDefault="006F578C"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6F578C" w:rsidRDefault="006F578C"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6F578C" w:rsidRPr="00E963F1" w:rsidRDefault="006F578C"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7514;top:2465;width:1075;height:13112" coordorigin="7514,2465" coordsize="1075,13112">
                <v:shapetype id="_x0000_t32" coordsize="21600,21600" o:spt="32" o:oned="t" path="m,l21600,21600e" filled="f">
                  <v:path arrowok="t" fillok="f" o:connecttype="none"/>
                  <o:lock v:ext="edit" shapetype="t"/>
                </v:shapetype>
                <v:shape id="_x0000_s2055" type="#_x0000_t32" style="position:absolute;left:7514;top:4229;width:1051;height:0" o:connectortype="straight" strokeweight="2pt"/>
                <v:shape id="_x0000_s2056" type="#_x0000_t32" style="position:absolute;left:7514;top:2465;width:1051;height:0" o:connectortype="straight" strokeweight="2pt"/>
                <v:shape id="Freeform 2758" o:spid="_x0000_s205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7514;top:6063;width:1051;height:0" o:connectortype="straight" strokeweight="2pt"/>
                <v:shape id="_x0000_s2060" type="#_x0000_t32" style="position:absolute;left:7514;top:7843;width:1051;height:0" o:connectortype="straight" strokeweight="2pt"/>
                <v:shape id="_x0000_s2061" type="#_x0000_t32" style="position:absolute;left:7514;top:9720;width:1051;height:0" o:connectortype="straight" strokeweight="2pt"/>
                <v:shape id="_x0000_s2062" type="#_x0000_t32" style="position:absolute;left:7514;top:11538;width:1051;height:0" o:connectortype="straight" strokeweight="2pt"/>
                <v:shape id="_x0000_s2063" type="#_x0000_t32" style="position:absolute;left:7514;top:13338;width:1051;height:0" o:connectortype="straight" strokeweight="2pt"/>
              </v:group>
            </v:group>
            <v:rect id="_x0000_s2064" style="position:absolute;left:-520;top:296;width:2469;height:421" fillcolor="#f2f2f2 [3052]" strokecolor="#d8d8d8 [2732]" strokeweight="3pt">
              <v:shadow on="t" type="perspective" color="#243f60 [1604]" opacity=".5" offset="1pt" offset2="-1pt"/>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6B6"/>
    <w:multiLevelType w:val="hybridMultilevel"/>
    <w:tmpl w:val="F9F837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9A6CF7"/>
    <w:multiLevelType w:val="hybridMultilevel"/>
    <w:tmpl w:val="26C2230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5646A8A"/>
    <w:multiLevelType w:val="multilevel"/>
    <w:tmpl w:val="DDD4B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5C7CEC"/>
    <w:multiLevelType w:val="hybridMultilevel"/>
    <w:tmpl w:val="939EB65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nsid w:val="0840334C"/>
    <w:multiLevelType w:val="hybridMultilevel"/>
    <w:tmpl w:val="69B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CC6891"/>
    <w:multiLevelType w:val="hybridMultilevel"/>
    <w:tmpl w:val="8A2E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00117"/>
    <w:multiLevelType w:val="hybridMultilevel"/>
    <w:tmpl w:val="71CE60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B26A55"/>
    <w:multiLevelType w:val="hybridMultilevel"/>
    <w:tmpl w:val="204A3D6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0EA87F1E"/>
    <w:multiLevelType w:val="hybridMultilevel"/>
    <w:tmpl w:val="0AFA8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FC620C"/>
    <w:multiLevelType w:val="hybridMultilevel"/>
    <w:tmpl w:val="666A8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332B1E"/>
    <w:multiLevelType w:val="hybridMultilevel"/>
    <w:tmpl w:val="C1DC912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82323F2"/>
    <w:multiLevelType w:val="hybridMultilevel"/>
    <w:tmpl w:val="59E2B9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BDB5704"/>
    <w:multiLevelType w:val="hybridMultilevel"/>
    <w:tmpl w:val="EDD6C13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2914CB"/>
    <w:multiLevelType w:val="multilevel"/>
    <w:tmpl w:val="D17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E486323"/>
    <w:multiLevelType w:val="hybridMultilevel"/>
    <w:tmpl w:val="E59C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A83D34"/>
    <w:multiLevelType w:val="hybridMultilevel"/>
    <w:tmpl w:val="7C2A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F844B04"/>
    <w:multiLevelType w:val="hybridMultilevel"/>
    <w:tmpl w:val="5426C07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nsid w:val="20F5221E"/>
    <w:multiLevelType w:val="hybridMultilevel"/>
    <w:tmpl w:val="2F040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9A16FD"/>
    <w:multiLevelType w:val="multilevel"/>
    <w:tmpl w:val="57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F60A37"/>
    <w:multiLevelType w:val="hybridMultilevel"/>
    <w:tmpl w:val="DECE2C6E"/>
    <w:lvl w:ilvl="0" w:tplc="E94804EC">
      <w:start w:val="1"/>
      <w:numFmt w:val="bullet"/>
      <w:lvlText w:val=""/>
      <w:lvlJc w:val="left"/>
      <w:pPr>
        <w:ind w:left="2430" w:hanging="360"/>
      </w:pPr>
      <w:rPr>
        <w:rFonts w:ascii="Symbol" w:hAnsi="Symbol" w:hint="default"/>
        <w:sz w:val="20"/>
        <w:szCs w:val="2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nsid w:val="26A66979"/>
    <w:multiLevelType w:val="hybridMultilevel"/>
    <w:tmpl w:val="435A5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DE5800"/>
    <w:multiLevelType w:val="hybridMultilevel"/>
    <w:tmpl w:val="7F3201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9E6160A"/>
    <w:multiLevelType w:val="hybridMultilevel"/>
    <w:tmpl w:val="5A26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703D28"/>
    <w:multiLevelType w:val="hybridMultilevel"/>
    <w:tmpl w:val="AF327E8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E05714"/>
    <w:multiLevelType w:val="hybridMultilevel"/>
    <w:tmpl w:val="DDB6300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8">
    <w:nsid w:val="3C990295"/>
    <w:multiLevelType w:val="hybridMultilevel"/>
    <w:tmpl w:val="8D6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A42D01"/>
    <w:multiLevelType w:val="hybridMultilevel"/>
    <w:tmpl w:val="982EC17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3D3E21B9"/>
    <w:multiLevelType w:val="hybridMultilevel"/>
    <w:tmpl w:val="D688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8B2901"/>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F531230"/>
    <w:multiLevelType w:val="hybridMultilevel"/>
    <w:tmpl w:val="0222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817255"/>
    <w:multiLevelType w:val="hybridMultilevel"/>
    <w:tmpl w:val="FE0A4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3AC5EE0"/>
    <w:multiLevelType w:val="hybridMultilevel"/>
    <w:tmpl w:val="1346C9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563209B"/>
    <w:multiLevelType w:val="hybridMultilevel"/>
    <w:tmpl w:val="47C83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7B82E3C"/>
    <w:multiLevelType w:val="multilevel"/>
    <w:tmpl w:val="CC36E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CF09D7"/>
    <w:multiLevelType w:val="hybridMultilevel"/>
    <w:tmpl w:val="471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CCF756E"/>
    <w:multiLevelType w:val="hybridMultilevel"/>
    <w:tmpl w:val="8CD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2C4090"/>
    <w:multiLevelType w:val="hybridMultilevel"/>
    <w:tmpl w:val="22047C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053460A"/>
    <w:multiLevelType w:val="hybridMultilevel"/>
    <w:tmpl w:val="64B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581A33B5"/>
    <w:multiLevelType w:val="hybridMultilevel"/>
    <w:tmpl w:val="BF48C3C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4">
    <w:nsid w:val="589C335E"/>
    <w:multiLevelType w:val="hybridMultilevel"/>
    <w:tmpl w:val="C70242A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5">
    <w:nsid w:val="58D53BA0"/>
    <w:multiLevelType w:val="hybridMultilevel"/>
    <w:tmpl w:val="780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1A739A"/>
    <w:multiLevelType w:val="hybridMultilevel"/>
    <w:tmpl w:val="3B9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A7C117F"/>
    <w:multiLevelType w:val="multilevel"/>
    <w:tmpl w:val="E1E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C1266E9"/>
    <w:multiLevelType w:val="hybridMultilevel"/>
    <w:tmpl w:val="6E3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CF211E"/>
    <w:multiLevelType w:val="hybridMultilevel"/>
    <w:tmpl w:val="86E0CF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nsid w:val="5E0A5E41"/>
    <w:multiLevelType w:val="hybridMultilevel"/>
    <w:tmpl w:val="7EF272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F131B23"/>
    <w:multiLevelType w:val="hybridMultilevel"/>
    <w:tmpl w:val="94E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DB0634"/>
    <w:multiLevelType w:val="hybridMultilevel"/>
    <w:tmpl w:val="3348E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nsid w:val="63F5674C"/>
    <w:multiLevelType w:val="multilevel"/>
    <w:tmpl w:val="318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58F5B6E"/>
    <w:multiLevelType w:val="hybridMultilevel"/>
    <w:tmpl w:val="9356D2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67625A63"/>
    <w:multiLevelType w:val="hybridMultilevel"/>
    <w:tmpl w:val="7CC05DE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7">
    <w:nsid w:val="6AAE68A7"/>
    <w:multiLevelType w:val="hybridMultilevel"/>
    <w:tmpl w:val="53BA93A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8">
    <w:nsid w:val="6D99558B"/>
    <w:multiLevelType w:val="hybridMultilevel"/>
    <w:tmpl w:val="E3BA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2E46B49"/>
    <w:multiLevelType w:val="multilevel"/>
    <w:tmpl w:val="364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3184359"/>
    <w:multiLevelType w:val="multilevel"/>
    <w:tmpl w:val="0330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3B64FB9"/>
    <w:multiLevelType w:val="hybridMultilevel"/>
    <w:tmpl w:val="624EE42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2">
    <w:nsid w:val="755C0DF9"/>
    <w:multiLevelType w:val="hybridMultilevel"/>
    <w:tmpl w:val="29C4BE74"/>
    <w:lvl w:ilvl="0" w:tplc="6DD02DD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3">
    <w:nsid w:val="79C416FA"/>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A764E94"/>
    <w:multiLevelType w:val="multilevel"/>
    <w:tmpl w:val="7E0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BB77831"/>
    <w:multiLevelType w:val="hybridMultilevel"/>
    <w:tmpl w:val="91EA4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6">
    <w:nsid w:val="7C14541B"/>
    <w:multiLevelType w:val="hybridMultilevel"/>
    <w:tmpl w:val="C890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F0B1134"/>
    <w:multiLevelType w:val="hybridMultilevel"/>
    <w:tmpl w:val="723865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7F1A5F46"/>
    <w:multiLevelType w:val="hybridMultilevel"/>
    <w:tmpl w:val="9EE05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7B7141"/>
    <w:multiLevelType w:val="hybridMultilevel"/>
    <w:tmpl w:val="42F8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1"/>
  </w:num>
  <w:num w:numId="2">
    <w:abstractNumId w:val="1"/>
  </w:num>
  <w:num w:numId="3">
    <w:abstractNumId w:val="6"/>
  </w:num>
  <w:num w:numId="4">
    <w:abstractNumId w:val="24"/>
  </w:num>
  <w:num w:numId="5">
    <w:abstractNumId w:val="38"/>
  </w:num>
  <w:num w:numId="6">
    <w:abstractNumId w:val="47"/>
  </w:num>
  <w:num w:numId="7">
    <w:abstractNumId w:val="26"/>
  </w:num>
  <w:num w:numId="8">
    <w:abstractNumId w:val="52"/>
  </w:num>
  <w:num w:numId="9">
    <w:abstractNumId w:val="65"/>
  </w:num>
  <w:num w:numId="10">
    <w:abstractNumId w:val="42"/>
  </w:num>
  <w:num w:numId="11">
    <w:abstractNumId w:val="50"/>
  </w:num>
  <w:num w:numId="12">
    <w:abstractNumId w:val="4"/>
  </w:num>
  <w:num w:numId="13">
    <w:abstractNumId w:val="33"/>
  </w:num>
  <w:num w:numId="14">
    <w:abstractNumId w:val="13"/>
  </w:num>
  <w:num w:numId="15">
    <w:abstractNumId w:val="29"/>
  </w:num>
  <w:num w:numId="16">
    <w:abstractNumId w:val="11"/>
  </w:num>
  <w:num w:numId="17">
    <w:abstractNumId w:val="43"/>
  </w:num>
  <w:num w:numId="18">
    <w:abstractNumId w:val="18"/>
  </w:num>
  <w:num w:numId="19">
    <w:abstractNumId w:val="44"/>
  </w:num>
  <w:num w:numId="20">
    <w:abstractNumId w:val="25"/>
  </w:num>
  <w:num w:numId="21">
    <w:abstractNumId w:val="27"/>
  </w:num>
  <w:num w:numId="22">
    <w:abstractNumId w:val="17"/>
  </w:num>
  <w:num w:numId="23">
    <w:abstractNumId w:val="48"/>
  </w:num>
  <w:num w:numId="24">
    <w:abstractNumId w:val="22"/>
  </w:num>
  <w:num w:numId="25">
    <w:abstractNumId w:val="34"/>
  </w:num>
  <w:num w:numId="26">
    <w:abstractNumId w:val="55"/>
  </w:num>
  <w:num w:numId="27">
    <w:abstractNumId w:val="40"/>
  </w:num>
  <w:num w:numId="28">
    <w:abstractNumId w:val="0"/>
  </w:num>
  <w:num w:numId="29">
    <w:abstractNumId w:val="67"/>
  </w:num>
  <w:num w:numId="30">
    <w:abstractNumId w:val="21"/>
  </w:num>
  <w:num w:numId="31">
    <w:abstractNumId w:val="51"/>
  </w:num>
  <w:num w:numId="32">
    <w:abstractNumId w:val="63"/>
  </w:num>
  <w:num w:numId="33">
    <w:abstractNumId w:val="31"/>
  </w:num>
  <w:num w:numId="34">
    <w:abstractNumId w:val="5"/>
  </w:num>
  <w:num w:numId="35">
    <w:abstractNumId w:val="41"/>
  </w:num>
  <w:num w:numId="36">
    <w:abstractNumId w:val="53"/>
  </w:num>
  <w:num w:numId="37">
    <w:abstractNumId w:val="28"/>
  </w:num>
  <w:num w:numId="38">
    <w:abstractNumId w:val="45"/>
  </w:num>
  <w:num w:numId="39">
    <w:abstractNumId w:val="3"/>
  </w:num>
  <w:num w:numId="40">
    <w:abstractNumId w:val="12"/>
  </w:num>
  <w:num w:numId="41">
    <w:abstractNumId w:val="2"/>
  </w:num>
  <w:num w:numId="42">
    <w:abstractNumId w:val="36"/>
  </w:num>
  <w:num w:numId="43">
    <w:abstractNumId w:val="66"/>
  </w:num>
  <w:num w:numId="44">
    <w:abstractNumId w:val="46"/>
  </w:num>
  <w:num w:numId="45">
    <w:abstractNumId w:val="39"/>
  </w:num>
  <w:num w:numId="46">
    <w:abstractNumId w:val="30"/>
  </w:num>
  <w:num w:numId="47">
    <w:abstractNumId w:val="37"/>
  </w:num>
  <w:num w:numId="48">
    <w:abstractNumId w:val="32"/>
  </w:num>
  <w:num w:numId="49">
    <w:abstractNumId w:val="23"/>
  </w:num>
  <w:num w:numId="50">
    <w:abstractNumId w:val="60"/>
  </w:num>
  <w:num w:numId="51">
    <w:abstractNumId w:val="20"/>
  </w:num>
  <w:num w:numId="52">
    <w:abstractNumId w:val="54"/>
  </w:num>
  <w:num w:numId="53">
    <w:abstractNumId w:val="15"/>
  </w:num>
  <w:num w:numId="54">
    <w:abstractNumId w:val="19"/>
  </w:num>
  <w:num w:numId="55">
    <w:abstractNumId w:val="14"/>
  </w:num>
  <w:num w:numId="56">
    <w:abstractNumId w:val="69"/>
  </w:num>
  <w:num w:numId="57">
    <w:abstractNumId w:val="59"/>
  </w:num>
  <w:num w:numId="58">
    <w:abstractNumId w:val="64"/>
  </w:num>
  <w:num w:numId="59">
    <w:abstractNumId w:val="58"/>
  </w:num>
  <w:num w:numId="60">
    <w:abstractNumId w:val="62"/>
  </w:num>
  <w:num w:numId="61">
    <w:abstractNumId w:val="49"/>
  </w:num>
  <w:num w:numId="62">
    <w:abstractNumId w:val="7"/>
  </w:num>
  <w:num w:numId="63">
    <w:abstractNumId w:val="35"/>
  </w:num>
  <w:num w:numId="64">
    <w:abstractNumId w:val="9"/>
  </w:num>
  <w:num w:numId="65">
    <w:abstractNumId w:val="57"/>
  </w:num>
  <w:num w:numId="66">
    <w:abstractNumId w:val="56"/>
  </w:num>
  <w:num w:numId="67">
    <w:abstractNumId w:val="16"/>
  </w:num>
  <w:num w:numId="68">
    <w:abstractNumId w:val="10"/>
  </w:num>
  <w:num w:numId="69">
    <w:abstractNumId w:val="68"/>
  </w:num>
  <w:num w:numId="70">
    <w:abstractNumId w:val="8"/>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7170"/>
    <o:shapelayout v:ext="edit">
      <o:idmap v:ext="edit" data="2"/>
      <o:rules v:ext="edit">
        <o:r id="V:Rule22" type="connector" idref="#_x0000_s2080"/>
        <o:r id="V:Rule23" type="connector" idref="#_x0000_s2081"/>
        <o:r id="V:Rule24" type="connector" idref="#_x0000_s2099"/>
        <o:r id="V:Rule25" type="connector" idref="#_x0000_s2056"/>
        <o:r id="V:Rule26" type="connector" idref="#_x0000_s2078"/>
        <o:r id="V:Rule27" type="connector" idref="#_x0000_s2079"/>
        <o:r id="V:Rule28" type="connector" idref="#_x0000_s2062"/>
        <o:r id="V:Rule29" type="connector" idref="#_x0000_s2092"/>
        <o:r id="V:Rule30" type="connector" idref="#_x0000_s2059"/>
        <o:r id="V:Rule31" type="connector" idref="#_x0000_s2061"/>
        <o:r id="V:Rule32" type="connector" idref="#_x0000_s2093"/>
        <o:r id="V:Rule33" type="connector" idref="#_x0000_s2100"/>
        <o:r id="V:Rule34" type="connector" idref="#_x0000_s2075"/>
        <o:r id="V:Rule35" type="connector" idref="#_x0000_s2055"/>
        <o:r id="V:Rule36" type="connector" idref="#_x0000_s2074"/>
        <o:r id="V:Rule37" type="connector" idref="#_x0000_s2060"/>
        <o:r id="V:Rule38" type="connector" idref="#_x0000_s2098"/>
        <o:r id="V:Rule39" type="connector" idref="#_x0000_s2063"/>
        <o:r id="V:Rule40" type="connector" idref="#_x0000_s2096"/>
        <o:r id="V:Rule41" type="connector" idref="#_x0000_s2097"/>
        <o:r id="V:Rule42" type="connector" idref="#_x0000_s2082"/>
      </o:rules>
    </o:shapelayout>
  </w:hdrShapeDefaults>
  <w:footnotePr>
    <w:footnote w:id="-1"/>
    <w:footnote w:id="0"/>
  </w:footnotePr>
  <w:endnotePr>
    <w:endnote w:id="-1"/>
    <w:endnote w:id="0"/>
  </w:endnotePr>
  <w:compat>
    <w:useFELayout/>
  </w:compat>
  <w:rsids>
    <w:rsidRoot w:val="006F578C"/>
    <w:rsid w:val="00117F90"/>
    <w:rsid w:val="004D157D"/>
    <w:rsid w:val="0060797C"/>
    <w:rsid w:val="006A495C"/>
    <w:rsid w:val="006D17DF"/>
    <w:rsid w:val="006F2981"/>
    <w:rsid w:val="006F578C"/>
    <w:rsid w:val="007259F8"/>
    <w:rsid w:val="007A594D"/>
    <w:rsid w:val="008B0F5C"/>
    <w:rsid w:val="00930B65"/>
    <w:rsid w:val="00946B9C"/>
    <w:rsid w:val="00974DBB"/>
    <w:rsid w:val="00A16499"/>
    <w:rsid w:val="00A4282F"/>
    <w:rsid w:val="00C020E6"/>
    <w:rsid w:val="00D03216"/>
    <w:rsid w:val="00D060DE"/>
    <w:rsid w:val="00DC772D"/>
    <w:rsid w:val="00DF15AF"/>
    <w:rsid w:val="00E34DC5"/>
    <w:rsid w:val="00E37BB4"/>
    <w:rsid w:val="00EF5E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uiPriority w:val="9"/>
    <w:qFormat/>
    <w:rsid w:val="00D03216"/>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03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F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578C"/>
    <w:pPr>
      <w:tabs>
        <w:tab w:val="center" w:pos="4320"/>
        <w:tab w:val="right" w:pos="8640"/>
      </w:tabs>
      <w:spacing w:after="0"/>
    </w:pPr>
  </w:style>
  <w:style w:type="character" w:customStyle="1" w:styleId="HeaderChar">
    <w:name w:val="Header Char"/>
    <w:basedOn w:val="DefaultParagraphFont"/>
    <w:link w:val="Header"/>
    <w:uiPriority w:val="99"/>
    <w:semiHidden/>
    <w:rsid w:val="006F578C"/>
  </w:style>
  <w:style w:type="paragraph" w:styleId="Footer">
    <w:name w:val="footer"/>
    <w:basedOn w:val="Normal"/>
    <w:link w:val="FooterChar"/>
    <w:uiPriority w:val="99"/>
    <w:unhideWhenUsed/>
    <w:rsid w:val="006F578C"/>
    <w:pPr>
      <w:tabs>
        <w:tab w:val="center" w:pos="4320"/>
        <w:tab w:val="right" w:pos="8640"/>
      </w:tabs>
      <w:spacing w:after="0"/>
    </w:pPr>
  </w:style>
  <w:style w:type="character" w:customStyle="1" w:styleId="FooterChar">
    <w:name w:val="Footer Char"/>
    <w:basedOn w:val="DefaultParagraphFont"/>
    <w:link w:val="Footer"/>
    <w:uiPriority w:val="99"/>
    <w:rsid w:val="006F578C"/>
  </w:style>
  <w:style w:type="paragraph" w:styleId="BalloonText">
    <w:name w:val="Balloon Text"/>
    <w:basedOn w:val="Normal"/>
    <w:link w:val="BalloonTextChar"/>
    <w:uiPriority w:val="99"/>
    <w:semiHidden/>
    <w:unhideWhenUsed/>
    <w:rsid w:val="006F57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78C"/>
    <w:rPr>
      <w:rFonts w:ascii="Tahoma" w:hAnsi="Tahoma" w:cs="Tahoma"/>
      <w:sz w:val="16"/>
      <w:szCs w:val="16"/>
    </w:rPr>
  </w:style>
  <w:style w:type="character" w:customStyle="1" w:styleId="Heading1Char">
    <w:name w:val="Heading 1 Char"/>
    <w:basedOn w:val="DefaultParagraphFont"/>
    <w:link w:val="Heading1"/>
    <w:uiPriority w:val="9"/>
    <w:rsid w:val="00D03216"/>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D03216"/>
    <w:pPr>
      <w:spacing w:line="276" w:lineRule="auto"/>
      <w:ind w:left="720" w:firstLine="0"/>
      <w:contextualSpacing/>
    </w:pPr>
    <w:rPr>
      <w:rFonts w:ascii="Calibri" w:eastAsia="Times New Roman" w:hAnsi="Calibri" w:cs="Times New Roman"/>
      <w:lang w:eastAsia="en-US"/>
    </w:rPr>
  </w:style>
  <w:style w:type="character" w:customStyle="1" w:styleId="Heading2Char">
    <w:name w:val="Heading 2 Char"/>
    <w:basedOn w:val="DefaultParagraphFont"/>
    <w:link w:val="Heading2"/>
    <w:uiPriority w:val="9"/>
    <w:rsid w:val="00D032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3216"/>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3216"/>
    <w:rPr>
      <w:color w:val="0000FF" w:themeColor="hyperlink"/>
      <w:u w:val="single"/>
    </w:rPr>
  </w:style>
  <w:style w:type="paragraph" w:customStyle="1" w:styleId="Style1">
    <w:name w:val="Style1"/>
    <w:basedOn w:val="Normal"/>
    <w:link w:val="Style1Char"/>
    <w:qFormat/>
    <w:rsid w:val="00D03216"/>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D03216"/>
    <w:rPr>
      <w:rFonts w:ascii="Times New Roman" w:hAnsi="Times New Roman"/>
      <w:b/>
      <w:bCs/>
      <w:color w:val="191919"/>
      <w:sz w:val="18"/>
      <w:szCs w:val="18"/>
    </w:rPr>
  </w:style>
  <w:style w:type="paragraph" w:styleId="BodyText">
    <w:name w:val="Body Text"/>
    <w:basedOn w:val="Normal"/>
    <w:link w:val="BodyTextChar"/>
    <w:rsid w:val="00E34DC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34DC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117F90"/>
    <w:pPr>
      <w:spacing w:after="120" w:line="480" w:lineRule="auto"/>
      <w:ind w:left="360"/>
    </w:pPr>
  </w:style>
  <w:style w:type="character" w:customStyle="1" w:styleId="BodyTextIndent2Char">
    <w:name w:val="Body Text Indent 2 Char"/>
    <w:basedOn w:val="DefaultParagraphFont"/>
    <w:link w:val="BodyTextIndent2"/>
    <w:uiPriority w:val="99"/>
    <w:semiHidden/>
    <w:rsid w:val="00117F90"/>
  </w:style>
  <w:style w:type="character" w:styleId="BookTitle">
    <w:name w:val="Book Title"/>
    <w:basedOn w:val="DefaultParagraphFont"/>
    <w:uiPriority w:val="33"/>
    <w:qFormat/>
    <w:rsid w:val="00117F90"/>
    <w:rPr>
      <w:b/>
      <w:bCs/>
      <w:smallCaps/>
      <w:spacing w:val="5"/>
    </w:rPr>
  </w:style>
  <w:style w:type="paragraph" w:styleId="NormalWeb">
    <w:name w:val="Normal (Web)"/>
    <w:basedOn w:val="Normal"/>
    <w:uiPriority w:val="99"/>
    <w:unhideWhenUsed/>
    <w:rsid w:val="00117F90"/>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117F90"/>
    <w:rPr>
      <w:rFonts w:asciiTheme="majorHAnsi" w:eastAsiaTheme="majorEastAsia" w:hAnsiTheme="majorHAnsi" w:cstheme="majorBidi"/>
      <w:b/>
      <w:bCs/>
      <w:color w:val="4F81BD" w:themeColor="accent1"/>
    </w:rPr>
  </w:style>
  <w:style w:type="paragraph" w:styleId="Revision">
    <w:name w:val="Revision"/>
    <w:hidden/>
    <w:uiPriority w:val="99"/>
    <w:semiHidden/>
    <w:rsid w:val="00117F9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117F9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117F9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17F90"/>
    <w:rPr>
      <w:b/>
      <w:bCs/>
    </w:rPr>
  </w:style>
  <w:style w:type="character" w:customStyle="1" w:styleId="CommentSubjectChar">
    <w:name w:val="Comment Subject Char"/>
    <w:basedOn w:val="CommentTextChar"/>
    <w:link w:val="CommentSubject"/>
    <w:uiPriority w:val="99"/>
    <w:semiHidden/>
    <w:rsid w:val="00117F90"/>
    <w:rPr>
      <w:b/>
      <w:bCs/>
    </w:rPr>
  </w:style>
  <w:style w:type="character" w:styleId="CommentReference">
    <w:name w:val="annotation reference"/>
    <w:basedOn w:val="DefaultParagraphFont"/>
    <w:uiPriority w:val="99"/>
    <w:semiHidden/>
    <w:unhideWhenUsed/>
    <w:rsid w:val="00117F90"/>
    <w:rPr>
      <w:sz w:val="16"/>
      <w:szCs w:val="16"/>
    </w:rPr>
  </w:style>
  <w:style w:type="paragraph" w:styleId="TOCHeading">
    <w:name w:val="TOC Heading"/>
    <w:basedOn w:val="Heading1"/>
    <w:next w:val="Normal"/>
    <w:uiPriority w:val="39"/>
    <w:semiHidden/>
    <w:unhideWhenUsed/>
    <w:qFormat/>
    <w:rsid w:val="00117F90"/>
    <w:pPr>
      <w:outlineLvl w:val="9"/>
    </w:pPr>
  </w:style>
  <w:style w:type="paragraph" w:styleId="TOC1">
    <w:name w:val="toc 1"/>
    <w:basedOn w:val="Normal"/>
    <w:next w:val="Normal"/>
    <w:autoRedefine/>
    <w:uiPriority w:val="39"/>
    <w:unhideWhenUsed/>
    <w:qFormat/>
    <w:rsid w:val="00DF15AF"/>
    <w:pPr>
      <w:tabs>
        <w:tab w:val="right" w:leader="dot" w:pos="4860"/>
      </w:tabs>
      <w:spacing w:before="120" w:after="120"/>
      <w:ind w:right="190" w:firstLine="0"/>
    </w:pPr>
    <w:rPr>
      <w:b/>
      <w:bCs/>
      <w:caps/>
      <w:sz w:val="20"/>
      <w:szCs w:val="20"/>
    </w:rPr>
  </w:style>
  <w:style w:type="paragraph" w:styleId="TOC2">
    <w:name w:val="toc 2"/>
    <w:basedOn w:val="Normal"/>
    <w:next w:val="Normal"/>
    <w:autoRedefine/>
    <w:uiPriority w:val="39"/>
    <w:unhideWhenUsed/>
    <w:qFormat/>
    <w:rsid w:val="00117F90"/>
    <w:pPr>
      <w:tabs>
        <w:tab w:val="right" w:leader="dot" w:pos="4500"/>
      </w:tabs>
      <w:spacing w:after="0"/>
      <w:ind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117F90"/>
    <w:pPr>
      <w:spacing w:after="0"/>
      <w:ind w:left="440"/>
    </w:pPr>
    <w:rPr>
      <w:i/>
      <w:iCs/>
      <w:sz w:val="20"/>
      <w:szCs w:val="20"/>
    </w:rPr>
  </w:style>
  <w:style w:type="paragraph" w:styleId="TOC4">
    <w:name w:val="toc 4"/>
    <w:basedOn w:val="Normal"/>
    <w:next w:val="Normal"/>
    <w:autoRedefine/>
    <w:uiPriority w:val="39"/>
    <w:unhideWhenUsed/>
    <w:rsid w:val="00117F90"/>
    <w:pPr>
      <w:spacing w:after="0"/>
      <w:ind w:left="660"/>
    </w:pPr>
    <w:rPr>
      <w:sz w:val="18"/>
      <w:szCs w:val="18"/>
    </w:rPr>
  </w:style>
  <w:style w:type="paragraph" w:styleId="TOC5">
    <w:name w:val="toc 5"/>
    <w:basedOn w:val="Normal"/>
    <w:next w:val="Normal"/>
    <w:autoRedefine/>
    <w:uiPriority w:val="39"/>
    <w:unhideWhenUsed/>
    <w:rsid w:val="00117F90"/>
    <w:pPr>
      <w:spacing w:after="0"/>
      <w:ind w:left="880"/>
    </w:pPr>
    <w:rPr>
      <w:sz w:val="18"/>
      <w:szCs w:val="18"/>
    </w:rPr>
  </w:style>
  <w:style w:type="paragraph" w:styleId="TOC6">
    <w:name w:val="toc 6"/>
    <w:basedOn w:val="Normal"/>
    <w:next w:val="Normal"/>
    <w:autoRedefine/>
    <w:uiPriority w:val="39"/>
    <w:unhideWhenUsed/>
    <w:rsid w:val="00117F90"/>
    <w:pPr>
      <w:spacing w:after="0"/>
      <w:ind w:left="1100"/>
    </w:pPr>
    <w:rPr>
      <w:sz w:val="18"/>
      <w:szCs w:val="18"/>
    </w:rPr>
  </w:style>
  <w:style w:type="paragraph" w:styleId="TOC7">
    <w:name w:val="toc 7"/>
    <w:basedOn w:val="Normal"/>
    <w:next w:val="Normal"/>
    <w:autoRedefine/>
    <w:uiPriority w:val="39"/>
    <w:unhideWhenUsed/>
    <w:rsid w:val="00117F90"/>
    <w:pPr>
      <w:spacing w:after="0"/>
      <w:ind w:left="1320"/>
    </w:pPr>
    <w:rPr>
      <w:sz w:val="18"/>
      <w:szCs w:val="18"/>
    </w:rPr>
  </w:style>
  <w:style w:type="paragraph" w:styleId="TOC8">
    <w:name w:val="toc 8"/>
    <w:basedOn w:val="Normal"/>
    <w:next w:val="Normal"/>
    <w:autoRedefine/>
    <w:uiPriority w:val="39"/>
    <w:unhideWhenUsed/>
    <w:rsid w:val="00117F90"/>
    <w:pPr>
      <w:spacing w:after="0"/>
      <w:ind w:left="1540"/>
    </w:pPr>
    <w:rPr>
      <w:sz w:val="18"/>
      <w:szCs w:val="18"/>
    </w:rPr>
  </w:style>
  <w:style w:type="paragraph" w:styleId="TOC9">
    <w:name w:val="toc 9"/>
    <w:basedOn w:val="Normal"/>
    <w:next w:val="Normal"/>
    <w:autoRedefine/>
    <w:uiPriority w:val="39"/>
    <w:unhideWhenUsed/>
    <w:rsid w:val="00117F90"/>
    <w:pPr>
      <w:spacing w:after="0"/>
      <w:ind w:left="1760"/>
    </w:pPr>
    <w:rPr>
      <w:sz w:val="18"/>
      <w:szCs w:val="18"/>
    </w:rPr>
  </w:style>
  <w:style w:type="character" w:customStyle="1" w:styleId="apple-style-span">
    <w:name w:val="apple-style-span"/>
    <w:basedOn w:val="DefaultParagraphFont"/>
    <w:rsid w:val="00117F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surams.edu" TargetMode="External"/><Relationship Id="rId18" Type="http://schemas.openxmlformats.org/officeDocument/2006/relationships/hyperlink" Target="http://fafsa.ed.gov" TargetMode="External"/><Relationship Id="rId26" Type="http://schemas.openxmlformats.org/officeDocument/2006/relationships/hyperlink" Target="http://www.gacollege411.org" TargetMode="External"/><Relationship Id="rId39" Type="http://schemas.openxmlformats.org/officeDocument/2006/relationships/hyperlink" Target="http://www.pin.ed.gov" TargetMode="External"/><Relationship Id="rId3" Type="http://schemas.openxmlformats.org/officeDocument/2006/relationships/styles" Target="styles.xml"/><Relationship Id="rId21" Type="http://schemas.openxmlformats.org/officeDocument/2006/relationships/hyperlink" Target="http://www.asurams.edu" TargetMode="External"/><Relationship Id="rId34" Type="http://schemas.openxmlformats.org/officeDocument/2006/relationships/hyperlink" Target="http://www.collegeboard.org" TargetMode="External"/><Relationship Id="rId42" Type="http://schemas.openxmlformats.org/officeDocument/2006/relationships/image" Target="media/image10.jpe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surams.edu" TargetMode="External"/><Relationship Id="rId17" Type="http://schemas.openxmlformats.org/officeDocument/2006/relationships/image" Target="media/image7.jpeg"/><Relationship Id="rId25" Type="http://schemas.openxmlformats.org/officeDocument/2006/relationships/hyperlink" Target="http://www.gacollege411.org/" TargetMode="External"/><Relationship Id="rId33" Type="http://schemas.openxmlformats.org/officeDocument/2006/relationships/hyperlink" Target="http://www.collegeispossible.org" TargetMode="External"/><Relationship Id="rId38" Type="http://schemas.openxmlformats.org/officeDocument/2006/relationships/hyperlink" Target="http://www.fafsa.ed.gov"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surams.edu" TargetMode="External"/><Relationship Id="rId29" Type="http://schemas.openxmlformats.org/officeDocument/2006/relationships/hyperlink" Target="http://www.gacollege411.org"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gmsp.org" TargetMode="External"/><Relationship Id="rId32" Type="http://schemas.openxmlformats.org/officeDocument/2006/relationships/hyperlink" Target="http://www.dlenote.ed.gov" TargetMode="External"/><Relationship Id="rId37" Type="http://schemas.openxmlformats.org/officeDocument/2006/relationships/hyperlink" Target="http://www.scholarships.com" TargetMode="External"/><Relationship Id="rId40" Type="http://schemas.openxmlformats.org/officeDocument/2006/relationships/image" Target="media/image8.jpe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gil.asurams.edu" TargetMode="External"/><Relationship Id="rId23" Type="http://schemas.openxmlformats.org/officeDocument/2006/relationships/hyperlink" Target="http://www.gacollege411.org" TargetMode="External"/><Relationship Id="rId28" Type="http://schemas.openxmlformats.org/officeDocument/2006/relationships/hyperlink" Target="http://www.fastweb.com" TargetMode="External"/><Relationship Id="rId36" Type="http://schemas.openxmlformats.org/officeDocument/2006/relationships/hyperlink" Target="http://www.collegenet.com"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fafsa.ed.gov" TargetMode="External"/><Relationship Id="rId31" Type="http://schemas.openxmlformats.org/officeDocument/2006/relationships/hyperlink" Target="http://www.dl.ed.gov"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www.gacollege411.org/" TargetMode="External"/><Relationship Id="rId27" Type="http://schemas.openxmlformats.org/officeDocument/2006/relationships/hyperlink" Target="http://www.gacollege411.org" TargetMode="External"/><Relationship Id="rId30" Type="http://schemas.openxmlformats.org/officeDocument/2006/relationships/hyperlink" Target="http://www.studentaid.ed.gov" TargetMode="External"/><Relationship Id="rId35" Type="http://schemas.openxmlformats.org/officeDocument/2006/relationships/hyperlink" Target="http://www.freschinfo.com" TargetMode="External"/><Relationship Id="rId43" Type="http://schemas.openxmlformats.org/officeDocument/2006/relationships/image" Target="media/image11.jpeg"/><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363ED-D198-4B96-B1A8-CBE5BEF0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58</Pages>
  <Words>31090</Words>
  <Characters>177219</Characters>
  <Application>Microsoft Office Word</Application>
  <DocSecurity>0</DocSecurity>
  <Lines>1476</Lines>
  <Paragraphs>415</Paragraphs>
  <ScaleCrop>false</ScaleCrop>
  <Company>Hewlett-Packard Company</Company>
  <LinksUpToDate>false</LinksUpToDate>
  <CharactersWithSpaces>207894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13</cp:revision>
  <dcterms:created xsi:type="dcterms:W3CDTF">2011-06-08T18:54:00Z</dcterms:created>
  <dcterms:modified xsi:type="dcterms:W3CDTF">2011-06-08T21:40:00Z</dcterms:modified>
</cp:coreProperties>
</file>