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92" w:rsidRDefault="0036008B" w:rsidP="00265692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 w:rsidRPr="0036008B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pict>
          <v:group id="_x0000_s1344" style="position:absolute;left:0;text-align:left;margin-left:-20.25pt;margin-top:-20.4pt;width:156pt;height:11in;z-index:-251589632" coordorigin=",-57" coordsize="3120,15840">
            <v:group id="Group 2700" o:spid="_x0000_s1345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4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4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4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4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5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5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5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5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5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5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5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5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5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5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6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6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6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6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6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6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6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6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6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6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7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7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2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72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73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73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4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74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75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75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6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76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77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77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78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8">
                <w:txbxContent>
                  <w:p w:rsidR="00DD2251" w:rsidRDefault="00DD2251" w:rsidP="00980DE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79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9">
                <w:txbxContent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entury Gothic" w:hAnsi="Century Gothic" w:cs="Century Gothic"/>
          <w:color w:val="000000"/>
        </w:rPr>
      </w:pPr>
    </w:p>
    <w:p w:rsidR="00265692" w:rsidRDefault="0036008B" w:rsidP="00265692">
      <w:pPr>
        <w:widowControl w:val="0"/>
        <w:autoSpaceDE w:val="0"/>
        <w:autoSpaceDN w:val="0"/>
        <w:adjustRightInd w:val="0"/>
        <w:spacing w:after="0" w:line="176" w:lineRule="auto"/>
        <w:ind w:left="3073" w:right="-39" w:hanging="1971"/>
        <w:rPr>
          <w:rFonts w:ascii="Times New Roman" w:hAnsi="Times New Roman"/>
          <w:color w:val="000000"/>
          <w:sz w:val="96"/>
          <w:szCs w:val="96"/>
        </w:rPr>
      </w:pPr>
      <w:r w:rsidRPr="0036008B">
        <w:rPr>
          <w:noProof/>
        </w:rPr>
        <w:pict>
          <v:shape id="Text Box 2376" o:spid="_x0000_s1060" type="#_x0000_t202" style="position:absolute;left:0;text-align:left;margin-left:21.95pt;margin-top:33.15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DD2251" w:rsidRDefault="00DD2251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265692"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 w:rsidR="00265692"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 w:rsidR="00265692">
        <w:rPr>
          <w:rFonts w:ascii="Times New Roman" w:hAnsi="Times New Roman"/>
          <w:color w:val="191919"/>
          <w:sz w:val="96"/>
          <w:szCs w:val="96"/>
        </w:rPr>
        <w:t>E</w:t>
      </w:r>
      <w:r w:rsidR="00265692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265692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="00265692">
        <w:rPr>
          <w:rFonts w:ascii="Times New Roman" w:hAnsi="Times New Roman"/>
          <w:color w:val="191919"/>
          <w:sz w:val="96"/>
          <w:szCs w:val="96"/>
        </w:rPr>
        <w:t>F</w:t>
      </w:r>
      <w:r w:rsidR="00265692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="00265692"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 w:rsidR="00265692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="00265692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="00265692">
        <w:rPr>
          <w:rFonts w:ascii="Times New Roman" w:hAnsi="Times New Roman"/>
          <w:color w:val="191919"/>
          <w:sz w:val="96"/>
          <w:szCs w:val="96"/>
        </w:rPr>
        <w:t>S</w:t>
      </w:r>
      <w:r w:rsidR="00265692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265692">
        <w:rPr>
          <w:rFonts w:ascii="Times New Roman" w:hAnsi="Times New Roman"/>
          <w:color w:val="191919"/>
          <w:sz w:val="128"/>
          <w:szCs w:val="128"/>
        </w:rPr>
        <w:t xml:space="preserve">&amp; </w:t>
      </w:r>
      <w:r w:rsidR="00265692"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 w:rsidR="00265692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Political Science and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Sociology and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689" w:lineRule="exact"/>
        <w:ind w:left="1020" w:right="1289"/>
        <w:jc w:val="both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D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E</w:t>
      </w:r>
      <w:r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>
        <w:rPr>
          <w:rFonts w:ascii="Times New Roman" w:hAnsi="Times New Roman"/>
          <w:color w:val="191919"/>
          <w:sz w:val="48"/>
          <w:szCs w:val="48"/>
        </w:rPr>
        <w:t>T</w:t>
      </w:r>
      <w:r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>
        <w:rPr>
          <w:rFonts w:ascii="Times New Roman" w:hAnsi="Times New Roman"/>
          <w:color w:val="191919"/>
          <w:sz w:val="48"/>
          <w:szCs w:val="48"/>
        </w:rPr>
        <w:t>F</w:t>
      </w:r>
      <w:r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E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NGLISH</w:t>
      </w:r>
      <w:r>
        <w:rPr>
          <w:rFonts w:ascii="Times New Roman" w:hAnsi="Times New Roman"/>
          <w:color w:val="191919"/>
          <w:sz w:val="64"/>
          <w:szCs w:val="64"/>
        </w:rPr>
        <w:t>,</w:t>
      </w:r>
      <w:r>
        <w:rPr>
          <w:rFonts w:ascii="Times New Roman" w:hAnsi="Times New Roman"/>
          <w:color w:val="191919"/>
          <w:spacing w:val="-6"/>
          <w:sz w:val="64"/>
          <w:szCs w:val="64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ODERN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32" w:after="0" w:line="268" w:lineRule="auto"/>
        <w:ind w:left="1020" w:right="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L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ANGUAGE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>
        <w:rPr>
          <w:rFonts w:ascii="Times New Roman" w:hAnsi="Times New Roman"/>
          <w:color w:val="191919"/>
          <w:sz w:val="48"/>
          <w:szCs w:val="48"/>
        </w:rPr>
        <w:t>D</w:t>
      </w:r>
      <w:r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AS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C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OMMUNIC</w:t>
      </w:r>
      <w:r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TION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Addition- 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192" w:lineRule="exact"/>
        <w:ind w:left="1020" w:right="7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 w:right="39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employ- ment.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 w:right="25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g- 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part- 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20" w:right="620" w:bottom="280" w:left="420" w:header="720" w:footer="720" w:gutter="0"/>
          <w:cols w:space="720"/>
          <w:noEndnote/>
        </w:sectPr>
      </w:pPr>
    </w:p>
    <w:p w:rsidR="00265692" w:rsidRDefault="0036008B" w:rsidP="00265692">
      <w:pPr>
        <w:widowControl w:val="0"/>
        <w:autoSpaceDE w:val="0"/>
        <w:autoSpaceDN w:val="0"/>
        <w:adjustRightInd w:val="0"/>
        <w:spacing w:before="57" w:after="0" w:line="195" w:lineRule="exact"/>
        <w:ind w:right="39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6008B">
        <w:rPr>
          <w:noProof/>
          <w:lang w:eastAsia="zh-CN"/>
        </w:rPr>
        <w:lastRenderedPageBreak/>
        <w:pict>
          <v:group id="_x0000_s1560" style="position:absolute;left:0;text-align:left;margin-left:425.9pt;margin-top:-20.55pt;width:156.05pt;height:795.75pt;z-index:-251583488" coordorigin="9107,-57" coordsize="3121,15840">
            <v:group id="_x0000_s1561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6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56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6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6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6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6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6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6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7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7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7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7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7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7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7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7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7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7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8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8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8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8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8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8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8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8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88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88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89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89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90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90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91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91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92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92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93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93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94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94">
                <w:txbxContent>
                  <w:p w:rsidR="00DD2251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95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95">
                <w:txbxContent>
                  <w:p w:rsidR="00DD2251" w:rsidRPr="00BD3FD8" w:rsidRDefault="00DD2251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36008B">
        <w:rPr>
          <w:noProof/>
        </w:rPr>
        <w:pict>
          <v:shape id="Text Box 2379" o:spid="_x0000_s1093" type="#_x0000_t202" style="position:absolute;left:0;text-align:left;margin-left:579.25pt;margin-top:128.1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b0tQIAALg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" o:allowincell="f" filled="f" stroked="f">
            <v:textbox style="layout-flow:vertical" inset="0,0,0,0">
              <w:txbxContent>
                <w:p w:rsidR="00DD2251" w:rsidRDefault="00DD2251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265692" w:rsidRDefault="00265692" w:rsidP="00265692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265692" w:rsidRPr="007A7452" w:rsidTr="00DD2251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del w:id="0" w:author="jhill" w:date="2011-03-29T15:29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ENG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10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2293</w:delText>
              </w:r>
            </w:del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3"/>
        <w:gridCol w:w="3158"/>
        <w:gridCol w:w="2508"/>
        <w:gridCol w:w="1986"/>
      </w:tblGrid>
      <w:tr w:rsidR="00265692" w:rsidRPr="007A7452" w:rsidTr="00DD2251">
        <w:trPr>
          <w:trHeight w:hRule="exact" w:val="234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del w:id="1" w:author="jhill" w:date="2011-03-29T15:29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201</w:delText>
              </w:r>
            </w:del>
            <w:ins w:id="2" w:author="jhill" w:date="2011-03-29T15:29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2001</w:t>
              </w:r>
            </w:ins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del w:id="3" w:author="jhill" w:date="2011-03-29T15:32:00Z">
              <w:r w:rsidRPr="007A7452" w:rsidDel="00DD225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2001</w:delText>
              </w:r>
            </w:del>
            <w:ins w:id="4" w:author="jhill" w:date="2011-03-29T15:32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1002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del w:id="5" w:author="jhill" w:date="2011-03-29T15:29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202</w:delText>
              </w:r>
            </w:del>
            <w:ins w:id="6" w:author="jhill" w:date="2011-03-29T15:30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2002</w:t>
              </w:r>
            </w:ins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ins w:id="7" w:author="jhill" w:date="2011-03-29T15:30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 </w:t>
              </w:r>
            </w:ins>
            <w:r w:rsidR="00265692"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="00265692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="00265692"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="00265692"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="00265692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="00265692"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="00265692"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8" w:author="jhill" w:date="2011-03-29T15:32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2002</w:delText>
              </w:r>
            </w:del>
            <w:ins w:id="9" w:author="jhill" w:date="2011-03-29T15:32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2001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0" w:author="jhill" w:date="2011-03-29T15:3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11" w:author="jhill" w:date="2011-03-29T15:30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2221</w:delText>
              </w:r>
            </w:del>
            <w:ins w:id="12" w:author="jhill" w:date="2011-03-29T15:30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2001</w:t>
              </w:r>
            </w:ins>
          </w:p>
          <w:p w:rsidR="00DD2251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13" w:author="jhill" w:date="2011-03-29T15:33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2001</w:delText>
              </w:r>
            </w:del>
            <w:ins w:id="14" w:author="jhill" w:date="2011-03-29T15:33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1002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15" w:author="jhill" w:date="2011-03-29T15:30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2222</w:delText>
              </w:r>
            </w:del>
            <w:ins w:id="16" w:author="jhill" w:date="2011-03-29T15:30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2001</w:t>
              </w:r>
            </w:ins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17" w:author="jhill" w:date="2011-03-29T15:33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2002</w:delText>
              </w:r>
            </w:del>
            <w:ins w:id="18" w:author="jhill" w:date="2011-03-29T15:33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2001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19" w:author="jhill" w:date="2011-03-29T15:30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2231</w:delText>
              </w:r>
            </w:del>
            <w:ins w:id="20" w:author="jhill" w:date="2011-03-29T15:30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2001</w:t>
              </w:r>
            </w:ins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21" w:author="jhill" w:date="2011-03-29T15:33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2001</w:delText>
              </w:r>
            </w:del>
            <w:ins w:id="22" w:author="jhill" w:date="2011-03-29T15:33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1002 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537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ins w:id="23" w:author="jhill" w:date="2011-03-29T15:32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</w:t>
              </w:r>
            </w:ins>
            <w:ins w:id="24" w:author="jhill" w:date="2011-03-29T15:3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PA</w:t>
              </w:r>
            </w:ins>
            <w:ins w:id="25" w:author="jhill" w:date="2011-03-29T15:32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N</w:t>
              </w:r>
            </w:ins>
            <w:del w:id="26" w:author="jhill" w:date="2011-03-29T15:31:00Z">
              <w:r w:rsidR="00265692"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Spa</w:delText>
              </w:r>
              <w:r w:rsidR="00265692"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n</w:delText>
              </w:r>
            </w:del>
            <w:r w:rsidR="00265692"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27" w:author="jhill" w:date="2011-03-29T15:30:00Z">
              <w:r w:rsidR="00265692"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2232</w:delText>
              </w:r>
            </w:del>
            <w:ins w:id="28" w:author="jhill" w:date="2011-03-29T15:30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-</w:t>
              </w:r>
            </w:ins>
            <w:ins w:id="29" w:author="jhill" w:date="2011-03-29T15:3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2001</w:t>
              </w:r>
            </w:ins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del w:id="30" w:author="jhill" w:date="2011-03-29T15:33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2002</w:delText>
              </w:r>
            </w:del>
            <w:ins w:id="31" w:author="jhill" w:date="2011-03-29T15:33:00Z">
              <w:r w:rsidR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2001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DD2251">
        <w:trPr>
          <w:trHeight w:hRule="exact" w:val="32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8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32" w:author="jhill" w:date="2011-03-29T15:33:00Z">
              <w:r>
                <w:rPr>
                  <w:rFonts w:ascii="Times New Roman" w:hAnsi="Times New Roman"/>
                  <w:sz w:val="24"/>
                  <w:szCs w:val="24"/>
                </w:rPr>
                <w:t xml:space="preserve">        ENGL 2406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33" w:author="jhill" w:date="2011-03-29T15:34:00Z">
              <w:r>
                <w:rPr>
                  <w:rFonts w:ascii="Times New Roman" w:hAnsi="Times New Roman"/>
                  <w:sz w:val="24"/>
                  <w:szCs w:val="24"/>
                </w:rPr>
                <w:t xml:space="preserve">        ENGL 2406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34" w:author="jhill" w:date="2011-03-29T15:34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ENG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10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46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delText>1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</w:delText>
              </w:r>
            </w:del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del w:id="35" w:author="jhill" w:date="2011-03-29T15:34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Britis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Renaissanc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an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d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Reformation</w:delText>
              </w:r>
            </w:del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36" w:author="jhill" w:date="2011-03-29T15:34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ENG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10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4631</w:delText>
              </w:r>
            </w:del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del w:id="37" w:author="jhill" w:date="2011-03-29T15:34:00Z"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Britis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Restoratio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n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an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d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18t</w:delText>
              </w:r>
              <w:r w:rsidRPr="007A7452" w:rsidDel="00DD225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DD2251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Century</w:delText>
              </w:r>
            </w:del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DD2251">
        <w:trPr>
          <w:trHeight w:hRule="exact" w:val="51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38" w:author="jhill" w:date="2011-03-29T15:37:00Z">
              <w:r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t>29</w:t>
              </w:r>
            </w:ins>
            <w:r w:rsidR="00265692"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="00265692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="00265692"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del w:id="39" w:author="jhill" w:date="2011-03-29T15:34:00Z">
              <w:r w:rsidR="00265692" w:rsidRPr="007A7452" w:rsidDel="00DD2251"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delText>26</w:delText>
              </w:r>
            </w:del>
          </w:p>
        </w:tc>
      </w:tr>
    </w:tbl>
    <w:p w:rsidR="00265692" w:rsidRDefault="00DD2251" w:rsidP="0026569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  <w:ins w:id="40" w:author="jhill" w:date="2011-03-29T15:36:00Z">
        <w:r>
          <w:rPr>
            <w:rFonts w:ascii="Times New Roman" w:hAnsi="Times New Roman"/>
            <w:sz w:val="12"/>
            <w:szCs w:val="12"/>
          </w:rPr>
          <w:t>239</w:t>
        </w:r>
      </w:ins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del w:id="41" w:author="jhill" w:date="2011-03-29T15:37:00Z">
        <w:r w:rsidDel="00DD2251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3</w:delText>
        </w:r>
        <w:r w:rsidDel="00DD2251">
          <w:rPr>
            <w:rFonts w:ascii="Times New Roman" w:hAnsi="Times New Roman"/>
            <w:b/>
            <w:bCs/>
            <w:color w:val="191919"/>
            <w:sz w:val="18"/>
            <w:szCs w:val="18"/>
          </w:rPr>
          <w:delText>5</w:delText>
        </w:r>
      </w:del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)</w:t>
      </w:r>
      <w:ins w:id="42" w:author="jhill" w:date="2011-03-29T15:37:00Z">
        <w:r w:rsidR="00DD2251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t>23</w:t>
        </w:r>
      </w:ins>
      <w:proofErr w:type="gramEnd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265692" w:rsidRPr="007A7452" w:rsidTr="00DD2251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43" w:author="jhill" w:date="2011-03-29T15:37:00Z">
              <w:r>
                <w:rPr>
                  <w:rFonts w:ascii="Times New Roman" w:hAnsi="Times New Roman"/>
                  <w:sz w:val="24"/>
                  <w:szCs w:val="24"/>
                </w:rPr>
                <w:t xml:space="preserve">ENGL 3204 Rhetoric </w:t>
              </w:r>
            </w:ins>
            <w:ins w:id="44" w:author="jhill" w:date="2011-03-29T15:38:00Z">
              <w:r>
                <w:rPr>
                  <w:rFonts w:ascii="Times New Roman" w:hAnsi="Times New Roman"/>
                  <w:sz w:val="24"/>
                  <w:szCs w:val="24"/>
                </w:rPr>
                <w:t>and advanced Writing</w:t>
              </w:r>
            </w:ins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45" w:author="jhill" w:date="2011-03-29T15:38:00Z">
              <w:r>
                <w:rPr>
                  <w:rFonts w:ascii="Times New Roman" w:hAnsi="Times New Roman"/>
                  <w:sz w:val="24"/>
                  <w:szCs w:val="24"/>
                </w:rPr>
                <w:t xml:space="preserve">          Rhetoric and Advanced Writing</w:t>
              </w:r>
            </w:ins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DD2251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46" w:author="jhill" w:date="2011-03-29T15:38:00Z">
              <w:r>
                <w:rPr>
                  <w:rFonts w:ascii="Times New Roman" w:hAnsi="Times New Roman"/>
                  <w:sz w:val="24"/>
                  <w:szCs w:val="24"/>
                </w:rPr>
                <w:t xml:space="preserve">       ENGL 2406</w:t>
              </w:r>
            </w:ins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517A24" w:rsidP="00517A2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6"/>
              <w:rPr>
                <w:rFonts w:ascii="Times New Roman" w:hAnsi="Times New Roman"/>
                <w:sz w:val="24"/>
                <w:szCs w:val="24"/>
              </w:rPr>
            </w:pPr>
            <w:ins w:id="47" w:author="jhill" w:date="2011-03-29T15:39:00Z">
              <w:r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t>23</w:t>
              </w:r>
            </w:ins>
            <w:r w:rsidR="00265692"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="00265692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="00265692"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del w:id="48" w:author="jhill" w:date="2011-03-29T15:39:00Z">
              <w:r w:rsidR="00265692" w:rsidRPr="007A7452" w:rsidDel="00517A24">
                <w:rPr>
                  <w:rFonts w:ascii="Times New Roman" w:hAnsi="Times New Roman"/>
                  <w:b/>
                  <w:bCs/>
                  <w:color w:val="191919"/>
                  <w:spacing w:val="-2"/>
                  <w:sz w:val="18"/>
                  <w:szCs w:val="18"/>
                </w:rPr>
                <w:delText>35</w:delText>
              </w:r>
            </w:del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517A24" w:rsidRDefault="00517A24" w:rsidP="00265692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40" w:lineRule="auto"/>
        <w:ind w:right="1382"/>
        <w:jc w:val="right"/>
        <w:rPr>
          <w:ins w:id="49" w:author="jhill" w:date="2011-03-29T15:39:00Z"/>
          <w:rFonts w:ascii="Times New Roman" w:hAnsi="Times New Roman"/>
          <w:color w:val="191919"/>
          <w:spacing w:val="-5"/>
          <w:sz w:val="18"/>
          <w:szCs w:val="18"/>
        </w:rPr>
      </w:pPr>
      <w:ins w:id="50" w:author="jhill" w:date="2011-03-29T15:39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   </w:t>
        </w:r>
      </w:ins>
    </w:p>
    <w:p w:rsidR="00517A24" w:rsidRDefault="00517A24" w:rsidP="00517A24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40" w:lineRule="auto"/>
        <w:ind w:right="1382"/>
        <w:rPr>
          <w:ins w:id="51" w:author="jhill" w:date="2011-03-29T15:40:00Z"/>
          <w:rFonts w:ascii="Times New Roman" w:hAnsi="Times New Roman"/>
          <w:color w:val="191919"/>
          <w:spacing w:val="-5"/>
          <w:sz w:val="18"/>
          <w:szCs w:val="18"/>
        </w:rPr>
        <w:pPrChange w:id="52" w:author="jhill" w:date="2011-03-29T15:40:00Z">
          <w:pPr>
            <w:widowControl w:val="0"/>
            <w:tabs>
              <w:tab w:val="left" w:pos="9540"/>
            </w:tabs>
            <w:autoSpaceDE w:val="0"/>
            <w:autoSpaceDN w:val="0"/>
            <w:adjustRightInd w:val="0"/>
            <w:spacing w:after="0" w:line="240" w:lineRule="auto"/>
            <w:ind w:right="1382"/>
            <w:jc w:val="right"/>
          </w:pPr>
        </w:pPrChange>
      </w:pPr>
      <w:ins w:id="53" w:author="jhill" w:date="2011-03-29T15:40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Free Elective </w:t>
        </w:r>
        <w:proofErr w:type="gramStart"/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s  </w:t>
        </w:r>
      </w:ins>
      <w:ins w:id="54" w:author="jhill" w:date="2011-03-29T15:41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>(</w:t>
        </w:r>
      </w:ins>
      <w:proofErr w:type="gramEnd"/>
      <w:ins w:id="55" w:author="jhill" w:date="2011-03-29T15:40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>at least 9 Hours)</w:t>
        </w:r>
      </w:ins>
    </w:p>
    <w:p w:rsidR="00517A24" w:rsidRDefault="00517A24" w:rsidP="00265692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40" w:lineRule="auto"/>
        <w:ind w:right="1382"/>
        <w:jc w:val="right"/>
        <w:rPr>
          <w:ins w:id="56" w:author="jhill" w:date="2011-03-29T15:43:00Z"/>
          <w:rFonts w:ascii="Times New Roman" w:hAnsi="Times New Roman"/>
          <w:color w:val="191919"/>
          <w:spacing w:val="-5"/>
          <w:sz w:val="18"/>
          <w:szCs w:val="18"/>
        </w:rPr>
      </w:pPr>
    </w:p>
    <w:p w:rsidR="00265692" w:rsidRDefault="00265692" w:rsidP="00265692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40" w:lineRule="auto"/>
        <w:ind w:right="138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del w:id="57" w:author="jhill" w:date="2011-03-29T15:43:00Z">
        <w:r w:rsidDel="00517A24">
          <w:rPr>
            <w:rFonts w:ascii="Times New Roman" w:hAnsi="Times New Roman"/>
            <w:color w:val="191919"/>
            <w:sz w:val="18"/>
            <w:szCs w:val="18"/>
          </w:rPr>
          <w:tab/>
        </w:r>
      </w:del>
      <w:del w:id="58" w:author="jhill" w:date="2011-03-29T15:41:00Z">
        <w:r w:rsidDel="00517A24">
          <w:rPr>
            <w:rFonts w:ascii="Times New Roman" w:hAnsi="Times New Roman"/>
            <w:color w:val="191919"/>
            <w:spacing w:val="-2"/>
            <w:sz w:val="18"/>
            <w:szCs w:val="18"/>
          </w:rPr>
          <w:delText>61</w:delText>
        </w:r>
      </w:del>
      <w:ins w:id="59" w:author="jhill" w:date="2011-03-29T15:41:00Z">
        <w:r w:rsidR="00517A24">
          <w:rPr>
            <w:rFonts w:ascii="Times New Roman" w:hAnsi="Times New Roman"/>
            <w:color w:val="191919"/>
            <w:spacing w:val="-2"/>
            <w:sz w:val="18"/>
            <w:szCs w:val="18"/>
          </w:rPr>
          <w:t>-</w:t>
        </w:r>
      </w:ins>
    </w:p>
    <w:p w:rsidR="00265692" w:rsidRDefault="00265692" w:rsidP="00265692">
      <w:pPr>
        <w:widowControl w:val="0"/>
        <w:tabs>
          <w:tab w:val="left" w:pos="9640"/>
        </w:tabs>
        <w:autoSpaceDE w:val="0"/>
        <w:autoSpaceDN w:val="0"/>
        <w:adjustRightInd w:val="0"/>
        <w:spacing w:before="9" w:after="0" w:line="250" w:lineRule="auto"/>
        <w:ind w:left="7965" w:right="1368" w:hanging="7856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ins w:id="60" w:author="jhill" w:date="2011-03-29T15:44:00Z">
        <w:r w:rsidR="00517A24">
          <w:rPr>
            <w:rFonts w:ascii="Times New Roman" w:hAnsi="Times New Roman"/>
            <w:color w:val="191919"/>
            <w:sz w:val="18"/>
            <w:szCs w:val="18"/>
          </w:rPr>
          <w:t>62</w:t>
        </w:r>
      </w:ins>
      <w:del w:id="61" w:author="jhill" w:date="2011-03-29T15:42:00Z">
        <w:r w:rsidDel="00517A24">
          <w:rPr>
            <w:rFonts w:ascii="Times New Roman" w:hAnsi="Times New Roman"/>
            <w:color w:val="191919"/>
            <w:spacing w:val="-2"/>
            <w:sz w:val="18"/>
            <w:szCs w:val="18"/>
          </w:rPr>
          <w:delText>61</w:delText>
        </w:r>
      </w:del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ins w:id="62" w:author="jhill" w:date="2011-03-29T15:44:00Z">
        <w:r w:rsidR="00517A24">
          <w:rPr>
            <w:rFonts w:ascii="Times New Roman" w:hAnsi="Times New Roman"/>
            <w:color w:val="191919"/>
            <w:spacing w:val="-2"/>
            <w:sz w:val="18"/>
            <w:szCs w:val="18"/>
          </w:rPr>
          <w:t>9</w:t>
        </w:r>
      </w:ins>
      <w:del w:id="63" w:author="jhill" w:date="2011-03-29T15:44:00Z">
        <w:r w:rsidDel="00517A24">
          <w:rPr>
            <w:rFonts w:ascii="Times New Roman" w:hAnsi="Times New Roman"/>
            <w:color w:val="191919"/>
            <w:spacing w:val="-2"/>
            <w:sz w:val="18"/>
            <w:szCs w:val="18"/>
          </w:rPr>
          <w:delText>6</w:delText>
        </w:r>
      </w:del>
      <w:r>
        <w:rPr>
          <w:rFonts w:ascii="Times New Roman" w:hAnsi="Times New Roman"/>
          <w:color w:val="191919"/>
          <w:spacing w:val="-2"/>
          <w:sz w:val="18"/>
          <w:szCs w:val="18"/>
        </w:rPr>
        <w:t>) (ELECTIV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ins w:id="64" w:author="jhill" w:date="2011-03-29T15:44:00Z">
        <w:r w:rsidR="00517A24">
          <w:rPr>
            <w:rFonts w:ascii="Times New Roman" w:hAnsi="Times New Roman"/>
            <w:color w:val="191919"/>
            <w:spacing w:val="-2"/>
            <w:sz w:val="18"/>
            <w:szCs w:val="18"/>
          </w:rPr>
          <w:t>3</w:t>
        </w:r>
      </w:ins>
      <w:del w:id="65" w:author="jhill" w:date="2011-03-29T15:43:00Z">
        <w:r w:rsidDel="00517A24">
          <w:rPr>
            <w:rFonts w:ascii="Times New Roman" w:hAnsi="Times New Roman"/>
            <w:color w:val="191919"/>
            <w:spacing w:val="-2"/>
            <w:sz w:val="18"/>
            <w:szCs w:val="18"/>
          </w:rPr>
          <w:delText>6</w:delText>
        </w:r>
      </w:del>
      <w:r>
        <w:rPr>
          <w:rFonts w:ascii="Times New Roman" w:hAnsi="Times New Roman"/>
          <w:color w:val="191919"/>
          <w:spacing w:val="-2"/>
          <w:sz w:val="18"/>
          <w:szCs w:val="18"/>
        </w:rPr>
        <w:t>) (FRE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265692" w:rsidDel="00517A24" w:rsidRDefault="00265692" w:rsidP="00265692">
      <w:pPr>
        <w:widowControl w:val="0"/>
        <w:autoSpaceDE w:val="0"/>
        <w:autoSpaceDN w:val="0"/>
        <w:adjustRightInd w:val="0"/>
        <w:spacing w:after="0" w:line="204" w:lineRule="exact"/>
        <w:ind w:right="1386"/>
        <w:jc w:val="right"/>
        <w:rPr>
          <w:del w:id="66" w:author="jhill" w:date="2011-03-29T15:44:00Z"/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del w:id="67" w:author="jhill" w:date="2011-03-29T15:44:00Z">
        <w:r w:rsidDel="00517A24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122</w:delText>
        </w:r>
      </w:del>
      <w:ins w:id="68" w:author="jhill" w:date="2011-03-29T15:44:00Z">
        <w:r w:rsidR="00517A24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t xml:space="preserve"> 125</w:t>
        </w:r>
      </w:ins>
    </w:p>
    <w:p w:rsidR="00265692" w:rsidRDefault="00265692" w:rsidP="00517A24">
      <w:pPr>
        <w:widowControl w:val="0"/>
        <w:autoSpaceDE w:val="0"/>
        <w:autoSpaceDN w:val="0"/>
        <w:adjustRightInd w:val="0"/>
        <w:spacing w:after="0" w:line="204" w:lineRule="exact"/>
        <w:ind w:right="1386"/>
        <w:jc w:val="right"/>
        <w:rPr>
          <w:rFonts w:ascii="Times New Roman" w:hAnsi="Times New Roman"/>
          <w:color w:val="000000"/>
          <w:sz w:val="11"/>
          <w:szCs w:val="11"/>
        </w:rPr>
        <w:pPrChange w:id="69" w:author="jhill" w:date="2011-03-29T15:44:00Z">
          <w:pPr>
            <w:widowControl w:val="0"/>
            <w:autoSpaceDE w:val="0"/>
            <w:autoSpaceDN w:val="0"/>
            <w:adjustRightInd w:val="0"/>
            <w:spacing w:before="5" w:after="0" w:line="110" w:lineRule="exact"/>
          </w:pPr>
        </w:pPrChange>
      </w:pPr>
    </w:p>
    <w:p w:rsidR="00265692" w:rsidRDefault="00265692" w:rsidP="00265692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240" w:lineRule="auto"/>
        <w:ind w:left="415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</w:p>
    <w:p w:rsidR="00265692" w:rsidRDefault="00265692" w:rsidP="00265692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240" w:lineRule="auto"/>
        <w:ind w:left="4155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265692" w:rsidRDefault="0036008B" w:rsidP="00265692">
      <w:pPr>
        <w:widowControl w:val="0"/>
        <w:autoSpaceDE w:val="0"/>
        <w:autoSpaceDN w:val="0"/>
        <w:adjustRightInd w:val="0"/>
        <w:spacing w:before="73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36008B">
        <w:rPr>
          <w:noProof/>
          <w:lang w:eastAsia="zh-CN"/>
        </w:rPr>
        <w:lastRenderedPageBreak/>
        <w:pict>
          <v:group id="_x0000_s1380" style="position:absolute;left:0;text-align:left;margin-left:-19.75pt;margin-top:-19.4pt;width:156pt;height:11in;z-index:-251588608" coordorigin=",-57" coordsize="3120,15840">
            <v:group id="Group 2700" o:spid="_x0000_s138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8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8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8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8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8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8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8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8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9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9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9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9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9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9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9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9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9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9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0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0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0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0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0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0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0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0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0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08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0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09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1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10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1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11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1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12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1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13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1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4">
                <w:txbxContent>
                  <w:p w:rsidR="00DD2251" w:rsidRDefault="00DD2251" w:rsidP="00980DE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1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5">
                <w:txbxContent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36008B">
        <w:rPr>
          <w:noProof/>
        </w:rPr>
        <w:pict>
          <v:shape id="Text Box 2413" o:spid="_x0000_s1129" type="#_x0000_t202" style="position:absolute;left:0;text-align:left;margin-left:20.85pt;margin-top:127.9pt;width:12pt;height:85.8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5W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71lhBEnHXTpiY4a3YsRBaF/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DD2251" w:rsidRDefault="00DD2251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1964"/>
        <w:gridCol w:w="1191"/>
        <w:gridCol w:w="1949"/>
        <w:gridCol w:w="2533"/>
        <w:gridCol w:w="779"/>
      </w:tblGrid>
      <w:tr w:rsidR="00265692" w:rsidRPr="007A7452" w:rsidTr="00DD2251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537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265692" w:rsidRPr="007A7452" w:rsidTr="00DD2251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19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34"/>
        </w:trPr>
        <w:tc>
          <w:tcPr>
            <w:tcW w:w="98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tabs>
                <w:tab w:val="left" w:pos="3900"/>
                <w:tab w:val="left" w:pos="508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537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DD2251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2" w:right="5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31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65692" w:rsidRDefault="00265692" w:rsidP="00265692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178" w:lineRule="exact"/>
        <w:ind w:left="41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29"/>
        <w:gridCol w:w="2075"/>
        <w:gridCol w:w="1136"/>
        <w:gridCol w:w="1829"/>
        <w:gridCol w:w="2197"/>
        <w:gridCol w:w="1234"/>
      </w:tblGrid>
      <w:tr w:rsidR="00265692" w:rsidRPr="007A7452" w:rsidTr="00DD2251">
        <w:trPr>
          <w:trHeight w:hRule="exact"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2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2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2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511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265692" w:rsidRDefault="0036008B" w:rsidP="00265692">
      <w:pPr>
        <w:widowControl w:val="0"/>
        <w:autoSpaceDE w:val="0"/>
        <w:autoSpaceDN w:val="0"/>
        <w:adjustRightInd w:val="0"/>
        <w:spacing w:before="73" w:after="0" w:line="195" w:lineRule="exact"/>
        <w:ind w:right="39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6008B">
        <w:rPr>
          <w:noProof/>
          <w:lang w:eastAsia="zh-CN"/>
        </w:rPr>
        <w:lastRenderedPageBreak/>
        <w:pict>
          <v:group id="_x0000_s1524" style="position:absolute;left:0;text-align:left;margin-left:426.6pt;margin-top:-19.3pt;width:156.05pt;height:795.75pt;z-index:-251584512" coordorigin="9107,-57" coordsize="3121,15840">
            <v:group id="_x0000_s1525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2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52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2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2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3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3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3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3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3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3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3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3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3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3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4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4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4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4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4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4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4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4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4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4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5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5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52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52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53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53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54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54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55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55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56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56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57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57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58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58">
                <w:txbxContent>
                  <w:p w:rsidR="00DD2251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59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59">
                <w:txbxContent>
                  <w:p w:rsidR="00DD2251" w:rsidRPr="00BD3FD8" w:rsidRDefault="00DD2251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36008B">
        <w:rPr>
          <w:noProof/>
        </w:rPr>
        <w:pict>
          <v:shape id="Text Box 2449" o:spid="_x0000_s1163" type="#_x0000_t202" style="position:absolute;left:0;text-align:left;margin-left:579.15pt;margin-top:127.9pt;width:12pt;height:85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bHtAIAALg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W84Wx7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DD2251" w:rsidRDefault="00DD2251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191919"/>
          <w:spacing w:val="-2"/>
        </w:rPr>
        <w:t>Bachelo</w:t>
      </w:r>
      <w:r>
        <w:rPr>
          <w:rFonts w:ascii="Times New Roman" w:hAnsi="Times New Roman"/>
          <w:b/>
          <w:bCs/>
          <w:color w:val="191919"/>
        </w:rPr>
        <w:t>r</w:t>
      </w:r>
      <w:r>
        <w:rPr>
          <w:rFonts w:ascii="Times New Roman" w:hAnsi="Times New Roman"/>
          <w:b/>
          <w:bCs/>
          <w:color w:val="191919"/>
          <w:spacing w:val="-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o</w:t>
      </w:r>
      <w:r>
        <w:rPr>
          <w:rFonts w:ascii="Times New Roman" w:hAnsi="Times New Roman"/>
          <w:b/>
          <w:bCs/>
          <w:color w:val="191919"/>
        </w:rPr>
        <w:t>f</w:t>
      </w:r>
      <w:r>
        <w:rPr>
          <w:rFonts w:ascii="Times New Roman" w:hAnsi="Times New Roman"/>
          <w:b/>
          <w:bCs/>
          <w:color w:val="191919"/>
          <w:spacing w:val="-17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Art</w:t>
      </w:r>
      <w:r>
        <w:rPr>
          <w:rFonts w:ascii="Times New Roman" w:hAnsi="Times New Roman"/>
          <w:b/>
          <w:bCs/>
          <w:color w:val="191919"/>
        </w:rPr>
        <w:t>s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Deg</w:t>
      </w:r>
      <w:r>
        <w:rPr>
          <w:rFonts w:ascii="Times New Roman" w:hAnsi="Times New Roman"/>
          <w:b/>
          <w:bCs/>
          <w:color w:val="191919"/>
          <w:spacing w:val="-6"/>
        </w:rPr>
        <w:t>r</w:t>
      </w:r>
      <w:r>
        <w:rPr>
          <w:rFonts w:ascii="Times New Roman" w:hAnsi="Times New Roman"/>
          <w:b/>
          <w:bCs/>
          <w:color w:val="191919"/>
          <w:spacing w:val="-2"/>
        </w:rPr>
        <w:t>e</w:t>
      </w:r>
      <w:r>
        <w:rPr>
          <w:rFonts w:ascii="Times New Roman" w:hAnsi="Times New Roman"/>
          <w:b/>
          <w:bCs/>
          <w:color w:val="191919"/>
        </w:rPr>
        <w:t>e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i</w:t>
      </w:r>
      <w:r>
        <w:rPr>
          <w:rFonts w:ascii="Times New Roman" w:hAnsi="Times New Roman"/>
          <w:b/>
          <w:bCs/>
          <w:color w:val="191919"/>
        </w:rPr>
        <w:t>n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Spanish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265692" w:rsidRPr="007A7452" w:rsidTr="00DD2251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265692" w:rsidRPr="007A7452" w:rsidTr="00DD2251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265692" w:rsidRPr="007A7452" w:rsidTr="00DD2251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265692" w:rsidRPr="007A7452" w:rsidTr="00DD2251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7" w:right="76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DD2251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DD2251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DD2251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265692" w:rsidRDefault="0036008B" w:rsidP="00265692">
      <w:pPr>
        <w:widowControl w:val="0"/>
        <w:autoSpaceDE w:val="0"/>
        <w:autoSpaceDN w:val="0"/>
        <w:adjustRightInd w:val="0"/>
        <w:spacing w:before="74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36008B">
        <w:rPr>
          <w:noProof/>
          <w:lang w:eastAsia="zh-CN"/>
        </w:rPr>
        <w:lastRenderedPageBreak/>
        <w:pict>
          <v:group id="_x0000_s1416" style="position:absolute;left:0;text-align:left;margin-left:-19.35pt;margin-top:-18.75pt;width:156pt;height:11in;z-index:-251587584" coordorigin=",-57" coordsize="3120,15840">
            <v:group id="Group 2700" o:spid="_x0000_s1417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1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1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2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2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2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2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2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3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3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3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3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3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44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44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45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45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46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46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47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47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48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48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49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49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50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0">
                <w:txbxContent>
                  <w:p w:rsidR="00DD2251" w:rsidRDefault="00DD2251" w:rsidP="00980DE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51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1">
                <w:txbxContent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36008B">
        <w:rPr>
          <w:noProof/>
        </w:rPr>
        <w:pict>
          <v:shape id="Text Box 2483" o:spid="_x0000_s1199" type="#_x0000_t202" style="position:absolute;left:0;text-align:left;margin-left:20.85pt;margin-top:127.95pt;width:12pt;height:85.8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Ch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6GaGHHSQZee6KjRvRhREMbX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DD2251" w:rsidRDefault="00DD2251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265692" w:rsidRDefault="00265692" w:rsidP="00265692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520"/>
          <w:tab w:val="left" w:pos="6060"/>
          <w:tab w:val="left" w:pos="10640"/>
        </w:tabs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452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4440"/>
          <w:tab w:val="left" w:pos="606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44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5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1807"/>
      </w:tblGrid>
      <w:tr w:rsidR="00265692" w:rsidRPr="007A7452" w:rsidTr="00DD2251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265692" w:rsidRPr="007A7452" w:rsidTr="00DD2251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tabs>
          <w:tab w:val="left" w:pos="31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30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>graduate Catalog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265692" w:rsidRDefault="0036008B" w:rsidP="00265692">
      <w:pPr>
        <w:widowControl w:val="0"/>
        <w:autoSpaceDE w:val="0"/>
        <w:autoSpaceDN w:val="0"/>
        <w:adjustRightInd w:val="0"/>
        <w:spacing w:before="74" w:after="0" w:line="195" w:lineRule="exact"/>
        <w:ind w:right="39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6008B">
        <w:rPr>
          <w:noProof/>
          <w:lang w:eastAsia="zh-CN"/>
        </w:rPr>
        <w:lastRenderedPageBreak/>
        <w:pict>
          <v:group id="_x0000_s1488" style="position:absolute;left:0;text-align:left;margin-left:427.35pt;margin-top:-19.3pt;width:156.05pt;height:795.75pt;z-index:-251585536" coordorigin="9107,-57" coordsize="3121,15840">
            <v:group id="_x0000_s1489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9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9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9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9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9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9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9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9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9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9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0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0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0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0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0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0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0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0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0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0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1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1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1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1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1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1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16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16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17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17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18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18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19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19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20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20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21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21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22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22">
                <w:txbxContent>
                  <w:p w:rsidR="00DD2251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23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23">
                <w:txbxContent>
                  <w:p w:rsidR="00DD2251" w:rsidRPr="00BD3FD8" w:rsidRDefault="00DD2251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36008B">
        <w:rPr>
          <w:noProof/>
        </w:rPr>
        <w:pict>
          <v:shape id="Text Box 2519" o:spid="_x0000_s1233" type="#_x0000_t202" style="position:absolute;left:0;text-align:left;margin-left:579.15pt;margin-top:127.95pt;width:12pt;height:85.8pt;z-index:-251603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I6swIAALg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" o:allowincell="f" filled="f" stroked="f">
            <v:textbox style="layout-flow:vertical" inset="0,0,0,0">
              <w:txbxContent>
                <w:p w:rsidR="00DD2251" w:rsidRDefault="00DD2251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265692" w:rsidRPr="007A7452" w:rsidTr="00DD2251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265692" w:rsidRPr="007A7452" w:rsidTr="00DD2251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265692" w:rsidRPr="007A7452" w:rsidTr="00DD2251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265692" w:rsidRPr="007A7452" w:rsidTr="00DD2251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265692" w:rsidRPr="007A7452" w:rsidTr="00DD2251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265692" w:rsidRPr="007A7452" w:rsidTr="00DD2251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265692" w:rsidRPr="007A7452" w:rsidTr="00DD2251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DD2251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DD2251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265692" w:rsidRDefault="0036008B" w:rsidP="00265692">
      <w:pPr>
        <w:widowControl w:val="0"/>
        <w:autoSpaceDE w:val="0"/>
        <w:autoSpaceDN w:val="0"/>
        <w:adjustRightInd w:val="0"/>
        <w:spacing w:before="73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36008B">
        <w:rPr>
          <w:noProof/>
          <w:lang w:eastAsia="zh-CN"/>
        </w:rPr>
        <w:lastRenderedPageBreak/>
        <w:pict>
          <v:group id="_x0000_s1452" style="position:absolute;left:0;text-align:left;margin-left:-71.25pt;margin-top:-71.15pt;width:156pt;height:11in;z-index:-251586560" coordorigin=",-57" coordsize="3120,15840">
            <v:group id="Group 2700" o:spid="_x0000_s1453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5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5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5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5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5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5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6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6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6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6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6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6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6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7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7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7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7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7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7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7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7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80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80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1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81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82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82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3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83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84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84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85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85" inset="0,0,0,0">
                <w:txbxContent>
                  <w:p w:rsidR="00DD2251" w:rsidRDefault="00DD2251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86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86">
                <w:txbxContent>
                  <w:p w:rsidR="00DD2251" w:rsidRDefault="00DD2251" w:rsidP="00980DE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87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87">
                <w:txbxContent>
                  <w:p w:rsidR="00DD2251" w:rsidRPr="007A3E3A" w:rsidRDefault="00DD2251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36008B">
        <w:rPr>
          <w:noProof/>
        </w:rPr>
        <w:pict>
          <v:shape id="Text Box 2553" o:spid="_x0000_s1269" type="#_x0000_t202" style="position:absolute;left:0;text-align:left;margin-left:20.85pt;margin-top:127.9pt;width:12pt;height:85.8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NJ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PrGCNOeujSEz1odC8OKIiia1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DD2251" w:rsidRDefault="00DD2251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3160"/>
        </w:tabs>
        <w:autoSpaceDE w:val="0"/>
        <w:autoSpaceDN w:val="0"/>
        <w:adjustRightInd w:val="0"/>
        <w:spacing w:before="30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265692" w:rsidRDefault="00265692" w:rsidP="00265692">
      <w:pPr>
        <w:widowControl w:val="0"/>
        <w:tabs>
          <w:tab w:val="left" w:pos="3600"/>
          <w:tab w:val="left" w:pos="7460"/>
        </w:tabs>
        <w:autoSpaceDE w:val="0"/>
        <w:autoSpaceDN w:val="0"/>
        <w:adjustRightInd w:val="0"/>
        <w:spacing w:before="9" w:after="0" w:line="240" w:lineRule="auto"/>
        <w:ind w:left="270" w:right="16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3</w:t>
      </w:r>
    </w:p>
    <w:p w:rsidR="00265692" w:rsidRDefault="00265692" w:rsidP="00265692">
      <w:pPr>
        <w:widowControl w:val="0"/>
        <w:tabs>
          <w:tab w:val="left" w:pos="3160"/>
          <w:tab w:val="left" w:pos="678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678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3</w:t>
      </w:r>
    </w:p>
    <w:p w:rsidR="00265692" w:rsidRDefault="00265692" w:rsidP="00265692">
      <w:pPr>
        <w:widowControl w:val="0"/>
        <w:tabs>
          <w:tab w:val="left" w:pos="316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70"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265692" w:rsidRPr="007A7452" w:rsidTr="00265692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6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265692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7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265692" w:rsidRPr="007A7452" w:rsidTr="00265692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680" w:right="9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265692" w:rsidRPr="007A7452" w:rsidTr="00265692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265692" w:rsidRPr="007A7452" w:rsidTr="00265692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DD225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sz w:val="17"/>
          <w:szCs w:val="17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56AC" w:rsidRDefault="003956AC">
      <w:pPr>
        <w:sectPr w:rsidR="003956AC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0948" w:rsidRDefault="0036008B" w:rsidP="003956AC">
      <w:pPr>
        <w:ind w:left="-540"/>
      </w:pPr>
      <w:r>
        <w:rPr>
          <w:noProof/>
          <w:lang w:eastAsia="zh-CN"/>
        </w:rPr>
        <w:lastRenderedPageBreak/>
        <w:pict>
          <v:group id="_x0000_s1271" style="position:absolute;left:0;text-align:left;margin-left:383.15pt;margin-top:-72.25pt;width:156.05pt;height:795.75pt;z-index:251724800" coordorigin="9107,-57" coordsize="3121,15840">
            <v:group id="_x0000_s1272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7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7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7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7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7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7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7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8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8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8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8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8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8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8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8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8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8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9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9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9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9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9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9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9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9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9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99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99" inset="0,0,0,0">
                <w:txbxContent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0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00" inset="0,0,0,0">
                <w:txbxContent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1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01" inset="0,0,0,0">
                <w:txbxContent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2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02" inset="0,0,0,0">
                <w:txbxContent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3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03" inset="0,0,0,0">
                <w:txbxContent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04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04" inset="0,0,0,0">
                <w:txbxContent>
                  <w:p w:rsidR="00DD2251" w:rsidRDefault="00DD2251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05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05">
                <w:txbxContent>
                  <w:p w:rsidR="00DD2251" w:rsidRDefault="00DD2251" w:rsidP="003956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D2251" w:rsidRPr="007A3E3A" w:rsidRDefault="00DD2251" w:rsidP="003956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06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06">
                <w:txbxContent>
                  <w:p w:rsidR="00DD2251" w:rsidRPr="00BD3FD8" w:rsidRDefault="00DD2251" w:rsidP="003956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  <w:sectPr w:rsidR="00440948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2251" w:rsidRDefault="0036008B" w:rsidP="00440948">
      <w:r>
        <w:rPr>
          <w:noProof/>
          <w:lang w:eastAsia="zh-CN"/>
        </w:rPr>
        <w:lastRenderedPageBreak/>
        <w:pict>
          <v:group id="_x0000_s1307" style="position:absolute;margin-left:-72.75pt;margin-top:-74.85pt;width:156pt;height:797.9pt;z-index:251725824" coordorigin=",-57" coordsize="3120,15840">
            <v:group id="Group 2700" o:spid="_x0000_s1308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0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1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1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1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1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1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1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1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1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1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1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2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2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2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2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2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2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2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2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2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2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3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3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3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3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3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35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35" inset="0,0,0,0">
                <w:txbxContent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36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36" inset="0,0,0,0">
                <w:txbxContent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37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37" inset="0,0,0,0">
                <w:txbxContent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38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38" inset="0,0,0,0">
                <w:txbxContent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39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39" inset="0,0,0,0">
                <w:txbxContent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40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40" inset="0,0,0,0">
                <w:txbxContent>
                  <w:p w:rsidR="00DD2251" w:rsidRDefault="00DD2251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41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41">
                <w:txbxContent>
                  <w:p w:rsidR="00DD2251" w:rsidRDefault="00DD2251" w:rsidP="00440948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D2251" w:rsidRPr="007A3E3A" w:rsidRDefault="00DD2251" w:rsidP="00440948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2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42">
                <w:txbxContent>
                  <w:p w:rsidR="00DD2251" w:rsidRPr="007A3E3A" w:rsidRDefault="00DD2251" w:rsidP="00440948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sectPr w:rsidR="00DD2251" w:rsidSect="0044094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265692"/>
    <w:rsid w:val="00114B25"/>
    <w:rsid w:val="001C2A5D"/>
    <w:rsid w:val="00265692"/>
    <w:rsid w:val="0036008B"/>
    <w:rsid w:val="003956AC"/>
    <w:rsid w:val="00440948"/>
    <w:rsid w:val="004A790F"/>
    <w:rsid w:val="00517A24"/>
    <w:rsid w:val="006B75DF"/>
    <w:rsid w:val="00875ADE"/>
    <w:rsid w:val="008B6E4C"/>
    <w:rsid w:val="00980DE3"/>
    <w:rsid w:val="00C33022"/>
    <w:rsid w:val="00DD2251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92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9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ASU-GA</Company>
  <LinksUpToDate>false</LinksUpToDate>
  <CharactersWithSpaces>16336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jhill</cp:lastModifiedBy>
  <cp:revision>7</cp:revision>
  <dcterms:created xsi:type="dcterms:W3CDTF">2011-03-17T17:31:00Z</dcterms:created>
  <dcterms:modified xsi:type="dcterms:W3CDTF">2011-03-29T19:45:00Z</dcterms:modified>
</cp:coreProperties>
</file>