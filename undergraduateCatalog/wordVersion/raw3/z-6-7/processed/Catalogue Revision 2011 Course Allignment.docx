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 w:right="44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RIMINA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J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USTIC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ORENSI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ins w:id="0" w:author="cochie" w:date="2011-06-07T11:32:00Z">
        <w:r w:rsidR="0081516D">
          <w:rPr>
            <w:rFonts w:ascii="Times New Roman" w:hAnsi="Times New Roman"/>
            <w:color w:val="191919"/>
            <w:spacing w:val="-3"/>
            <w:sz w:val="18"/>
            <w:szCs w:val="18"/>
          </w:rPr>
          <w:t xml:space="preserve">and Forensic Science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</w:t>
      </w:r>
      <w:del w:id="1" w:author="cochie" w:date="2011-06-07T11:32:00Z">
        <w:r w:rsidDel="0081516D">
          <w:rPr>
            <w:rFonts w:ascii="Times New Roman" w:hAnsi="Times New Roman"/>
            <w:color w:val="191919"/>
            <w:spacing w:val="-2"/>
            <w:sz w:val="18"/>
            <w:szCs w:val="18"/>
          </w:rPr>
          <w:delText>-</w:delText>
        </w:r>
      </w:del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 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pursu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topic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acros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enforcement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corrections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research, polic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plannin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analysis/management.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imina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justice, 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 w:right="71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urriculum.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2+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colleges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25E91" w:rsidRDefault="00C25E91" w:rsidP="00C25E91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"/>
        <w:gridCol w:w="1002"/>
        <w:gridCol w:w="6463"/>
        <w:gridCol w:w="1503"/>
      </w:tblGrid>
      <w:tr w:rsidR="00C25E91" w:rsidRPr="007A7452" w:rsidTr="00646E6C">
        <w:trPr>
          <w:trHeight w:hRule="exact" w:val="237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followin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Biology)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Pre-Engineerin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1"/>
        <w:gridCol w:w="975"/>
        <w:gridCol w:w="5247"/>
        <w:gridCol w:w="2717"/>
      </w:tblGrid>
      <w:tr w:rsidR="00C25E91" w:rsidRPr="007A7452" w:rsidTr="00646E6C">
        <w:trPr>
          <w:trHeight w:hRule="exact" w:val="235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98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25E91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lastRenderedPageBreak/>
        <w:pict>
          <v:group id="_x0000_s1272" style="position:absolute;margin-left:-17.55pt;margin-top:-327.65pt;width:157.05pt;height:11in;z-index:251725824" coordorigin="-31,3" coordsize="3141,15840">
            <v:group id="_x0000_s1273" style="position:absolute;left:-31;top:3;width:3141;height:15840" coordorigin="-55,3" coordsize="3141,15840">
              <v:group id="Group 2700" o:spid="_x0000_s127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27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27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27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27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27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28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28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28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28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28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28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28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28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28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28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29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29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29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29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29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29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29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29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29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29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0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0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01" inset="0,0,0,0">
                  <w:txbxContent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0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02" inset="0,0,0,0">
                  <w:txbxContent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0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03" inset="0,0,0,0">
                  <w:txbxContent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0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04" inset="0,0,0,0">
                  <w:txbxContent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0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05" inset="0,0,0,0">
                  <w:txbxContent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06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06">
                  <w:txbxContent>
                    <w:p w:rsidR="00646E6C" w:rsidRDefault="00646E6C" w:rsidP="00C25E91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646E6C" w:rsidRPr="007A3E3A" w:rsidRDefault="00646E6C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07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07">
                  <w:txbxContent>
                    <w:p w:rsidR="00646E6C" w:rsidRPr="00F91ACB" w:rsidRDefault="00646E6C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08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08">
                  <w:txbxContent>
                    <w:p w:rsidR="00646E6C" w:rsidRDefault="00646E6C" w:rsidP="00C25E91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646E6C" w:rsidRPr="008A57FA" w:rsidRDefault="00646E6C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09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9">
                <w:txbxContent>
                  <w:p w:rsidR="00646E6C" w:rsidRPr="008A57FA" w:rsidRDefault="00646E6C" w:rsidP="00C25E91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142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tabs>
          <w:tab w:val="left" w:pos="9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222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Germa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411"/>
            <w:col w:w="10200"/>
          </w:cols>
          <w:noEndnote/>
        </w:sect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before="57" w:after="0" w:line="195" w:lineRule="exact"/>
        <w:ind w:right="1001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FD0890"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616" style="position:absolute;left:0;text-align:left;margin-left:426.25pt;margin-top:-18.7pt;width:156.05pt;height:11in;z-index:-251583488" coordorigin="9101,396" coordsize="3121,15840">
            <v:group id="_x0000_s1617" style="position:absolute;left:9101;top:396;width:3121;height:15840" coordorigin="9070,183" coordsize="3121,15840">
              <v:group id="_x0000_s1618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61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62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62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62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62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62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62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62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62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62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62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63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63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63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63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63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63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63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63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63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63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64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64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64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64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64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645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645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646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646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647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647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648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648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649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649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650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50">
                  <w:txbxContent>
                    <w:p w:rsidR="00646E6C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646E6C" w:rsidRPr="007A3E3A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651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51">
                  <w:txbxContent>
                    <w:p w:rsidR="00646E6C" w:rsidRPr="00F91ACB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652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52">
                  <w:txbxContent>
                    <w:p w:rsidR="00646E6C" w:rsidRDefault="00646E6C" w:rsidP="007848DA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646E6C" w:rsidRPr="008A57FA" w:rsidRDefault="00646E6C" w:rsidP="007848DA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653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653">
                <w:txbxContent>
                  <w:p w:rsidR="00646E6C" w:rsidRPr="008A57FA" w:rsidRDefault="00646E6C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p w:rsidR="00C25E91" w:rsidRDefault="00C25E91" w:rsidP="00C25E91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50" w:lineRule="auto"/>
        <w:ind w:left="160" w:right="732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007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(I) 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007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(I) 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</w:t>
      </w:r>
    </w:p>
    <w:p w:rsidR="00C25E91" w:rsidRDefault="00C25E91" w:rsidP="00C25E91">
      <w:pPr>
        <w:widowControl w:val="0"/>
        <w:tabs>
          <w:tab w:val="left" w:pos="1240"/>
          <w:tab w:val="left" w:pos="36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ab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C25E91" w:rsidRDefault="00C25E91" w:rsidP="00C25E91">
      <w:pPr>
        <w:widowControl w:val="0"/>
        <w:tabs>
          <w:tab w:val="left" w:pos="1220"/>
          <w:tab w:val="left" w:pos="3620"/>
        </w:tabs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ab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25E91" w:rsidRDefault="00FD0890" w:rsidP="00C25E91">
      <w:pPr>
        <w:widowControl w:val="0"/>
        <w:tabs>
          <w:tab w:val="left" w:pos="888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FD0890">
        <w:rPr>
          <w:noProof/>
        </w:rPr>
        <w:pict>
          <v:shape id="Text Box 5014" o:spid="_x0000_s1085" type="#_x0000_t202" style="position:absolute;left:0;text-align:left;margin-left:557.15pt;margin-top:270.6pt;width:36pt;height:55.2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" o:allowincell="f" filled="f" stroked="f">
            <v:textbox style="layout-flow:vertical" inset="0,0,0,0">
              <w:txbxContent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Mat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C25E91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(10-</w:t>
      </w:r>
      <w:r w:rsidR="00C25E91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>1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8"/>
        <w:gridCol w:w="858"/>
        <w:gridCol w:w="5320"/>
        <w:gridCol w:w="2644"/>
      </w:tblGrid>
      <w:tr w:rsidR="00C25E91" w:rsidRPr="007A7452" w:rsidTr="00646E6C">
        <w:trPr>
          <w:trHeight w:hRule="exact" w:val="211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Biotechnology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5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One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Applications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5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One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 </w:t>
            </w:r>
            <w:r w:rsidRPr="007A7452">
              <w:rPr>
                <w:rFonts w:ascii="Times New Roman" w:hAnsi="Times New Roman"/>
                <w:color w:val="191919"/>
                <w:spacing w:val="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19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Applications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410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0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C25E91" w:rsidRPr="007A7452" w:rsidRDefault="00C25E91" w:rsidP="00646E6C">
            <w:pPr>
              <w:widowControl w:val="0"/>
              <w:tabs>
                <w:tab w:val="left" w:pos="8980"/>
              </w:tabs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161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GEOG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Geography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2800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9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2031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Anthropology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tabs>
          <w:tab w:val="left" w:pos="9200"/>
        </w:tabs>
        <w:autoSpaceDE w:val="0"/>
        <w:autoSpaceDN w:val="0"/>
        <w:adjustRightInd w:val="0"/>
        <w:spacing w:before="9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25E91" w:rsidRDefault="00C25E91" w:rsidP="00C25E91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after="0" w:line="200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Leadership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  <w:sectPr w:rsidR="00C25E91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417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25E91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7" w:space="3693"/>
            <w:col w:w="720"/>
          </w:cols>
          <w:noEndnote/>
        </w:sect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before="57" w:after="0" w:line="195" w:lineRule="exact"/>
        <w:ind w:left="977"/>
        <w:rPr>
          <w:rFonts w:ascii="Century Gothic" w:hAnsi="Century Gothic" w:cs="Century Gothic"/>
          <w:color w:val="000000"/>
          <w:sz w:val="16"/>
          <w:szCs w:val="16"/>
        </w:rPr>
      </w:pPr>
      <w:r w:rsidRPr="00FD0890"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426" style="position:absolute;left:0;text-align:left;margin-left:-16.8pt;margin-top:-20.4pt;width:157.05pt;height:11in;z-index:-251587584" coordorigin="-31,3" coordsize="3141,15840">
            <v:group id="_x0000_s1427" style="position:absolute;left:-31;top:3;width:3141;height:15840" coordorigin="-55,3" coordsize="3141,15840">
              <v:group id="Group 2700" o:spid="_x0000_s1428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42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43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43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43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43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43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43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43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43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43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43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44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44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44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44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44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44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44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44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44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44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45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45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45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45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45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455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455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56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456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57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457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58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458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59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459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460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60">
                  <w:txbxContent>
                    <w:p w:rsidR="00646E6C" w:rsidRDefault="00646E6C" w:rsidP="007848D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646E6C" w:rsidRPr="007A3E3A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61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61">
                  <w:txbxContent>
                    <w:p w:rsidR="00646E6C" w:rsidRPr="00F91ACB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462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62">
                  <w:txbxContent>
                    <w:p w:rsidR="00646E6C" w:rsidRDefault="00646E6C" w:rsidP="007848D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646E6C" w:rsidRPr="008A57FA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63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63">
                <w:txbxContent>
                  <w:p w:rsidR="00646E6C" w:rsidRPr="008A57FA" w:rsidRDefault="00646E6C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Three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Fitnes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Aquatic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HED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25E91" w:rsidRDefault="00FD0890" w:rsidP="00C25E91">
      <w:pPr>
        <w:widowControl w:val="0"/>
        <w:tabs>
          <w:tab w:val="left" w:pos="94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FD0890">
        <w:rPr>
          <w:rFonts w:ascii="Times New Roman" w:hAnsi="Times New Roman"/>
          <w:bCs/>
          <w:color w:val="191919"/>
          <w:spacing w:val="-2"/>
          <w:sz w:val="18"/>
          <w:szCs w:val="18"/>
          <w:rPrChange w:id="2" w:author="cochie" w:date="2011-06-07T11:37:00Z">
            <w:rPr>
              <w:rFonts w:ascii="Times New Roman" w:hAnsi="Times New Roman"/>
              <w:b/>
              <w:bCs/>
              <w:color w:val="191919"/>
              <w:spacing w:val="-2"/>
              <w:sz w:val="18"/>
              <w:szCs w:val="18"/>
            </w:rPr>
          </w:rPrChange>
        </w:rPr>
        <w:t>A</w:t>
      </w:r>
      <w:r w:rsidRPr="00FD0890">
        <w:rPr>
          <w:rFonts w:ascii="Times New Roman" w:hAnsi="Times New Roman"/>
          <w:bCs/>
          <w:color w:val="191919"/>
          <w:spacing w:val="-5"/>
          <w:sz w:val="18"/>
          <w:szCs w:val="18"/>
          <w:rPrChange w:id="3" w:author="cochie" w:date="2011-06-07T11:37:00Z">
            <w:rPr>
              <w:rFonts w:ascii="Times New Roman" w:hAnsi="Times New Roman"/>
              <w:b/>
              <w:bCs/>
              <w:color w:val="191919"/>
              <w:spacing w:val="-5"/>
              <w:sz w:val="18"/>
              <w:szCs w:val="18"/>
            </w:rPr>
          </w:rPrChange>
        </w:rPr>
        <w:t>r</w:t>
      </w:r>
      <w:r w:rsidRPr="00FD0890">
        <w:rPr>
          <w:rFonts w:ascii="Times New Roman" w:hAnsi="Times New Roman"/>
          <w:bCs/>
          <w:color w:val="191919"/>
          <w:spacing w:val="-2"/>
          <w:sz w:val="18"/>
          <w:szCs w:val="18"/>
          <w:rPrChange w:id="4" w:author="cochie" w:date="2011-06-07T11:37:00Z">
            <w:rPr>
              <w:rFonts w:ascii="Times New Roman" w:hAnsi="Times New Roman"/>
              <w:b/>
              <w:bCs/>
              <w:color w:val="191919"/>
              <w:spacing w:val="-2"/>
              <w:sz w:val="18"/>
              <w:szCs w:val="18"/>
            </w:rPr>
          </w:rPrChange>
        </w:rPr>
        <w:t>e</w:t>
      </w:r>
      <w:r w:rsidRPr="00FD0890">
        <w:rPr>
          <w:rFonts w:ascii="Times New Roman" w:hAnsi="Times New Roman"/>
          <w:bCs/>
          <w:color w:val="191919"/>
          <w:sz w:val="18"/>
          <w:szCs w:val="18"/>
          <w:rPrChange w:id="5" w:author="cochie" w:date="2011-06-07T11:37:00Z">
            <w:rPr>
              <w:rFonts w:ascii="Times New Roman" w:hAnsi="Times New Roman"/>
              <w:b/>
              <w:bCs/>
              <w:color w:val="191919"/>
              <w:sz w:val="18"/>
              <w:szCs w:val="18"/>
            </w:rPr>
          </w:rPrChange>
        </w:rPr>
        <w:t>a</w:t>
      </w:r>
      <w:r w:rsidRPr="00FD0890">
        <w:rPr>
          <w:rFonts w:ascii="Times New Roman" w:hAnsi="Times New Roman"/>
          <w:bCs/>
          <w:color w:val="191919"/>
          <w:spacing w:val="-4"/>
          <w:sz w:val="18"/>
          <w:szCs w:val="18"/>
          <w:rPrChange w:id="6" w:author="cochie" w:date="2011-06-07T11:37:00Z">
            <w:rPr>
              <w:rFonts w:ascii="Times New Roman" w:hAnsi="Times New Roman"/>
              <w:b/>
              <w:bCs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FD0890">
        <w:rPr>
          <w:rFonts w:ascii="Times New Roman" w:hAnsi="Times New Roman"/>
          <w:bCs/>
          <w:color w:val="191919"/>
          <w:spacing w:val="-2"/>
          <w:sz w:val="18"/>
          <w:szCs w:val="18"/>
          <w:rPrChange w:id="7" w:author="cochie" w:date="2011-06-07T11:37:00Z">
            <w:rPr>
              <w:rFonts w:ascii="Times New Roman" w:hAnsi="Times New Roman"/>
              <w:b/>
              <w:bCs/>
              <w:color w:val="191919"/>
              <w:spacing w:val="-2"/>
              <w:sz w:val="18"/>
              <w:szCs w:val="18"/>
            </w:rPr>
          </w:rPrChange>
        </w:rPr>
        <w:t>F</w:t>
      </w:r>
      <w:r w:rsidRPr="00FD0890">
        <w:rPr>
          <w:rFonts w:ascii="Times New Roman" w:hAnsi="Times New Roman"/>
          <w:bCs/>
          <w:color w:val="191919"/>
          <w:sz w:val="18"/>
          <w:szCs w:val="18"/>
          <w:rPrChange w:id="8" w:author="cochie" w:date="2011-06-07T11:37:00Z">
            <w:rPr>
              <w:rFonts w:ascii="Times New Roman" w:hAnsi="Times New Roman"/>
              <w:b/>
              <w:bCs/>
              <w:color w:val="191919"/>
              <w:sz w:val="18"/>
              <w:szCs w:val="18"/>
            </w:rPr>
          </w:rPrChange>
        </w:rPr>
        <w:t>:</w:t>
      </w:r>
      <w:r w:rsidRPr="00FD0890">
        <w:rPr>
          <w:rFonts w:ascii="Times New Roman" w:hAnsi="Times New Roman"/>
          <w:bCs/>
          <w:color w:val="191919"/>
          <w:spacing w:val="-4"/>
          <w:sz w:val="18"/>
          <w:szCs w:val="18"/>
          <w:rPrChange w:id="9" w:author="cochie" w:date="2011-06-07T11:37:00Z">
            <w:rPr>
              <w:rFonts w:ascii="Times New Roman" w:hAnsi="Times New Roman"/>
              <w:b/>
              <w:bCs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FD0890">
        <w:rPr>
          <w:rFonts w:ascii="Times New Roman" w:hAnsi="Times New Roman"/>
          <w:bCs/>
          <w:color w:val="191919"/>
          <w:spacing w:val="-2"/>
          <w:sz w:val="18"/>
          <w:szCs w:val="18"/>
          <w:rPrChange w:id="10" w:author="cochie" w:date="2011-06-07T11:37:00Z">
            <w:rPr>
              <w:rFonts w:ascii="Times New Roman" w:hAnsi="Times New Roman"/>
              <w:b/>
              <w:bCs/>
              <w:color w:val="191919"/>
              <w:spacing w:val="-2"/>
              <w:sz w:val="18"/>
              <w:szCs w:val="18"/>
            </w:rPr>
          </w:rPrChange>
        </w:rPr>
        <w:t>P</w:t>
      </w:r>
      <w:r w:rsidRPr="00FD0890">
        <w:rPr>
          <w:rFonts w:ascii="Times New Roman" w:hAnsi="Times New Roman"/>
          <w:bCs/>
          <w:color w:val="191919"/>
          <w:spacing w:val="-5"/>
          <w:sz w:val="18"/>
          <w:szCs w:val="18"/>
          <w:rPrChange w:id="11" w:author="cochie" w:date="2011-06-07T11:37:00Z">
            <w:rPr>
              <w:rFonts w:ascii="Times New Roman" w:hAnsi="Times New Roman"/>
              <w:b/>
              <w:bCs/>
              <w:color w:val="191919"/>
              <w:spacing w:val="-5"/>
              <w:sz w:val="18"/>
              <w:szCs w:val="18"/>
            </w:rPr>
          </w:rPrChange>
        </w:rPr>
        <w:t>r</w:t>
      </w:r>
      <w:r w:rsidRPr="00FD0890">
        <w:rPr>
          <w:rFonts w:ascii="Times New Roman" w:hAnsi="Times New Roman"/>
          <w:bCs/>
          <w:color w:val="191919"/>
          <w:spacing w:val="-2"/>
          <w:sz w:val="18"/>
          <w:szCs w:val="18"/>
          <w:rPrChange w:id="12" w:author="cochie" w:date="2011-06-07T11:37:00Z">
            <w:rPr>
              <w:rFonts w:ascii="Times New Roman" w:hAnsi="Times New Roman"/>
              <w:b/>
              <w:bCs/>
              <w:color w:val="191919"/>
              <w:spacing w:val="-2"/>
              <w:sz w:val="18"/>
              <w:szCs w:val="18"/>
            </w:rPr>
          </w:rPrChange>
        </w:rPr>
        <w:t>ogra</w:t>
      </w:r>
      <w:r w:rsidRPr="00FD0890">
        <w:rPr>
          <w:rFonts w:ascii="Times New Roman" w:hAnsi="Times New Roman"/>
          <w:bCs/>
          <w:color w:val="191919"/>
          <w:sz w:val="18"/>
          <w:szCs w:val="18"/>
          <w:rPrChange w:id="13" w:author="cochie" w:date="2011-06-07T11:37:00Z">
            <w:rPr>
              <w:rFonts w:ascii="Times New Roman" w:hAnsi="Times New Roman"/>
              <w:b/>
              <w:bCs/>
              <w:color w:val="191919"/>
              <w:sz w:val="18"/>
              <w:szCs w:val="18"/>
            </w:rPr>
          </w:rPrChange>
        </w:rPr>
        <w:t>m</w:t>
      </w:r>
      <w:r w:rsidRPr="00FD0890">
        <w:rPr>
          <w:rFonts w:ascii="Times New Roman" w:hAnsi="Times New Roman"/>
          <w:bCs/>
          <w:color w:val="191919"/>
          <w:spacing w:val="-4"/>
          <w:sz w:val="18"/>
          <w:szCs w:val="18"/>
          <w:rPrChange w:id="14" w:author="cochie" w:date="2011-06-07T11:37:00Z">
            <w:rPr>
              <w:rFonts w:ascii="Times New Roman" w:hAnsi="Times New Roman"/>
              <w:b/>
              <w:bCs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FD0890">
        <w:rPr>
          <w:rFonts w:ascii="Times New Roman" w:hAnsi="Times New Roman"/>
          <w:bCs/>
          <w:color w:val="191919"/>
          <w:spacing w:val="-2"/>
          <w:sz w:val="18"/>
          <w:szCs w:val="18"/>
          <w:rPrChange w:id="15" w:author="cochie" w:date="2011-06-07T11:37:00Z">
            <w:rPr>
              <w:rFonts w:ascii="Times New Roman" w:hAnsi="Times New Roman"/>
              <w:b/>
              <w:bCs/>
              <w:color w:val="191919"/>
              <w:spacing w:val="-2"/>
              <w:sz w:val="18"/>
              <w:szCs w:val="18"/>
            </w:rPr>
          </w:rPrChange>
        </w:rPr>
        <w:t>o</w:t>
      </w:r>
      <w:r w:rsidRPr="00FD0890">
        <w:rPr>
          <w:rFonts w:ascii="Times New Roman" w:hAnsi="Times New Roman"/>
          <w:bCs/>
          <w:color w:val="191919"/>
          <w:sz w:val="18"/>
          <w:szCs w:val="18"/>
          <w:rPrChange w:id="16" w:author="cochie" w:date="2011-06-07T11:37:00Z">
            <w:rPr>
              <w:rFonts w:ascii="Times New Roman" w:hAnsi="Times New Roman"/>
              <w:b/>
              <w:bCs/>
              <w:color w:val="191919"/>
              <w:sz w:val="18"/>
              <w:szCs w:val="18"/>
            </w:rPr>
          </w:rPrChange>
        </w:rPr>
        <w:t>f</w:t>
      </w:r>
      <w:r w:rsidRPr="00FD0890">
        <w:rPr>
          <w:rFonts w:ascii="Times New Roman" w:hAnsi="Times New Roman"/>
          <w:bCs/>
          <w:color w:val="191919"/>
          <w:spacing w:val="-4"/>
          <w:sz w:val="18"/>
          <w:szCs w:val="18"/>
          <w:rPrChange w:id="17" w:author="cochie" w:date="2011-06-07T11:37:00Z">
            <w:rPr>
              <w:rFonts w:ascii="Times New Roman" w:hAnsi="Times New Roman"/>
              <w:b/>
              <w:bCs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FD0890">
        <w:rPr>
          <w:rFonts w:ascii="Times New Roman" w:hAnsi="Times New Roman"/>
          <w:bCs/>
          <w:color w:val="191919"/>
          <w:spacing w:val="-2"/>
          <w:sz w:val="18"/>
          <w:szCs w:val="18"/>
          <w:rPrChange w:id="18" w:author="cochie" w:date="2011-06-07T11:37:00Z">
            <w:rPr>
              <w:rFonts w:ascii="Times New Roman" w:hAnsi="Times New Roman"/>
              <w:b/>
              <w:bCs/>
              <w:color w:val="191919"/>
              <w:spacing w:val="-2"/>
              <w:sz w:val="18"/>
              <w:szCs w:val="18"/>
            </w:rPr>
          </w:rPrChange>
        </w:rPr>
        <w:t>Stud</w:t>
      </w:r>
      <w:r w:rsidRPr="00FD0890">
        <w:rPr>
          <w:rFonts w:ascii="Times New Roman" w:hAnsi="Times New Roman"/>
          <w:bCs/>
          <w:color w:val="191919"/>
          <w:sz w:val="18"/>
          <w:szCs w:val="18"/>
          <w:rPrChange w:id="19" w:author="cochie" w:date="2011-06-07T11:37:00Z">
            <w:rPr>
              <w:rFonts w:ascii="Times New Roman" w:hAnsi="Times New Roman"/>
              <w:b/>
              <w:bCs/>
              <w:color w:val="191919"/>
              <w:sz w:val="18"/>
              <w:szCs w:val="18"/>
            </w:rPr>
          </w:rPrChange>
        </w:rPr>
        <w:t>y</w:t>
      </w:r>
      <w:r w:rsidRPr="00FD0890">
        <w:rPr>
          <w:rFonts w:ascii="Times New Roman" w:hAnsi="Times New Roman"/>
          <w:bCs/>
          <w:color w:val="191919"/>
          <w:spacing w:val="-4"/>
          <w:sz w:val="18"/>
          <w:szCs w:val="18"/>
          <w:rPrChange w:id="20" w:author="cochie" w:date="2011-06-07T11:37:00Z">
            <w:rPr>
              <w:rFonts w:ascii="Times New Roman" w:hAnsi="Times New Roman"/>
              <w:b/>
              <w:bCs/>
              <w:color w:val="191919"/>
              <w:spacing w:val="-4"/>
              <w:sz w:val="18"/>
              <w:szCs w:val="18"/>
            </w:rPr>
          </w:rPrChange>
        </w:rPr>
        <w:t xml:space="preserve"> </w:t>
      </w:r>
      <w:r w:rsidRPr="00FD0890">
        <w:rPr>
          <w:rFonts w:ascii="Times New Roman" w:hAnsi="Times New Roman"/>
          <w:bCs/>
          <w:color w:val="191919"/>
          <w:spacing w:val="-2"/>
          <w:sz w:val="18"/>
          <w:szCs w:val="18"/>
          <w:rPrChange w:id="21" w:author="cochie" w:date="2011-06-07T11:37:00Z">
            <w:rPr>
              <w:rFonts w:ascii="Times New Roman" w:hAnsi="Times New Roman"/>
              <w:b/>
              <w:bCs/>
              <w:color w:val="191919"/>
              <w:spacing w:val="-2"/>
              <w:sz w:val="18"/>
              <w:szCs w:val="18"/>
            </w:rPr>
          </w:rPrChange>
        </w:rPr>
        <w:t>Relate</w:t>
      </w:r>
      <w:r w:rsidRPr="00FD0890">
        <w:rPr>
          <w:rFonts w:ascii="Times New Roman" w:hAnsi="Times New Roman"/>
          <w:bCs/>
          <w:color w:val="191919"/>
          <w:sz w:val="18"/>
          <w:szCs w:val="18"/>
          <w:rPrChange w:id="22" w:author="cochie" w:date="2011-06-07T11:37:00Z">
            <w:rPr>
              <w:rFonts w:ascii="Times New Roman" w:hAnsi="Times New Roman"/>
              <w:b/>
              <w:bCs/>
              <w:color w:val="191919"/>
              <w:sz w:val="18"/>
              <w:szCs w:val="18"/>
            </w:rPr>
          </w:rPrChange>
        </w:rPr>
        <w:t>d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6"/>
        <w:gridCol w:w="161"/>
        <w:gridCol w:w="879"/>
        <w:gridCol w:w="200"/>
        <w:gridCol w:w="4794"/>
        <w:gridCol w:w="670"/>
        <w:gridCol w:w="2305"/>
      </w:tblGrid>
      <w:tr w:rsidR="00C25E91" w:rsidRPr="007A7452" w:rsidTr="00A31F9B">
        <w:trPr>
          <w:trHeight w:hRule="exact" w:val="237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5E91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ins w:id="23" w:author="cochie" w:date="2011-06-07T11:3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  <w:p w:rsidR="0013635A" w:rsidRPr="007A7452" w:rsidRDefault="0013635A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46E6C" w:rsidRPr="007A7452" w:rsidTr="00A31F9B">
        <w:trPr>
          <w:trHeight w:hRule="exact" w:val="216"/>
          <w:ins w:id="24" w:author="apetersen" w:date="2011-06-07T13:02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646E6C" w:rsidRPr="007A7452" w:rsidRDefault="00646E6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5" w:author="apetersen" w:date="2011-06-07T13:0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E6C" w:rsidRPr="007A7452" w:rsidRDefault="00646E6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26" w:author="apetersen" w:date="2011-06-07T13:0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E6C" w:rsidRPr="007A7452" w:rsidRDefault="00646E6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27" w:author="apetersen" w:date="2011-06-07T13:0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646E6C" w:rsidRPr="007A7452" w:rsidRDefault="00646E6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28" w:author="apetersen" w:date="2011-06-07T13:02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646E6C" w:rsidRPr="007A7452" w:rsidTr="00A31F9B">
        <w:trPr>
          <w:trHeight w:hRule="exact" w:val="216"/>
          <w:ins w:id="29" w:author="apetersen" w:date="2011-06-07T13:02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646E6C" w:rsidRPr="007A7452" w:rsidRDefault="00646E6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30" w:author="apetersen" w:date="2011-06-07T13:0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E6C" w:rsidRPr="007A7452" w:rsidRDefault="00646E6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31" w:author="apetersen" w:date="2011-06-07T13:0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6E6C" w:rsidRPr="007A7452" w:rsidRDefault="00646E6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32" w:author="apetersen" w:date="2011-06-07T13:0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33" w:author="apetersen" w:date="2011-06-07T13:02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Select 15 hours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646E6C" w:rsidRPr="007A7452" w:rsidRDefault="00646E6C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34" w:author="apetersen" w:date="2011-06-07T13:02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A31F9B" w:rsidRPr="007A7452" w:rsidTr="00A31F9B">
        <w:trPr>
          <w:trHeight w:hRule="exact" w:val="216"/>
          <w:ins w:id="35" w:author="apetersen" w:date="2011-06-07T13:02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36" w:author="apetersen" w:date="2011-06-07T13:0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37" w:author="apetersen" w:date="2011-06-07T13:25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CRJU</w:t>
              </w:r>
            </w:ins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38" w:author="apetersen" w:date="2011-06-07T13:0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39" w:author="apetersen" w:date="2011-06-07T13:25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2210</w:t>
              </w:r>
            </w:ins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40" w:author="apetersen" w:date="2011-06-07T13:0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41" w:author="apetersen" w:date="2011-06-07T13:25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Introductio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n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t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o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Crimina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l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Procedur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e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an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d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Law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42" w:author="apetersen" w:date="2011-06-07T13:02:00Z"/>
                <w:rFonts w:ascii="Times New Roman" w:hAnsi="Times New Roman"/>
                <w:color w:val="191919"/>
                <w:sz w:val="18"/>
                <w:szCs w:val="18"/>
              </w:rPr>
            </w:pPr>
            <w:ins w:id="43" w:author="apetersen" w:date="2011-06-07T13:26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A31F9B" w:rsidRPr="007A7452" w:rsidTr="00A31F9B">
        <w:trPr>
          <w:trHeight w:hRule="exact" w:val="216"/>
          <w:ins w:id="44" w:author="apetersen" w:date="2011-06-07T13:26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45" w:author="apetersen" w:date="2011-06-07T13:26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46" w:author="apetersen" w:date="2011-06-07T13:26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CRJU</w:t>
              </w:r>
            </w:ins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47" w:author="apetersen" w:date="2011-06-07T13:26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48" w:author="apetersen" w:date="2011-06-07T13:26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2400</w:t>
              </w:r>
            </w:ins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49" w:author="apetersen" w:date="2011-06-07T13:26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50" w:author="apetersen" w:date="2011-06-07T13:26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Repor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t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9"/>
                  <w:sz w:val="18"/>
                  <w:szCs w:val="18"/>
                </w:rPr>
                <w:t>W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riting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&amp;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Researc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h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Skills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51" w:author="apetersen" w:date="2011-06-07T13:26:00Z"/>
                <w:rFonts w:ascii="Times New Roman" w:hAnsi="Times New Roman"/>
                <w:color w:val="191919"/>
                <w:sz w:val="18"/>
                <w:szCs w:val="18"/>
              </w:rPr>
            </w:pPr>
            <w:ins w:id="52" w:author="apetersen" w:date="2011-06-07T13:26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A31F9B" w:rsidRPr="007A7452" w:rsidTr="00A31F9B">
        <w:trPr>
          <w:trHeight w:hRule="exact" w:val="216"/>
          <w:ins w:id="53" w:author="apetersen" w:date="2011-06-07T13:27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54" w:author="apetersen" w:date="2011-06-07T13:27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55" w:author="apetersen" w:date="2011-06-07T13:27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SOCI</w:t>
              </w:r>
            </w:ins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56" w:author="apetersen" w:date="2011-06-07T13:27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57" w:author="apetersen" w:date="2011-06-07T13:27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2601</w:t>
              </w:r>
            </w:ins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58" w:author="apetersen" w:date="2011-06-07T13:27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59" w:author="apetersen" w:date="2011-06-07T13:27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Urba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n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Socia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l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Problems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60" w:author="apetersen" w:date="2011-06-07T13:27:00Z"/>
                <w:rFonts w:ascii="Times New Roman" w:hAnsi="Times New Roman"/>
                <w:color w:val="191919"/>
                <w:sz w:val="18"/>
                <w:szCs w:val="18"/>
              </w:rPr>
            </w:pPr>
            <w:ins w:id="61" w:author="apetersen" w:date="2011-06-07T13:27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A31F9B" w:rsidRPr="007A7452" w:rsidTr="00A31F9B">
        <w:trPr>
          <w:trHeight w:hRule="exact" w:val="216"/>
          <w:ins w:id="62" w:author="apetersen" w:date="2011-06-07T13:28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63" w:author="apetersen" w:date="2011-06-07T13:2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64" w:author="apetersen" w:date="2011-06-07T13:28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PSYC</w:t>
              </w:r>
            </w:ins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65" w:author="apetersen" w:date="2011-06-07T13:2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66" w:author="apetersen" w:date="2011-06-07T13:28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2203</w:t>
              </w:r>
            </w:ins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67" w:author="apetersen" w:date="2011-06-07T13:2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68" w:author="apetersen" w:date="2011-06-07T13:28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Advance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d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Genera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l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Psychology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69" w:author="apetersen" w:date="2011-06-07T13:28:00Z"/>
                <w:rFonts w:ascii="Times New Roman" w:hAnsi="Times New Roman"/>
                <w:color w:val="191919"/>
                <w:sz w:val="18"/>
                <w:szCs w:val="18"/>
              </w:rPr>
            </w:pPr>
            <w:ins w:id="70" w:author="apetersen" w:date="2011-06-07T13:28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A31F9B" w:rsidRPr="007A7452" w:rsidTr="00A31F9B">
        <w:trPr>
          <w:trHeight w:hRule="exact" w:val="216"/>
          <w:ins w:id="71" w:author="apetersen" w:date="2011-06-07T13:28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72" w:author="apetersen" w:date="2011-06-07T13:2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73" w:author="apetersen" w:date="2011-06-07T13:28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ECON</w:t>
              </w:r>
            </w:ins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74" w:author="apetersen" w:date="2011-06-07T13:2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75" w:author="apetersen" w:date="2011-06-07T13:28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2201</w:t>
              </w:r>
            </w:ins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76" w:author="apetersen" w:date="2011-06-07T13:2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77" w:author="apetersen" w:date="2011-06-07T13:28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Surve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y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o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f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Economics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78" w:author="apetersen" w:date="2011-06-07T13:28:00Z"/>
                <w:rFonts w:ascii="Times New Roman" w:hAnsi="Times New Roman"/>
                <w:color w:val="191919"/>
                <w:sz w:val="18"/>
                <w:szCs w:val="18"/>
              </w:rPr>
            </w:pPr>
            <w:ins w:id="79" w:author="apetersen" w:date="2011-06-07T13:28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A31F9B" w:rsidRPr="007A7452" w:rsidTr="00A31F9B">
        <w:trPr>
          <w:trHeight w:hRule="exact" w:val="216"/>
          <w:ins w:id="80" w:author="apetersen" w:date="2011-06-07T13:30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81" w:author="apetersen" w:date="2011-06-07T13:30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82" w:author="apetersen" w:date="2011-06-07T13:3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ENGL</w:t>
              </w:r>
            </w:ins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83" w:author="apetersen" w:date="2011-06-07T13:30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84" w:author="apetersen" w:date="2011-06-07T13:30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85" w:author="apetersen" w:date="2011-06-07T13:31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2112/2204/2298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86" w:author="apetersen" w:date="2011-06-07T13:30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A31F9B" w:rsidRPr="007A7452" w:rsidTr="00A33795">
        <w:trPr>
          <w:trHeight w:hRule="exact" w:val="216"/>
          <w:ins w:id="87" w:author="apetersen" w:date="2011-06-07T13:31:00Z"/>
        </w:trPr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A3379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ins w:id="88" w:author="apetersen" w:date="2011-06-07T13:31:00Z"/>
                <w:rFonts w:ascii="Times New Roman" w:hAnsi="Times New Roman"/>
                <w:sz w:val="24"/>
                <w:szCs w:val="24"/>
              </w:rPr>
            </w:pPr>
            <w:ins w:id="89" w:author="apetersen" w:date="2011-06-07T13:31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POLS</w:t>
              </w:r>
            </w:ins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A3379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63"/>
              <w:rPr>
                <w:ins w:id="90" w:author="apetersen" w:date="2011-06-07T13:31:00Z"/>
                <w:rFonts w:ascii="Times New Roman" w:hAnsi="Times New Roman"/>
                <w:sz w:val="24"/>
                <w:szCs w:val="24"/>
              </w:rPr>
            </w:pPr>
            <w:ins w:id="91" w:author="apetersen" w:date="2011-06-07T13:31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2102</w:t>
              </w:r>
            </w:ins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A3379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64"/>
              <w:rPr>
                <w:ins w:id="92" w:author="apetersen" w:date="2011-06-07T13:31:00Z"/>
                <w:rFonts w:ascii="Times New Roman" w:hAnsi="Times New Roman"/>
                <w:sz w:val="24"/>
                <w:szCs w:val="24"/>
              </w:rPr>
            </w:pPr>
            <w:ins w:id="93" w:author="apetersen" w:date="2011-06-07T13:31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Introductio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n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t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o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Law</w:t>
              </w:r>
            </w:ins>
          </w:p>
        </w:tc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A3379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5"/>
              <w:jc w:val="right"/>
              <w:rPr>
                <w:ins w:id="94" w:author="apetersen" w:date="2011-06-07T13:31:00Z"/>
                <w:rFonts w:ascii="Times New Roman" w:hAnsi="Times New Roman"/>
                <w:sz w:val="24"/>
                <w:szCs w:val="24"/>
              </w:rPr>
            </w:pPr>
            <w:ins w:id="95" w:author="apetersen" w:date="2011-06-07T13:31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A31F9B" w:rsidRPr="007A7452" w:rsidTr="00A31F9B">
        <w:trPr>
          <w:trHeight w:hRule="exact" w:val="216"/>
          <w:ins w:id="96" w:author="apetersen" w:date="2011-06-07T13:31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97" w:author="apetersen" w:date="2011-06-07T13:31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98" w:author="apetersen" w:date="2011-06-07T13:32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POLS</w:t>
              </w:r>
            </w:ins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99" w:author="apetersen" w:date="2011-06-07T13:31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00" w:author="apetersen" w:date="2011-06-07T13:32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2101</w:t>
              </w:r>
            </w:ins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101" w:author="apetersen" w:date="2011-06-07T13:31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02" w:author="apetersen" w:date="2011-06-07T13:32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Introductio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n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t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o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Politica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l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Science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103" w:author="apetersen" w:date="2011-06-07T13:31:00Z"/>
                <w:rFonts w:ascii="Times New Roman" w:hAnsi="Times New Roman"/>
                <w:color w:val="191919"/>
                <w:sz w:val="18"/>
                <w:szCs w:val="18"/>
              </w:rPr>
            </w:pPr>
            <w:ins w:id="104" w:author="apetersen" w:date="2011-06-07T13:32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A31F9B" w:rsidRPr="007A7452" w:rsidTr="00A31F9B">
        <w:trPr>
          <w:trHeight w:hRule="exact" w:val="216"/>
          <w:ins w:id="105" w:author="apetersen" w:date="2011-06-07T13:32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06" w:author="apetersen" w:date="2011-06-07T13:3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07" w:author="apetersen" w:date="2011-06-07T13:32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An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y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Foreign</w:t>
              </w:r>
            </w:ins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108" w:author="apetersen" w:date="2011-06-07T13:3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09" w:author="apetersen" w:date="2011-06-07T13:32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Language</w:t>
              </w:r>
            </w:ins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110" w:author="apetersen" w:date="2011-06-07T13:3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111" w:author="apetersen" w:date="2011-06-07T13:32:00Z"/>
                <w:rFonts w:ascii="Times New Roman" w:hAnsi="Times New Roman"/>
                <w:color w:val="191919"/>
                <w:sz w:val="18"/>
                <w:szCs w:val="18"/>
              </w:rPr>
            </w:pPr>
            <w:ins w:id="112" w:author="apetersen" w:date="2011-06-07T13:32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A31F9B" w:rsidRPr="007A7452" w:rsidTr="00A31F9B">
        <w:trPr>
          <w:trHeight w:hRule="exact" w:val="216"/>
          <w:ins w:id="113" w:author="apetersen" w:date="2011-06-07T13:32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14" w:author="apetersen" w:date="2011-06-07T13:3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15" w:author="apetersen" w:date="2011-06-07T13:32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SOWK</w:t>
              </w:r>
            </w:ins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116" w:author="apetersen" w:date="2011-06-07T13:3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17" w:author="apetersen" w:date="2011-06-07T13:32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24</w:t>
              </w:r>
              <w:r w:rsidRPr="007A7452">
                <w:rPr>
                  <w:rFonts w:ascii="Times New Roman" w:hAnsi="Times New Roman"/>
                  <w:color w:val="191919"/>
                  <w:spacing w:val="-8"/>
                  <w:sz w:val="18"/>
                  <w:szCs w:val="18"/>
                </w:rPr>
                <w:t>1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1-22</w:t>
              </w:r>
              <w:r w:rsidRPr="007A7452">
                <w:rPr>
                  <w:rFonts w:ascii="Times New Roman" w:hAnsi="Times New Roman"/>
                  <w:color w:val="191919"/>
                  <w:spacing w:val="-8"/>
                  <w:sz w:val="18"/>
                  <w:szCs w:val="18"/>
                </w:rPr>
                <w:t>1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</w:t>
              </w:r>
            </w:ins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118" w:author="apetersen" w:date="2011-06-07T13:3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19" w:author="apetersen" w:date="2011-06-07T13:32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Th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e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Socia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l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16"/>
                  <w:sz w:val="18"/>
                  <w:szCs w:val="18"/>
                </w:rPr>
                <w:t>W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elfar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e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Institution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120" w:author="apetersen" w:date="2011-06-07T13:32:00Z"/>
                <w:rFonts w:ascii="Times New Roman" w:hAnsi="Times New Roman"/>
                <w:color w:val="191919"/>
                <w:sz w:val="18"/>
                <w:szCs w:val="18"/>
              </w:rPr>
            </w:pPr>
            <w:ins w:id="121" w:author="apetersen" w:date="2011-06-07T13:32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A31F9B" w:rsidRPr="007A7452" w:rsidTr="00A31F9B">
        <w:trPr>
          <w:trHeight w:hRule="exact" w:val="216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SSCI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2402</w:t>
            </w:r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  <w:ins w:id="122" w:author="apetersen" w:date="2011-06-07T13:33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 or CSCI 1101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31F9B" w:rsidRPr="007A7452" w:rsidTr="00A31F9B">
        <w:trPr>
          <w:trHeight w:hRule="exact" w:val="216"/>
          <w:ins w:id="123" w:author="apetersen" w:date="2011-06-07T13:26:00Z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24" w:author="apetersen" w:date="2011-06-07T13:26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25" w:author="apetersen" w:date="2011-06-07T13:33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CRJU </w:t>
              </w:r>
            </w:ins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ins w:id="126" w:author="apetersen" w:date="2011-06-07T13:26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27" w:author="apetersen" w:date="2011-06-07T13:33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2210 and </w:t>
              </w:r>
            </w:ins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ins w:id="128" w:author="apetersen" w:date="2011-06-07T13:26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29" w:author="apetersen" w:date="2011-06-07T13:33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CRJU 2400 Strongly recommended for Criminal Justice Majors</w:t>
              </w:r>
            </w:ins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ins w:id="130" w:author="apetersen" w:date="2011-06-07T13:26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A31F9B" w:rsidRPr="007A7452" w:rsidTr="00A31F9B">
        <w:trPr>
          <w:trHeight w:hRule="exact" w:val="216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31" w:author="apetersen" w:date="2011-06-07T13:26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CRJU</w:delText>
              </w:r>
            </w:del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3"/>
              <w:rPr>
                <w:rFonts w:ascii="Times New Roman" w:hAnsi="Times New Roman"/>
                <w:sz w:val="24"/>
                <w:szCs w:val="24"/>
              </w:rPr>
            </w:pPr>
            <w:del w:id="132" w:author="apetersen" w:date="2011-06-07T13:26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2400</w:delText>
              </w:r>
            </w:del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del w:id="133" w:author="apetersen" w:date="2011-06-07T13:26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Repor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t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9"/>
                  <w:sz w:val="18"/>
                  <w:szCs w:val="18"/>
                </w:rPr>
                <w:delText>W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riting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&amp;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Researc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Skills</w:delText>
              </w:r>
            </w:del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134" w:author="apetersen" w:date="2011-06-07T13:26:00Z"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A31F9B" w:rsidRPr="007A7452" w:rsidTr="00A31F9B">
        <w:trPr>
          <w:trHeight w:hRule="exact" w:val="298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35" w:author="apetersen" w:date="2011-06-07T13:25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CRJU</w:delText>
              </w:r>
            </w:del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3"/>
              <w:rPr>
                <w:rFonts w:ascii="Times New Roman" w:hAnsi="Times New Roman"/>
                <w:sz w:val="24"/>
                <w:szCs w:val="24"/>
              </w:rPr>
            </w:pPr>
            <w:del w:id="136" w:author="apetersen" w:date="2011-06-07T13:25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2210</w:delText>
              </w:r>
            </w:del>
          </w:p>
        </w:tc>
        <w:tc>
          <w:tcPr>
            <w:tcW w:w="56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del w:id="137" w:author="apetersen" w:date="2011-06-07T13:25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Introductio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n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t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Crimina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l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Procedur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an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d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Law</w:delText>
              </w:r>
            </w:del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:rsidR="00A31F9B" w:rsidRPr="007A7452" w:rsidRDefault="00A31F9B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moveFromRangeStart w:id="138" w:author="apetersen" w:date="2011-06-07T13:26:00Z" w:name="move295216531"/>
            <w:del w:id="139" w:author="apetersen" w:date="2011-06-07T13:26:00Z"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  <w:moveFromRangeEnd w:id="138"/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C25E91" w:rsidDel="00A31F9B" w:rsidRDefault="00FD0890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del w:id="140" w:author="apetersen" w:date="2011-06-07T13:27:00Z"/>
          <w:rFonts w:ascii="Times New Roman" w:hAnsi="Times New Roman"/>
          <w:color w:val="000000"/>
          <w:sz w:val="18"/>
          <w:szCs w:val="18"/>
        </w:rPr>
      </w:pPr>
      <w:del w:id="141" w:author="apetersen" w:date="2011-06-07T13:27:00Z">
        <w:r w:rsidRPr="00FD0890" w:rsidDel="00A31F9B">
          <w:rPr>
            <w:noProof/>
          </w:rPr>
          <w:pict>
            <v:shape id="Text Box 5050" o:spid="_x0000_s1123" type="#_x0000_t202" style="position:absolute;left:0;text-align:left;margin-left:19.85pt;margin-top:188.75pt;width:36pt;height:55.2pt;z-index:-251636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" o:allowincell="f" filled="f" stroked="f">
              <v:textbox style="layout-flow:vertical;mso-layout-flow-alt:bottom-to-top;mso-next-textbox:#Text Box 5050" inset="0,0,0,0">
                <w:txbxContent>
                  <w:p w:rsidR="00646E6C" w:rsidRDefault="00646E6C" w:rsidP="00C25E9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Sciences &amp;</w:t>
                    </w:r>
                  </w:p>
                  <w:p w:rsidR="00646E6C" w:rsidRDefault="00646E6C" w:rsidP="00C25E9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Health</w:t>
                    </w:r>
                  </w:p>
                  <w:p w:rsidR="00646E6C" w:rsidRDefault="00646E6C" w:rsidP="00C25E9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  <w10:wrap anchorx="page"/>
            </v:shape>
          </w:pict>
        </w:r>
        <w:r w:rsidR="00C25E91" w:rsidDel="00A31F9B">
          <w:rPr>
            <w:rFonts w:ascii="Times New Roman" w:hAnsi="Times New Roman"/>
            <w:color w:val="191919"/>
            <w:spacing w:val="-2"/>
            <w:sz w:val="18"/>
            <w:szCs w:val="18"/>
          </w:rPr>
          <w:delText>Selec</w:delText>
        </w:r>
        <w:r w:rsidR="00C25E91" w:rsidDel="00A31F9B">
          <w:rPr>
            <w:rFonts w:ascii="Times New Roman" w:hAnsi="Times New Roman"/>
            <w:color w:val="191919"/>
            <w:sz w:val="18"/>
            <w:szCs w:val="18"/>
          </w:rPr>
          <w:delText>t</w:delText>
        </w:r>
        <w:r w:rsidR="00C25E91" w:rsidDel="00A31F9B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  <w:r w:rsidR="00C25E91" w:rsidDel="00A31F9B">
          <w:rPr>
            <w:rFonts w:ascii="Times New Roman" w:hAnsi="Times New Roman"/>
            <w:color w:val="191919"/>
            <w:spacing w:val="-2"/>
            <w:sz w:val="18"/>
            <w:szCs w:val="18"/>
          </w:rPr>
          <w:delText>SI</w:delText>
        </w:r>
        <w:r w:rsidR="00C25E91" w:rsidDel="00A31F9B">
          <w:rPr>
            <w:rFonts w:ascii="Times New Roman" w:hAnsi="Times New Roman"/>
            <w:color w:val="191919"/>
            <w:sz w:val="18"/>
            <w:szCs w:val="18"/>
          </w:rPr>
          <w:delText>X</w:delText>
        </w:r>
        <w:r w:rsidR="00C25E91" w:rsidDel="00A31F9B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R="00C25E91" w:rsidDel="00A31F9B">
          <w:rPr>
            <w:rFonts w:ascii="Times New Roman" w:hAnsi="Times New Roman"/>
            <w:color w:val="191919"/>
            <w:spacing w:val="-2"/>
            <w:sz w:val="18"/>
            <w:szCs w:val="18"/>
          </w:rPr>
          <w:delText>hours</w:delText>
        </w:r>
      </w:del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7"/>
        <w:gridCol w:w="1079"/>
        <w:gridCol w:w="4794"/>
        <w:gridCol w:w="2975"/>
      </w:tblGrid>
      <w:tr w:rsidR="00C25E91" w:rsidRPr="007A7452" w:rsidTr="00646E6C">
        <w:trPr>
          <w:trHeight w:hRule="exact" w:val="2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42" w:author="apetersen" w:date="2011-06-07T13:27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SOCI</w:delText>
              </w:r>
            </w:del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del w:id="143" w:author="apetersen" w:date="2011-06-07T13:27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2601</w:delText>
              </w:r>
            </w:del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64"/>
              <w:rPr>
                <w:rFonts w:ascii="Times New Roman" w:hAnsi="Times New Roman"/>
                <w:sz w:val="24"/>
                <w:szCs w:val="24"/>
              </w:rPr>
            </w:pPr>
            <w:del w:id="144" w:author="apetersen" w:date="2011-06-07T13:27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Urba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n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Socia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l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Problems</w:delText>
              </w:r>
            </w:del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145" w:author="apetersen" w:date="2011-06-07T13:27:00Z"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46" w:author="apetersen" w:date="2011-06-07T13:28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PSYC</w:delText>
              </w:r>
            </w:del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del w:id="147" w:author="apetersen" w:date="2011-06-07T13:28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2203</w:delText>
              </w:r>
            </w:del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del w:id="148" w:author="apetersen" w:date="2011-06-07T13:28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Advance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d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Genera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l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Psychology</w:delText>
              </w:r>
            </w:del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149" w:author="apetersen" w:date="2011-06-07T13:28:00Z"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1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50" w:author="apetersen" w:date="2011-06-07T13:28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ECON</w:delText>
              </w:r>
            </w:del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del w:id="151" w:author="apetersen" w:date="2011-06-07T13:28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2201</w:delText>
              </w:r>
            </w:del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del w:id="152" w:author="apetersen" w:date="2011-06-07T13:28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Surve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y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o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Economics</w:delText>
              </w:r>
            </w:del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153" w:author="apetersen" w:date="2011-06-07T13:28:00Z"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234"/>
        </w:trPr>
        <w:tc>
          <w:tcPr>
            <w:tcW w:w="9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110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54" w:author="apetersen" w:date="2011-06-07T13:30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ENG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L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8"/>
                  <w:sz w:val="18"/>
                  <w:szCs w:val="18"/>
                </w:rPr>
                <w:delText>1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12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,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2204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,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2298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,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330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5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delText>3</w:delText>
              </w:r>
            </w:del>
          </w:p>
        </w:tc>
      </w:tr>
      <w:tr w:rsidR="00C25E91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55" w:author="apetersen" w:date="2011-06-07T13:31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POLS</w:delText>
              </w:r>
            </w:del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del w:id="156" w:author="apetersen" w:date="2011-06-07T13:31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2102</w:delText>
              </w:r>
            </w:del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del w:id="157" w:author="apetersen" w:date="2011-06-07T13:31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Introductio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n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t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Law</w:delText>
              </w:r>
            </w:del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158" w:author="apetersen" w:date="2011-06-07T13:31:00Z"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59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POLS</w:delText>
              </w:r>
            </w:del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del w:id="160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2101</w:delText>
              </w:r>
            </w:del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del w:id="161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Introductio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n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t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Politica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l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Science</w:delText>
              </w:r>
            </w:del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162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/>
              <w:rPr>
                <w:rFonts w:ascii="Times New Roman" w:hAnsi="Times New Roman"/>
                <w:sz w:val="24"/>
                <w:szCs w:val="24"/>
              </w:rPr>
            </w:pPr>
            <w:del w:id="163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An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y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Foreign</w:delText>
              </w:r>
            </w:del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del w:id="164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Language</w:delText>
              </w:r>
            </w:del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165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322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166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SOWK</w:delText>
              </w:r>
            </w:del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del w:id="167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24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8"/>
                  <w:sz w:val="18"/>
                  <w:szCs w:val="18"/>
                </w:rPr>
                <w:delText>1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1-22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8"/>
                  <w:sz w:val="18"/>
                  <w:szCs w:val="18"/>
                </w:rPr>
                <w:delText>1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</w:delText>
              </w:r>
            </w:del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4"/>
              <w:rPr>
                <w:rFonts w:ascii="Times New Roman" w:hAnsi="Times New Roman"/>
                <w:sz w:val="24"/>
                <w:szCs w:val="24"/>
              </w:rPr>
            </w:pPr>
            <w:del w:id="168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Th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Socia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l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16"/>
                  <w:sz w:val="18"/>
                  <w:szCs w:val="18"/>
                </w:rPr>
                <w:delText>W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elfar</w:delText>
              </w:r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A31F9B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Institution</w:delText>
              </w:r>
            </w:del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169" w:author="apetersen" w:date="2011-06-07T13:32:00Z">
              <w:r w:rsidRPr="007A7452" w:rsidDel="00A31F9B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542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G: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Enforcement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(4</w:t>
            </w:r>
            <w:del w:id="170" w:author="apetersen" w:date="2011-06-07T13:34:00Z">
              <w:r w:rsidRPr="007A7452" w:rsidDel="00A31F9B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delText>2</w:delText>
              </w:r>
            </w:del>
            <w:ins w:id="171" w:author="apetersen" w:date="2011-06-07T13:34:00Z">
              <w:r w:rsidR="00A31F9B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5</w:t>
              </w:r>
            </w:ins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2600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Juvenil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Delinquenc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2800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3530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Prof.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  <w:ins w:id="172" w:author="apetersen" w:date="2011-06-07T13:37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73" w:author="apetersen" w:date="2011-06-07T13:37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74" w:author="apetersen" w:date="2011-06-07T13:38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CRJU</w:t>
              </w:r>
            </w:ins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175" w:author="apetersen" w:date="2011-06-07T13:37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76" w:author="apetersen" w:date="2011-06-07T13:38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4210</w:t>
              </w:r>
            </w:ins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177" w:author="apetersen" w:date="2011-06-07T13:37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78" w:author="apetersen" w:date="2011-06-07T13:38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Philosoph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y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o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f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Law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&amp;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Punishment</w:t>
              </w:r>
            </w:ins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179" w:author="apetersen" w:date="2011-06-07T13:37:00Z"/>
                <w:rFonts w:ascii="Times New Roman" w:hAnsi="Times New Roman"/>
                <w:color w:val="191919"/>
                <w:sz w:val="18"/>
                <w:szCs w:val="18"/>
              </w:rPr>
            </w:pPr>
            <w:ins w:id="180" w:author="apetersen" w:date="2011-06-07T13:38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6A0735" w:rsidRPr="007A7452" w:rsidTr="00646E6C">
        <w:trPr>
          <w:trHeight w:hRule="exact" w:val="216"/>
          <w:ins w:id="181" w:author="apetersen" w:date="2011-06-07T13:38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82" w:author="apetersen" w:date="2011-06-07T13:3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83" w:author="apetersen" w:date="2011-06-07T13:38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CRJU </w:t>
              </w:r>
            </w:ins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184" w:author="apetersen" w:date="2011-06-07T13:3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85" w:author="apetersen" w:date="2011-06-07T13:38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4530</w:t>
              </w:r>
            </w:ins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186" w:author="apetersen" w:date="2011-06-07T13:38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87" w:author="apetersen" w:date="2011-06-07T13:38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Comparative Criminology</w:t>
              </w:r>
            </w:ins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188" w:author="apetersen" w:date="2011-06-07T13:38:00Z"/>
                <w:rFonts w:ascii="Times New Roman" w:hAnsi="Times New Roman"/>
                <w:color w:val="191919"/>
                <w:sz w:val="18"/>
                <w:szCs w:val="18"/>
              </w:rPr>
            </w:pPr>
            <w:ins w:id="189" w:author="apetersen" w:date="2011-06-07T13:38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6A0735" w:rsidRPr="007A7452" w:rsidTr="00646E6C">
        <w:trPr>
          <w:trHeight w:hRule="exact" w:val="216"/>
          <w:ins w:id="190" w:author="apetersen" w:date="2011-06-07T13:40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91" w:author="apetersen" w:date="2011-06-07T13:40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92" w:author="apetersen" w:date="2011-06-07T13:40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CRJU </w:t>
              </w:r>
            </w:ins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193" w:author="apetersen" w:date="2011-06-07T13:40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94" w:author="apetersen" w:date="2011-06-07T13:40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4630</w:t>
              </w:r>
            </w:ins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195" w:author="apetersen" w:date="2011-06-07T13:40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196" w:author="apetersen" w:date="2011-06-07T13:40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Race, Gender &amp; CRJU System</w:t>
              </w:r>
            </w:ins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197" w:author="apetersen" w:date="2011-06-07T13:40:00Z"/>
                <w:rFonts w:ascii="Times New Roman" w:hAnsi="Times New Roman"/>
                <w:color w:val="191919"/>
                <w:sz w:val="18"/>
                <w:szCs w:val="18"/>
              </w:rPr>
            </w:pPr>
            <w:ins w:id="198" w:author="apetersen" w:date="2011-06-07T13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4999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Capston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  <w:ins w:id="199" w:author="apetersen" w:date="2011-06-07T13:42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00" w:author="apetersen" w:date="2011-06-07T13:4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01" w:author="apetersen" w:date="2011-06-07T13:4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02" w:author="apetersen" w:date="2011-06-07T13:4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03" w:author="apetersen" w:date="2011-06-07T13:42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6A0735" w:rsidRPr="007A7452" w:rsidTr="00646E6C">
        <w:trPr>
          <w:trHeight w:hRule="exact" w:val="216"/>
          <w:ins w:id="204" w:author="apetersen" w:date="2011-06-07T13:42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05" w:author="apetersen" w:date="2011-06-07T13:4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06" w:author="apetersen" w:date="2011-06-07T13:4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07" w:author="apetersen" w:date="2011-06-07T13:42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08" w:author="apetersen" w:date="2011-06-07T13:42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Criminal Justice Electives</w:t>
              </w:r>
            </w:ins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09" w:author="apetersen" w:date="2011-06-07T13:42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6A0735" w:rsidRPr="007A7452" w:rsidTr="00646E6C">
        <w:trPr>
          <w:trHeight w:hRule="exact" w:val="216"/>
          <w:ins w:id="210" w:author="apetersen" w:date="2011-06-07T13:43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11" w:author="apetersen" w:date="2011-06-07T13:4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12" w:author="apetersen" w:date="2011-06-07T13:4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13" w:author="apetersen" w:date="2011-06-07T13:4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14" w:author="apetersen" w:date="2011-06-07T13:43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Select 12 Hours</w:t>
              </w:r>
            </w:ins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15" w:author="apetersen" w:date="2011-06-07T13:43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6A0735" w:rsidRPr="007A7452" w:rsidTr="00646E6C">
        <w:trPr>
          <w:trHeight w:hRule="exact" w:val="216"/>
          <w:ins w:id="216" w:author="apetersen" w:date="2011-06-07T13:43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17" w:author="apetersen" w:date="2011-06-07T13:4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18" w:author="apetersen" w:date="2011-06-07T13:4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19" w:author="apetersen" w:date="2011-06-07T13:43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20" w:author="apetersen" w:date="2011-06-07T13:43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 xml:space="preserve">(9 hours must be </w:t>
              </w:r>
            </w:ins>
            <w:ins w:id="221" w:author="apetersen" w:date="2011-06-07T13:4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3000-4000 level) from below:</w:t>
              </w:r>
            </w:ins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22" w:author="apetersen" w:date="2011-06-07T13:43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6A0735" w:rsidRPr="007A7452" w:rsidTr="00646E6C">
        <w:trPr>
          <w:trHeight w:hRule="exact" w:val="216"/>
          <w:ins w:id="223" w:author="apetersen" w:date="2011-06-07T13:44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24" w:author="apetersen" w:date="2011-06-07T13:44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25" w:author="apetersen" w:date="2011-06-07T13:44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FOSC</w:t>
              </w:r>
            </w:ins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26" w:author="apetersen" w:date="2011-06-07T13:44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27" w:author="apetersen" w:date="2011-06-07T13:45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2110</w:t>
              </w:r>
            </w:ins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28" w:author="apetersen" w:date="2011-06-07T13:44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29" w:author="apetersen" w:date="2011-06-07T13:45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Survey of Forensic Science for NON-Forensic Science Majors</w:t>
              </w:r>
            </w:ins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30" w:author="apetersen" w:date="2011-06-07T13:44:00Z"/>
                <w:rFonts w:ascii="Times New Roman" w:hAnsi="Times New Roman"/>
                <w:color w:val="191919"/>
                <w:sz w:val="18"/>
                <w:szCs w:val="18"/>
              </w:rPr>
            </w:pPr>
            <w:ins w:id="231" w:author="apetersen" w:date="2011-06-07T13:4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Constitutio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2700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Relations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Administration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Globa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errorism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FOSC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Evidenc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Enforcemen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232" w:author="apetersen" w:date="2011-06-07T13:38:00Z">
              <w:r w:rsidRPr="007A7452" w:rsidDel="006A073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CRJU</w:delText>
              </w:r>
            </w:del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del w:id="233" w:author="apetersen" w:date="2011-06-07T13:38:00Z">
              <w:r w:rsidRPr="007A7452" w:rsidDel="006A073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4210</w:delText>
              </w:r>
            </w:del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del w:id="234" w:author="apetersen" w:date="2011-06-07T13:38:00Z">
              <w:r w:rsidRPr="007A7452" w:rsidDel="006A073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Philosoph</w:delText>
              </w:r>
              <w:r w:rsidRPr="007A7452" w:rsidDel="006A0735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y</w:delText>
              </w:r>
              <w:r w:rsidRPr="007A7452" w:rsidDel="006A0735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6A073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o</w:delText>
              </w:r>
              <w:r w:rsidRPr="007A7452" w:rsidDel="006A0735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</w:delText>
              </w:r>
              <w:r w:rsidRPr="007A7452" w:rsidDel="006A0735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6A073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Law</w:delText>
              </w:r>
              <w:r w:rsidRPr="007A7452" w:rsidDel="006A0735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&amp;</w:delText>
              </w:r>
              <w:r w:rsidRPr="007A7452" w:rsidDel="006A0735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6A0735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Punishment</w:delText>
              </w:r>
            </w:del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del w:id="235" w:author="apetersen" w:date="2011-06-07T13:38:00Z">
              <w:r w:rsidRPr="007A7452" w:rsidDel="006A0735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Process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4350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Evaluation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6A0735" w:rsidRPr="007A7452" w:rsidTr="00646E6C">
        <w:trPr>
          <w:trHeight w:hRule="exact" w:val="2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lastRenderedPageBreak/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4360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Community-Base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6A0735" w:rsidRPr="007A7452" w:rsidRDefault="006A0735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C1C86" w:rsidRPr="007A7452" w:rsidTr="00646E6C">
        <w:trPr>
          <w:trHeight w:hRule="exact" w:val="298"/>
          <w:ins w:id="236" w:author="apetersen" w:date="2011-06-07T13:49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37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38" w:author="apetersen" w:date="2011-06-07T13:49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CRJ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U</w:t>
              </w:r>
            </w:ins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39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40" w:author="apetersen" w:date="2011-06-07T13:49:00Z">
              <w:r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4510</w:t>
              </w:r>
            </w:ins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41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42" w:author="apetersen" w:date="2011-06-07T13:49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O</w:t>
              </w:r>
              <w:r w:rsidRPr="007A7452">
                <w:rPr>
                  <w:rFonts w:ascii="Times New Roman" w:hAnsi="Times New Roman"/>
                  <w:color w:val="191919"/>
                  <w:spacing w:val="-5"/>
                  <w:sz w:val="18"/>
                  <w:szCs w:val="18"/>
                </w:rPr>
                <w:t>r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ganize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d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an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d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Whit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e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Colla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r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Crimes</w:t>
              </w:r>
            </w:ins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43" w:author="apetersen" w:date="2011-06-07T13:49:00Z"/>
                <w:rFonts w:ascii="Times New Roman" w:hAnsi="Times New Roman"/>
                <w:color w:val="191919"/>
                <w:sz w:val="18"/>
                <w:szCs w:val="18"/>
              </w:rPr>
            </w:pPr>
            <w:ins w:id="244" w:author="apetersen" w:date="2011-06-07T13:49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7C1C86" w:rsidRPr="007A7452" w:rsidTr="00646E6C">
        <w:trPr>
          <w:trHeight w:hRule="exact" w:val="298"/>
          <w:ins w:id="245" w:author="apetersen" w:date="2011-06-07T13:49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46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47" w:author="apetersen" w:date="2011-06-07T13:50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CRJ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U</w:t>
              </w:r>
            </w:ins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48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49" w:author="apetersen" w:date="2011-06-07T13:51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4520</w:t>
              </w:r>
            </w:ins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50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moveToRangeStart w:id="251" w:author="apetersen" w:date="2011-06-07T13:51:00Z" w:name="move295217997"/>
            <w:moveTo w:id="252" w:author="apetersen" w:date="2011-06-07T13:51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Drug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s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an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d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Crimes</w:t>
              </w:r>
            </w:moveTo>
            <w:moveToRangeEnd w:id="251"/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53" w:author="apetersen" w:date="2011-06-07T13:49:00Z"/>
                <w:rFonts w:ascii="Times New Roman" w:hAnsi="Times New Roman"/>
                <w:color w:val="191919"/>
                <w:sz w:val="18"/>
                <w:szCs w:val="18"/>
              </w:rPr>
            </w:pPr>
            <w:ins w:id="254" w:author="apetersen" w:date="2011-06-07T13:51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</w:p>
        </w:tc>
      </w:tr>
      <w:tr w:rsidR="007C1C86" w:rsidRPr="007A7452" w:rsidTr="00646E6C">
        <w:trPr>
          <w:trHeight w:hRule="exact" w:val="298"/>
          <w:ins w:id="255" w:author="apetersen" w:date="2011-06-07T13:49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56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57" w:author="apetersen" w:date="2011-06-07T13:52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CRJ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U</w:t>
              </w:r>
            </w:ins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58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59" w:author="apetersen" w:date="2011-06-07T13:53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4610</w:t>
              </w:r>
            </w:ins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60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moveToRangeStart w:id="261" w:author="apetersen" w:date="2011-06-07T13:53:00Z" w:name="move295218117"/>
            <w:moveTo w:id="262" w:author="apetersen" w:date="2011-06-07T13:53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Internshi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p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(3-1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2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hours)</w:t>
              </w:r>
            </w:moveTo>
            <w:moveToRangeEnd w:id="261"/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63" w:author="apetersen" w:date="2011-06-07T13:49:00Z"/>
                <w:rFonts w:ascii="Times New Roman" w:hAnsi="Times New Roman"/>
                <w:color w:val="191919"/>
                <w:sz w:val="18"/>
                <w:szCs w:val="18"/>
              </w:rPr>
            </w:pPr>
            <w:moveToRangeStart w:id="264" w:author="apetersen" w:date="2011-06-07T13:53:00Z" w:name="move295218136"/>
            <w:moveTo w:id="265" w:author="apetersen" w:date="2011-06-07T13:53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moveTo>
            <w:moveToRangeEnd w:id="264"/>
          </w:p>
        </w:tc>
      </w:tr>
      <w:tr w:rsidR="007C1C86" w:rsidRPr="007A7452" w:rsidTr="00646E6C">
        <w:trPr>
          <w:trHeight w:hRule="exact" w:val="298"/>
          <w:ins w:id="266" w:author="apetersen" w:date="2011-06-07T13:49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67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68" w:author="apetersen" w:date="2011-06-07T13:53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CRJ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U</w:t>
              </w:r>
            </w:ins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69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ins w:id="270" w:author="apetersen" w:date="2011-06-07T13:53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4620</w:t>
              </w:r>
            </w:ins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71" w:author="apetersen" w:date="2011-06-07T13:49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moveToRangeStart w:id="272" w:author="apetersen" w:date="2011-06-07T13:54:00Z" w:name="move295218169"/>
            <w:moveTo w:id="273" w:author="apetersen" w:date="2011-06-07T13:54:00Z"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Specia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l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t>T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opic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s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i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n</w:t>
              </w:r>
              <w:r w:rsidRPr="007A7452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CRJ</w:t>
              </w:r>
            </w:moveTo>
            <w:moveToRangeEnd w:id="272"/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74" w:author="apetersen" w:date="2011-06-07T13:49:00Z"/>
                <w:rFonts w:ascii="Times New Roman" w:hAnsi="Times New Roman"/>
                <w:color w:val="191919"/>
                <w:sz w:val="18"/>
                <w:szCs w:val="18"/>
              </w:rPr>
            </w:pPr>
            <w:moveToRangeStart w:id="275" w:author="apetersen" w:date="2011-06-07T13:54:00Z" w:name="move295218181"/>
            <w:moveTo w:id="276" w:author="apetersen" w:date="2011-06-07T13:54:00Z"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moveTo>
            <w:moveToRangeEnd w:id="275"/>
          </w:p>
        </w:tc>
      </w:tr>
      <w:tr w:rsidR="007C1C86" w:rsidRPr="007A7452" w:rsidTr="00646E6C">
        <w:trPr>
          <w:trHeight w:hRule="exact" w:val="298"/>
          <w:ins w:id="277" w:author="apetersen" w:date="2011-06-07T13:47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7C1C8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78" w:author="apetersen" w:date="2011-06-07T13:47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79" w:author="apetersen" w:date="2011-06-07T13:47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80" w:author="apetersen" w:date="2011-06-07T13:47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  <w:moveToRangeStart w:id="281" w:author="apetersen" w:date="2011-06-07T13:48:00Z" w:name="move295217843"/>
            <w:ins w:id="282" w:author="apetersen" w:date="2011-06-07T13:48:00Z">
              <w:del w:id="283" w:author="apetersen" w:date="2011-06-07T13:49:00Z">
                <w:r w:rsidRPr="007A7452" w:rsidDel="007C1C86">
                  <w:rPr>
                    <w:rFonts w:ascii="Times New Roman" w:hAnsi="Times New Roman"/>
                    <w:color w:val="191919"/>
                    <w:spacing w:val="-2"/>
                    <w:sz w:val="18"/>
                    <w:szCs w:val="18"/>
                  </w:rPr>
                  <w:delText>O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pacing w:val="-5"/>
                    <w:sz w:val="18"/>
                    <w:szCs w:val="18"/>
                  </w:rPr>
                  <w:delText>r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pacing w:val="-2"/>
                    <w:sz w:val="18"/>
                    <w:szCs w:val="18"/>
                  </w:rPr>
                  <w:delText>ganize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z w:val="18"/>
                    <w:szCs w:val="18"/>
                  </w:rPr>
                  <w:delText>d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pacing w:val="-3"/>
                    <w:sz w:val="18"/>
                    <w:szCs w:val="18"/>
                  </w:rPr>
                  <w:delText xml:space="preserve"> 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pacing w:val="-2"/>
                    <w:sz w:val="18"/>
                    <w:szCs w:val="18"/>
                  </w:rPr>
                  <w:delText>an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z w:val="18"/>
                    <w:szCs w:val="18"/>
                  </w:rPr>
                  <w:delText>d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pacing w:val="-7"/>
                    <w:sz w:val="18"/>
                    <w:szCs w:val="18"/>
                  </w:rPr>
                  <w:delText xml:space="preserve"> 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pacing w:val="-2"/>
                    <w:sz w:val="18"/>
                    <w:szCs w:val="18"/>
                  </w:rPr>
                  <w:delText>Whit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z w:val="18"/>
                    <w:szCs w:val="18"/>
                  </w:rPr>
                  <w:delText>e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pacing w:val="-3"/>
                    <w:sz w:val="18"/>
                    <w:szCs w:val="18"/>
                  </w:rPr>
                  <w:delText xml:space="preserve"> 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pacing w:val="-2"/>
                    <w:sz w:val="18"/>
                    <w:szCs w:val="18"/>
                  </w:rPr>
                  <w:delText>Colla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z w:val="18"/>
                    <w:szCs w:val="18"/>
                  </w:rPr>
                  <w:delText>r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pacing w:val="-4"/>
                    <w:sz w:val="18"/>
                    <w:szCs w:val="18"/>
                  </w:rPr>
                  <w:delText xml:space="preserve"> </w:delText>
                </w:r>
                <w:r w:rsidRPr="007A7452" w:rsidDel="007C1C86">
                  <w:rPr>
                    <w:rFonts w:ascii="Times New Roman" w:hAnsi="Times New Roman"/>
                    <w:color w:val="191919"/>
                    <w:spacing w:val="-2"/>
                    <w:sz w:val="18"/>
                    <w:szCs w:val="18"/>
                  </w:rPr>
                  <w:delText>Crimes</w:delText>
                </w:r>
              </w:del>
            </w:ins>
            <w:moveToRangeEnd w:id="281"/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84" w:author="apetersen" w:date="2011-06-07T13:47:00Z"/>
                <w:rFonts w:ascii="Times New Roman" w:hAnsi="Times New Roman"/>
                <w:color w:val="191919"/>
                <w:sz w:val="18"/>
                <w:szCs w:val="18"/>
              </w:rPr>
            </w:pPr>
            <w:moveToRangeStart w:id="285" w:author="apetersen" w:date="2011-06-07T13:48:00Z" w:name="move295217857"/>
            <w:ins w:id="286" w:author="apetersen" w:date="2011-06-07T13:48:00Z">
              <w:del w:id="287" w:author="apetersen" w:date="2011-06-07T13:49:00Z">
                <w:r w:rsidRPr="007A7452" w:rsidDel="007C1C86">
                  <w:rPr>
                    <w:rFonts w:ascii="Times New Roman" w:hAnsi="Times New Roman"/>
                    <w:color w:val="191919"/>
                    <w:sz w:val="18"/>
                    <w:szCs w:val="18"/>
                  </w:rPr>
                  <w:delText>3</w:delText>
                </w:r>
              </w:del>
            </w:ins>
            <w:moveToRangeEnd w:id="285"/>
          </w:p>
        </w:tc>
      </w:tr>
      <w:tr w:rsidR="007C1C86" w:rsidRPr="007A7452" w:rsidTr="00646E6C">
        <w:trPr>
          <w:trHeight w:hRule="exact" w:val="298"/>
          <w:ins w:id="288" w:author="apetersen" w:date="2011-06-07T13:46:00Z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289" w:author="apetersen" w:date="2011-06-07T13:46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ins w:id="290" w:author="apetersen" w:date="2011-06-07T13:46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ins w:id="291" w:author="apetersen" w:date="2011-06-07T13:46:00Z"/>
                <w:rFonts w:ascii="Times New Roman" w:hAnsi="Times New Roman"/>
                <w:color w:val="191919"/>
                <w:spacing w:val="-2"/>
                <w:sz w:val="18"/>
                <w:szCs w:val="18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7C1C86" w:rsidRPr="007A7452" w:rsidRDefault="007C1C86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ins w:id="292" w:author="apetersen" w:date="2011-06-07T13:46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 Fall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1"/>
        <w:gridCol w:w="896"/>
        <w:gridCol w:w="2834"/>
        <w:gridCol w:w="488"/>
        <w:gridCol w:w="969"/>
        <w:gridCol w:w="865"/>
        <w:gridCol w:w="2319"/>
        <w:gridCol w:w="877"/>
      </w:tblGrid>
      <w:tr w:rsidR="00C25E91" w:rsidRPr="007A7452" w:rsidTr="00646E6C">
        <w:trPr>
          <w:trHeight w:hRule="exact" w:val="237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Repor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Skills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5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Procedure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SSCI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646E6C">
        <w:trPr>
          <w:trHeight w:hRule="exact" w:val="411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13</w:t>
            </w:r>
          </w:p>
        </w:tc>
      </w:tr>
      <w:tr w:rsidR="00C25E91" w:rsidRPr="007A7452" w:rsidTr="00646E6C">
        <w:trPr>
          <w:trHeight w:hRule="exact" w:val="252"/>
        </w:trPr>
        <w:tc>
          <w:tcPr>
            <w:tcW w:w="100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468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180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25E91">
          <w:pgSz w:w="12240" w:h="15840"/>
          <w:pgMar w:top="420" w:right="680" w:bottom="280" w:left="320" w:header="720" w:footer="720" w:gutter="0"/>
          <w:cols w:space="720" w:equalWidth="0">
            <w:col w:w="1124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680" w:bottom="280" w:left="320" w:header="720" w:footer="720" w:gutter="0"/>
          <w:cols w:num="2" w:space="720" w:equalWidth="0">
            <w:col w:w="709" w:space="3704"/>
            <w:col w:w="6827"/>
          </w:cols>
          <w:noEndnote/>
        </w:sect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before="57" w:after="0" w:line="195" w:lineRule="exact"/>
        <w:ind w:right="1001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FD0890"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578" style="position:absolute;left:0;text-align:left;margin-left:425.95pt;margin-top:-19.65pt;width:156.05pt;height:11in;z-index:-251584512" coordorigin="9101,396" coordsize="3121,15840">
            <v:group id="_x0000_s1579" style="position:absolute;left:9101;top:396;width:3121;height:15840" coordorigin="9070,183" coordsize="3121,15840">
              <v:group id="_x0000_s1580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58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58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58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58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58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58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58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58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58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59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59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59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59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59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59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59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59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59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59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60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60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60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60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60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60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60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607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607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608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608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609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609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610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610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611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611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612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12">
                  <w:txbxContent>
                    <w:p w:rsidR="00646E6C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646E6C" w:rsidRPr="007A3E3A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613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13">
                  <w:txbxContent>
                    <w:p w:rsidR="00646E6C" w:rsidRPr="00F91ACB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614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14">
                  <w:txbxContent>
                    <w:p w:rsidR="00646E6C" w:rsidRDefault="00646E6C" w:rsidP="007848DA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646E6C" w:rsidRPr="008A57FA" w:rsidRDefault="00646E6C" w:rsidP="007848DA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615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615">
                <w:txbxContent>
                  <w:p w:rsidR="00646E6C" w:rsidRPr="008A57FA" w:rsidRDefault="00646E6C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36"/>
        <w:gridCol w:w="6624"/>
        <w:gridCol w:w="2006"/>
      </w:tblGrid>
      <w:tr w:rsidR="00C25E91" w:rsidRPr="007A7452" w:rsidTr="00646E6C">
        <w:trPr>
          <w:trHeight w:hRule="exact" w:val="427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25E91" w:rsidRPr="007A7452" w:rsidRDefault="00C25E91" w:rsidP="00646E6C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293" w:author="apetersen" w:date="2011-06-07T13:47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CRJ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U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4510</w:delText>
              </w:r>
            </w:del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del w:id="294" w:author="apetersen" w:date="2011-06-07T13:48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O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5"/>
                  <w:sz w:val="18"/>
                  <w:szCs w:val="18"/>
                </w:rPr>
                <w:delText>r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ganize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d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an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d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 xml:space="preserve"> 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Whit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Colla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r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Crimes</w:delText>
              </w:r>
            </w:del>
          </w:p>
        </w:tc>
        <w:tc>
          <w:tcPr>
            <w:tcW w:w="2006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295" w:author="apetersen" w:date="2011-06-07T13:48:00Z"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7C1C86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296" w:author="apetersen" w:date="2011-06-07T13:50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CRJ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U</w:delText>
              </w:r>
            </w:del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del w:id="297" w:author="apetersen" w:date="2011-06-07T13:50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4520</w:delText>
              </w:r>
            </w:del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moveFromRangeStart w:id="298" w:author="apetersen" w:date="2011-06-07T13:51:00Z" w:name="move295217997"/>
            <w:moveFrom w:id="299" w:author="apetersen" w:date="2011-06-07T13:51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Drug</w: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>s</w: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an</w: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>d</w: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Crimes</w:t>
              </w:r>
            </w:moveFrom>
            <w:moveFromRangeEnd w:id="298"/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300" w:author="apetersen" w:date="2011-06-07T13:51:00Z"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301" w:author="apetersen" w:date="2011-06-07T13:52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CRJ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U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4530</w:delText>
              </w:r>
            </w:del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del w:id="302" w:author="apetersen" w:date="2011-06-07T13:52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Comparativ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Criminology</w:delText>
              </w:r>
            </w:del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303" w:author="apetersen" w:date="2011-06-07T13:52:00Z"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7C1C86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304" w:author="apetersen" w:date="2011-06-07T13:52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CRJ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U</w:delText>
              </w:r>
            </w:del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del w:id="305" w:author="apetersen" w:date="2011-06-07T13:52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4610</w:delText>
              </w:r>
            </w:del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moveFromRangeStart w:id="306" w:author="apetersen" w:date="2011-06-07T13:53:00Z" w:name="move295218117"/>
            <w:moveFrom w:id="307" w:author="apetersen" w:date="2011-06-07T13:53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Internshi</w: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>p</w: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(3-1</w: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>2</w: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hours)</w:t>
              </w:r>
            </w:moveFrom>
            <w:moveFromRangeEnd w:id="306"/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moveFromRangeStart w:id="308" w:author="apetersen" w:date="2011-06-07T13:53:00Z" w:name="move295218136"/>
            <w:moveFrom w:id="309" w:author="apetersen" w:date="2011-06-07T13:53:00Z"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moveFrom>
            <w:moveFromRangeEnd w:id="308"/>
          </w:p>
        </w:tc>
      </w:tr>
      <w:tr w:rsidR="00C25E91" w:rsidRPr="007A7452" w:rsidTr="00646E6C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7C1C86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310" w:author="apetersen" w:date="2011-06-07T13:53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CRJ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U</w:delText>
              </w:r>
            </w:del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del w:id="311" w:author="apetersen" w:date="2011-06-07T13:53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4620</w:delText>
              </w:r>
            </w:del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moveFromRangeStart w:id="312" w:author="apetersen" w:date="2011-06-07T13:54:00Z" w:name="move295218169"/>
            <w:moveFrom w:id="313" w:author="apetersen" w:date="2011-06-07T13:54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Specia</w: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>l</w:t>
              </w:r>
              <w:r w:rsidRPr="007A7452" w:rsidDel="007C1C86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 xml:space="preserve"> </w:t>
              </w:r>
              <w:r w:rsidRPr="007A7452" w:rsidDel="007C1C86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t>T</w: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opic</w: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>s</w: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i</w: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>n</w: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t xml:space="preserve"> </w: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t>CRJ</w:t>
              </w:r>
            </w:moveFrom>
            <w:moveFromRangeEnd w:id="312"/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moveFromRangeStart w:id="314" w:author="apetersen" w:date="2011-06-07T13:54:00Z" w:name="move295218181"/>
            <w:moveFrom w:id="315" w:author="apetersen" w:date="2011-06-07T13:54:00Z"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moveFrom>
            <w:moveFromRangeEnd w:id="314"/>
          </w:p>
        </w:tc>
      </w:tr>
      <w:tr w:rsidR="00C25E91" w:rsidRPr="007A7452" w:rsidTr="00646E6C">
        <w:trPr>
          <w:trHeight w:hRule="exact" w:val="401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316" w:author="apetersen" w:date="2011-06-07T13:52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CRJ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U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4630</w:delText>
              </w:r>
            </w:del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del w:id="317" w:author="apetersen" w:date="2011-06-07T13:52:00Z"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Race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,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Gende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r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an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d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CR</w:delText>
              </w:r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J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4"/>
                  <w:sz w:val="18"/>
                  <w:szCs w:val="18"/>
                </w:rPr>
                <w:delText xml:space="preserve"> </w:delText>
              </w:r>
              <w:r w:rsidRPr="007A7452" w:rsidDel="007C1C86">
                <w:rPr>
                  <w:rFonts w:ascii="Times New Roman" w:hAnsi="Times New Roman"/>
                  <w:color w:val="191919"/>
                  <w:spacing w:val="-2"/>
                  <w:sz w:val="18"/>
                  <w:szCs w:val="18"/>
                </w:rPr>
                <w:delText>System</w:delText>
              </w:r>
            </w:del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318" w:author="apetersen" w:date="2011-06-07T13:52:00Z"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</w:tr>
      <w:tr w:rsidR="00C25E91" w:rsidRPr="007A7452" w:rsidTr="00646E6C">
        <w:trPr>
          <w:trHeight w:hRule="exact" w:val="353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7C1C86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del w:id="319" w:author="apetersen" w:date="2011-06-07T13:54:00Z">
              <w:r w:rsidRPr="007A7452" w:rsidDel="007C1C86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delText>8</w:delText>
              </w:r>
            </w:del>
            <w:ins w:id="320" w:author="apetersen" w:date="2011-06-07T13:54:00Z">
              <w:r w:rsidR="007C1C86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5</w:t>
              </w:r>
            </w:ins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75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(3000-4000)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50" w:lineRule="auto"/>
              <w:ind w:left="364" w:right="18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fulfil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requirements. 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(3000-4000)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77" w:right="672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324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40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7C1C86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6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</w:t>
            </w:r>
            <w:del w:id="321" w:author="apetersen" w:date="2011-06-07T13:55:00Z">
              <w:r w:rsidRPr="007A7452" w:rsidDel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9</w:delText>
              </w:r>
            </w:del>
            <w:ins w:id="322" w:author="apetersen" w:date="2011-06-07T13:55:00Z">
              <w:r w:rsidR="007C1C86">
                <w:rPr>
                  <w:rFonts w:ascii="Times New Roman" w:hAnsi="Times New Roman"/>
                  <w:color w:val="191919"/>
                  <w:sz w:val="18"/>
                  <w:szCs w:val="18"/>
                </w:rPr>
                <w:t>6</w:t>
              </w:r>
            </w:ins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 w:rsidRPr="00FD0890">
        <w:rPr>
          <w:noProof/>
        </w:rPr>
        <w:pict>
          <v:shape id="Text Box 5086" o:spid="_x0000_s1156" type="#_x0000_t202" style="position:absolute;left:0;text-align:left;margin-left:557.15pt;margin-top:189.25pt;width:36pt;height:55.2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" o:allowincell="f" filled="f" stroked="f">
            <v:textbox style="layout-flow:vertical" inset="0,0,0,0">
              <w:txbxContent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 w:rsidR="00C25E91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 w:rsidR="00C25E91"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 w:rsidR="00C25E91"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C25E91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C25E91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 w:rsidR="00C25E91"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RIMINA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3"/>
        <w:gridCol w:w="868"/>
        <w:gridCol w:w="2560"/>
        <w:gridCol w:w="623"/>
        <w:gridCol w:w="1155"/>
        <w:gridCol w:w="1100"/>
        <w:gridCol w:w="1512"/>
        <w:gridCol w:w="959"/>
      </w:tblGrid>
      <w:tr w:rsidR="00C25E91" w:rsidRPr="007A7452" w:rsidTr="00646E6C">
        <w:trPr>
          <w:trHeight w:hRule="exact" w:val="453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646E6C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ellnes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Diaspora2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ASU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25E91" w:rsidRPr="007A7452" w:rsidTr="00646E6C">
        <w:trPr>
          <w:trHeight w:hRule="exact" w:val="53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2060"/>
              </w:tabs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C25E91" w:rsidRPr="007A7452" w:rsidTr="00646E6C">
        <w:trPr>
          <w:trHeight w:hRule="exact" w:val="32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Constitutiona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CJ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CJ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322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C25E91" w:rsidRPr="007A7452" w:rsidTr="00646E6C">
        <w:trPr>
          <w:trHeight w:hRule="exact" w:val="32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3530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Prof.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Capston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9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  <w:sectPr w:rsidR="00C25E91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415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25E91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27" w:space="3693"/>
            <w:col w:w="720"/>
          </w:cols>
          <w:noEndnote/>
        </w:sect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before="73" w:after="0" w:line="195" w:lineRule="exact"/>
        <w:ind w:left="936"/>
        <w:rPr>
          <w:rFonts w:ascii="Century Gothic" w:hAnsi="Century Gothic" w:cs="Century Gothic"/>
          <w:color w:val="000000"/>
          <w:sz w:val="16"/>
          <w:szCs w:val="16"/>
        </w:rPr>
      </w:pPr>
      <w:r w:rsidRPr="00FD0890">
        <w:rPr>
          <w:rFonts w:ascii="Times New Roman" w:hAnsi="Times New Roman"/>
          <w:b/>
          <w:bCs/>
          <w:noProof/>
          <w:color w:val="191919"/>
          <w:spacing w:val="-2"/>
          <w:sz w:val="24"/>
          <w:szCs w:val="24"/>
          <w:lang w:eastAsia="zh-CN"/>
        </w:rPr>
        <w:lastRenderedPageBreak/>
        <w:pict>
          <v:group id="_x0000_s1464" style="position:absolute;left:0;text-align:left;margin-left:-16.8pt;margin-top:-19.9pt;width:157.05pt;height:11in;z-index:-251586560" coordorigin="-31,3" coordsize="3141,15840">
            <v:group id="_x0000_s1465" style="position:absolute;left:-31;top:3;width:3141;height:15840" coordorigin="-55,3" coordsize="3141,15840">
              <v:group id="Group 2700" o:spid="_x0000_s1466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46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46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46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47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47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47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47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47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47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47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47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47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47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48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48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48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48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48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48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48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48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48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48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49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49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49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493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493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94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494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95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495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96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496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97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497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498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98">
                  <w:txbxContent>
                    <w:p w:rsidR="00646E6C" w:rsidRDefault="00646E6C" w:rsidP="007848D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646E6C" w:rsidRPr="007A3E3A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99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99">
                  <w:txbxContent>
                    <w:p w:rsidR="00646E6C" w:rsidRPr="00F91ACB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500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500">
                  <w:txbxContent>
                    <w:p w:rsidR="00646E6C" w:rsidRDefault="00646E6C" w:rsidP="007848D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646E6C" w:rsidRPr="008A57FA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01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01">
                <w:txbxContent>
                  <w:p w:rsidR="00646E6C" w:rsidRPr="008A57FA" w:rsidRDefault="00646E6C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20" w:after="0" w:line="240" w:lineRule="auto"/>
        <w:ind w:left="1120" w:right="644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ORENSI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Crimi- 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scientifi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prosecution.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interdisciplinar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laboratorie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criminalists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serologists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DN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toxicologis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dru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analysts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firearms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fingerprin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photographer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technicians.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 w:right="432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ORENSI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tabs>
          <w:tab w:val="left" w:pos="9980"/>
        </w:tabs>
        <w:autoSpaceDE w:val="0"/>
        <w:autoSpaceDN w:val="0"/>
        <w:adjustRightInd w:val="0"/>
        <w:spacing w:after="0" w:line="240" w:lineRule="auto"/>
        <w:ind w:left="1120" w:right="4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"/>
        <w:gridCol w:w="1002"/>
        <w:gridCol w:w="6520"/>
        <w:gridCol w:w="1446"/>
      </w:tblGrid>
      <w:tr w:rsidR="00C25E91" w:rsidRPr="007A7452" w:rsidTr="00646E6C">
        <w:trPr>
          <w:trHeight w:hRule="exact" w:val="237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4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1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34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REQUIRED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followin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Mathematics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Science,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Forensi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4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Pre-Engineerin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25E91" w:rsidRDefault="00C25E91" w:rsidP="00C25E91">
      <w:pPr>
        <w:widowControl w:val="0"/>
        <w:tabs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 xml:space="preserve">1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21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Diaspor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FD0890">
        <w:rPr>
          <w:noProof/>
        </w:rPr>
        <w:pict>
          <v:shape id="Text Box 5121" o:spid="_x0000_s1192" type="#_x0000_t202" style="position:absolute;left:0;text-align:left;margin-left:19.05pt;margin-top:56.95pt;width:36pt;height:55.2pt;z-index:-251619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C25E91"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HUMANITIES/FIN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C25E91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7"/>
        <w:gridCol w:w="729"/>
        <w:gridCol w:w="5039"/>
        <w:gridCol w:w="2925"/>
      </w:tblGrid>
      <w:tr w:rsidR="00C25E91" w:rsidRPr="007A7452" w:rsidTr="00646E6C">
        <w:trPr>
          <w:trHeight w:hRule="exact" w:val="237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ONE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Appreciation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MUSC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Appreciation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French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Spanish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9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FIAR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Arts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6158"/>
        <w:rPr>
          <w:rFonts w:ascii="Times New Roman" w:hAnsi="Times New Roman"/>
          <w:color w:val="000000"/>
          <w:sz w:val="18"/>
          <w:szCs w:val="18"/>
        </w:rPr>
      </w:pPr>
      <w:r w:rsidRPr="00FD0890">
        <w:rPr>
          <w:noProof/>
        </w:rPr>
        <w:pict>
          <v:shape id="Text Box 5122" o:spid="_x0000_s1190" type="#_x0000_t202" style="position:absolute;left:0;text-align:left;margin-left:70pt;margin-top:21.25pt;width:490pt;height:124pt;z-index:-251621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7"/>
                    <w:gridCol w:w="729"/>
                    <w:gridCol w:w="4918"/>
                    <w:gridCol w:w="3046"/>
                  </w:tblGrid>
                  <w:tr w:rsidR="00646E6C" w:rsidRPr="007A7452">
                    <w:trPr>
                      <w:trHeight w:hRule="exact" w:val="237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646E6C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1212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646E6C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646E6C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646E6C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Principle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646E6C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646E6C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right="-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SELEC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ONE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46E6C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Pre-Calculus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646E6C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646E6C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2212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646E6C" w:rsidRPr="007A7452">
                    <w:trPr>
                      <w:trHeight w:hRule="exact" w:val="298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2100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Compute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6E6C" w:rsidRPr="007A7452" w:rsidRDefault="00646E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C25E91"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</w:t>
      </w:r>
      <w:r w:rsidR="00C25E91"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C25E91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TEC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(10-</w:t>
      </w:r>
      <w:r w:rsidR="00C25E91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>1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 OPTIO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MAJOR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(SELEC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C25E91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TWO)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tabs>
          <w:tab w:val="left" w:pos="298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(N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25E91">
          <w:pgSz w:w="12240" w:h="15840"/>
          <w:pgMar w:top="400" w:right="620" w:bottom="280" w:left="320" w:header="720" w:footer="720" w:gutter="0"/>
          <w:cols w:space="720" w:equalWidth="0">
            <w:col w:w="1130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713" w:space="3704"/>
            <w:col w:w="6883"/>
          </w:cols>
          <w:noEndnote/>
        </w:sect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before="73" w:after="0" w:line="195" w:lineRule="exact"/>
        <w:ind w:right="95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FD0890">
        <w:rPr>
          <w:rFonts w:ascii="Times New Roman" w:hAnsi="Times New Roman"/>
          <w:noProof/>
          <w:color w:val="191919"/>
          <w:spacing w:val="-4"/>
          <w:sz w:val="18"/>
          <w:szCs w:val="18"/>
          <w:lang w:eastAsia="zh-CN"/>
        </w:rPr>
        <w:lastRenderedPageBreak/>
        <w:pict>
          <v:group id="_x0000_s1540" style="position:absolute;left:0;text-align:left;margin-left:426.6pt;margin-top:-19.1pt;width:156.05pt;height:11in;z-index:-251585536" coordorigin="9101,396" coordsize="3121,15840">
            <v:group id="_x0000_s1541" style="position:absolute;left:9101;top:396;width:3121;height:15840" coordorigin="9070,183" coordsize="3121,15840">
              <v:group id="_x0000_s1542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54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54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54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54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54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54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54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55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55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55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55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55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55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55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55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55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55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56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56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56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56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56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56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56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56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56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569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569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570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570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571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571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572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572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573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573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574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74">
                  <w:txbxContent>
                    <w:p w:rsidR="00646E6C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646E6C" w:rsidRPr="007A3E3A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575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75">
                  <w:txbxContent>
                    <w:p w:rsidR="00646E6C" w:rsidRPr="00F91ACB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576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76">
                  <w:txbxContent>
                    <w:p w:rsidR="00646E6C" w:rsidRDefault="00646E6C" w:rsidP="007848DA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646E6C" w:rsidRPr="008A57FA" w:rsidRDefault="00646E6C" w:rsidP="007848DA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77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577">
                <w:txbxContent>
                  <w:p w:rsidR="00646E6C" w:rsidRPr="008A57FA" w:rsidRDefault="00646E6C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50" w:lineRule="auto"/>
        <w:ind w:left="140" w:right="10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requiement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modifie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recommended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Science'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(AAFS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(FE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Majors: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500" w:right="145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Completion of General Chemistry I and II (Chem 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and Chem 1212) and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 I, Intro/Prin of Physics I and II with a minimum grade of C.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cumulative Grade Point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verage of 2.5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after="0" w:line="250" w:lineRule="auto"/>
        <w:ind w:left="500" w:right="1845" w:hanging="180"/>
        <w:rPr>
          <w:rFonts w:ascii="Times New Roman" w:hAnsi="Times New Roman"/>
          <w:color w:val="000000"/>
          <w:sz w:val="18"/>
          <w:szCs w:val="18"/>
        </w:rPr>
      </w:pPr>
      <w:r w:rsidRPr="00FD0890">
        <w:rPr>
          <w:noProof/>
        </w:rPr>
        <w:pict>
          <v:shape id="Text Box 5155" o:spid="_x0000_s1227" type="#_x0000_t202" style="position:absolute;left:0;text-align:left;margin-left:557.3pt;margin-top:231.7pt;width:36pt;height:55.25pt;z-index:-25161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" o:allowincell="f" filled="f" stroked="f">
            <v:textbox style="layout-flow:vertical" inset="0,0,0,0">
              <w:txbxContent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color w:val="191919"/>
          <w:sz w:val="18"/>
          <w:szCs w:val="18"/>
        </w:rPr>
        <w:t>4. Students seeking admission into the forensic program must pass the Regents Exams with no more than two attempts on each component of the exams.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(12 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1005"/>
        <w:gridCol w:w="5385"/>
        <w:gridCol w:w="2575"/>
      </w:tblGrid>
      <w:tr w:rsidR="00C25E91" w:rsidRPr="007A7452" w:rsidTr="00646E6C">
        <w:trPr>
          <w:trHeight w:hRule="exact" w:val="237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Govt. or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Govt.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(Optional for Honors Student Only)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 and two other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1005"/>
        <w:gridCol w:w="5195"/>
        <w:gridCol w:w="2765"/>
      </w:tblGrid>
      <w:tr w:rsidR="00C25E91" w:rsidRPr="007A7452" w:rsidTr="00646E6C">
        <w:trPr>
          <w:trHeight w:hRule="exact" w:val="237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  (6 hours)</w:t>
      </w:r>
    </w:p>
    <w:p w:rsidR="00C25E91" w:rsidRDefault="00C25E91" w:rsidP="00C25E91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Sem. &amp; Ser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SELECT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025"/>
        <w:gridCol w:w="4976"/>
        <w:gridCol w:w="2984"/>
      </w:tblGrid>
      <w:tr w:rsidR="00C25E91" w:rsidRPr="007A7452" w:rsidTr="00646E6C">
        <w:trPr>
          <w:trHeight w:hRule="exact" w:val="237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eam Sports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Fitness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1003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 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1004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 II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1005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Lifetime Skills 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1006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Lifetime Skills II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646E6C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1007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Aquatics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F: 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(18 hrs)</w:t>
      </w:r>
    </w:p>
    <w:p w:rsidR="00C25E91" w:rsidRDefault="00C25E91" w:rsidP="00C25E91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 2301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 CHEM 2302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II CHEM 3250</w:t>
      </w:r>
      <w:r>
        <w:rPr>
          <w:rFonts w:ascii="Times New Roman" w:hAnsi="Times New Roman"/>
          <w:color w:val="191919"/>
          <w:sz w:val="18"/>
          <w:szCs w:val="18"/>
        </w:rPr>
        <w:tab/>
        <w:t>Biochemistry</w:t>
      </w:r>
    </w:p>
    <w:p w:rsidR="00C25E91" w:rsidRDefault="00C25E91" w:rsidP="00C25E91">
      <w:pPr>
        <w:widowControl w:val="0"/>
        <w:tabs>
          <w:tab w:val="left" w:pos="1560"/>
          <w:tab w:val="left" w:pos="1600"/>
        </w:tabs>
        <w:autoSpaceDE w:val="0"/>
        <w:autoSpaceDN w:val="0"/>
        <w:adjustRightInd w:val="0"/>
        <w:spacing w:after="0" w:line="250" w:lineRule="auto"/>
        <w:ind w:left="140" w:right="70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FOSC 2100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An Intro to Forensic Science (w/lab) PHYS 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25E91">
          <w:pgSz w:w="12240" w:h="15840"/>
          <w:pgMar w:top="40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415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25E91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1" w:space="3693"/>
            <w:col w:w="716"/>
          </w:cols>
          <w:noEndnote/>
        </w:sect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before="55" w:after="0" w:line="195" w:lineRule="exact"/>
        <w:ind w:left="932"/>
        <w:rPr>
          <w:rFonts w:ascii="Century Gothic" w:hAnsi="Century Gothic" w:cs="Century Gothic"/>
          <w:color w:val="000000"/>
          <w:sz w:val="16"/>
          <w:szCs w:val="16"/>
        </w:rPr>
      </w:pPr>
      <w:r w:rsidRPr="00FD0890">
        <w:rPr>
          <w:rFonts w:ascii="Times New Roman" w:hAnsi="Times New Roman"/>
          <w:noProof/>
          <w:sz w:val="12"/>
          <w:szCs w:val="12"/>
          <w:lang w:eastAsia="zh-CN"/>
        </w:rPr>
        <w:lastRenderedPageBreak/>
        <w:pict>
          <v:group id="_x0000_s1692" style="position:absolute;left:0;text-align:left;margin-left:-16.05pt;margin-top:-20.9pt;width:157.05pt;height:11in;z-index:-251582464" coordorigin="-31,3" coordsize="3141,15840">
            <v:group id="_x0000_s1693" style="position:absolute;left:-31;top:3;width:3141;height:15840" coordorigin="-55,3" coordsize="3141,15840">
              <v:group id="Group 2700" o:spid="_x0000_s169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69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69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69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69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69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70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70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70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70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70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70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70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70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70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70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71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71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71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71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71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71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71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71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71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71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72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72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721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72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722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72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723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72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724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72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725" inset="0,0,0,0">
                  <w:txbxContent>
                    <w:p w:rsidR="00646E6C" w:rsidRDefault="00646E6C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726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726">
                  <w:txbxContent>
                    <w:p w:rsidR="00646E6C" w:rsidRDefault="00646E6C" w:rsidP="007848D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646E6C" w:rsidRPr="007A3E3A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727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727">
                  <w:txbxContent>
                    <w:p w:rsidR="00646E6C" w:rsidRPr="00F91ACB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728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728">
                  <w:txbxContent>
                    <w:p w:rsidR="00646E6C" w:rsidRDefault="00646E6C" w:rsidP="007848D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646E6C" w:rsidRPr="008A57FA" w:rsidRDefault="00646E6C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729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729">
                <w:txbxContent>
                  <w:p w:rsidR="00646E6C" w:rsidRPr="008A57FA" w:rsidRDefault="00646E6C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52" w:lineRule="auto"/>
        <w:ind w:left="1120" w:right="55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 24 Hours Supporting Courses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the Major </w:t>
      </w:r>
      <w:r>
        <w:rPr>
          <w:rFonts w:ascii="Times New Roman" w:hAnsi="Times New Roman"/>
          <w:color w:val="191919"/>
          <w:sz w:val="18"/>
          <w:szCs w:val="18"/>
        </w:rPr>
        <w:t>Minimum one course (3 or 4 hr) required in each of CHEM, PHYS, BIOL, and 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 or SOC Groups (I-IV)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1"/>
        <w:gridCol w:w="879"/>
        <w:gridCol w:w="2510"/>
      </w:tblGrid>
      <w:tr w:rsidR="00C25E91" w:rsidRPr="007A7452" w:rsidTr="00646E6C">
        <w:trPr>
          <w:trHeight w:hRule="exact" w:val="517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</w:t>
            </w:r>
          </w:p>
        </w:tc>
      </w:tr>
      <w:tr w:rsidR="00C25E91" w:rsidRPr="007A7452" w:rsidTr="00646E6C">
        <w:trPr>
          <w:trHeight w:hRule="exact" w:val="32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II</w:t>
            </w:r>
          </w:p>
        </w:tc>
      </w:tr>
      <w:tr w:rsidR="00C25E91" w:rsidRPr="007A7452" w:rsidTr="00646E6C">
        <w:trPr>
          <w:trHeight w:hRule="exact" w:val="54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 and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 or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 and</w:t>
            </w:r>
          </w:p>
        </w:tc>
      </w:tr>
      <w:tr w:rsidR="00C25E91" w:rsidRPr="007A7452" w:rsidTr="00646E6C">
        <w:trPr>
          <w:trHeight w:hRule="exact" w:val="32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II</w:t>
            </w:r>
          </w:p>
        </w:tc>
      </w:tr>
      <w:tr w:rsidR="00C25E91" w:rsidRPr="007A7452" w:rsidTr="00646E6C">
        <w:trPr>
          <w:trHeight w:hRule="exact" w:val="54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III</w:t>
            </w: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Biotechnology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Botany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Biology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Microbiology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Genetics</w:t>
            </w:r>
          </w:p>
        </w:tc>
      </w:tr>
      <w:tr w:rsidR="00C25E91" w:rsidRPr="007A7452" w:rsidTr="00646E6C">
        <w:trPr>
          <w:trHeight w:hRule="exact" w:val="29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Cell and Molecular Biology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tabs>
          <w:tab w:val="left" w:pos="2180"/>
        </w:tabs>
        <w:autoSpaceDE w:val="0"/>
        <w:autoSpaceDN w:val="0"/>
        <w:adjustRightInd w:val="0"/>
        <w:spacing w:after="0" w:line="250" w:lineRule="auto"/>
        <w:ind w:left="1120" w:right="649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CRJU 3420</w:t>
      </w:r>
      <w:r>
        <w:rPr>
          <w:rFonts w:ascii="Times New Roman" w:hAnsi="Times New Roman"/>
          <w:color w:val="191919"/>
          <w:sz w:val="18"/>
          <w:szCs w:val="18"/>
        </w:rPr>
        <w:tab/>
        <w:t>Criminal Justice Statistics, or R SOCI 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Statisitcs, required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 37 Hours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ensic Science Courses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Required all 33 hours courses below:</w:t>
      </w:r>
    </w:p>
    <w:p w:rsidR="00C25E91" w:rsidRDefault="00C25E91" w:rsidP="00C25E91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FOSC</w:t>
      </w:r>
      <w:r>
        <w:rPr>
          <w:rFonts w:ascii="Times New Roman" w:hAnsi="Times New Roman"/>
          <w:color w:val="191919"/>
          <w:sz w:val="18"/>
          <w:szCs w:val="18"/>
        </w:rPr>
        <w:tab/>
        <w:t>2120</w:t>
      </w:r>
      <w:r>
        <w:rPr>
          <w:rFonts w:ascii="Times New Roman" w:hAnsi="Times New Roman"/>
          <w:color w:val="191919"/>
          <w:sz w:val="18"/>
          <w:szCs w:val="18"/>
        </w:rPr>
        <w:tab/>
        <w:t>Forensic Photography</w:t>
      </w:r>
    </w:p>
    <w:p w:rsidR="00C25E91" w:rsidRDefault="00FD0890" w:rsidP="00C25E91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50" w:lineRule="auto"/>
        <w:ind w:left="1120" w:right="5299"/>
        <w:rPr>
          <w:rFonts w:ascii="Times New Roman" w:hAnsi="Times New Roman"/>
          <w:color w:val="000000"/>
          <w:sz w:val="18"/>
          <w:szCs w:val="18"/>
        </w:rPr>
      </w:pPr>
      <w:r w:rsidRPr="00FD0890">
        <w:rPr>
          <w:noProof/>
        </w:rPr>
        <w:pict>
          <v:shape id="Text Box 5192" o:spid="_x0000_s1264" type="#_x0000_t202" style="position:absolute;left:0;text-align:left;margin-left:18.85pt;margin-top:48.7pt;width:36pt;height:55.2pt;z-index:-2515988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qEtwIAALs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646E6C" w:rsidRDefault="00646E6C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color w:val="191919"/>
          <w:sz w:val="18"/>
          <w:szCs w:val="18"/>
        </w:rPr>
        <w:t>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2130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Crime Scene Investigation I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2140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Crime Scene Investigation II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3020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Forensic Micro of</w:t>
      </w:r>
      <w:r w:rsidR="00C25E91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C25E91"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 w:rsidR="00C25E91">
        <w:rPr>
          <w:rFonts w:ascii="Times New Roman" w:hAnsi="Times New Roman"/>
          <w:color w:val="191919"/>
          <w:sz w:val="18"/>
          <w:szCs w:val="18"/>
        </w:rPr>
        <w:t>race (w/lab)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3030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Criminal Evid. &amp; Court Proc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4040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Forensic Sero &amp; DNA</w:t>
      </w:r>
      <w:r w:rsidR="00C25E91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C25E91">
        <w:rPr>
          <w:rFonts w:ascii="Times New Roman" w:hAnsi="Times New Roman"/>
          <w:color w:val="191919"/>
          <w:sz w:val="18"/>
          <w:szCs w:val="18"/>
        </w:rPr>
        <w:t>(w/lab)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4050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Forensic Chemistry (w/lab)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4060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SEM-EDX of</w:t>
      </w:r>
      <w:r w:rsidR="00C25E91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C25E91"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 w:rsidR="00C25E91">
        <w:rPr>
          <w:rFonts w:ascii="Times New Roman" w:hAnsi="Times New Roman"/>
          <w:color w:val="191919"/>
          <w:sz w:val="18"/>
          <w:szCs w:val="18"/>
        </w:rPr>
        <w:t>race Evid (w/lab)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4201L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Evidence</w:t>
      </w:r>
      <w:r w:rsidR="00C25E91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C25E91">
        <w:rPr>
          <w:rFonts w:ascii="Times New Roman" w:hAnsi="Times New Roman"/>
          <w:color w:val="191919"/>
          <w:sz w:val="18"/>
          <w:szCs w:val="18"/>
        </w:rPr>
        <w:t>Analysis &amp; Research I FOSC/CRJU 4999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Senior Capstone Seminar</w:t>
      </w:r>
    </w:p>
    <w:p w:rsidR="00C25E91" w:rsidRDefault="00C25E91" w:rsidP="00C25E91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38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CRJU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ORENSI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975"/>
        <w:gridCol w:w="2269"/>
        <w:gridCol w:w="830"/>
        <w:gridCol w:w="1010"/>
        <w:gridCol w:w="1214"/>
        <w:gridCol w:w="2063"/>
        <w:gridCol w:w="588"/>
      </w:tblGrid>
      <w:tr w:rsidR="00C25E91" w:rsidRPr="007A7452" w:rsidTr="00646E6C">
        <w:trPr>
          <w:trHeight w:hRule="exact" w:val="23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algebra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Speaking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1/2212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Calculus/Calculu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ASU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1200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Leadership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Diaspora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2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Govt.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15-16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25E91" w:rsidRDefault="00C25E91" w:rsidP="00C25E91">
      <w:pPr>
        <w:widowControl w:val="0"/>
        <w:tabs>
          <w:tab w:val="left" w:pos="626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1191"/>
        <w:gridCol w:w="2306"/>
        <w:gridCol w:w="602"/>
        <w:gridCol w:w="1218"/>
        <w:gridCol w:w="1201"/>
        <w:gridCol w:w="2217"/>
        <w:gridCol w:w="239"/>
      </w:tblGrid>
      <w:tr w:rsidR="00C25E91" w:rsidRPr="007A7452" w:rsidTr="00646E6C">
        <w:trPr>
          <w:trHeight w:hRule="exact" w:val="235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1-2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1-3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History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1/2221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/Principle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122/2222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646E6C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/Principles of physics 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1001-1007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one)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646E6C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FOSC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2100/2000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 w:right="-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Forensi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646E6C">
        <w:trPr>
          <w:trHeight w:hRule="exact" w:val="214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Literature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PEDH/HEDP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1001-1007/1001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one)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646E6C">
        <w:trPr>
          <w:trHeight w:hRule="exact" w:val="29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646E6C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25E91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38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09" w:space="3704"/>
            <w:col w:w="6587"/>
          </w:cols>
          <w:noEndnote/>
        </w:sectPr>
      </w:pPr>
    </w:p>
    <w:p w:rsidR="00C25E91" w:rsidRDefault="00FD0890" w:rsidP="00C25E91">
      <w:pPr>
        <w:widowControl w:val="0"/>
        <w:autoSpaceDE w:val="0"/>
        <w:autoSpaceDN w:val="0"/>
        <w:adjustRightInd w:val="0"/>
        <w:spacing w:before="66" w:after="0" w:line="192" w:lineRule="exact"/>
        <w:ind w:left="90" w:right="920" w:hanging="4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FD0890">
        <w:rPr>
          <w:rFonts w:ascii="Times New Roman" w:hAnsi="Times New Roman"/>
          <w:noProof/>
          <w:color w:val="191919"/>
          <w:spacing w:val="-7"/>
          <w:sz w:val="18"/>
          <w:szCs w:val="18"/>
          <w:lang w:eastAsia="zh-CN"/>
        </w:rPr>
        <w:lastRenderedPageBreak/>
        <w:pict>
          <v:group id="_x0000_s1311" style="position:absolute;left:0;text-align:left;margin-left:410.95pt;margin-top:-71.9pt;width:156.05pt;height:11in;z-index:251726848" coordorigin="9101,396" coordsize="3121,15840">
            <v:group id="_x0000_s1312" style="position:absolute;left:9101;top:396;width:3121;height:15840" coordorigin="9070,183" coordsize="3121,15840">
              <v:group id="_x0000_s1313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1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1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1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1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1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1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2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2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2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2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2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2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2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2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2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2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3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3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3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3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3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3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3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3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3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3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340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40" inset="0,0,0,0">
                  <w:txbxContent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41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41" inset="0,0,0,0">
                  <w:txbxContent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42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42" inset="0,0,0,0">
                  <w:txbxContent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43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43" inset="0,0,0,0">
                  <w:txbxContent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44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44" inset="0,0,0,0">
                  <w:txbxContent>
                    <w:p w:rsidR="00646E6C" w:rsidRDefault="00646E6C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45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5">
                  <w:txbxContent>
                    <w:p w:rsidR="00646E6C" w:rsidRDefault="00646E6C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646E6C" w:rsidRPr="007A3E3A" w:rsidRDefault="00646E6C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46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6">
                  <w:txbxContent>
                    <w:p w:rsidR="00646E6C" w:rsidRPr="00F91ACB" w:rsidRDefault="00646E6C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47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7">
                  <w:txbxContent>
                    <w:p w:rsidR="00646E6C" w:rsidRDefault="00646E6C" w:rsidP="00C25E91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646E6C" w:rsidRPr="008A57FA" w:rsidRDefault="00646E6C" w:rsidP="00C25E91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48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48">
                <w:txbxContent>
                  <w:p w:rsidR="00646E6C" w:rsidRPr="008A57FA" w:rsidRDefault="00646E6C" w:rsidP="00C25E91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Science/ Natural Sciences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25E91" w:rsidRDefault="00C25E91" w:rsidP="00C25E91">
      <w:pPr>
        <w:widowControl w:val="0"/>
        <w:tabs>
          <w:tab w:val="left" w:pos="52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CRJ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325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CRJU/SOC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Photograph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 xml:space="preserve">C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213</w:t>
      </w:r>
      <w:r>
        <w:rPr>
          <w:rFonts w:ascii="Times New Roman" w:hAnsi="Times New Roman"/>
          <w:color w:val="191919"/>
          <w:sz w:val="18"/>
          <w:szCs w:val="18"/>
        </w:rPr>
        <w:t xml:space="preserve">0  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           3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 xml:space="preserve">C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2140                        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PEDH/HED</w:t>
      </w:r>
      <w:r>
        <w:rPr>
          <w:rFonts w:ascii="Times New Roman" w:hAnsi="Times New Roman"/>
          <w:color w:val="191919"/>
          <w:sz w:val="18"/>
          <w:szCs w:val="18"/>
        </w:rPr>
        <w:t xml:space="preserve">P  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1001-1007/100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303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Proc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200"/>
          <w:tab w:val="left" w:pos="2280"/>
          <w:tab w:val="left" w:pos="458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9660"/>
        </w:tabs>
        <w:autoSpaceDE w:val="0"/>
        <w:autoSpaceDN w:val="0"/>
        <w:adjustRightInd w:val="0"/>
        <w:spacing w:before="6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16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25E91" w:rsidRDefault="00C25E91" w:rsidP="00C25E91">
      <w:pPr>
        <w:widowControl w:val="0"/>
        <w:tabs>
          <w:tab w:val="left" w:pos="52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</w:tabs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Micr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(w/La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Specializatio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2/3</w:t>
      </w:r>
    </w:p>
    <w:p w:rsidR="00C25E91" w:rsidRDefault="00C25E91" w:rsidP="00C25E91">
      <w:pPr>
        <w:widowControl w:val="0"/>
        <w:tabs>
          <w:tab w:val="left" w:pos="2260"/>
          <w:tab w:val="left" w:pos="4580"/>
          <w:tab w:val="left" w:pos="5260"/>
          <w:tab w:val="left" w:pos="6240"/>
          <w:tab w:val="left" w:pos="750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2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II</w:t>
      </w:r>
    </w:p>
    <w:p w:rsidR="00C25E91" w:rsidRDefault="00C25E91" w:rsidP="00C25E91">
      <w:pPr>
        <w:widowControl w:val="0"/>
        <w:tabs>
          <w:tab w:val="left" w:pos="9740"/>
        </w:tabs>
        <w:autoSpaceDE w:val="0"/>
        <w:autoSpaceDN w:val="0"/>
        <w:adjustRightInd w:val="0"/>
        <w:spacing w:before="9" w:after="0" w:line="240" w:lineRule="auto"/>
        <w:ind w:left="75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</w:tabs>
        <w:autoSpaceDE w:val="0"/>
        <w:autoSpaceDN w:val="0"/>
        <w:adjustRightInd w:val="0"/>
        <w:spacing w:before="9" w:after="0" w:line="240" w:lineRule="auto"/>
        <w:ind w:left="1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Serolog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DNA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2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4201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Anal/Researc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 w:right="-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/CRJ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Capston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 w:right="-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SEM-ED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I/II/III/I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9440"/>
        </w:tabs>
        <w:autoSpaceDE w:val="0"/>
        <w:autoSpaceDN w:val="0"/>
        <w:adjustRightInd w:val="0"/>
        <w:spacing w:before="6" w:after="0" w:line="240" w:lineRule="auto"/>
        <w:ind w:left="120" w:right="14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15-16</w:t>
      </w:r>
    </w:p>
    <w:p w:rsidR="00C25E91" w:rsidRDefault="00C25E91">
      <w:pPr>
        <w:sectPr w:rsidR="00C25E91" w:rsidSect="00C25E91">
          <w:pgSz w:w="12240" w:h="15840"/>
          <w:pgMar w:top="1440" w:right="1260" w:bottom="1440" w:left="900" w:header="720" w:footer="720" w:gutter="0"/>
          <w:cols w:space="720"/>
          <w:docGrid w:linePitch="360"/>
        </w:sectPr>
      </w:pPr>
      <w:r>
        <w:t xml:space="preserve">   </w:t>
      </w:r>
    </w:p>
    <w:p w:rsidR="00646E6C" w:rsidRDefault="00FD0890">
      <w:r>
        <w:rPr>
          <w:noProof/>
          <w:lang w:eastAsia="zh-CN"/>
        </w:rPr>
        <w:lastRenderedPageBreak/>
        <w:pict>
          <v:group id="_x0000_s1349" style="position:absolute;margin-left:-46.55pt;margin-top:-75.65pt;width:157.05pt;height:797.2pt;z-index:251727872" coordorigin="-31,3" coordsize="3141,15840">
            <v:group id="_x0000_s1350" style="position:absolute;left:-31;top:3;width:3141;height:15840" coordorigin="-55,3" coordsize="3141,15840">
              <v:group id="Group 2700" o:spid="_x0000_s1351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35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35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5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5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5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5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5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5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6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6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6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6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6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6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6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6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6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6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7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7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7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7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7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7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7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7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378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78" inset="0,0,0,0">
                  <w:txbxContent>
                    <w:p w:rsidR="00646E6C" w:rsidRDefault="00646E6C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79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79" inset="0,0,0,0">
                  <w:txbxContent>
                    <w:p w:rsidR="00646E6C" w:rsidRDefault="00646E6C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646E6C" w:rsidRDefault="00646E6C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646E6C" w:rsidRDefault="00646E6C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80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80" inset="0,0,0,0">
                  <w:txbxContent>
                    <w:p w:rsidR="00646E6C" w:rsidRDefault="00646E6C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646E6C" w:rsidRDefault="00646E6C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81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81" inset="0,0,0,0">
                  <w:txbxContent>
                    <w:p w:rsidR="00646E6C" w:rsidRDefault="00646E6C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646E6C" w:rsidRDefault="00646E6C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82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82" inset="0,0,0,0">
                  <w:txbxContent>
                    <w:p w:rsidR="00646E6C" w:rsidRDefault="00646E6C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83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83">
                  <w:txbxContent>
                    <w:p w:rsidR="00646E6C" w:rsidRDefault="00646E6C" w:rsidP="0004406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646E6C" w:rsidRPr="007A3E3A" w:rsidRDefault="00646E6C" w:rsidP="0004406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84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84">
                  <w:txbxContent>
                    <w:p w:rsidR="00646E6C" w:rsidRPr="00F91ACB" w:rsidRDefault="00646E6C" w:rsidP="0004406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85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85">
                  <w:txbxContent>
                    <w:p w:rsidR="00646E6C" w:rsidRDefault="00646E6C" w:rsidP="0004406E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646E6C" w:rsidRPr="008A57FA" w:rsidRDefault="00646E6C" w:rsidP="0004406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86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86">
                <w:txbxContent>
                  <w:p w:rsidR="00646E6C" w:rsidRPr="008A57FA" w:rsidRDefault="00646E6C" w:rsidP="0004406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7848DA">
        <w:t xml:space="preserve">      </w:t>
      </w:r>
    </w:p>
    <w:sectPr w:rsidR="00646E6C" w:rsidSect="00C25E91">
      <w:pgSz w:w="12240" w:h="15840"/>
      <w:pgMar w:top="1440" w:right="126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C25E91"/>
    <w:rsid w:val="0004406E"/>
    <w:rsid w:val="00113641"/>
    <w:rsid w:val="0013635A"/>
    <w:rsid w:val="00454F20"/>
    <w:rsid w:val="00474DC9"/>
    <w:rsid w:val="004A790F"/>
    <w:rsid w:val="00646E6C"/>
    <w:rsid w:val="006A0735"/>
    <w:rsid w:val="006B75DF"/>
    <w:rsid w:val="007848DA"/>
    <w:rsid w:val="0078778E"/>
    <w:rsid w:val="007C1C86"/>
    <w:rsid w:val="0081516D"/>
    <w:rsid w:val="00871FB6"/>
    <w:rsid w:val="008A511A"/>
    <w:rsid w:val="00A31F9B"/>
    <w:rsid w:val="00C25E91"/>
    <w:rsid w:val="00C37DAF"/>
    <w:rsid w:val="00DF59EE"/>
    <w:rsid w:val="00FD0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91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9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2479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ASU-GA</Company>
  <LinksUpToDate>false</LinksUpToDate>
  <CharactersWithSpaces>16582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</dc:creator>
  <cp:lastModifiedBy>apetersen</cp:lastModifiedBy>
  <cp:revision>3</cp:revision>
  <dcterms:created xsi:type="dcterms:W3CDTF">2011-06-07T17:14:00Z</dcterms:created>
  <dcterms:modified xsi:type="dcterms:W3CDTF">2011-06-07T17:55:00Z</dcterms:modified>
</cp:coreProperties>
</file>