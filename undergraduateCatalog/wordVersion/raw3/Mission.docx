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A67" w:rsidRDefault="0013001E" w:rsidP="003F7A2E">
      <w:pPr>
        <w:widowControl w:val="0"/>
        <w:autoSpaceDE w:val="0"/>
        <w:autoSpaceDN w:val="0"/>
        <w:adjustRightInd w:val="0"/>
        <w:spacing w:before="57" w:after="0" w:line="240" w:lineRule="auto"/>
        <w:ind w:left="360"/>
        <w:rPr>
          <w:rFonts w:ascii="Century Gothic" w:hAnsi="Century Gothic" w:cs="Century Gothic"/>
          <w:color w:val="000000"/>
          <w:sz w:val="16"/>
          <w:szCs w:val="16"/>
        </w:rPr>
      </w:pPr>
      <w:r w:rsidRPr="0013001E">
        <w:rPr>
          <w:noProof/>
          <w:lang w:eastAsia="zh-CN"/>
        </w:rPr>
        <w:pict>
          <v:group id="_x0000_s1032" style="position:absolute;left:0;text-align:left;margin-left:-63pt;margin-top:-24.1pt;width:191pt;height:795.85pt;z-index:-251617280" coordorigin="-720,-62" coordsize="3820,15917">
            <v:group id="_x0000_s1033" style="position:absolute;left:-720;top:-62;width:3820;height:15917" coordorigin="-720,-62" coordsize="3820,15839">
              <v:rect id="_x0000_s1034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035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036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037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038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039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040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041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04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04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044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04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04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047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04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04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050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05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05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053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05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05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056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057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058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059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99" o:spid="_x0000_s1060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Text Box 2699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061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Text Box 2698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062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Text Box 2697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063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Text Box 2696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064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Text Box 2695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065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;mso-next-textbox:#Text Box 2694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066" type="#_x0000_t202" style="position:absolute;left:397;top:2475;width:570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;mso-next-textbox:#Text Box 2693" inset="0,0,0,0">
                <w:txbxContent>
                  <w:p w:rsidR="003F7A2E" w:rsidRPr="008A161B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067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Text Box 2692" inset="0,0,0,0">
                <w:txbxContent>
                  <w:p w:rsidR="003F7A2E" w:rsidRPr="008A161B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F42A67">
        <w:rPr>
          <w:rFonts w:ascii="Century Gothic" w:hAnsi="Century Gothic" w:cs="Century Gothic"/>
          <w:b/>
          <w:bCs/>
          <w:color w:val="191919"/>
          <w:sz w:val="16"/>
          <w:szCs w:val="16"/>
        </w:rPr>
        <w:t>Mission, History &amp; Profile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Century Gothic" w:hAnsi="Century Gothic" w:cs="Century Gothic"/>
          <w:color w:val="000000"/>
          <w:sz w:val="19"/>
          <w:szCs w:val="19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auto"/>
        <w:ind w:left="9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</w:rPr>
        <w:drawing>
          <wp:inline distT="0" distB="0" distL="0" distR="0">
            <wp:extent cx="6419850" cy="436245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33" w:after="0" w:line="1383" w:lineRule="exact"/>
        <w:ind w:left="1440" w:right="640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5"/>
          <w:position w:val="-9"/>
          <w:sz w:val="128"/>
          <w:szCs w:val="128"/>
        </w:rPr>
        <w:t>M</w:t>
      </w:r>
      <w:r>
        <w:rPr>
          <w:rFonts w:ascii="Times New Roman" w:hAnsi="Times New Roman"/>
          <w:color w:val="191919"/>
          <w:spacing w:val="-26"/>
          <w:position w:val="-9"/>
          <w:sz w:val="96"/>
          <w:szCs w:val="96"/>
        </w:rPr>
        <w:t>ISSIO</w:t>
      </w:r>
      <w:r>
        <w:rPr>
          <w:rFonts w:ascii="Times New Roman" w:hAnsi="Times New Roman"/>
          <w:color w:val="191919"/>
          <w:spacing w:val="-25"/>
          <w:position w:val="-9"/>
          <w:sz w:val="96"/>
          <w:szCs w:val="96"/>
        </w:rPr>
        <w:t>N</w:t>
      </w:r>
      <w:r>
        <w:rPr>
          <w:rFonts w:ascii="Times New Roman" w:hAnsi="Times New Roman"/>
          <w:color w:val="191919"/>
          <w:position w:val="-9"/>
          <w:sz w:val="128"/>
          <w:szCs w:val="128"/>
        </w:rPr>
        <w:t>,</w:t>
      </w:r>
      <w:r>
        <w:rPr>
          <w:rFonts w:ascii="Times New Roman" w:hAnsi="Times New Roman"/>
          <w:color w:val="191919"/>
          <w:spacing w:val="-51"/>
          <w:position w:val="-9"/>
          <w:sz w:val="128"/>
          <w:szCs w:val="128"/>
        </w:rPr>
        <w:t xml:space="preserve"> </w:t>
      </w:r>
      <w:r>
        <w:rPr>
          <w:rFonts w:ascii="Times New Roman" w:hAnsi="Times New Roman"/>
          <w:color w:val="191919"/>
          <w:spacing w:val="-25"/>
          <w:position w:val="-9"/>
          <w:sz w:val="128"/>
          <w:szCs w:val="128"/>
        </w:rPr>
        <w:t>H</w:t>
      </w:r>
      <w:r>
        <w:rPr>
          <w:rFonts w:ascii="Times New Roman" w:hAnsi="Times New Roman"/>
          <w:color w:val="191919"/>
          <w:spacing w:val="-26"/>
          <w:position w:val="-9"/>
          <w:sz w:val="96"/>
          <w:szCs w:val="96"/>
        </w:rPr>
        <w:t>IS</w:t>
      </w:r>
      <w:r>
        <w:rPr>
          <w:rFonts w:ascii="Times New Roman" w:hAnsi="Times New Roman"/>
          <w:color w:val="191919"/>
          <w:spacing w:val="-43"/>
          <w:position w:val="-9"/>
          <w:sz w:val="96"/>
          <w:szCs w:val="96"/>
        </w:rPr>
        <w:t>T</w:t>
      </w:r>
      <w:r>
        <w:rPr>
          <w:rFonts w:ascii="Times New Roman" w:hAnsi="Times New Roman"/>
          <w:color w:val="191919"/>
          <w:spacing w:val="-26"/>
          <w:position w:val="-9"/>
          <w:sz w:val="96"/>
          <w:szCs w:val="96"/>
        </w:rPr>
        <w:t>O</w:t>
      </w:r>
      <w:r>
        <w:rPr>
          <w:rFonts w:ascii="Times New Roman" w:hAnsi="Times New Roman"/>
          <w:color w:val="191919"/>
          <w:spacing w:val="-79"/>
          <w:position w:val="-9"/>
          <w:sz w:val="96"/>
          <w:szCs w:val="96"/>
        </w:rPr>
        <w:t>R</w:t>
      </w:r>
      <w:r>
        <w:rPr>
          <w:rFonts w:ascii="Times New Roman" w:hAnsi="Times New Roman"/>
          <w:color w:val="191919"/>
          <w:position w:val="-9"/>
          <w:sz w:val="96"/>
          <w:szCs w:val="96"/>
        </w:rPr>
        <w:t>Y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1169" w:lineRule="exact"/>
        <w:ind w:left="3253" w:right="2478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position w:val="4"/>
          <w:sz w:val="128"/>
          <w:szCs w:val="128"/>
        </w:rPr>
        <w:t>&amp;</w:t>
      </w:r>
      <w:r>
        <w:rPr>
          <w:rFonts w:ascii="Times New Roman" w:hAnsi="Times New Roman"/>
          <w:color w:val="191919"/>
          <w:spacing w:val="-51"/>
          <w:position w:val="4"/>
          <w:sz w:val="128"/>
          <w:szCs w:val="128"/>
        </w:rPr>
        <w:t xml:space="preserve"> </w:t>
      </w:r>
      <w:r>
        <w:rPr>
          <w:rFonts w:ascii="Times New Roman" w:hAnsi="Times New Roman"/>
          <w:color w:val="191919"/>
          <w:spacing w:val="-26"/>
          <w:position w:val="4"/>
          <w:sz w:val="128"/>
          <w:szCs w:val="128"/>
        </w:rPr>
        <w:t>P</w:t>
      </w:r>
      <w:r>
        <w:rPr>
          <w:rFonts w:ascii="Times New Roman" w:hAnsi="Times New Roman"/>
          <w:color w:val="191919"/>
          <w:spacing w:val="-26"/>
          <w:position w:val="4"/>
          <w:sz w:val="96"/>
          <w:szCs w:val="96"/>
        </w:rPr>
        <w:t>ROFILE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13001E" w:rsidP="00F42A67">
      <w:pPr>
        <w:widowControl w:val="0"/>
        <w:autoSpaceDE w:val="0"/>
        <w:autoSpaceDN w:val="0"/>
        <w:adjustRightInd w:val="0"/>
        <w:spacing w:before="1" w:after="0" w:line="240" w:lineRule="auto"/>
        <w:ind w:left="920"/>
        <w:rPr>
          <w:rFonts w:ascii="Times New Roman" w:hAnsi="Times New Roman"/>
          <w:color w:val="000000"/>
          <w:sz w:val="27"/>
          <w:szCs w:val="27"/>
        </w:rPr>
      </w:pPr>
      <w:r w:rsidRPr="0013001E">
        <w:rPr>
          <w:noProof/>
        </w:rPr>
        <w:pict>
          <v:polyline id="Freeform 156" o:spid="_x0000_s1026" style="position:absolute;left:0;text-align:lef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in,24.1pt,8in,24.1pt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" o:allowincell="f" filled="f" strokecolor="#191919" strokeweight=".04408mm">
            <v:path arrowok="t" o:connecttype="custom" o:connectlocs="0,0;6400800,0" o:connectangles="0,0"/>
            <w10:wrap anchorx="page"/>
          </v:polyline>
        </w:pict>
      </w:r>
      <w:r w:rsidR="00F42A67">
        <w:rPr>
          <w:rFonts w:ascii="Times New Roman" w:hAnsi="Times New Roman"/>
          <w:b/>
          <w:bCs/>
          <w:color w:val="191919"/>
          <w:sz w:val="36"/>
          <w:szCs w:val="36"/>
        </w:rPr>
        <w:t>C</w:t>
      </w:r>
      <w:r w:rsidR="00F42A67">
        <w:rPr>
          <w:rFonts w:ascii="Times New Roman" w:hAnsi="Times New Roman"/>
          <w:b/>
          <w:bCs/>
          <w:color w:val="191919"/>
          <w:sz w:val="27"/>
          <w:szCs w:val="27"/>
        </w:rPr>
        <w:t>ONTENTS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F42A67">
          <w:pgSz w:w="12240" w:h="15840"/>
          <w:pgMar w:top="420" w:right="600" w:bottom="280" w:left="520" w:header="720" w:footer="720" w:gutter="0"/>
          <w:cols w:space="720"/>
          <w:noEndnote/>
        </w:sect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before="31" w:after="0" w:line="240" w:lineRule="auto"/>
        <w:ind w:left="9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lastRenderedPageBreak/>
        <w:t xml:space="preserve">Mission Statement </w:t>
      </w:r>
      <w:r>
        <w:rPr>
          <w:rFonts w:ascii="Times New Roman" w:hAnsi="Times New Roman"/>
          <w:color w:val="191919"/>
          <w:spacing w:val="38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.9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240" w:lineRule="auto"/>
        <w:ind w:left="9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History </w:t>
      </w:r>
      <w:r>
        <w:rPr>
          <w:rFonts w:ascii="Times New Roman" w:hAnsi="Times New Roman"/>
          <w:color w:val="191919"/>
          <w:spacing w:val="3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.10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240" w:lineRule="auto"/>
        <w:ind w:left="9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Profile </w:t>
      </w:r>
      <w:r>
        <w:rPr>
          <w:rFonts w:ascii="Times New Roman" w:hAnsi="Times New Roman"/>
          <w:color w:val="191919"/>
          <w:spacing w:val="1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1</w:t>
      </w:r>
      <w:r>
        <w:rPr>
          <w:rFonts w:ascii="Times New Roman" w:hAnsi="Times New Roman"/>
          <w:color w:val="191919"/>
          <w:sz w:val="17"/>
          <w:szCs w:val="17"/>
        </w:rPr>
        <w:t>1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240" w:lineRule="auto"/>
        <w:ind w:left="9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Accreditation</w:t>
      </w:r>
      <w:r>
        <w:rPr>
          <w:rFonts w:ascii="Times New Roman" w:hAnsi="Times New Roman"/>
          <w:color w:val="191919"/>
          <w:spacing w:val="7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1</w:t>
      </w:r>
      <w:r>
        <w:rPr>
          <w:rFonts w:ascii="Times New Roman" w:hAnsi="Times New Roman"/>
          <w:color w:val="191919"/>
          <w:sz w:val="17"/>
          <w:szCs w:val="17"/>
        </w:rPr>
        <w:t>1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240" w:lineRule="auto"/>
        <w:ind w:left="920" w:right="-46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Unde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>r</w:t>
      </w:r>
      <w:r>
        <w:rPr>
          <w:rFonts w:ascii="Times New Roman" w:hAnsi="Times New Roman"/>
          <w:color w:val="191919"/>
          <w:sz w:val="17"/>
          <w:szCs w:val="17"/>
        </w:rPr>
        <w:t xml:space="preserve">graduate and Graduate Studies </w:t>
      </w:r>
      <w:r>
        <w:rPr>
          <w:rFonts w:ascii="Times New Roman" w:hAnsi="Times New Roman"/>
          <w:color w:val="191919"/>
          <w:spacing w:val="1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1</w:t>
      </w:r>
      <w:r>
        <w:rPr>
          <w:rFonts w:ascii="Times New Roman" w:hAnsi="Times New Roman"/>
          <w:color w:val="191919"/>
          <w:sz w:val="17"/>
          <w:szCs w:val="17"/>
        </w:rPr>
        <w:t>1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240" w:lineRule="auto"/>
        <w:ind w:left="92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The James Pende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>r</w:t>
      </w:r>
      <w:r>
        <w:rPr>
          <w:rFonts w:ascii="Times New Roman" w:hAnsi="Times New Roman"/>
          <w:color w:val="191919"/>
          <w:sz w:val="17"/>
          <w:szCs w:val="17"/>
        </w:rPr>
        <w:t>grast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240" w:lineRule="auto"/>
        <w:ind w:left="9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Memorial Library </w:t>
      </w:r>
      <w:r>
        <w:rPr>
          <w:rFonts w:ascii="Times New Roman" w:hAnsi="Times New Roman"/>
          <w:color w:val="191919"/>
          <w:spacing w:val="7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1</w:t>
      </w:r>
      <w:r>
        <w:rPr>
          <w:rFonts w:ascii="Times New Roman" w:hAnsi="Times New Roman"/>
          <w:color w:val="191919"/>
          <w:sz w:val="17"/>
          <w:szCs w:val="17"/>
        </w:rPr>
        <w:t>1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000000"/>
          <w:sz w:val="17"/>
          <w:szCs w:val="17"/>
        </w:rPr>
        <w:br w:type="column"/>
      </w:r>
      <w:r>
        <w:rPr>
          <w:rFonts w:ascii="Times New Roman" w:hAnsi="Times New Roman"/>
          <w:color w:val="191919"/>
          <w:sz w:val="17"/>
          <w:szCs w:val="17"/>
        </w:rPr>
        <w:lastRenderedPageBreak/>
        <w:t>The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Albany State University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Alumni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Association</w:t>
      </w:r>
      <w:r>
        <w:rPr>
          <w:rFonts w:ascii="Times New Roman" w:hAnsi="Times New Roman"/>
          <w:color w:val="191919"/>
          <w:spacing w:val="1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1</w:t>
      </w:r>
      <w:r>
        <w:rPr>
          <w:rFonts w:ascii="Times New Roman" w:hAnsi="Times New Roman"/>
          <w:color w:val="191919"/>
          <w:sz w:val="17"/>
          <w:szCs w:val="17"/>
        </w:rPr>
        <w:t>1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Academic Calendar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.12-19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Orientation Schedule </w:t>
      </w:r>
      <w:r>
        <w:rPr>
          <w:rFonts w:ascii="Times New Roman" w:hAnsi="Times New Roman"/>
          <w:color w:val="191919"/>
          <w:spacing w:val="38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.19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  <w:sectPr w:rsidR="00F42A67">
          <w:type w:val="continuous"/>
          <w:pgSz w:w="12240" w:h="15840"/>
          <w:pgMar w:top="1480" w:right="600" w:bottom="280" w:left="520" w:header="720" w:footer="720" w:gutter="0"/>
          <w:cols w:num="2" w:space="720" w:equalWidth="0">
            <w:col w:w="4481" w:space="1599"/>
            <w:col w:w="5040"/>
          </w:cols>
          <w:noEndnote/>
        </w:sectPr>
      </w:pPr>
    </w:p>
    <w:p w:rsidR="00F42A67" w:rsidRDefault="0013001E" w:rsidP="00F42A67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/>
          <w:color w:val="000000"/>
          <w:sz w:val="18"/>
          <w:szCs w:val="18"/>
        </w:rPr>
      </w:pPr>
      <w:r w:rsidRPr="0013001E">
        <w:rPr>
          <w:noProof/>
        </w:rPr>
        <w:lastRenderedPageBreak/>
        <w:pict>
          <v:shape id="Text Box 157" o:spid="_x0000_s1027" type="#_x0000_t202" style="position:absolute;margin-left:21pt;margin-top:49.1pt;width:12pt;height:63.8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" o:allowincell="f" filled="f" stroked="f">
            <v:textbox style="layout-flow:vertical;mso-layout-flow-alt:bottom-to-top" inset="0,0,0,0">
              <w:txbxContent>
                <w:p w:rsidR="00F42A67" w:rsidRDefault="00F42A67" w:rsidP="00F42A6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tabs>
          <w:tab w:val="left" w:pos="4020"/>
        </w:tabs>
        <w:autoSpaceDE w:val="0"/>
        <w:autoSpaceDN w:val="0"/>
        <w:adjustRightInd w:val="0"/>
        <w:spacing w:after="0" w:line="450" w:lineRule="exact"/>
        <w:ind w:left="108"/>
        <w:rPr>
          <w:rFonts w:ascii="Times New Roman" w:hAnsi="Times New Roman"/>
          <w:color w:val="000000"/>
          <w:sz w:val="15"/>
          <w:szCs w:val="15"/>
        </w:rPr>
      </w:pP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8</w:t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>
        <w:rPr>
          <w:rFonts w:ascii="Times New Roman" w:hAnsi="Times New Roman"/>
          <w:b/>
          <w:bCs/>
          <w:color w:val="191919"/>
          <w:position w:val="-5"/>
          <w:sz w:val="20"/>
          <w:szCs w:val="20"/>
        </w:rPr>
        <w:t>2008-2012 U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NDERGRADU</w:t>
      </w:r>
      <w:r>
        <w:rPr>
          <w:rFonts w:ascii="Times New Roman" w:hAnsi="Times New Roman"/>
          <w:b/>
          <w:bCs/>
          <w:color w:val="191919"/>
          <w:spacing w:val="-11"/>
          <w:position w:val="-5"/>
          <w:sz w:val="15"/>
          <w:szCs w:val="15"/>
        </w:rPr>
        <w:t>A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TE</w:t>
      </w:r>
      <w:r>
        <w:rPr>
          <w:rFonts w:ascii="Times New Roman" w:hAnsi="Times New Roman"/>
          <w:b/>
          <w:bCs/>
          <w:color w:val="191919"/>
          <w:spacing w:val="13"/>
          <w:position w:val="-5"/>
          <w:sz w:val="15"/>
          <w:szCs w:val="15"/>
        </w:rPr>
        <w:t xml:space="preserve"> </w:t>
      </w:r>
      <w:r>
        <w:rPr>
          <w:rFonts w:ascii="Times New Roman" w:hAnsi="Times New Roman"/>
          <w:b/>
          <w:bCs/>
          <w:color w:val="191919"/>
          <w:position w:val="-5"/>
          <w:sz w:val="20"/>
          <w:szCs w:val="20"/>
        </w:rPr>
        <w:t>C</w:t>
      </w:r>
      <w:r>
        <w:rPr>
          <w:rFonts w:ascii="Times New Roman" w:hAnsi="Times New Roman"/>
          <w:b/>
          <w:bCs/>
          <w:color w:val="191919"/>
          <w:spacing w:val="-11"/>
          <w:position w:val="-5"/>
          <w:sz w:val="15"/>
          <w:szCs w:val="15"/>
        </w:rPr>
        <w:t>AT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ALOG</w:t>
      </w:r>
    </w:p>
    <w:p w:rsidR="00F42A67" w:rsidRDefault="00F42A67" w:rsidP="00F42A67">
      <w:pPr>
        <w:widowControl w:val="0"/>
        <w:tabs>
          <w:tab w:val="left" w:pos="4020"/>
        </w:tabs>
        <w:autoSpaceDE w:val="0"/>
        <w:autoSpaceDN w:val="0"/>
        <w:adjustRightInd w:val="0"/>
        <w:spacing w:after="0" w:line="450" w:lineRule="exact"/>
        <w:ind w:left="108"/>
        <w:rPr>
          <w:rFonts w:ascii="Times New Roman" w:hAnsi="Times New Roman"/>
          <w:color w:val="000000"/>
          <w:sz w:val="15"/>
          <w:szCs w:val="15"/>
        </w:rPr>
        <w:sectPr w:rsidR="00F42A67">
          <w:type w:val="continuous"/>
          <w:pgSz w:w="12240" w:h="15840"/>
          <w:pgMar w:top="1480" w:right="600" w:bottom="280" w:left="520" w:header="720" w:footer="720" w:gutter="0"/>
          <w:cols w:space="720" w:equalWidth="0">
            <w:col w:w="11120"/>
          </w:cols>
          <w:noEndnote/>
        </w:sect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auto"/>
        <w:ind w:left="2276" w:right="-128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z w:val="72"/>
          <w:szCs w:val="72"/>
        </w:rPr>
        <w:t>M</w:t>
      </w:r>
      <w:r>
        <w:rPr>
          <w:rFonts w:ascii="Times New Roman" w:hAnsi="Times New Roman"/>
          <w:color w:val="191919"/>
          <w:sz w:val="54"/>
          <w:szCs w:val="54"/>
        </w:rPr>
        <w:t>ISSION</w:t>
      </w:r>
      <w:r>
        <w:rPr>
          <w:rFonts w:ascii="Times New Roman" w:hAnsi="Times New Roman"/>
          <w:color w:val="191919"/>
          <w:spacing w:val="45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z w:val="72"/>
          <w:szCs w:val="72"/>
        </w:rPr>
        <w:t>S</w:t>
      </w:r>
      <w:r>
        <w:rPr>
          <w:rFonts w:ascii="Times New Roman" w:hAnsi="Times New Roman"/>
          <w:color w:val="191919"/>
          <w:spacing w:val="-43"/>
          <w:sz w:val="54"/>
          <w:szCs w:val="54"/>
        </w:rPr>
        <w:t>T</w:t>
      </w:r>
      <w:r>
        <w:rPr>
          <w:rFonts w:ascii="Times New Roman" w:hAnsi="Times New Roman"/>
          <w:color w:val="191919"/>
          <w:spacing w:val="-60"/>
          <w:sz w:val="54"/>
          <w:szCs w:val="54"/>
        </w:rPr>
        <w:t>A</w:t>
      </w:r>
      <w:r>
        <w:rPr>
          <w:rFonts w:ascii="Times New Roman" w:hAnsi="Times New Roman"/>
          <w:color w:val="191919"/>
          <w:sz w:val="54"/>
          <w:szCs w:val="54"/>
        </w:rPr>
        <w:t>TEMENT</w:t>
      </w:r>
    </w:p>
    <w:p w:rsidR="00F42A67" w:rsidRDefault="0013001E" w:rsidP="00F42A67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 w:rsidRPr="0013001E">
        <w:rPr>
          <w:rFonts w:ascii="Times New Roman" w:hAnsi="Times New Roman"/>
          <w:noProof/>
          <w:color w:val="000000"/>
          <w:sz w:val="54"/>
          <w:szCs w:val="54"/>
          <w:lang w:eastAsia="zh-CN"/>
        </w:rPr>
        <w:pict>
          <v:group id="_x0000_s1176" style="position:absolute;margin-left:427.25pt;margin-top:-95.3pt;width:156.05pt;height:795.85pt;z-index:-251611136" coordorigin="9121,-62" coordsize="3121,15917">
            <v:group id="Group 2735" o:spid="_x0000_s1177" style="position:absolute;left:9121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178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179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180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181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182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183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184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185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18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18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188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18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19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191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19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19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194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19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19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197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19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19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200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201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202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203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204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Text Box 2594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205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Text Box 2593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206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Text Box 2592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207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Text Box 2591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208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Text Box 2590" inset="0,0,0,0">
                <w:txbxContent>
                  <w:p w:rsidR="0031134B" w:rsidRPr="008A161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209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;mso-next-textbox:#Text Box 2588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210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Text Box 2587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211" type="#_x0000_t202" style="position:absolute;left:11383;top:2499;width:530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Text Box 2589" inset="0,0,0,0">
                <w:txbxContent>
                  <w:p w:rsidR="0031134B" w:rsidRPr="008A161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="00F42A67">
        <w:rPr>
          <w:rFonts w:ascii="Times New Roman" w:hAnsi="Times New Roman"/>
          <w:color w:val="000000"/>
          <w:sz w:val="54"/>
          <w:szCs w:val="54"/>
        </w:rPr>
        <w:br w:type="column"/>
      </w:r>
      <w:r w:rsidR="00F42A67"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Mission, History &amp; Profile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F42A67">
          <w:pgSz w:w="12240" w:h="15840"/>
          <w:pgMar w:top="420" w:right="520" w:bottom="280" w:left="600" w:header="720" w:footer="720" w:gutter="0"/>
          <w:cols w:num="2" w:space="720" w:equalWidth="0">
            <w:col w:w="8044" w:space="753"/>
            <w:col w:w="2323"/>
          </w:cols>
          <w:noEndnote/>
        </w:sectPr>
      </w:pPr>
    </w:p>
    <w:p w:rsidR="00F42A67" w:rsidRDefault="0013001E" w:rsidP="00F42A67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  <w:r w:rsidRPr="0013001E">
        <w:rPr>
          <w:noProof/>
        </w:rPr>
        <w:lastRenderedPageBreak/>
        <w:pict>
          <v:shape id="Text Box 196" o:spid="_x0000_s1028" type="#_x0000_t202" style="position:absolute;margin-left:579.3pt;margin-top:49.1pt;width:12pt;height:63.8pt;z-index:-2516408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" o:allowincell="f" filled="f" stroked="f">
            <v:textbox style="layout-flow:vertical" inset="0,0,0,0">
              <w:txbxContent>
                <w:p w:rsidR="00F42A67" w:rsidRDefault="00F42A67" w:rsidP="00F42A6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20" w:right="884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Albany State Universit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 an historically black institution in Southwest Geo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gia, has been a catalyst for change in the region from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its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inception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Bible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Manual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>T</w:t>
      </w:r>
      <w:r>
        <w:rPr>
          <w:rFonts w:ascii="Times New Roman" w:hAnsi="Times New Roman"/>
          <w:color w:val="191919"/>
          <w:sz w:val="20"/>
          <w:szCs w:val="20"/>
        </w:rPr>
        <w:t>raining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Institute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its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designation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Founded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1903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ed- ucate African American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youths,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University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proudly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continues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fulfill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its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historic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mission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while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also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serving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educa- tional needs of an increasingly diverse student population.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20" w:right="885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progressive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institution,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State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University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seeks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foster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growth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development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region,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state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nation through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teaching,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research,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creative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expression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public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service.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Through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its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collaborative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f</w:t>
      </w:r>
      <w:r>
        <w:rPr>
          <w:rFonts w:ascii="Times New Roman" w:hAnsi="Times New Roman"/>
          <w:color w:val="191919"/>
          <w:sz w:val="20"/>
          <w:szCs w:val="20"/>
        </w:rPr>
        <w:t>forts,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University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responds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 the needs of all its constituents and 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f</w:t>
      </w:r>
      <w:r>
        <w:rPr>
          <w:rFonts w:ascii="Times New Roman" w:hAnsi="Times New Roman"/>
          <w:color w:val="191919"/>
          <w:sz w:val="20"/>
          <w:szCs w:val="20"/>
        </w:rPr>
        <w:t>fers educational programs and service to improve the quality of life in Southwest Geo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- gia.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20" w:right="884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The primary mission of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 State University is to educate students to become outstanding contributors to societ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 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f</w:t>
      </w:r>
      <w:r>
        <w:rPr>
          <w:rFonts w:ascii="Times New Roman" w:hAnsi="Times New Roman"/>
          <w:color w:val="191919"/>
          <w:sz w:val="20"/>
          <w:szCs w:val="20"/>
        </w:rPr>
        <w:t>fering Bachelo</w:t>
      </w:r>
      <w:r>
        <w:rPr>
          <w:rFonts w:ascii="Times New Roman" w:hAnsi="Times New Roman"/>
          <w:color w:val="191919"/>
          <w:spacing w:val="8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’</w:t>
      </w:r>
      <w:r>
        <w:rPr>
          <w:rFonts w:ascii="Times New Roman" w:hAnsi="Times New Roman"/>
          <w:color w:val="191919"/>
          <w:sz w:val="20"/>
          <w:szCs w:val="20"/>
        </w:rPr>
        <w:t>s, Maste</w:t>
      </w:r>
      <w:r>
        <w:rPr>
          <w:rFonts w:ascii="Times New Roman" w:hAnsi="Times New Roman"/>
          <w:color w:val="191919"/>
          <w:spacing w:val="7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’</w:t>
      </w:r>
      <w:r>
        <w:rPr>
          <w:rFonts w:ascii="Times New Roman" w:hAnsi="Times New Roman"/>
          <w:color w:val="191919"/>
          <w:sz w:val="20"/>
          <w:szCs w:val="20"/>
        </w:rPr>
        <w:t>s and Education Specialist degrees and a variety of non-degree educational programs, the University em- phasizes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liberal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arts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foundation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for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all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learning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by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exposing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students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humanities,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fine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arts,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social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sciences and the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sciences.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Global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learning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is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fostered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through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broad-based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curriculum,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diverse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University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activities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expanding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use of technolog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20" w:right="884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1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leader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teacher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education,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nursing,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criminal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justice,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business,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public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administration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sciences,</w:t>
      </w:r>
      <w:r>
        <w:rPr>
          <w:rFonts w:ascii="Times New Roman" w:hAnsi="Times New Roman"/>
          <w:color w:val="191919"/>
          <w:spacing w:val="-1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State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provi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d</w:t>
      </w:r>
      <w:r>
        <w:rPr>
          <w:rFonts w:ascii="Times New Roman" w:hAnsi="Times New Roman"/>
          <w:color w:val="191919"/>
          <w:sz w:val="20"/>
          <w:szCs w:val="20"/>
        </w:rPr>
        <w:t>es a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comprehensive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educational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experience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with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quality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instruction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hallmark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all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its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academic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programs.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University embraces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concept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“students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first”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core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institutional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value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is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committed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“education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on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personal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level.”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 University advocates the total development of students, especially the under served, and provides a wholesome academic en- vironment in which students can stud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 learn and develop through their interaction with fellow students, facult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 sta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f</w:t>
      </w:r>
      <w:r>
        <w:rPr>
          <w:rFonts w:ascii="Times New Roman" w:hAnsi="Times New Roman"/>
          <w:color w:val="191919"/>
          <w:sz w:val="20"/>
          <w:szCs w:val="20"/>
        </w:rPr>
        <w:t xml:space="preserve">f, admin-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istrators</w:t>
      </w:r>
      <w:r>
        <w:rPr>
          <w:rFonts w:ascii="Times New Roman" w:hAnsi="Times New Roman"/>
          <w:color w:val="191919"/>
          <w:sz w:val="20"/>
          <w:szCs w:val="20"/>
        </w:rPr>
        <w:t xml:space="preserve">,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visitin</w:t>
      </w:r>
      <w:r>
        <w:rPr>
          <w:rFonts w:ascii="Times New Roman" w:hAnsi="Times New Roman"/>
          <w:color w:val="191919"/>
          <w:sz w:val="20"/>
          <w:szCs w:val="20"/>
        </w:rPr>
        <w:t xml:space="preserve">g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scholar</w:t>
      </w:r>
      <w:r>
        <w:rPr>
          <w:rFonts w:ascii="Times New Roman" w:hAnsi="Times New Roman"/>
          <w:color w:val="191919"/>
          <w:sz w:val="20"/>
          <w:szCs w:val="20"/>
        </w:rPr>
        <w:t xml:space="preserve">s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an</w:t>
      </w:r>
      <w:r>
        <w:rPr>
          <w:rFonts w:ascii="Times New Roman" w:hAnsi="Times New Roman"/>
          <w:color w:val="191919"/>
          <w:sz w:val="20"/>
          <w:szCs w:val="20"/>
        </w:rPr>
        <w:t xml:space="preserve">d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communit</w:t>
      </w:r>
      <w:r>
        <w:rPr>
          <w:rFonts w:ascii="Times New Roman" w:hAnsi="Times New Roman"/>
          <w:color w:val="191919"/>
          <w:sz w:val="20"/>
          <w:szCs w:val="20"/>
        </w:rPr>
        <w:t xml:space="preserve">y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leaders</w:t>
      </w:r>
      <w:r>
        <w:rPr>
          <w:rFonts w:ascii="Times New Roman" w:hAnsi="Times New Roman"/>
          <w:color w:val="191919"/>
          <w:sz w:val="20"/>
          <w:szCs w:val="20"/>
        </w:rPr>
        <w:t xml:space="preserve">. 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Consisten</w:t>
      </w:r>
      <w:r>
        <w:rPr>
          <w:rFonts w:ascii="Times New Roman" w:hAnsi="Times New Roman"/>
          <w:color w:val="191919"/>
          <w:sz w:val="20"/>
          <w:szCs w:val="20"/>
        </w:rPr>
        <w:t xml:space="preserve">t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wit</w:t>
      </w:r>
      <w:r>
        <w:rPr>
          <w:rFonts w:ascii="Times New Roman" w:hAnsi="Times New Roman"/>
          <w:color w:val="191919"/>
          <w:sz w:val="20"/>
          <w:szCs w:val="20"/>
        </w:rPr>
        <w:t xml:space="preserve">h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 xml:space="preserve">e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cor</w:t>
      </w:r>
      <w:r>
        <w:rPr>
          <w:rFonts w:ascii="Times New Roman" w:hAnsi="Times New Roman"/>
          <w:color w:val="191919"/>
          <w:sz w:val="20"/>
          <w:szCs w:val="20"/>
        </w:rPr>
        <w:t xml:space="preserve">e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missio</w:t>
      </w:r>
      <w:r>
        <w:rPr>
          <w:rFonts w:ascii="Times New Roman" w:hAnsi="Times New Roman"/>
          <w:color w:val="191919"/>
          <w:sz w:val="20"/>
          <w:szCs w:val="20"/>
        </w:rPr>
        <w:t xml:space="preserve">n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o</w:t>
      </w:r>
      <w:r>
        <w:rPr>
          <w:rFonts w:ascii="Times New Roman" w:hAnsi="Times New Roman"/>
          <w:color w:val="191919"/>
          <w:sz w:val="20"/>
          <w:szCs w:val="20"/>
        </w:rPr>
        <w:t xml:space="preserve">f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 xml:space="preserve">e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Universit</w:t>
      </w:r>
      <w:r>
        <w:rPr>
          <w:rFonts w:ascii="Times New Roman" w:hAnsi="Times New Roman"/>
          <w:color w:val="191919"/>
          <w:sz w:val="20"/>
          <w:szCs w:val="20"/>
        </w:rPr>
        <w:t xml:space="preserve">y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Syste</w:t>
      </w:r>
      <w:r>
        <w:rPr>
          <w:rFonts w:ascii="Times New Roman" w:hAnsi="Times New Roman"/>
          <w:color w:val="191919"/>
          <w:sz w:val="20"/>
          <w:szCs w:val="20"/>
        </w:rPr>
        <w:t xml:space="preserve">m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o</w:t>
      </w:r>
      <w:r>
        <w:rPr>
          <w:rFonts w:ascii="Times New Roman" w:hAnsi="Times New Roman"/>
          <w:color w:val="191919"/>
          <w:sz w:val="20"/>
          <w:szCs w:val="20"/>
        </w:rPr>
        <w:t xml:space="preserve">f 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>Geo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gia, </w:t>
      </w:r>
      <w:r>
        <w:rPr>
          <w:rFonts w:ascii="Times New Roman" w:hAnsi="Times New Roman"/>
          <w:color w:val="191919"/>
          <w:sz w:val="20"/>
          <w:szCs w:val="20"/>
        </w:rPr>
        <w:t>Albany State University exhibits the following characteristics: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480" w:right="918" w:hanging="18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 xml:space="preserve">• </w:t>
      </w:r>
      <w:r>
        <w:rPr>
          <w:rFonts w:ascii="Times New Roman" w:hAnsi="Times New Roman"/>
          <w:color w:val="191919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supportive campus climate, necessary services, and leadership and development opportunities, all to educate the whole person and meet the needs of students, faculty and sta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f</w:t>
      </w:r>
      <w:r>
        <w:rPr>
          <w:rFonts w:ascii="Times New Roman" w:hAnsi="Times New Roman"/>
          <w:color w:val="191919"/>
          <w:sz w:val="20"/>
          <w:szCs w:val="20"/>
        </w:rPr>
        <w:t>f;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480" w:right="885" w:hanging="18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 xml:space="preserve">• </w:t>
      </w:r>
      <w:r>
        <w:rPr>
          <w:rFonts w:ascii="Times New Roman" w:hAnsi="Times New Roman"/>
          <w:color w:val="191919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Cultural,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ethnic,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racial,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gender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diversity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facult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f</w:t>
      </w:r>
      <w:r>
        <w:rPr>
          <w:rFonts w:ascii="Times New Roman" w:hAnsi="Times New Roman"/>
          <w:color w:val="191919"/>
          <w:sz w:val="20"/>
          <w:szCs w:val="20"/>
        </w:rPr>
        <w:t>f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student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bod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supported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by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practices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programs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a</w:t>
      </w:r>
      <w:r>
        <w:rPr>
          <w:rFonts w:ascii="Times New Roman" w:hAnsi="Times New Roman"/>
          <w:color w:val="191919"/>
          <w:sz w:val="20"/>
          <w:szCs w:val="20"/>
        </w:rPr>
        <w:t>t embody the ideals of an open, democratic and global society;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480" w:right="1123" w:hanging="18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 xml:space="preserve">• </w:t>
      </w:r>
      <w:r>
        <w:rPr>
          <w:rFonts w:ascii="Times New Roman" w:hAnsi="Times New Roman"/>
          <w:color w:val="191919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4"/>
          <w:sz w:val="20"/>
          <w:szCs w:val="20"/>
        </w:rPr>
        <w:t>T</w:t>
      </w:r>
      <w:r>
        <w:rPr>
          <w:rFonts w:ascii="Times New Roman" w:hAnsi="Times New Roman"/>
          <w:color w:val="191919"/>
          <w:sz w:val="20"/>
          <w:szCs w:val="20"/>
        </w:rPr>
        <w:t>echnology to advance educational purposes, including instructional technolog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 student support services and distance education;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480" w:right="1126" w:hanging="18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 xml:space="preserve">• </w:t>
      </w:r>
      <w:r>
        <w:rPr>
          <w:rFonts w:ascii="Times New Roman" w:hAnsi="Times New Roman"/>
          <w:color w:val="191919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Collaborative relationships with other system Institutions, state agencies, local schools and technical institutes, and business and industr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 sharing physical, human, information, and other resources to expand and enhance programs and services to the citizens of Geo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gia.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auto"/>
        <w:ind w:left="120" w:right="316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pacing w:val="-8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ith other state universities in the University System of Geo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gia,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 State University shares: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480" w:right="888" w:hanging="18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 xml:space="preserve">• </w:t>
      </w:r>
      <w:r>
        <w:rPr>
          <w:rFonts w:ascii="Times New Roman" w:hAnsi="Times New Roman"/>
          <w:color w:val="191919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 xml:space="preserve">commitment to excellence and responsiveness within a scope of influence defined by the needs of an area of the state,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an</w:t>
      </w:r>
      <w:r>
        <w:rPr>
          <w:rFonts w:ascii="Times New Roman" w:hAnsi="Times New Roman"/>
          <w:color w:val="191919"/>
          <w:sz w:val="20"/>
          <w:szCs w:val="20"/>
        </w:rPr>
        <w:t>d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b</w:t>
      </w:r>
      <w:r>
        <w:rPr>
          <w:rFonts w:ascii="Times New Roman" w:hAnsi="Times New Roman"/>
          <w:color w:val="191919"/>
          <w:sz w:val="20"/>
          <w:szCs w:val="20"/>
        </w:rPr>
        <w:t>y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particularl</w:t>
      </w:r>
      <w:r>
        <w:rPr>
          <w:rFonts w:ascii="Times New Roman" w:hAnsi="Times New Roman"/>
          <w:color w:val="191919"/>
          <w:sz w:val="20"/>
          <w:szCs w:val="20"/>
        </w:rPr>
        <w:t>y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outstandin</w:t>
      </w:r>
      <w:r>
        <w:rPr>
          <w:rFonts w:ascii="Times New Roman" w:hAnsi="Times New Roman"/>
          <w:color w:val="191919"/>
          <w:sz w:val="20"/>
          <w:szCs w:val="20"/>
        </w:rPr>
        <w:t>g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program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o</w:t>
      </w:r>
      <w:r>
        <w:rPr>
          <w:rFonts w:ascii="Times New Roman" w:hAnsi="Times New Roman"/>
          <w:color w:val="191919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distinctiv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characteristic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tha</w:t>
      </w:r>
      <w:r>
        <w:rPr>
          <w:rFonts w:ascii="Times New Roman" w:hAnsi="Times New Roman"/>
          <w:color w:val="191919"/>
          <w:sz w:val="20"/>
          <w:szCs w:val="20"/>
        </w:rPr>
        <w:t>t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hav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magne</w:t>
      </w:r>
      <w:r>
        <w:rPr>
          <w:rFonts w:ascii="Times New Roman" w:hAnsi="Times New Roman"/>
          <w:color w:val="191919"/>
          <w:sz w:val="20"/>
          <w:szCs w:val="20"/>
        </w:rPr>
        <w:t>t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>f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fec</w:t>
      </w:r>
      <w:r>
        <w:rPr>
          <w:rFonts w:ascii="Times New Roman" w:hAnsi="Times New Roman"/>
          <w:color w:val="191919"/>
          <w:sz w:val="20"/>
          <w:szCs w:val="20"/>
        </w:rPr>
        <w:t>t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throughou</w:t>
      </w:r>
      <w:r>
        <w:rPr>
          <w:rFonts w:ascii="Times New Roman" w:hAnsi="Times New Roman"/>
          <w:color w:val="191919"/>
          <w:sz w:val="20"/>
          <w:szCs w:val="20"/>
        </w:rPr>
        <w:t>t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regio</w:t>
      </w:r>
      <w:r>
        <w:rPr>
          <w:rFonts w:ascii="Times New Roman" w:hAnsi="Times New Roman"/>
          <w:color w:val="191919"/>
          <w:sz w:val="20"/>
          <w:szCs w:val="20"/>
        </w:rPr>
        <w:t>n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o</w:t>
      </w:r>
      <w:r>
        <w:rPr>
          <w:rFonts w:ascii="Times New Roman" w:hAnsi="Times New Roman"/>
          <w:color w:val="191919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sta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>t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e;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480" w:right="1328" w:hanging="18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 xml:space="preserve">• </w:t>
      </w:r>
      <w:r>
        <w:rPr>
          <w:rFonts w:ascii="Times New Roman" w:hAnsi="Times New Roman"/>
          <w:color w:val="191919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commitment to a teaching/learning environment, both inside and outside the classroom, that sustains instructional excellence, serves a diverse and college-prepared student bod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 promotes high levels of student achievement, 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f</w:t>
      </w:r>
      <w:r>
        <w:rPr>
          <w:rFonts w:ascii="Times New Roman" w:hAnsi="Times New Roman"/>
          <w:color w:val="191919"/>
          <w:sz w:val="20"/>
          <w:szCs w:val="20"/>
        </w:rPr>
        <w:t>fers academic assistance, and provides developmental studies programs for a limited student cohort;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480" w:right="884" w:hanging="18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 xml:space="preserve">• </w:t>
      </w:r>
      <w:r>
        <w:rPr>
          <w:rFonts w:ascii="Times New Roman" w:hAnsi="Times New Roman"/>
          <w:color w:val="191919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1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high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quality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general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education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program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supporting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variety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disciplinar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interdisciplinar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professional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academic programming at the baccalaureate level, with selected Maste</w:t>
      </w:r>
      <w:r>
        <w:rPr>
          <w:rFonts w:ascii="Times New Roman" w:hAnsi="Times New Roman"/>
          <w:color w:val="191919"/>
          <w:spacing w:val="7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’</w:t>
      </w:r>
      <w:r>
        <w:rPr>
          <w:rFonts w:ascii="Times New Roman" w:hAnsi="Times New Roman"/>
          <w:color w:val="191919"/>
          <w:sz w:val="20"/>
          <w:szCs w:val="20"/>
        </w:rPr>
        <w:t>s and Education Specialist degrees, and selected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Associate degree programs based on area need and/or inte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-institutional collaborations;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tabs>
          <w:tab w:val="left" w:pos="10800"/>
        </w:tabs>
        <w:autoSpaceDE w:val="0"/>
        <w:autoSpaceDN w:val="0"/>
        <w:adjustRightInd w:val="0"/>
        <w:spacing w:after="0" w:line="450" w:lineRule="exact"/>
        <w:ind w:left="3945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191919"/>
          <w:position w:val="-5"/>
          <w:sz w:val="20"/>
          <w:szCs w:val="20"/>
        </w:rPr>
        <w:t>2008-2012 U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NDERGRADU</w:t>
      </w:r>
      <w:r>
        <w:rPr>
          <w:rFonts w:ascii="Times New Roman" w:hAnsi="Times New Roman"/>
          <w:b/>
          <w:bCs/>
          <w:color w:val="191919"/>
          <w:spacing w:val="-11"/>
          <w:position w:val="-5"/>
          <w:sz w:val="15"/>
          <w:szCs w:val="15"/>
        </w:rPr>
        <w:t>A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TE</w:t>
      </w:r>
      <w:r>
        <w:rPr>
          <w:rFonts w:ascii="Times New Roman" w:hAnsi="Times New Roman"/>
          <w:b/>
          <w:bCs/>
          <w:color w:val="191919"/>
          <w:spacing w:val="13"/>
          <w:position w:val="-5"/>
          <w:sz w:val="15"/>
          <w:szCs w:val="15"/>
        </w:rPr>
        <w:t xml:space="preserve"> </w:t>
      </w:r>
      <w:r>
        <w:rPr>
          <w:rFonts w:ascii="Times New Roman" w:hAnsi="Times New Roman"/>
          <w:b/>
          <w:bCs/>
          <w:color w:val="191919"/>
          <w:position w:val="-5"/>
          <w:sz w:val="20"/>
          <w:szCs w:val="20"/>
        </w:rPr>
        <w:t>C</w:t>
      </w:r>
      <w:r>
        <w:rPr>
          <w:rFonts w:ascii="Times New Roman" w:hAnsi="Times New Roman"/>
          <w:b/>
          <w:bCs/>
          <w:color w:val="191919"/>
          <w:spacing w:val="-11"/>
          <w:position w:val="-5"/>
          <w:sz w:val="15"/>
          <w:szCs w:val="15"/>
        </w:rPr>
        <w:t>AT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ALOG</w:t>
      </w:r>
      <w: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ab/>
      </w:r>
      <w:r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9</w:t>
      </w:r>
    </w:p>
    <w:p w:rsidR="00F42A67" w:rsidRDefault="00F42A67" w:rsidP="00F42A67">
      <w:pPr>
        <w:widowControl w:val="0"/>
        <w:tabs>
          <w:tab w:val="left" w:pos="10800"/>
        </w:tabs>
        <w:autoSpaceDE w:val="0"/>
        <w:autoSpaceDN w:val="0"/>
        <w:adjustRightInd w:val="0"/>
        <w:spacing w:after="0" w:line="450" w:lineRule="exact"/>
        <w:ind w:left="3945"/>
        <w:rPr>
          <w:rFonts w:ascii="Century Gothic" w:hAnsi="Century Gothic" w:cs="Century Gothic"/>
          <w:color w:val="000000"/>
          <w:sz w:val="36"/>
          <w:szCs w:val="36"/>
        </w:rPr>
        <w:sectPr w:rsidR="00F42A67">
          <w:type w:val="continuous"/>
          <w:pgSz w:w="12240" w:h="15840"/>
          <w:pgMar w:top="1480" w:right="520" w:bottom="280" w:left="600" w:header="720" w:footer="720" w:gutter="0"/>
          <w:cols w:space="720" w:equalWidth="0">
            <w:col w:w="11120"/>
          </w:cols>
          <w:noEndnote/>
        </w:sectPr>
      </w:pPr>
    </w:p>
    <w:p w:rsidR="00F42A67" w:rsidRDefault="00F42A67" w:rsidP="003F7A2E">
      <w:pPr>
        <w:widowControl w:val="0"/>
        <w:autoSpaceDE w:val="0"/>
        <w:autoSpaceDN w:val="0"/>
        <w:adjustRightInd w:val="0"/>
        <w:spacing w:before="57" w:after="0" w:line="195" w:lineRule="exact"/>
        <w:ind w:left="360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Mission, History &amp; Profile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26" w:after="0" w:line="250" w:lineRule="auto"/>
        <w:ind w:left="1380" w:right="353" w:hanging="18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 xml:space="preserve">• </w:t>
      </w:r>
      <w:r>
        <w:rPr>
          <w:rFonts w:ascii="Times New Roman" w:hAnsi="Times New Roman"/>
          <w:color w:val="191919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 xml:space="preserve">commitment to public service, continuing education, technical assistance, and economic development activities that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addres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needs</w:t>
      </w:r>
      <w:r>
        <w:rPr>
          <w:rFonts w:ascii="Times New Roman" w:hAnsi="Times New Roman"/>
          <w:color w:val="191919"/>
          <w:sz w:val="20"/>
          <w:szCs w:val="20"/>
        </w:rPr>
        <w:t>,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improv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qualit</w:t>
      </w:r>
      <w:r>
        <w:rPr>
          <w:rFonts w:ascii="Times New Roman" w:hAnsi="Times New Roman"/>
          <w:color w:val="191919"/>
          <w:sz w:val="20"/>
          <w:szCs w:val="20"/>
        </w:rPr>
        <w:t>y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o</w:t>
      </w:r>
      <w:r>
        <w:rPr>
          <w:rFonts w:ascii="Times New Roman" w:hAnsi="Times New Roman"/>
          <w:color w:val="191919"/>
          <w:sz w:val="20"/>
          <w:szCs w:val="20"/>
        </w:rPr>
        <w:t>f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life</w:t>
      </w:r>
      <w:r>
        <w:rPr>
          <w:rFonts w:ascii="Times New Roman" w:hAnsi="Times New Roman"/>
          <w:color w:val="191919"/>
          <w:sz w:val="20"/>
          <w:szCs w:val="20"/>
        </w:rPr>
        <w:t>,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an</w:t>
      </w:r>
      <w:r>
        <w:rPr>
          <w:rFonts w:ascii="Times New Roman" w:hAnsi="Times New Roman"/>
          <w:color w:val="191919"/>
          <w:sz w:val="20"/>
          <w:szCs w:val="20"/>
        </w:rPr>
        <w:t>d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rais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educationa</w:t>
      </w:r>
      <w:r>
        <w:rPr>
          <w:rFonts w:ascii="Times New Roman" w:hAnsi="Times New Roman"/>
          <w:color w:val="191919"/>
          <w:sz w:val="20"/>
          <w:szCs w:val="20"/>
        </w:rPr>
        <w:t>l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leve</w:t>
      </w:r>
      <w:r>
        <w:rPr>
          <w:rFonts w:ascii="Times New Roman" w:hAnsi="Times New Roman"/>
          <w:color w:val="191919"/>
          <w:sz w:val="20"/>
          <w:szCs w:val="20"/>
        </w:rPr>
        <w:t>l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withi</w:t>
      </w:r>
      <w:r>
        <w:rPr>
          <w:rFonts w:ascii="Times New Roman" w:hAnsi="Times New Roman"/>
          <w:color w:val="191919"/>
          <w:sz w:val="20"/>
          <w:szCs w:val="20"/>
        </w:rPr>
        <w:t>n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University</w:t>
      </w:r>
      <w:r>
        <w:rPr>
          <w:rFonts w:ascii="Times New Roman" w:hAnsi="Times New Roman"/>
          <w:color w:val="191919"/>
          <w:spacing w:val="-12"/>
          <w:sz w:val="20"/>
          <w:szCs w:val="20"/>
        </w:rPr>
        <w:t>’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scop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o</w:t>
      </w:r>
      <w:r>
        <w:rPr>
          <w:rFonts w:ascii="Times New Roman" w:hAnsi="Times New Roman"/>
          <w:color w:val="191919"/>
          <w:sz w:val="20"/>
          <w:szCs w:val="20"/>
        </w:rPr>
        <w:t>f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influence;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380" w:right="85" w:hanging="18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 xml:space="preserve">• </w:t>
      </w:r>
      <w:r>
        <w:rPr>
          <w:rFonts w:ascii="Times New Roman" w:hAnsi="Times New Roman"/>
          <w:color w:val="191919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commitment to scholarly and creative work to enhance instructional 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f</w:t>
      </w:r>
      <w:r>
        <w:rPr>
          <w:rFonts w:ascii="Times New Roman" w:hAnsi="Times New Roman"/>
          <w:color w:val="191919"/>
          <w:sz w:val="20"/>
          <w:szCs w:val="20"/>
        </w:rPr>
        <w:t>fectiveness and to encourage faculty scholarly pursuits,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commitment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applied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research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selected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areas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institutional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strength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area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need.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While</w:t>
      </w:r>
      <w:r>
        <w:rPr>
          <w:rFonts w:ascii="Times New Roman" w:hAnsi="Times New Roman"/>
          <w:color w:val="191919"/>
          <w:spacing w:val="-1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State University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shares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much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common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with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other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state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universities,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it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is</w:t>
      </w:r>
      <w:r>
        <w:rPr>
          <w:rFonts w:ascii="Times New Roman" w:hAnsi="Times New Roman"/>
          <w:color w:val="191919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dedicate</w:t>
      </w:r>
      <w:r>
        <w:rPr>
          <w:rFonts w:ascii="Times New Roman" w:hAnsi="Times New Roman"/>
          <w:color w:val="191919"/>
          <w:sz w:val="20"/>
          <w:szCs w:val="20"/>
        </w:rPr>
        <w:t>d</w:t>
      </w:r>
      <w:r>
        <w:rPr>
          <w:rFonts w:ascii="Times New Roman" w:hAnsi="Times New Roman"/>
          <w:color w:val="191919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t</w:t>
      </w:r>
      <w:r>
        <w:rPr>
          <w:rFonts w:ascii="Times New Roman" w:hAnsi="Times New Roman"/>
          <w:color w:val="191919"/>
          <w:sz w:val="20"/>
          <w:szCs w:val="20"/>
        </w:rPr>
        <w:t>o</w:t>
      </w:r>
      <w:r>
        <w:rPr>
          <w:rFonts w:ascii="Times New Roman" w:hAnsi="Times New Roman"/>
          <w:color w:val="191919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preparin</w:t>
      </w:r>
      <w:r>
        <w:rPr>
          <w:rFonts w:ascii="Times New Roman" w:hAnsi="Times New Roman"/>
          <w:color w:val="191919"/>
          <w:sz w:val="20"/>
          <w:szCs w:val="20"/>
        </w:rPr>
        <w:t>g</w:t>
      </w:r>
      <w:r>
        <w:rPr>
          <w:rFonts w:ascii="Times New Roman" w:hAnsi="Times New Roman"/>
          <w:color w:val="191919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leader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fo</w:t>
      </w:r>
      <w:r>
        <w:rPr>
          <w:rFonts w:ascii="Times New Roman" w:hAnsi="Times New Roman"/>
          <w:color w:val="191919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unde</w:t>
      </w:r>
      <w:r>
        <w:rPr>
          <w:rFonts w:ascii="Times New Roman" w:hAnsi="Times New Roman"/>
          <w:color w:val="191919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serve</w:t>
      </w:r>
      <w:r>
        <w:rPr>
          <w:rFonts w:ascii="Times New Roman" w:hAnsi="Times New Roman"/>
          <w:color w:val="191919"/>
          <w:sz w:val="20"/>
          <w:szCs w:val="20"/>
        </w:rPr>
        <w:t>d</w:t>
      </w:r>
      <w:r>
        <w:rPr>
          <w:rFonts w:ascii="Times New Roman" w:hAnsi="Times New Roman"/>
          <w:color w:val="191919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populations an</w:t>
      </w:r>
      <w:r>
        <w:rPr>
          <w:rFonts w:ascii="Times New Roman" w:hAnsi="Times New Roman"/>
          <w:color w:val="191919"/>
          <w:sz w:val="20"/>
          <w:szCs w:val="20"/>
        </w:rPr>
        <w:t>d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i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committe</w:t>
      </w:r>
      <w:r>
        <w:rPr>
          <w:rFonts w:ascii="Times New Roman" w:hAnsi="Times New Roman"/>
          <w:color w:val="191919"/>
          <w:sz w:val="20"/>
          <w:szCs w:val="20"/>
        </w:rPr>
        <w:t>d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t</w:t>
      </w:r>
      <w:r>
        <w:rPr>
          <w:rFonts w:ascii="Times New Roman" w:hAnsi="Times New Roman"/>
          <w:color w:val="191919"/>
          <w:sz w:val="20"/>
          <w:szCs w:val="20"/>
        </w:rPr>
        <w:t>o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followin</w:t>
      </w:r>
      <w:r>
        <w:rPr>
          <w:rFonts w:ascii="Times New Roman" w:hAnsi="Times New Roman"/>
          <w:color w:val="191919"/>
          <w:sz w:val="20"/>
          <w:szCs w:val="20"/>
        </w:rPr>
        <w:t>g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distinctiv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purposes: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Providing quality educational experiences for under served populations in the region, state and nation;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Promoting and preserving the historical and culturally distinctive traditions which define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culture;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380" w:right="834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fering of a comprehensive array of programs in health care services, community development, human disabilities, cultural enhancement, business and economic development, international trade and entrepreneurship;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380" w:right="89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Graduating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marketable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students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only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through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technologically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advanced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also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through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unde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research, studies abroad, internships, service learning and developmental pre-professional experiences;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380" w:right="213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• </w:t>
      </w:r>
      <w:r>
        <w:rPr>
          <w:rFonts w:ascii="Times New Roman" w:hAnsi="Times New Roman"/>
          <w:color w:val="191919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Improving the quality of life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African-American males via the educational, research, intervention and service programs coor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</w:t>
      </w:r>
      <w:r>
        <w:rPr>
          <w:rFonts w:ascii="Times New Roman" w:hAnsi="Times New Roman"/>
          <w:color w:val="191919"/>
          <w:sz w:val="18"/>
          <w:szCs w:val="18"/>
        </w:rPr>
        <w:t>inated through the Center for the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African-American Male.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auto"/>
        <w:ind w:left="1020" w:right="7662"/>
        <w:jc w:val="both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z w:val="72"/>
          <w:szCs w:val="72"/>
        </w:rPr>
        <w:t>H</w:t>
      </w:r>
      <w:r>
        <w:rPr>
          <w:rFonts w:ascii="Times New Roman" w:hAnsi="Times New Roman"/>
          <w:color w:val="191919"/>
          <w:sz w:val="54"/>
          <w:szCs w:val="54"/>
        </w:rPr>
        <w:t>IS</w:t>
      </w:r>
      <w:r>
        <w:rPr>
          <w:rFonts w:ascii="Times New Roman" w:hAnsi="Times New Roman"/>
          <w:color w:val="191919"/>
          <w:spacing w:val="-10"/>
          <w:sz w:val="54"/>
          <w:szCs w:val="54"/>
        </w:rPr>
        <w:t>T</w:t>
      </w:r>
      <w:r>
        <w:rPr>
          <w:rFonts w:ascii="Times New Roman" w:hAnsi="Times New Roman"/>
          <w:color w:val="191919"/>
          <w:sz w:val="54"/>
          <w:szCs w:val="54"/>
        </w:rPr>
        <w:t>O</w:t>
      </w:r>
      <w:r>
        <w:rPr>
          <w:rFonts w:ascii="Times New Roman" w:hAnsi="Times New Roman"/>
          <w:color w:val="191919"/>
          <w:spacing w:val="-30"/>
          <w:sz w:val="54"/>
          <w:szCs w:val="54"/>
        </w:rPr>
        <w:t>R</w:t>
      </w:r>
      <w:r>
        <w:rPr>
          <w:rFonts w:ascii="Times New Roman" w:hAnsi="Times New Roman"/>
          <w:color w:val="191919"/>
          <w:sz w:val="54"/>
          <w:szCs w:val="54"/>
        </w:rPr>
        <w:t>Y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established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originally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Albany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Bible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Manual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raining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Institute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supported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private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religious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ganizations,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was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founded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1903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Joseph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inthrop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Holle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Institute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provided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religious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manual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training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for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youths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Southwest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gia. 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mission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was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teachers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teach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basic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academic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skills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trades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dustries,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 special emphasis on domestic science and art.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Institute remained a privately supported Institution until 1917.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1917,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Institute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became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state-supported,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two-year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Board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rustees,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its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name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was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changed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Normal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 Agricultural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only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limited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agriculture,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viewed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its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primary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purpose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training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 elementary teachers.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1932,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Board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Regents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was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established,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became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part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newly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established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University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Sys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order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meet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changing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needs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societ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mission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was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expanded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1943,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was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granted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-year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status and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authorized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confer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bachelo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elementary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education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home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economics. At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this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time,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assumed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name Albany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Six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years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late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was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again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expanded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ferings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sciences,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with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majors in the humanities and social studies.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Beginning in 1954, secondary-level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programs were developed for teacher preparation in science, health and physical education,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business, music,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mathematics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natural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sciences.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continued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experience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growth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development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was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authorized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1961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 a fou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-year degree program in nursing.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020" w:right="8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Always striving to address the educational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needs of the time, the graduate program, a cooperative 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fort with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State Un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, was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adde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 xml:space="preserve">m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fal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1972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Unde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maste</w:t>
      </w:r>
      <w:r>
        <w:rPr>
          <w:rFonts w:ascii="Times New Roman" w:hAnsi="Times New Roman"/>
          <w:color w:val="191919"/>
          <w:spacing w:val="8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wer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>math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matics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elementar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Englis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physica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(biol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chemistry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physics).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spring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1975,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maste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business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administration,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through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aldosta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was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added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 program.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020"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Durin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decad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’70s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earnin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doctorat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increase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fift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percent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Septembe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1981,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began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fering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graduate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program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designed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delivered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solely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by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faculty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State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7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degrees in business administration and education were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fered. Since then criminal justice, nursing and public administration have been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added.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50" w:lineRule="auto"/>
        <w:ind w:left="1020" w:right="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1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grante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Jul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1996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nam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Institutio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wa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change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-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impressiv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growt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development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guide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presidents: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  <w:sectPr w:rsidR="00F42A67">
          <w:pgSz w:w="12240" w:h="15840"/>
          <w:pgMar w:top="420" w:right="600" w:bottom="280" w:left="420" w:header="720" w:footer="720" w:gutter="0"/>
          <w:cols w:space="720" w:equalWidth="0">
            <w:col w:w="11220"/>
          </w:cols>
          <w:noEndnote/>
        </w:sect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before="30" w:after="0" w:line="240" w:lineRule="auto"/>
        <w:ind w:left="2029" w:right="-36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lastRenderedPageBreak/>
        <w:t>Joseph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inth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 Holle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, D.D., LL.D.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2" w:after="0" w:line="240" w:lineRule="auto"/>
        <w:ind w:left="3006" w:right="942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(1903-1943)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6" w:after="0" w:line="240" w:lineRule="auto"/>
        <w:ind w:left="2130" w:right="65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on B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own, Ph.D., LL.D., Ed.D.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2" w:after="0" w:line="250" w:lineRule="auto"/>
        <w:ind w:left="2488" w:right="424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 xml:space="preserve">(1943-1953) 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illiam H. Dennis, LL.D. </w:t>
      </w:r>
      <w:r>
        <w:rPr>
          <w:rFonts w:ascii="Times New Roman" w:hAnsi="Times New Roman"/>
          <w:color w:val="191919"/>
          <w:sz w:val="18"/>
          <w:szCs w:val="18"/>
        </w:rPr>
        <w:t>(1953-1965)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4" w:lineRule="exact"/>
        <w:ind w:left="2093" w:right="28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Thomas Miller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Jenkins, J.D., LL.D.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2" w:after="0" w:line="160" w:lineRule="exact"/>
        <w:ind w:left="3006" w:right="942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position w:val="-4"/>
          <w:sz w:val="18"/>
          <w:szCs w:val="18"/>
        </w:rPr>
        <w:t>(1965-1969)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30" w:after="0" w:line="240" w:lineRule="auto"/>
        <w:ind w:left="558" w:right="1607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lastRenderedPageBreak/>
        <w:t>Charles L. Hayes, Ed.D.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2" w:after="0" w:line="240" w:lineRule="auto"/>
        <w:ind w:left="1038" w:right="2087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(1969-1980)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6" w:after="0" w:line="240" w:lineRule="auto"/>
        <w:ind w:left="693" w:right="1742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Billy C. Black, Ph.D.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2" w:after="0" w:line="240" w:lineRule="auto"/>
        <w:ind w:left="1038" w:right="2087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(1980-1996)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6" w:after="0" w:line="240" w:lineRule="auto"/>
        <w:ind w:left="376" w:right="1425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Portia Holmes Shields, Ph.D.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2" w:after="0" w:line="240" w:lineRule="auto"/>
        <w:ind w:left="1038" w:right="2087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(1996-2005)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6" w:after="0" w:line="240" w:lineRule="auto"/>
        <w:ind w:left="-34" w:right="1015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Eve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ette J.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eeman, Ed.D., M.A., B.A.,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2" w:after="0" w:line="160" w:lineRule="exact"/>
        <w:ind w:left="893" w:right="1942"/>
        <w:jc w:val="center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position w:val="-4"/>
          <w:sz w:val="18"/>
          <w:szCs w:val="18"/>
        </w:rPr>
        <w:t>(2005 – Present)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12" w:after="0" w:line="160" w:lineRule="exact"/>
        <w:ind w:left="893" w:right="1942"/>
        <w:jc w:val="center"/>
        <w:rPr>
          <w:rFonts w:ascii="Times New Roman" w:hAnsi="Times New Roman"/>
          <w:color w:val="000000"/>
          <w:sz w:val="18"/>
          <w:szCs w:val="18"/>
        </w:rPr>
        <w:sectPr w:rsidR="00F42A67">
          <w:type w:val="continuous"/>
          <w:pgSz w:w="12240" w:h="15840"/>
          <w:pgMar w:top="1480" w:right="600" w:bottom="280" w:left="420" w:header="720" w:footer="720" w:gutter="0"/>
          <w:cols w:num="2" w:space="720" w:equalWidth="0">
            <w:col w:w="4915" w:space="2213"/>
            <w:col w:w="4092"/>
          </w:cols>
          <w:noEndnote/>
        </w:sectPr>
      </w:pPr>
    </w:p>
    <w:p w:rsidR="00F42A67" w:rsidRDefault="0013001E" w:rsidP="00F42A67">
      <w:pPr>
        <w:widowControl w:val="0"/>
        <w:tabs>
          <w:tab w:val="left" w:pos="4120"/>
        </w:tabs>
        <w:autoSpaceDE w:val="0"/>
        <w:autoSpaceDN w:val="0"/>
        <w:adjustRightInd w:val="0"/>
        <w:spacing w:after="0" w:line="390" w:lineRule="exact"/>
        <w:ind w:left="106"/>
        <w:rPr>
          <w:rFonts w:ascii="Times New Roman" w:hAnsi="Times New Roman"/>
          <w:color w:val="000000"/>
          <w:sz w:val="15"/>
          <w:szCs w:val="15"/>
        </w:rPr>
      </w:pPr>
      <w:r w:rsidRPr="0013001E">
        <w:rPr>
          <w:noProof/>
          <w:lang w:eastAsia="zh-CN"/>
        </w:rPr>
        <w:lastRenderedPageBreak/>
        <w:pict>
          <v:group id="_x0000_s1068" style="position:absolute;left:0;text-align:left;margin-left:-57pt;margin-top:-751pt;width:191pt;height:795.85pt;z-index:-251616256" coordorigin="-720,-62" coordsize="3820,15917">
            <v:group id="_x0000_s1069" style="position:absolute;left:-720;top:-62;width:3820;height:15917" coordorigin="-720,-62" coordsize="3820,15839">
              <v:rect id="_x0000_s1070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071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072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073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074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075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076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077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07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07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080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08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08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083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08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08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086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08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08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089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09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09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092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093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094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095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096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097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098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099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100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101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102" type="#_x0000_t202" style="position:absolute;left:397;top:2475;width:570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3F7A2E" w:rsidRPr="008A161B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103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3F7A2E" w:rsidRPr="008A161B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Pr="0013001E">
        <w:rPr>
          <w:noProof/>
        </w:rPr>
        <w:pict>
          <v:shape id="Text Box 229" o:spid="_x0000_s1029" type="#_x0000_t202" style="position:absolute;left:0;text-align:left;margin-left:20.9pt;margin-top:49.1pt;width:12pt;height:63.8pt;z-index:-2516285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" o:allowincell="f" filled="f" stroked="f">
            <v:textbox style="layout-flow:vertical;mso-layout-flow-alt:bottom-to-top" inset="0,0,0,0">
              <w:txbxContent>
                <w:p w:rsidR="00F42A67" w:rsidRDefault="00F42A67" w:rsidP="00F42A6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="00F42A67"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  <w:t>10</w:t>
      </w:r>
      <w:r w:rsidR="00F42A67"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  <w:tab/>
      </w:r>
      <w:r w:rsidR="00F42A67">
        <w:rPr>
          <w:rFonts w:ascii="Times New Roman" w:hAnsi="Times New Roman"/>
          <w:b/>
          <w:bCs/>
          <w:color w:val="191919"/>
          <w:position w:val="-3"/>
          <w:sz w:val="20"/>
          <w:szCs w:val="20"/>
        </w:rPr>
        <w:t>2008-2012 U</w:t>
      </w:r>
      <w:r w:rsidR="00F42A67">
        <w:rPr>
          <w:rFonts w:ascii="Times New Roman" w:hAnsi="Times New Roman"/>
          <w:b/>
          <w:bCs/>
          <w:color w:val="191919"/>
          <w:position w:val="-3"/>
          <w:sz w:val="15"/>
          <w:szCs w:val="15"/>
        </w:rPr>
        <w:t>NDERGRADU</w:t>
      </w:r>
      <w:r w:rsidR="00F42A67">
        <w:rPr>
          <w:rFonts w:ascii="Times New Roman" w:hAnsi="Times New Roman"/>
          <w:b/>
          <w:bCs/>
          <w:color w:val="191919"/>
          <w:spacing w:val="-11"/>
          <w:position w:val="-3"/>
          <w:sz w:val="15"/>
          <w:szCs w:val="15"/>
        </w:rPr>
        <w:t>A</w:t>
      </w:r>
      <w:r w:rsidR="00F42A67">
        <w:rPr>
          <w:rFonts w:ascii="Times New Roman" w:hAnsi="Times New Roman"/>
          <w:b/>
          <w:bCs/>
          <w:color w:val="191919"/>
          <w:position w:val="-3"/>
          <w:sz w:val="15"/>
          <w:szCs w:val="15"/>
        </w:rPr>
        <w:t>TE</w:t>
      </w:r>
      <w:r w:rsidR="00F42A67">
        <w:rPr>
          <w:rFonts w:ascii="Times New Roman" w:hAnsi="Times New Roman"/>
          <w:b/>
          <w:bCs/>
          <w:color w:val="191919"/>
          <w:spacing w:val="13"/>
          <w:position w:val="-3"/>
          <w:sz w:val="15"/>
          <w:szCs w:val="15"/>
        </w:rPr>
        <w:t xml:space="preserve"> </w:t>
      </w:r>
      <w:r w:rsidR="00F42A67">
        <w:rPr>
          <w:rFonts w:ascii="Times New Roman" w:hAnsi="Times New Roman"/>
          <w:b/>
          <w:bCs/>
          <w:color w:val="191919"/>
          <w:position w:val="-3"/>
          <w:sz w:val="20"/>
          <w:szCs w:val="20"/>
        </w:rPr>
        <w:t>C</w:t>
      </w:r>
      <w:r w:rsidR="00F42A67">
        <w:rPr>
          <w:rFonts w:ascii="Times New Roman" w:hAnsi="Times New Roman"/>
          <w:b/>
          <w:bCs/>
          <w:color w:val="191919"/>
          <w:spacing w:val="-11"/>
          <w:position w:val="-3"/>
          <w:sz w:val="15"/>
          <w:szCs w:val="15"/>
        </w:rPr>
        <w:t>AT</w:t>
      </w:r>
      <w:r w:rsidR="00F42A67">
        <w:rPr>
          <w:rFonts w:ascii="Times New Roman" w:hAnsi="Times New Roman"/>
          <w:b/>
          <w:bCs/>
          <w:color w:val="191919"/>
          <w:position w:val="-3"/>
          <w:sz w:val="15"/>
          <w:szCs w:val="15"/>
        </w:rPr>
        <w:t>ALOG</w:t>
      </w:r>
    </w:p>
    <w:p w:rsidR="00F42A67" w:rsidRDefault="00F42A67" w:rsidP="00F42A67">
      <w:pPr>
        <w:widowControl w:val="0"/>
        <w:tabs>
          <w:tab w:val="left" w:pos="4120"/>
        </w:tabs>
        <w:autoSpaceDE w:val="0"/>
        <w:autoSpaceDN w:val="0"/>
        <w:adjustRightInd w:val="0"/>
        <w:spacing w:after="0" w:line="390" w:lineRule="exact"/>
        <w:ind w:left="106"/>
        <w:rPr>
          <w:rFonts w:ascii="Times New Roman" w:hAnsi="Times New Roman"/>
          <w:color w:val="000000"/>
          <w:sz w:val="15"/>
          <w:szCs w:val="15"/>
        </w:rPr>
        <w:sectPr w:rsidR="00F42A67">
          <w:type w:val="continuous"/>
          <w:pgSz w:w="12240" w:h="15840"/>
          <w:pgMar w:top="1480" w:right="600" w:bottom="280" w:left="420" w:header="720" w:footer="720" w:gutter="0"/>
          <w:cols w:space="720" w:equalWidth="0">
            <w:col w:w="11220"/>
          </w:cols>
          <w:noEndnote/>
        </w:sect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auto"/>
        <w:ind w:left="100" w:right="-128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z w:val="72"/>
          <w:szCs w:val="72"/>
        </w:rPr>
        <w:t>P</w:t>
      </w:r>
      <w:r>
        <w:rPr>
          <w:rFonts w:ascii="Times New Roman" w:hAnsi="Times New Roman"/>
          <w:color w:val="191919"/>
          <w:sz w:val="54"/>
          <w:szCs w:val="54"/>
        </w:rPr>
        <w:t>ROFILE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5"/>
          <w:szCs w:val="15"/>
        </w:rPr>
      </w:pPr>
      <w:r>
        <w:rPr>
          <w:rFonts w:ascii="Times New Roman" w:hAnsi="Times New Roman"/>
          <w:b/>
          <w:bCs/>
          <w:color w:val="191919"/>
          <w:sz w:val="20"/>
          <w:szCs w:val="20"/>
        </w:rPr>
        <w:t>A</w:t>
      </w:r>
      <w:r>
        <w:rPr>
          <w:rFonts w:ascii="Times New Roman" w:hAnsi="Times New Roman"/>
          <w:b/>
          <w:bCs/>
          <w:color w:val="191919"/>
          <w:sz w:val="15"/>
          <w:szCs w:val="15"/>
        </w:rPr>
        <w:t>CCREDI</w:t>
      </w:r>
      <w:r>
        <w:rPr>
          <w:rFonts w:ascii="Times New Roman" w:hAnsi="Times New Roman"/>
          <w:b/>
          <w:bCs/>
          <w:color w:val="191919"/>
          <w:spacing w:val="-11"/>
          <w:sz w:val="15"/>
          <w:szCs w:val="15"/>
        </w:rPr>
        <w:t>TA</w:t>
      </w:r>
      <w:r>
        <w:rPr>
          <w:rFonts w:ascii="Times New Roman" w:hAnsi="Times New Roman"/>
          <w:b/>
          <w:bCs/>
          <w:color w:val="191919"/>
          <w:sz w:val="15"/>
          <w:szCs w:val="15"/>
        </w:rPr>
        <w:t>TION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57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Mission, History &amp; Profile</w:t>
      </w:r>
    </w:p>
    <w:p w:rsidR="00F42A67" w:rsidRDefault="0013001E" w:rsidP="006C78AE">
      <w:pPr>
        <w:widowControl w:val="0"/>
        <w:autoSpaceDE w:val="0"/>
        <w:autoSpaceDN w:val="0"/>
        <w:adjustRightInd w:val="0"/>
        <w:spacing w:before="13" w:after="0" w:line="250" w:lineRule="auto"/>
        <w:ind w:left="100" w:right="-90"/>
        <w:jc w:val="both"/>
        <w:rPr>
          <w:rFonts w:ascii="Times New Roman" w:hAnsi="Times New Roman"/>
          <w:color w:val="000000"/>
          <w:sz w:val="20"/>
          <w:szCs w:val="20"/>
        </w:rPr>
      </w:pPr>
      <w:r w:rsidRPr="0013001E">
        <w:rPr>
          <w:noProof/>
          <w:lang w:eastAsia="zh-CN"/>
        </w:rPr>
        <w:pict>
          <v:group id="_x0000_s1140" style="position:absolute;left:0;text-align:left;margin-left:415.75pt;margin-top:-122.75pt;width:156.05pt;height:795.85pt;z-index:-251612160" coordorigin="9121,-62" coordsize="3121,15917">
            <v:group id="Group 2735" o:spid="_x0000_s1141" style="position:absolute;left:9121;top:-62;width:3121;height:15917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142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474747" stroked="f">
                <v:path arrowok="t"/>
              </v:rect>
              <v:rect id="Rectangle 2737" o:spid="_x0000_s1143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144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145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146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147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148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149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15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15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152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15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15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155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15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15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158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15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16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161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16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16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164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165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166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167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Text Box 2594" o:spid="_x0000_s1168" type="#_x0000_t202" style="position:absolute;left:11203;top:8034;width:720;height:111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593" o:spid="_x0000_s1169" type="#_x0000_t202" style="position:absolute;left:11423;top:9772;width:480;height:9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592" o:spid="_x0000_s1170" type="#_x0000_t202" style="position:absolute;left:11403;top:11621;width:480;height:12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591" o:spid="_x0000_s1171" type="#_x0000_t202" style="position:absolute;left:11383;top:13480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590" o:spid="_x0000_s1172" type="#_x0000_t202" style="position:absolute;left:11515;top:577;width:377;height:171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" inset="0,0,0,0">
                <w:txbxContent>
                  <w:p w:rsidR="0031134B" w:rsidRPr="008A161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Text Box 2588" o:spid="_x0000_s1173" type="#_x0000_t202" style="position:absolute;left:11623;top:4416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<v:textbox style="layout-flow:vertical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587" o:spid="_x0000_s1174" type="#_x0000_t202" style="position:absolute;left:11623;top:6136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" inset="0,0,0,0">
                <w:txbxContent>
                  <w:p w:rsidR="0031134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589" o:spid="_x0000_s1175" type="#_x0000_t202" style="position:absolute;left:11383;top:2499;width:530;height:17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" inset="0,0,0,0">
                <w:txbxContent>
                  <w:p w:rsidR="0031134B" w:rsidRPr="008A161B" w:rsidRDefault="0031134B" w:rsidP="0031134B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</v:group>
        </w:pict>
      </w:r>
      <w:r w:rsidRPr="0013001E">
        <w:rPr>
          <w:noProof/>
        </w:rPr>
        <w:pict>
          <v:shape id="Text Box 269" o:spid="_x0000_s1031" type="#_x0000_t202" style="position:absolute;left:0;text-align:left;margin-left:579.2pt;margin-top:49.1pt;width:12pt;height:63.8pt;z-index:-2516234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" o:allowincell="f" filled="f" stroked="f">
            <v:textbox style="layout-flow:vertical" inset="0,0,0,0">
              <w:txbxContent>
                <w:p w:rsidR="00F42A67" w:rsidRDefault="00F42A67" w:rsidP="00F42A6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 w:rsidRPr="0013001E">
        <w:rPr>
          <w:noProof/>
        </w:rPr>
        <w:pict>
          <v:shape id="Text Box 272" o:spid="_x0000_s1030" type="#_x0000_t202" style="position:absolute;left:0;text-align:left;margin-left:573.2pt;margin-top:676.85pt;width:24pt;height:58.4pt;z-index:-2516264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mFMtQIAALU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" o:allowincell="f" filled="f" stroked="f">
            <v:textbox style="layout-flow:vertical" inset="0,0,0,0">
              <w:txbxContent>
                <w:p w:rsidR="00F42A67" w:rsidRDefault="00F42A67" w:rsidP="00F42A6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F42A67" w:rsidRDefault="00F42A67" w:rsidP="00F42A6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="00F42A67">
        <w:rPr>
          <w:rFonts w:ascii="Times New Roman" w:hAnsi="Times New Roman"/>
          <w:color w:val="191919"/>
          <w:sz w:val="20"/>
          <w:szCs w:val="20"/>
        </w:rPr>
        <w:t>Albany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State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University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is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accredited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by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the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Commission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on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Colleges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of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the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Southern Association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of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Colleges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and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Schools (1866</w:t>
      </w:r>
      <w:r w:rsidR="00F42A67"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Southern</w:t>
      </w:r>
      <w:r w:rsidR="00F42A67"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Lane,</w:t>
      </w:r>
      <w:r w:rsidR="00F42A67"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Decatu</w:t>
      </w:r>
      <w:r w:rsidR="00F42A67">
        <w:rPr>
          <w:rFonts w:ascii="Times New Roman" w:hAnsi="Times New Roman"/>
          <w:color w:val="191919"/>
          <w:spacing w:val="-8"/>
          <w:sz w:val="20"/>
          <w:szCs w:val="20"/>
        </w:rPr>
        <w:t>r</w:t>
      </w:r>
      <w:r w:rsidR="00F42A67">
        <w:rPr>
          <w:rFonts w:ascii="Times New Roman" w:hAnsi="Times New Roman"/>
          <w:color w:val="191919"/>
          <w:sz w:val="20"/>
          <w:szCs w:val="20"/>
        </w:rPr>
        <w:t>,</w:t>
      </w:r>
      <w:r w:rsidR="00F42A67"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Geo</w:t>
      </w:r>
      <w:r w:rsidR="00F42A67"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 w:rsidR="00F42A67">
        <w:rPr>
          <w:rFonts w:ascii="Times New Roman" w:hAnsi="Times New Roman"/>
          <w:color w:val="191919"/>
          <w:sz w:val="20"/>
          <w:szCs w:val="20"/>
        </w:rPr>
        <w:t>gia</w:t>
      </w:r>
      <w:r w:rsidR="00F42A67"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30033-4097:</w:t>
      </w:r>
      <w:r w:rsidR="00F42A67"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pacing w:val="-14"/>
          <w:sz w:val="20"/>
          <w:szCs w:val="20"/>
        </w:rPr>
        <w:t>T</w:t>
      </w:r>
      <w:r w:rsidR="00F42A67">
        <w:rPr>
          <w:rFonts w:ascii="Times New Roman" w:hAnsi="Times New Roman"/>
          <w:color w:val="191919"/>
          <w:sz w:val="20"/>
          <w:szCs w:val="20"/>
        </w:rPr>
        <w:t>elephone</w:t>
      </w:r>
      <w:r w:rsidR="00F42A67"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number</w:t>
      </w:r>
      <w:r w:rsidR="00F42A67"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404-679-4501)</w:t>
      </w:r>
      <w:r w:rsidR="00F42A67"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to</w:t>
      </w:r>
      <w:r w:rsidR="00F42A67"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award</w:t>
      </w:r>
      <w:r w:rsidR="00F42A67"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Bachelo</w:t>
      </w:r>
      <w:r w:rsidR="00F42A67">
        <w:rPr>
          <w:rFonts w:ascii="Times New Roman" w:hAnsi="Times New Roman"/>
          <w:color w:val="191919"/>
          <w:spacing w:val="8"/>
          <w:sz w:val="20"/>
          <w:szCs w:val="20"/>
        </w:rPr>
        <w:t>r</w:t>
      </w:r>
      <w:r w:rsidR="00F42A67">
        <w:rPr>
          <w:rFonts w:ascii="Times New Roman" w:hAnsi="Times New Roman"/>
          <w:color w:val="191919"/>
          <w:spacing w:val="-11"/>
          <w:sz w:val="20"/>
          <w:szCs w:val="20"/>
        </w:rPr>
        <w:t>’</w:t>
      </w:r>
      <w:r w:rsidR="00F42A67">
        <w:rPr>
          <w:rFonts w:ascii="Times New Roman" w:hAnsi="Times New Roman"/>
          <w:color w:val="191919"/>
          <w:sz w:val="20"/>
          <w:szCs w:val="20"/>
        </w:rPr>
        <w:t>s,</w:t>
      </w:r>
      <w:r w:rsidR="00F42A67"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Maste</w:t>
      </w:r>
      <w:r w:rsidR="00F42A67">
        <w:rPr>
          <w:rFonts w:ascii="Times New Roman" w:hAnsi="Times New Roman"/>
          <w:color w:val="191919"/>
          <w:spacing w:val="7"/>
          <w:sz w:val="20"/>
          <w:szCs w:val="20"/>
        </w:rPr>
        <w:t>r</w:t>
      </w:r>
      <w:r w:rsidR="00F42A67">
        <w:rPr>
          <w:rFonts w:ascii="Times New Roman" w:hAnsi="Times New Roman"/>
          <w:color w:val="191919"/>
          <w:spacing w:val="-11"/>
          <w:sz w:val="20"/>
          <w:szCs w:val="20"/>
        </w:rPr>
        <w:t>’</w:t>
      </w:r>
      <w:r w:rsidR="00F42A67">
        <w:rPr>
          <w:rFonts w:ascii="Times New Roman" w:hAnsi="Times New Roman"/>
          <w:color w:val="191919"/>
          <w:sz w:val="20"/>
          <w:szCs w:val="20"/>
        </w:rPr>
        <w:t>s</w:t>
      </w:r>
      <w:r w:rsidR="00F42A67"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and</w:t>
      </w:r>
      <w:r w:rsidR="00F42A67"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Ed- ucation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Specialist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degrees.</w:t>
      </w:r>
      <w:r w:rsidR="00F42A67">
        <w:rPr>
          <w:rFonts w:ascii="Times New Roman" w:hAnsi="Times New Roman"/>
          <w:color w:val="191919"/>
          <w:spacing w:val="-14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Albany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State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University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is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also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accredited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by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the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National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Council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for</w:t>
      </w:r>
      <w:r w:rsidR="00F42A67">
        <w:rPr>
          <w:rFonts w:ascii="Times New Roman" w:hAnsi="Times New Roman"/>
          <w:color w:val="191919"/>
          <w:spacing w:val="-14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Accreditation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of</w:t>
      </w:r>
      <w:r w:rsidR="00F42A67">
        <w:rPr>
          <w:rFonts w:ascii="Times New Roman" w:hAnsi="Times New Roman"/>
          <w:color w:val="191919"/>
          <w:spacing w:val="-7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pacing w:val="-14"/>
          <w:sz w:val="20"/>
          <w:szCs w:val="20"/>
        </w:rPr>
        <w:t>T</w:t>
      </w:r>
      <w:r w:rsidR="00F42A67">
        <w:rPr>
          <w:rFonts w:ascii="Times New Roman" w:hAnsi="Times New Roman"/>
          <w:color w:val="191919"/>
          <w:sz w:val="20"/>
          <w:szCs w:val="20"/>
        </w:rPr>
        <w:t>eacher</w:t>
      </w:r>
      <w:r w:rsidR="00F42A67">
        <w:rPr>
          <w:rFonts w:ascii="Times New Roman" w:hAnsi="Times New Roman"/>
          <w:color w:val="191919"/>
          <w:spacing w:val="-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Ed- ucation,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the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Geo</w:t>
      </w:r>
      <w:r w:rsidR="00F42A67"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 w:rsidR="00F42A67">
        <w:rPr>
          <w:rFonts w:ascii="Times New Roman" w:hAnsi="Times New Roman"/>
          <w:color w:val="191919"/>
          <w:sz w:val="20"/>
          <w:szCs w:val="20"/>
        </w:rPr>
        <w:t>gia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Professional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Standards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Commission,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the Association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of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Collegiate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Business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Schools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and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Programs,</w:t>
      </w:r>
      <w:r w:rsidR="00F42A67"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the National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League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for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Nursing,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the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Geo</w:t>
      </w:r>
      <w:r w:rsidR="00F42A67"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 w:rsidR="00F42A67">
        <w:rPr>
          <w:rFonts w:ascii="Times New Roman" w:hAnsi="Times New Roman"/>
          <w:color w:val="191919"/>
          <w:sz w:val="20"/>
          <w:szCs w:val="20"/>
        </w:rPr>
        <w:t>gia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Board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of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Nursing,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and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Council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on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 xml:space="preserve">Social </w:t>
      </w:r>
      <w:r w:rsidR="00F42A67">
        <w:rPr>
          <w:rFonts w:ascii="Times New Roman" w:hAnsi="Times New Roman"/>
          <w:color w:val="191919"/>
          <w:spacing w:val="-16"/>
          <w:sz w:val="20"/>
          <w:szCs w:val="20"/>
        </w:rPr>
        <w:t>W</w:t>
      </w:r>
      <w:r w:rsidR="00F42A67">
        <w:rPr>
          <w:rFonts w:ascii="Times New Roman" w:hAnsi="Times New Roman"/>
          <w:color w:val="191919"/>
          <w:sz w:val="20"/>
          <w:szCs w:val="20"/>
        </w:rPr>
        <w:t>ork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Education.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Individual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colleges</w:t>
      </w:r>
      <w:r w:rsidR="00F42A67"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and departments</w:t>
      </w:r>
      <w:r w:rsidR="00F42A67"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also hold memberships</w:t>
      </w:r>
      <w:r w:rsidR="00F42A67"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in the regional</w:t>
      </w:r>
      <w:r w:rsidR="00F42A67"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and national</w:t>
      </w:r>
      <w:r w:rsidR="00F42A67"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professional o</w:t>
      </w:r>
      <w:r w:rsidR="00F42A67"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 w:rsidR="00F42A67">
        <w:rPr>
          <w:rFonts w:ascii="Times New Roman" w:hAnsi="Times New Roman"/>
          <w:color w:val="191919"/>
          <w:sz w:val="20"/>
          <w:szCs w:val="20"/>
        </w:rPr>
        <w:t>ganizations</w:t>
      </w:r>
      <w:r w:rsidR="00F42A67"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associated</w:t>
      </w:r>
      <w:r w:rsidR="00F42A67"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with the respective</w:t>
      </w:r>
      <w:r w:rsidR="00F42A67"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 w:rsidR="00F42A67">
        <w:rPr>
          <w:rFonts w:ascii="Times New Roman" w:hAnsi="Times New Roman"/>
          <w:color w:val="191919"/>
          <w:sz w:val="20"/>
          <w:szCs w:val="20"/>
        </w:rPr>
        <w:t>dis- cipline.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auto"/>
        <w:ind w:left="100" w:right="693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U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NDERGRADU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TE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G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RADU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TUDIES</w:t>
      </w:r>
    </w:p>
    <w:p w:rsidR="00F42A67" w:rsidRDefault="00F42A67" w:rsidP="006C78AE">
      <w:pPr>
        <w:widowControl w:val="0"/>
        <w:autoSpaceDE w:val="0"/>
        <w:autoSpaceDN w:val="0"/>
        <w:adjustRightInd w:val="0"/>
        <w:spacing w:before="25" w:after="0" w:line="250" w:lineRule="auto"/>
        <w:ind w:left="10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ASU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graduate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Curriculum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includes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studies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various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disciplines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through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college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 Arts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Humanities,</w:t>
      </w:r>
      <w:r>
        <w:rPr>
          <w:rFonts w:ascii="Times New Roman" w:hAnsi="Times New Roman"/>
          <w:color w:val="191919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 xml:space="preserve">the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Colleg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o</w:t>
      </w:r>
      <w:r>
        <w:rPr>
          <w:rFonts w:ascii="Times New Roman" w:hAnsi="Times New Roman"/>
          <w:color w:val="191919"/>
          <w:sz w:val="20"/>
          <w:szCs w:val="20"/>
        </w:rPr>
        <w:t>f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Business</w:t>
      </w:r>
      <w:r>
        <w:rPr>
          <w:rFonts w:ascii="Times New Roman" w:hAnsi="Times New Roman"/>
          <w:color w:val="191919"/>
          <w:sz w:val="20"/>
          <w:szCs w:val="20"/>
        </w:rPr>
        <w:t>,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Colleg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o</w:t>
      </w:r>
      <w:r>
        <w:rPr>
          <w:rFonts w:ascii="Times New Roman" w:hAnsi="Times New Roman"/>
          <w:color w:val="191919"/>
          <w:sz w:val="20"/>
          <w:szCs w:val="20"/>
        </w:rPr>
        <w:t>f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Educatio</w:t>
      </w:r>
      <w:r>
        <w:rPr>
          <w:rFonts w:ascii="Times New Roman" w:hAnsi="Times New Roman"/>
          <w:color w:val="191919"/>
          <w:sz w:val="20"/>
          <w:szCs w:val="20"/>
        </w:rPr>
        <w:t>n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an</w:t>
      </w:r>
      <w:r>
        <w:rPr>
          <w:rFonts w:ascii="Times New Roman" w:hAnsi="Times New Roman"/>
          <w:color w:val="191919"/>
          <w:sz w:val="20"/>
          <w:szCs w:val="20"/>
        </w:rPr>
        <w:t>d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Col</w:t>
      </w:r>
      <w:bookmarkStart w:id="0" w:name="_GoBack"/>
      <w:bookmarkEnd w:id="0"/>
      <w:r>
        <w:rPr>
          <w:rFonts w:ascii="Times New Roman" w:hAnsi="Times New Roman"/>
          <w:color w:val="191919"/>
          <w:spacing w:val="-1"/>
          <w:sz w:val="20"/>
          <w:szCs w:val="20"/>
        </w:rPr>
        <w:t>leg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o</w:t>
      </w:r>
      <w:r>
        <w:rPr>
          <w:rFonts w:ascii="Times New Roman" w:hAnsi="Times New Roman"/>
          <w:color w:val="191919"/>
          <w:sz w:val="20"/>
          <w:szCs w:val="20"/>
        </w:rPr>
        <w:t>f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Scienc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&amp;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Health</w:t>
      </w:r>
      <w:r>
        <w:rPr>
          <w:rFonts w:ascii="Times New Roman" w:hAnsi="Times New Roman"/>
          <w:color w:val="191919"/>
          <w:sz w:val="20"/>
          <w:szCs w:val="20"/>
        </w:rPr>
        <w:t>.</w:t>
      </w:r>
      <w:r>
        <w:rPr>
          <w:rFonts w:ascii="Times New Roman" w:hAnsi="Times New Roman"/>
          <w:color w:val="191919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Universit</w:t>
      </w:r>
      <w:r>
        <w:rPr>
          <w:rFonts w:ascii="Times New Roman" w:hAnsi="Times New Roman"/>
          <w:color w:val="191919"/>
          <w:sz w:val="20"/>
          <w:szCs w:val="20"/>
        </w:rPr>
        <w:t>y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o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>f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fer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graduat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studie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lea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>d</w:t>
      </w:r>
      <w:r>
        <w:rPr>
          <w:rFonts w:ascii="Times New Roman" w:hAnsi="Times New Roman"/>
          <w:color w:val="191919"/>
          <w:sz w:val="20"/>
          <w:szCs w:val="20"/>
        </w:rPr>
        <w:t>- ing to the Master of Education degree (M.Ed.), Master of Business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Administration degree (M.B.A.), the Masters of Science in Criminal Justice degree (M.S.), the Master of Public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Administration degree (M.</w:t>
      </w:r>
      <w:r>
        <w:rPr>
          <w:rFonts w:ascii="Times New Roman" w:hAnsi="Times New Roman"/>
          <w:color w:val="191919"/>
          <w:spacing w:val="-22"/>
          <w:sz w:val="20"/>
          <w:szCs w:val="20"/>
        </w:rPr>
        <w:t>P</w:t>
      </w:r>
      <w:r>
        <w:rPr>
          <w:rFonts w:ascii="Times New Roman" w:hAnsi="Times New Roman"/>
          <w:color w:val="191919"/>
          <w:sz w:val="20"/>
          <w:szCs w:val="20"/>
        </w:rPr>
        <w:t>.A.), the Master of Science degree in Nursing (M.S.N.) and the Specialist degree in Educational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Administration (Ed.S.).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auto"/>
        <w:ind w:left="100" w:right="641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J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AMES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ENDERGRAST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EMORIAL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IBRA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</w:p>
    <w:p w:rsidR="00F42A67" w:rsidDel="00B11799" w:rsidRDefault="00F42A67" w:rsidP="006C78AE">
      <w:pPr>
        <w:widowControl w:val="0"/>
        <w:autoSpaceDE w:val="0"/>
        <w:autoSpaceDN w:val="0"/>
        <w:adjustRightInd w:val="0"/>
        <w:spacing w:before="25" w:after="0" w:line="240" w:lineRule="auto"/>
        <w:ind w:left="100"/>
        <w:jc w:val="both"/>
        <w:rPr>
          <w:del w:id="1" w:author="kdouglas" w:date="2011-03-22T14:29:00Z"/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James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Pende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grast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Memorial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Library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modern,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73,000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square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foot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facilit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which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opened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1994,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seats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more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than</w:t>
      </w:r>
      <w:ins w:id="2" w:author="laverne" w:date="2011-03-24T11:33:00Z">
        <w:r w:rsidR="001168EB">
          <w:rPr>
            <w:rFonts w:ascii="Times New Roman" w:hAnsi="Times New Roman"/>
            <w:color w:val="191919"/>
            <w:sz w:val="20"/>
            <w:szCs w:val="20"/>
          </w:rPr>
          <w:t xml:space="preserve">  </w:t>
        </w:r>
      </w:ins>
    </w:p>
    <w:p w:rsidR="0013001E" w:rsidRDefault="00F42A67" w:rsidP="0013001E">
      <w:pPr>
        <w:widowControl w:val="0"/>
        <w:autoSpaceDE w:val="0"/>
        <w:autoSpaceDN w:val="0"/>
        <w:adjustRightInd w:val="0"/>
        <w:spacing w:before="25"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  <w:pPrChange w:id="3" w:author="kdouglas" w:date="2011-03-22T14:29:00Z">
          <w:pPr>
            <w:widowControl w:val="0"/>
            <w:autoSpaceDE w:val="0"/>
            <w:autoSpaceDN w:val="0"/>
            <w:adjustRightInd w:val="0"/>
            <w:spacing w:before="10" w:after="0" w:line="250" w:lineRule="auto"/>
            <w:ind w:left="100"/>
            <w:jc w:val="both"/>
          </w:pPr>
        </w:pPrChange>
      </w:pPr>
      <w:del w:id="4" w:author="kdouglas" w:date="2011-03-22T14:29:00Z">
        <w:r w:rsidDel="00B11799">
          <w:rPr>
            <w:rFonts w:ascii="Times New Roman" w:hAnsi="Times New Roman"/>
            <w:color w:val="191919"/>
            <w:sz w:val="20"/>
            <w:szCs w:val="20"/>
          </w:rPr>
          <w:delText>9</w:delText>
        </w:r>
      </w:del>
      <w:r>
        <w:rPr>
          <w:rFonts w:ascii="Times New Roman" w:hAnsi="Times New Roman"/>
          <w:color w:val="191919"/>
          <w:sz w:val="20"/>
          <w:szCs w:val="20"/>
        </w:rPr>
        <w:t>00. The</w:t>
      </w:r>
      <w:r>
        <w:rPr>
          <w:rFonts w:ascii="Times New Roman" w:hAnsi="Times New Roman"/>
          <w:color w:val="191919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library</w:t>
      </w:r>
      <w:r>
        <w:rPr>
          <w:rFonts w:ascii="Times New Roman" w:hAnsi="Times New Roman"/>
          <w:color w:val="191919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is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la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gest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facility</w:t>
      </w:r>
      <w:r>
        <w:rPr>
          <w:rFonts w:ascii="Times New Roman" w:hAnsi="Times New Roman"/>
          <w:color w:val="191919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its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kind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Southwest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Geo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gia.</w:t>
      </w:r>
      <w:r>
        <w:rPr>
          <w:rFonts w:ascii="Times New Roman" w:hAnsi="Times New Roman"/>
          <w:color w:val="191919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It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features</w:t>
      </w:r>
      <w:r>
        <w:rPr>
          <w:rFonts w:ascii="Times New Roman" w:hAnsi="Times New Roman"/>
          <w:color w:val="191919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study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areas,</w:t>
      </w:r>
      <w:r>
        <w:rPr>
          <w:rFonts w:ascii="Times New Roman" w:hAnsi="Times New Roman"/>
          <w:color w:val="191919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la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ge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lecture</w:t>
      </w:r>
      <w:r>
        <w:rPr>
          <w:rFonts w:ascii="Times New Roman" w:hAnsi="Times New Roman"/>
          <w:color w:val="191919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room,</w:t>
      </w:r>
      <w:r>
        <w:rPr>
          <w:rFonts w:ascii="Times New Roman" w:hAnsi="Times New Roman"/>
          <w:color w:val="191919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GSAMS Room,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 ASU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’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state-of-the-art Academic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Student</w:t>
      </w:r>
      <w:r>
        <w:rPr>
          <w:rFonts w:ascii="Times New Roman" w:hAnsi="Times New Roman"/>
          <w:color w:val="191919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4"/>
          <w:sz w:val="20"/>
          <w:szCs w:val="20"/>
        </w:rPr>
        <w:t>T</w:t>
      </w:r>
      <w:r>
        <w:rPr>
          <w:rFonts w:ascii="Times New Roman" w:hAnsi="Times New Roman"/>
          <w:color w:val="191919"/>
          <w:sz w:val="20"/>
          <w:szCs w:val="20"/>
        </w:rPr>
        <w:t>echnology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Lab.</w:t>
      </w:r>
      <w:r>
        <w:rPr>
          <w:rFonts w:ascii="Times New Roman" w:hAnsi="Times New Roman"/>
          <w:color w:val="191919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Educational</w:t>
      </w:r>
      <w:r>
        <w:rPr>
          <w:rFonts w:ascii="Times New Roman" w:hAnsi="Times New Roman"/>
          <w:color w:val="191919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4"/>
          <w:sz w:val="20"/>
          <w:szCs w:val="20"/>
        </w:rPr>
        <w:t>T</w:t>
      </w:r>
      <w:r>
        <w:rPr>
          <w:rFonts w:ascii="Times New Roman" w:hAnsi="Times New Roman"/>
          <w:color w:val="191919"/>
          <w:sz w:val="20"/>
          <w:szCs w:val="20"/>
        </w:rPr>
        <w:t>echnology</w:t>
      </w:r>
      <w:r>
        <w:rPr>
          <w:rFonts w:ascii="Times New Roman" w:hAnsi="Times New Roman"/>
          <w:color w:val="191919"/>
          <w:spacing w:val="7"/>
          <w:sz w:val="20"/>
          <w:szCs w:val="20"/>
        </w:rPr>
        <w:t xml:space="preserve"> </w:t>
      </w:r>
      <w:del w:id="5" w:author="kdouglas" w:date="2011-03-22T14:30:00Z">
        <w:r w:rsidDel="00B11799">
          <w:rPr>
            <w:rFonts w:ascii="Times New Roman" w:hAnsi="Times New Roman"/>
            <w:color w:val="191919"/>
            <w:spacing w:val="-7"/>
            <w:sz w:val="20"/>
            <w:szCs w:val="20"/>
          </w:rPr>
          <w:delText>T</w:delText>
        </w:r>
        <w:r w:rsidDel="00B11799">
          <w:rPr>
            <w:rFonts w:ascii="Times New Roman" w:hAnsi="Times New Roman"/>
            <w:color w:val="191919"/>
            <w:sz w:val="20"/>
            <w:szCs w:val="20"/>
          </w:rPr>
          <w:delText>raining</w:delText>
        </w:r>
        <w:r w:rsidDel="00B11799">
          <w:rPr>
            <w:rFonts w:ascii="Times New Roman" w:hAnsi="Times New Roman"/>
            <w:color w:val="191919"/>
            <w:spacing w:val="11"/>
            <w:sz w:val="20"/>
            <w:szCs w:val="20"/>
          </w:rPr>
          <w:delText xml:space="preserve"> </w:delText>
        </w:r>
      </w:del>
      <w:r>
        <w:rPr>
          <w:rFonts w:ascii="Times New Roman" w:hAnsi="Times New Roman"/>
          <w:color w:val="191919"/>
          <w:sz w:val="20"/>
          <w:szCs w:val="20"/>
        </w:rPr>
        <w:t>Center</w:t>
      </w:r>
      <w:ins w:id="6" w:author="kdouglas" w:date="2011-03-22T14:30:00Z">
        <w:r w:rsidR="00B11799">
          <w:rPr>
            <w:rFonts w:ascii="Times New Roman" w:hAnsi="Times New Roman"/>
            <w:color w:val="191919"/>
            <w:sz w:val="20"/>
            <w:szCs w:val="20"/>
          </w:rPr>
          <w:t>, Office of Instructional and Informatin, Instructional and Informational Training Room,</w:t>
        </w:r>
      </w:ins>
      <w:ins w:id="7" w:author="kdouglas" w:date="2011-03-22T14:32:00Z">
        <w:r w:rsidR="00B11799">
          <w:rPr>
            <w:rFonts w:ascii="Times New Roman" w:hAnsi="Times New Roman"/>
            <w:color w:val="191919"/>
            <w:sz w:val="20"/>
            <w:szCs w:val="20"/>
          </w:rPr>
          <w:t xml:space="preserve"> NASA/SEMMA Lab</w:t>
        </w:r>
      </w:ins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 Curriculum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Resource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Center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are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ins w:id="8" w:author="kdouglas" w:date="2011-03-22T14:32:00Z">
        <w:r w:rsidR="00B11799">
          <w:rPr>
            <w:rFonts w:ascii="Times New Roman" w:hAnsi="Times New Roman"/>
            <w:color w:val="191919"/>
            <w:spacing w:val="-6"/>
            <w:sz w:val="20"/>
            <w:szCs w:val="20"/>
          </w:rPr>
          <w:t xml:space="preserve">all </w:t>
        </w:r>
      </w:ins>
      <w:del w:id="9" w:author="kdouglas" w:date="2011-03-22T14:32:00Z">
        <w:r w:rsidDel="00B11799">
          <w:rPr>
            <w:rFonts w:ascii="Times New Roman" w:hAnsi="Times New Roman"/>
            <w:color w:val="191919"/>
            <w:sz w:val="20"/>
            <w:szCs w:val="20"/>
          </w:rPr>
          <w:delText>both</w:delText>
        </w:r>
      </w:del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housed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Librar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six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million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dollar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building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houses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more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than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ins w:id="10" w:author="kdouglas" w:date="2011-03-22T14:33:00Z">
        <w:r w:rsidR="00B11799">
          <w:rPr>
            <w:rFonts w:ascii="Times New Roman" w:hAnsi="Times New Roman"/>
            <w:color w:val="191919"/>
            <w:spacing w:val="-6"/>
            <w:sz w:val="20"/>
            <w:szCs w:val="20"/>
          </w:rPr>
          <w:t xml:space="preserve">199, 196 </w:t>
        </w:r>
      </w:ins>
      <w:del w:id="11" w:author="kdouglas" w:date="2011-03-22T14:33:00Z">
        <w:r w:rsidDel="00B11799">
          <w:rPr>
            <w:rFonts w:ascii="Times New Roman" w:hAnsi="Times New Roman"/>
            <w:color w:val="191919"/>
            <w:sz w:val="20"/>
            <w:szCs w:val="20"/>
          </w:rPr>
          <w:delText>200,000</w:delText>
        </w:r>
      </w:del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volumes and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subscriptions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ins w:id="12" w:author="kdouglas" w:date="2011-03-22T14:33:00Z">
        <w:r w:rsidR="00B11799">
          <w:rPr>
            <w:rFonts w:ascii="Times New Roman" w:hAnsi="Times New Roman"/>
            <w:color w:val="191919"/>
            <w:spacing w:val="-2"/>
            <w:sz w:val="20"/>
            <w:szCs w:val="20"/>
          </w:rPr>
          <w:t xml:space="preserve">268 </w:t>
        </w:r>
      </w:ins>
      <w:del w:id="13" w:author="kdouglas" w:date="2011-03-22T14:33:00Z">
        <w:r w:rsidDel="00B11799">
          <w:rPr>
            <w:rFonts w:ascii="Times New Roman" w:hAnsi="Times New Roman"/>
            <w:color w:val="191919"/>
            <w:sz w:val="20"/>
            <w:szCs w:val="20"/>
          </w:rPr>
          <w:delText>600</w:delText>
        </w:r>
      </w:del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periodicals.</w:t>
      </w:r>
      <w:r>
        <w:rPr>
          <w:rFonts w:ascii="Times New Roman" w:hAnsi="Times New Roman"/>
          <w:color w:val="191919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library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maintains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extensive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microfiche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collection,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including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Full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ERIC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ins w:id="14" w:author="kdouglas" w:date="2011-03-22T14:34:00Z">
        <w:r w:rsidR="00B11799">
          <w:rPr>
            <w:rFonts w:ascii="Times New Roman" w:hAnsi="Times New Roman"/>
            <w:color w:val="191919"/>
            <w:spacing w:val="-2"/>
            <w:sz w:val="20"/>
            <w:szCs w:val="20"/>
          </w:rPr>
          <w:t xml:space="preserve">DOCUMENT </w:t>
        </w:r>
      </w:ins>
      <w:del w:id="15" w:author="kdouglas" w:date="2011-03-22T14:34:00Z">
        <w:r w:rsidDel="00B11799">
          <w:rPr>
            <w:rFonts w:ascii="Times New Roman" w:hAnsi="Times New Roman"/>
            <w:color w:val="191919"/>
            <w:sz w:val="20"/>
            <w:szCs w:val="20"/>
          </w:rPr>
          <w:delText>DOC- UMENT</w:delText>
        </w:r>
      </w:del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collection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on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microfiche.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del w:id="16" w:author="laverne" w:date="2011-03-22T14:13:00Z">
        <w:r w:rsidDel="00BD46DE">
          <w:rPr>
            <w:rFonts w:ascii="Times New Roman" w:hAnsi="Times New Roman"/>
            <w:color w:val="191919"/>
            <w:sz w:val="20"/>
            <w:szCs w:val="20"/>
          </w:rPr>
          <w:delText>CD-room</w:delText>
        </w:r>
        <w:r w:rsidDel="00BD46DE">
          <w:rPr>
            <w:rFonts w:ascii="Times New Roman" w:hAnsi="Times New Roman"/>
            <w:color w:val="191919"/>
            <w:spacing w:val="-4"/>
            <w:sz w:val="20"/>
            <w:szCs w:val="20"/>
          </w:rPr>
          <w:delText xml:space="preserve"> </w:delText>
        </w:r>
        <w:r w:rsidDel="00BD46DE">
          <w:rPr>
            <w:rFonts w:ascii="Times New Roman" w:hAnsi="Times New Roman"/>
            <w:color w:val="191919"/>
            <w:sz w:val="20"/>
            <w:szCs w:val="20"/>
          </w:rPr>
          <w:delText>terminals</w:delText>
        </w:r>
        <w:r w:rsidDel="00BD46DE">
          <w:rPr>
            <w:rFonts w:ascii="Times New Roman" w:hAnsi="Times New Roman"/>
            <w:color w:val="191919"/>
            <w:spacing w:val="-4"/>
            <w:sz w:val="20"/>
            <w:szCs w:val="20"/>
          </w:rPr>
          <w:delText xml:space="preserve"> </w:delText>
        </w:r>
        <w:r w:rsidDel="00BD46DE">
          <w:rPr>
            <w:rFonts w:ascii="Times New Roman" w:hAnsi="Times New Roman"/>
            <w:color w:val="191919"/>
            <w:sz w:val="20"/>
            <w:szCs w:val="20"/>
          </w:rPr>
          <w:delText>give</w:delText>
        </w:r>
        <w:r w:rsidDel="00BD46DE">
          <w:rPr>
            <w:rFonts w:ascii="Times New Roman" w:hAnsi="Times New Roman"/>
            <w:color w:val="191919"/>
            <w:spacing w:val="-4"/>
            <w:sz w:val="20"/>
            <w:szCs w:val="20"/>
          </w:rPr>
          <w:delText xml:space="preserve"> </w:delText>
        </w:r>
        <w:r w:rsidDel="00BD46DE">
          <w:rPr>
            <w:rFonts w:ascii="Times New Roman" w:hAnsi="Times New Roman"/>
            <w:color w:val="191919"/>
            <w:sz w:val="20"/>
            <w:szCs w:val="20"/>
          </w:rPr>
          <w:delText>users</w:delText>
        </w:r>
      </w:del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del w:id="17" w:author="kdouglas" w:date="2011-03-22T14:34:00Z">
        <w:r w:rsidDel="00B11799">
          <w:rPr>
            <w:rFonts w:ascii="Times New Roman" w:hAnsi="Times New Roman"/>
            <w:color w:val="191919"/>
            <w:sz w:val="20"/>
            <w:szCs w:val="20"/>
          </w:rPr>
          <w:delText>access</w:delText>
        </w:r>
        <w:r w:rsidDel="00B11799">
          <w:rPr>
            <w:rFonts w:ascii="Times New Roman" w:hAnsi="Times New Roman"/>
            <w:color w:val="191919"/>
            <w:spacing w:val="-4"/>
            <w:sz w:val="20"/>
            <w:szCs w:val="20"/>
          </w:rPr>
          <w:delText xml:space="preserve"> </w:delText>
        </w:r>
        <w:r w:rsidDel="00B11799">
          <w:rPr>
            <w:rFonts w:ascii="Times New Roman" w:hAnsi="Times New Roman"/>
            <w:color w:val="191919"/>
            <w:sz w:val="20"/>
            <w:szCs w:val="20"/>
          </w:rPr>
          <w:delText>to</w:delText>
        </w:r>
      </w:del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del w:id="18" w:author="laverne" w:date="2011-03-22T14:13:00Z">
        <w:r w:rsidDel="00BD46DE">
          <w:rPr>
            <w:rFonts w:ascii="Times New Roman" w:hAnsi="Times New Roman"/>
            <w:color w:val="191919"/>
            <w:sz w:val="20"/>
            <w:szCs w:val="20"/>
          </w:rPr>
          <w:delText>Ethnic</w:delText>
        </w:r>
        <w:r w:rsidDel="00BD46DE">
          <w:rPr>
            <w:rFonts w:ascii="Times New Roman" w:hAnsi="Times New Roman"/>
            <w:color w:val="191919"/>
            <w:spacing w:val="-4"/>
            <w:sz w:val="20"/>
            <w:szCs w:val="20"/>
          </w:rPr>
          <w:delText xml:space="preserve"> </w:delText>
        </w:r>
        <w:r w:rsidDel="00BD46DE">
          <w:rPr>
            <w:rFonts w:ascii="Times New Roman" w:hAnsi="Times New Roman"/>
            <w:color w:val="191919"/>
            <w:sz w:val="20"/>
            <w:szCs w:val="20"/>
          </w:rPr>
          <w:delText>Newswatch</w:delText>
        </w:r>
      </w:del>
      <w:r>
        <w:rPr>
          <w:rFonts w:ascii="Times New Roman" w:hAnsi="Times New Roman"/>
          <w:color w:val="191919"/>
          <w:sz w:val="20"/>
          <w:szCs w:val="20"/>
        </w:rPr>
        <w:t>,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del w:id="19" w:author="kdouglas" w:date="2011-03-22T14:35:00Z">
        <w:r w:rsidDel="00B11799">
          <w:rPr>
            <w:rFonts w:ascii="Times New Roman" w:hAnsi="Times New Roman"/>
            <w:color w:val="191919"/>
            <w:sz w:val="20"/>
            <w:szCs w:val="20"/>
          </w:rPr>
          <w:delText>and</w:delText>
        </w:r>
        <w:r w:rsidDel="00B11799">
          <w:rPr>
            <w:rFonts w:ascii="Times New Roman" w:hAnsi="Times New Roman"/>
            <w:color w:val="191919"/>
            <w:spacing w:val="-4"/>
            <w:sz w:val="20"/>
            <w:szCs w:val="20"/>
          </w:rPr>
          <w:delText xml:space="preserve"> </w:delText>
        </w:r>
        <w:r w:rsidDel="00B11799">
          <w:rPr>
            <w:rFonts w:ascii="Times New Roman" w:hAnsi="Times New Roman"/>
            <w:color w:val="191919"/>
            <w:sz w:val="20"/>
            <w:szCs w:val="20"/>
          </w:rPr>
          <w:delText>other</w:delText>
        </w:r>
        <w:r w:rsidDel="00B11799">
          <w:rPr>
            <w:rFonts w:ascii="Times New Roman" w:hAnsi="Times New Roman"/>
            <w:color w:val="191919"/>
            <w:spacing w:val="-4"/>
            <w:sz w:val="20"/>
            <w:szCs w:val="20"/>
          </w:rPr>
          <w:delText xml:space="preserve"> </w:delText>
        </w:r>
        <w:r w:rsidDel="00B11799">
          <w:rPr>
            <w:rFonts w:ascii="Times New Roman" w:hAnsi="Times New Roman"/>
            <w:color w:val="191919"/>
            <w:sz w:val="20"/>
            <w:szCs w:val="20"/>
          </w:rPr>
          <w:delText>titles.</w:delText>
        </w:r>
      </w:del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library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has an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automated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library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system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called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del w:id="20" w:author="kdouglas" w:date="2011-03-22T14:35:00Z">
        <w:r w:rsidDel="00B11799">
          <w:rPr>
            <w:rFonts w:ascii="Times New Roman" w:hAnsi="Times New Roman"/>
            <w:color w:val="191919"/>
            <w:sz w:val="20"/>
            <w:szCs w:val="20"/>
          </w:rPr>
          <w:delText>Endeavor/</w:delText>
        </w:r>
      </w:del>
      <w:r>
        <w:rPr>
          <w:rFonts w:ascii="Times New Roman" w:hAnsi="Times New Roman"/>
          <w:color w:val="191919"/>
          <w:spacing w:val="-26"/>
          <w:sz w:val="20"/>
          <w:szCs w:val="20"/>
        </w:rPr>
        <w:t>V</w:t>
      </w:r>
      <w:r>
        <w:rPr>
          <w:rFonts w:ascii="Times New Roman" w:hAnsi="Times New Roman"/>
          <w:color w:val="191919"/>
          <w:sz w:val="20"/>
          <w:szCs w:val="20"/>
        </w:rPr>
        <w:t>oyager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which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includes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cataloging,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circulation,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serials,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acquisitions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public catalog.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Special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collections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include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Black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Literature,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del w:id="21" w:author="kdouglas" w:date="2011-03-22T14:35:00Z">
        <w:r w:rsidDel="00B11799">
          <w:rPr>
            <w:rFonts w:ascii="Times New Roman" w:hAnsi="Times New Roman"/>
            <w:color w:val="191919"/>
            <w:sz w:val="20"/>
            <w:szCs w:val="20"/>
          </w:rPr>
          <w:delText>French</w:delText>
        </w:r>
        <w:r w:rsidDel="00B11799">
          <w:rPr>
            <w:rFonts w:ascii="Times New Roman" w:hAnsi="Times New Roman"/>
            <w:color w:val="191919"/>
            <w:spacing w:val="-2"/>
            <w:sz w:val="20"/>
            <w:szCs w:val="20"/>
          </w:rPr>
          <w:delText xml:space="preserve"> </w:delText>
        </w:r>
        <w:r w:rsidDel="00B11799">
          <w:rPr>
            <w:rFonts w:ascii="Times New Roman" w:hAnsi="Times New Roman"/>
            <w:color w:val="191919"/>
            <w:sz w:val="20"/>
            <w:szCs w:val="20"/>
          </w:rPr>
          <w:delText>Literature,</w:delText>
        </w:r>
        <w:r w:rsidDel="00B11799">
          <w:rPr>
            <w:rFonts w:ascii="Times New Roman" w:hAnsi="Times New Roman"/>
            <w:color w:val="191919"/>
            <w:spacing w:val="-2"/>
            <w:sz w:val="20"/>
            <w:szCs w:val="20"/>
          </w:rPr>
          <w:delText xml:space="preserve"> </w:delText>
        </w:r>
        <w:r w:rsidDel="00B11799">
          <w:rPr>
            <w:rFonts w:ascii="Times New Roman" w:hAnsi="Times New Roman"/>
            <w:color w:val="191919"/>
            <w:sz w:val="20"/>
            <w:szCs w:val="20"/>
          </w:rPr>
          <w:delText>Recordings</w:delText>
        </w:r>
      </w:del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books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written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by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D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.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Joseph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>W</w:t>
      </w:r>
      <w:r>
        <w:rPr>
          <w:rFonts w:ascii="Times New Roman" w:hAnsi="Times New Roman"/>
          <w:color w:val="191919"/>
          <w:sz w:val="20"/>
          <w:szCs w:val="20"/>
        </w:rPr>
        <w:t>inthrop Holle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, founder of the Universit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</w:t>
      </w: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42A67" w:rsidRDefault="00F42A67" w:rsidP="006C78AE">
      <w:pPr>
        <w:widowControl w:val="0"/>
        <w:tabs>
          <w:tab w:val="left" w:pos="9540"/>
        </w:tabs>
        <w:autoSpaceDE w:val="0"/>
        <w:autoSpaceDN w:val="0"/>
        <w:adjustRightInd w:val="0"/>
        <w:spacing w:after="0" w:line="250" w:lineRule="auto"/>
        <w:ind w:left="100"/>
        <w:jc w:val="both"/>
        <w:rPr>
          <w:ins w:id="22" w:author="kdouglas" w:date="2011-03-22T14:27:00Z"/>
          <w:rFonts w:ascii="Times New Roman" w:hAnsi="Times New Roman"/>
          <w:color w:val="191919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James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Pende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grast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Memorial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Library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ins w:id="23" w:author="kdouglas" w:date="2011-03-22T14:36:00Z">
        <w:r w:rsidR="00B11799">
          <w:rPr>
            <w:rFonts w:ascii="Times New Roman" w:hAnsi="Times New Roman"/>
            <w:color w:val="191919"/>
            <w:spacing w:val="-1"/>
            <w:sz w:val="20"/>
            <w:szCs w:val="20"/>
          </w:rPr>
          <w:t xml:space="preserve">support </w:t>
        </w:r>
      </w:ins>
      <w:del w:id="24" w:author="kdouglas" w:date="2011-03-22T14:36:00Z">
        <w:r w:rsidDel="00B11799">
          <w:rPr>
            <w:rFonts w:ascii="Times New Roman" w:hAnsi="Times New Roman"/>
            <w:color w:val="191919"/>
            <w:sz w:val="20"/>
            <w:szCs w:val="20"/>
          </w:rPr>
          <w:delText>aids</w:delText>
        </w:r>
      </w:del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State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University</w:t>
      </w:r>
      <w:ins w:id="25" w:author="kdouglas" w:date="2011-03-22T14:36:00Z">
        <w:r w:rsidR="00B11799">
          <w:rPr>
            <w:rFonts w:ascii="Times New Roman" w:hAnsi="Times New Roman"/>
            <w:color w:val="191919"/>
            <w:sz w:val="20"/>
            <w:szCs w:val="20"/>
          </w:rPr>
          <w:t>’s</w:t>
        </w:r>
      </w:ins>
      <w:del w:id="26" w:author="kdouglas" w:date="2011-03-22T14:36:00Z">
        <w:r w:rsidDel="00B11799">
          <w:rPr>
            <w:rFonts w:ascii="Times New Roman" w:hAnsi="Times New Roman"/>
            <w:color w:val="191919"/>
            <w:spacing w:val="-1"/>
            <w:sz w:val="20"/>
            <w:szCs w:val="20"/>
          </w:rPr>
          <w:delText xml:space="preserve"> </w:delText>
        </w:r>
        <w:r w:rsidDel="00B11799">
          <w:rPr>
            <w:rFonts w:ascii="Times New Roman" w:hAnsi="Times New Roman"/>
            <w:color w:val="191919"/>
            <w:sz w:val="20"/>
            <w:szCs w:val="20"/>
          </w:rPr>
          <w:delText>in</w:delText>
        </w:r>
        <w:r w:rsidDel="00B11799">
          <w:rPr>
            <w:rFonts w:ascii="Times New Roman" w:hAnsi="Times New Roman"/>
            <w:color w:val="191919"/>
            <w:spacing w:val="-1"/>
            <w:sz w:val="20"/>
            <w:szCs w:val="20"/>
          </w:rPr>
          <w:delText xml:space="preserve"> </w:delText>
        </w:r>
        <w:r w:rsidDel="00B11799">
          <w:rPr>
            <w:rFonts w:ascii="Times New Roman" w:hAnsi="Times New Roman"/>
            <w:color w:val="191919"/>
            <w:sz w:val="20"/>
            <w:szCs w:val="20"/>
          </w:rPr>
          <w:delText>support</w:delText>
        </w:r>
        <w:r w:rsidDel="00B11799">
          <w:rPr>
            <w:rFonts w:ascii="Times New Roman" w:hAnsi="Times New Roman"/>
            <w:color w:val="191919"/>
            <w:spacing w:val="-1"/>
            <w:sz w:val="20"/>
            <w:szCs w:val="20"/>
          </w:rPr>
          <w:delText xml:space="preserve"> </w:delText>
        </w:r>
        <w:r w:rsidDel="00B11799">
          <w:rPr>
            <w:rFonts w:ascii="Times New Roman" w:hAnsi="Times New Roman"/>
            <w:color w:val="191919"/>
            <w:sz w:val="20"/>
            <w:szCs w:val="20"/>
          </w:rPr>
          <w:delText>of</w:delText>
        </w:r>
        <w:r w:rsidDel="00B11799">
          <w:rPr>
            <w:rFonts w:ascii="Times New Roman" w:hAnsi="Times New Roman"/>
            <w:color w:val="191919"/>
            <w:spacing w:val="-1"/>
            <w:sz w:val="20"/>
            <w:szCs w:val="20"/>
          </w:rPr>
          <w:delText xml:space="preserve"> </w:delText>
        </w:r>
        <w:r w:rsidDel="00B11799">
          <w:rPr>
            <w:rFonts w:ascii="Times New Roman" w:hAnsi="Times New Roman"/>
            <w:color w:val="191919"/>
            <w:sz w:val="20"/>
            <w:szCs w:val="20"/>
          </w:rPr>
          <w:delText>the</w:delText>
        </w:r>
      </w:del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academic programs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 </w:t>
      </w:r>
      <w:del w:id="27" w:author="kdouglas" w:date="2011-03-22T14:36:00Z">
        <w:r w:rsidDel="00B11799">
          <w:rPr>
            <w:rFonts w:ascii="Times New Roman" w:hAnsi="Times New Roman"/>
            <w:color w:val="191919"/>
            <w:sz w:val="20"/>
            <w:szCs w:val="20"/>
          </w:rPr>
          <w:delText>of</w:delText>
        </w:r>
        <w:r w:rsidDel="00B11799">
          <w:rPr>
            <w:rFonts w:ascii="Times New Roman" w:hAnsi="Times New Roman"/>
            <w:color w:val="191919"/>
            <w:spacing w:val="-1"/>
            <w:sz w:val="20"/>
            <w:szCs w:val="20"/>
          </w:rPr>
          <w:delText xml:space="preserve"> </w:delText>
        </w:r>
        <w:r w:rsidDel="00B11799">
          <w:rPr>
            <w:rFonts w:ascii="Times New Roman" w:hAnsi="Times New Roman"/>
            <w:color w:val="191919"/>
            <w:sz w:val="20"/>
            <w:szCs w:val="20"/>
          </w:rPr>
          <w:delText>the</w:delText>
        </w:r>
        <w:r w:rsidDel="00B11799">
          <w:rPr>
            <w:rFonts w:ascii="Times New Roman" w:hAnsi="Times New Roman"/>
            <w:color w:val="191919"/>
            <w:spacing w:val="-1"/>
            <w:sz w:val="20"/>
            <w:szCs w:val="20"/>
          </w:rPr>
          <w:delText xml:space="preserve"> </w:delText>
        </w:r>
        <w:r w:rsidDel="00B11799">
          <w:rPr>
            <w:rFonts w:ascii="Times New Roman" w:hAnsi="Times New Roman"/>
            <w:color w:val="191919"/>
            <w:sz w:val="20"/>
            <w:szCs w:val="20"/>
          </w:rPr>
          <w:delText>Universit</w:delText>
        </w:r>
        <w:r w:rsidDel="00B11799">
          <w:rPr>
            <w:rFonts w:ascii="Times New Roman" w:hAnsi="Times New Roman"/>
            <w:color w:val="191919"/>
            <w:spacing w:val="-13"/>
            <w:sz w:val="20"/>
            <w:szCs w:val="20"/>
          </w:rPr>
          <w:delText>y</w:delText>
        </w:r>
      </w:del>
      <w:r>
        <w:rPr>
          <w:rFonts w:ascii="Times New Roman" w:hAnsi="Times New Roman"/>
          <w:color w:val="191919"/>
          <w:sz w:val="20"/>
          <w:szCs w:val="20"/>
        </w:rPr>
        <w:t>. It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supports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achievement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goals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stated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mission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University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through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providing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information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resources,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ins w:id="28" w:author="kdouglas" w:date="2011-03-22T14:37:00Z">
        <w:r w:rsidR="00B11799">
          <w:rPr>
            <w:rFonts w:ascii="Times New Roman" w:hAnsi="Times New Roman"/>
            <w:color w:val="191919"/>
            <w:spacing w:val="-2"/>
            <w:sz w:val="20"/>
            <w:szCs w:val="20"/>
          </w:rPr>
          <w:t xml:space="preserve">instructional </w:t>
        </w:r>
      </w:ins>
      <w:del w:id="29" w:author="kdouglas" w:date="2011-03-22T14:37:00Z">
        <w:r w:rsidDel="004A0A62">
          <w:rPr>
            <w:rFonts w:ascii="Times New Roman" w:hAnsi="Times New Roman"/>
            <w:color w:val="191919"/>
            <w:sz w:val="20"/>
            <w:szCs w:val="20"/>
          </w:rPr>
          <w:delText>i</w:delText>
        </w:r>
        <w:r w:rsidDel="004A0A62">
          <w:rPr>
            <w:rFonts w:ascii="Times New Roman" w:hAnsi="Times New Roman"/>
            <w:color w:val="191919"/>
            <w:spacing w:val="-1"/>
            <w:sz w:val="20"/>
            <w:szCs w:val="20"/>
          </w:rPr>
          <w:delText>n</w:delText>
        </w:r>
      </w:del>
      <w:del w:id="30" w:author="laverne" w:date="2011-03-22T14:13:00Z">
        <w:r w:rsidDel="00BD46DE">
          <w:rPr>
            <w:rFonts w:ascii="Times New Roman" w:hAnsi="Times New Roman"/>
            <w:color w:val="191919"/>
            <w:sz w:val="20"/>
            <w:szCs w:val="20"/>
          </w:rPr>
          <w:delText xml:space="preserve">- </w:delText>
        </w:r>
      </w:del>
      <w:del w:id="31" w:author="kdouglas" w:date="2011-03-22T14:37:00Z">
        <w:r w:rsidDel="004A0A62">
          <w:rPr>
            <w:rFonts w:ascii="Times New Roman" w:hAnsi="Times New Roman"/>
            <w:color w:val="191919"/>
            <w:sz w:val="20"/>
            <w:szCs w:val="20"/>
          </w:rPr>
          <w:delText>structional</w:delText>
        </w:r>
      </w:del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materials,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access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research.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It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aids</w:t>
      </w:r>
      <w:r>
        <w:rPr>
          <w:rFonts w:ascii="Times New Roman" w:hAnsi="Times New Roman"/>
          <w:color w:val="191919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State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University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serving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regional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role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</w:t>
      </w:r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ins w:id="32" w:author="kdouglas" w:date="2011-03-22T14:37:00Z">
        <w:r w:rsidR="004A0A62">
          <w:rPr>
            <w:rFonts w:ascii="Times New Roman" w:hAnsi="Times New Roman"/>
            <w:color w:val="191919"/>
            <w:spacing w:val="1"/>
            <w:sz w:val="20"/>
            <w:szCs w:val="20"/>
          </w:rPr>
          <w:t xml:space="preserve">Southwest </w:t>
        </w:r>
      </w:ins>
      <w:del w:id="33" w:author="kdouglas" w:date="2011-03-22T14:37:00Z">
        <w:r w:rsidDel="004A0A62">
          <w:rPr>
            <w:rFonts w:ascii="Times New Roman" w:hAnsi="Times New Roman"/>
            <w:color w:val="191919"/>
            <w:sz w:val="20"/>
            <w:szCs w:val="20"/>
          </w:rPr>
          <w:delText>southwest</w:delText>
        </w:r>
      </w:del>
      <w:r>
        <w:rPr>
          <w:rFonts w:ascii="Times New Roman" w:hAnsi="Times New Roman"/>
          <w:color w:val="191919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Geo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gia in the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area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library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resources.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Library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>’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on-line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public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catalog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(GIL/Galileo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Interconnected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Libraries)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ins w:id="34" w:author="kdouglas" w:date="2011-03-22T14:38:00Z">
        <w:r w:rsidR="004A0A62">
          <w:rPr>
            <w:rFonts w:ascii="Times New Roman" w:hAnsi="Times New Roman"/>
            <w:color w:val="191919"/>
            <w:spacing w:val="2"/>
            <w:sz w:val="20"/>
            <w:szCs w:val="20"/>
          </w:rPr>
          <w:t xml:space="preserve">also referred to as the RAMCAT </w:t>
        </w:r>
      </w:ins>
      <w:r>
        <w:rPr>
          <w:rFonts w:ascii="Times New Roman" w:hAnsi="Times New Roman"/>
          <w:color w:val="191919"/>
          <w:sz w:val="20"/>
          <w:szCs w:val="20"/>
        </w:rPr>
        <w:t>is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available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from</w:t>
      </w:r>
      <w:r>
        <w:rPr>
          <w:rFonts w:ascii="Times New Roman" w:hAnsi="Times New Roman"/>
          <w:color w:val="191919"/>
          <w:spacing w:val="2"/>
          <w:sz w:val="20"/>
          <w:szCs w:val="20"/>
        </w:rPr>
        <w:t xml:space="preserve"> </w:t>
      </w:r>
      <w:ins w:id="35" w:author="kdouglas" w:date="2011-03-22T14:38:00Z">
        <w:r w:rsidR="004A0A62">
          <w:rPr>
            <w:rFonts w:ascii="Times New Roman" w:hAnsi="Times New Roman"/>
            <w:color w:val="191919"/>
            <w:spacing w:val="2"/>
            <w:sz w:val="20"/>
            <w:szCs w:val="20"/>
          </w:rPr>
          <w:t xml:space="preserve">any remote site </w:t>
        </w:r>
      </w:ins>
      <w:del w:id="36" w:author="kdouglas" w:date="2011-03-22T14:39:00Z">
        <w:r w:rsidDel="004A0A62">
          <w:rPr>
            <w:rFonts w:ascii="Times New Roman" w:hAnsi="Times New Roman"/>
            <w:color w:val="191919"/>
            <w:sz w:val="20"/>
            <w:szCs w:val="20"/>
          </w:rPr>
          <w:delText>r</w:delText>
        </w:r>
        <w:r w:rsidDel="004A0A62">
          <w:rPr>
            <w:rFonts w:ascii="Times New Roman" w:hAnsi="Times New Roman"/>
            <w:color w:val="191919"/>
            <w:spacing w:val="-1"/>
            <w:sz w:val="20"/>
            <w:szCs w:val="20"/>
          </w:rPr>
          <w:delText>e</w:delText>
        </w:r>
      </w:del>
      <w:del w:id="37" w:author="laverne" w:date="2011-03-22T14:13:00Z">
        <w:r w:rsidDel="00BD46DE">
          <w:rPr>
            <w:rFonts w:ascii="Times New Roman" w:hAnsi="Times New Roman"/>
            <w:color w:val="191919"/>
            <w:sz w:val="20"/>
            <w:szCs w:val="20"/>
          </w:rPr>
          <w:delText xml:space="preserve">- </w:delText>
        </w:r>
      </w:del>
      <w:del w:id="38" w:author="kdouglas" w:date="2011-03-22T14:39:00Z">
        <w:r w:rsidDel="004A0A62">
          <w:rPr>
            <w:rFonts w:ascii="Times New Roman" w:hAnsi="Times New Roman"/>
            <w:color w:val="191919"/>
            <w:spacing w:val="-1"/>
            <w:sz w:val="20"/>
            <w:szCs w:val="20"/>
          </w:rPr>
          <w:delText>mot</w:delText>
        </w:r>
        <w:r w:rsidDel="004A0A62">
          <w:rPr>
            <w:rFonts w:ascii="Times New Roman" w:hAnsi="Times New Roman"/>
            <w:color w:val="191919"/>
            <w:sz w:val="20"/>
            <w:szCs w:val="20"/>
          </w:rPr>
          <w:delText>e</w:delText>
        </w:r>
        <w:r w:rsidDel="004A0A62">
          <w:rPr>
            <w:rFonts w:ascii="Times New Roman" w:hAnsi="Times New Roman"/>
            <w:color w:val="191919"/>
            <w:spacing w:val="-8"/>
            <w:sz w:val="20"/>
            <w:szCs w:val="20"/>
          </w:rPr>
          <w:delText xml:space="preserve"> </w:delText>
        </w:r>
        <w:r w:rsidDel="004A0A62">
          <w:rPr>
            <w:rFonts w:ascii="Times New Roman" w:hAnsi="Times New Roman"/>
            <w:color w:val="191919"/>
            <w:spacing w:val="-1"/>
            <w:sz w:val="20"/>
            <w:szCs w:val="20"/>
          </w:rPr>
          <w:delText>acces</w:delText>
        </w:r>
        <w:r w:rsidDel="004A0A62">
          <w:rPr>
            <w:rFonts w:ascii="Times New Roman" w:hAnsi="Times New Roman"/>
            <w:color w:val="191919"/>
            <w:sz w:val="20"/>
            <w:szCs w:val="20"/>
          </w:rPr>
          <w:delText>s</w:delText>
        </w:r>
      </w:del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t</w:t>
      </w:r>
      <w:r>
        <w:rPr>
          <w:rFonts w:ascii="Times New Roman" w:hAnsi="Times New Roman"/>
          <w:color w:val="191919"/>
          <w:sz w:val="20"/>
          <w:szCs w:val="20"/>
        </w:rPr>
        <w:t>o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al</w:t>
      </w:r>
      <w:r>
        <w:rPr>
          <w:rFonts w:ascii="Times New Roman" w:hAnsi="Times New Roman"/>
          <w:color w:val="191919"/>
          <w:sz w:val="20"/>
          <w:szCs w:val="20"/>
        </w:rPr>
        <w:t>l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wh</w:t>
      </w:r>
      <w:r>
        <w:rPr>
          <w:rFonts w:ascii="Times New Roman" w:hAnsi="Times New Roman"/>
          <w:color w:val="191919"/>
          <w:sz w:val="20"/>
          <w:szCs w:val="20"/>
        </w:rPr>
        <w:t>o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hav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interne</w:t>
      </w:r>
      <w:r>
        <w:rPr>
          <w:rFonts w:ascii="Times New Roman" w:hAnsi="Times New Roman"/>
          <w:color w:val="191919"/>
          <w:sz w:val="20"/>
          <w:szCs w:val="20"/>
        </w:rPr>
        <w:t>t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connection</w:t>
      </w:r>
      <w:ins w:id="39" w:author="kdouglas" w:date="2011-03-22T14:39:00Z">
        <w:r w:rsidR="004A0A62">
          <w:rPr>
            <w:rFonts w:ascii="Times New Roman" w:hAnsi="Times New Roman"/>
            <w:color w:val="191919"/>
            <w:spacing w:val="-1"/>
            <w:sz w:val="20"/>
            <w:szCs w:val="20"/>
          </w:rPr>
          <w:t xml:space="preserve">. </w:t>
        </w:r>
      </w:ins>
      <w:del w:id="40" w:author="kdouglas" w:date="2011-03-22T14:39:00Z">
        <w:r w:rsidDel="004A0A62">
          <w:rPr>
            <w:rFonts w:ascii="Times New Roman" w:hAnsi="Times New Roman"/>
            <w:color w:val="191919"/>
            <w:spacing w:val="-1"/>
            <w:sz w:val="20"/>
            <w:szCs w:val="20"/>
          </w:rPr>
          <w:delText>s</w:delText>
        </w:r>
        <w:r w:rsidDel="004A0A62">
          <w:rPr>
            <w:rFonts w:ascii="Times New Roman" w:hAnsi="Times New Roman"/>
            <w:color w:val="191919"/>
            <w:sz w:val="20"/>
            <w:szCs w:val="20"/>
          </w:rPr>
          <w:delText>.</w:delText>
        </w:r>
      </w:del>
      <w:r>
        <w:rPr>
          <w:rFonts w:ascii="Times New Roman" w:hAnsi="Times New Roman"/>
          <w:color w:val="191919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Th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locatio</w:t>
      </w:r>
      <w:r>
        <w:rPr>
          <w:rFonts w:ascii="Times New Roman" w:hAnsi="Times New Roman"/>
          <w:color w:val="191919"/>
          <w:sz w:val="20"/>
          <w:szCs w:val="20"/>
        </w:rPr>
        <w:t>n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i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gil.asurams.edu</w:t>
      </w:r>
      <w:r>
        <w:rPr>
          <w:rFonts w:ascii="Times New Roman" w:hAnsi="Times New Roman"/>
          <w:color w:val="191919"/>
          <w:sz w:val="20"/>
          <w:szCs w:val="20"/>
        </w:rPr>
        <w:t>.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GI</w:t>
      </w:r>
      <w:r>
        <w:rPr>
          <w:rFonts w:ascii="Times New Roman" w:hAnsi="Times New Roman"/>
          <w:color w:val="191919"/>
          <w:sz w:val="20"/>
          <w:szCs w:val="20"/>
        </w:rPr>
        <w:t>L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als</w:t>
      </w:r>
      <w:r>
        <w:rPr>
          <w:rFonts w:ascii="Times New Roman" w:hAnsi="Times New Roman"/>
          <w:color w:val="191919"/>
          <w:sz w:val="20"/>
          <w:szCs w:val="20"/>
        </w:rPr>
        <w:t>o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o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>f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fer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remot</w:t>
      </w:r>
      <w:r>
        <w:rPr>
          <w:rFonts w:ascii="Times New Roman" w:hAnsi="Times New Roman"/>
          <w:color w:val="191919"/>
          <w:sz w:val="20"/>
          <w:szCs w:val="20"/>
        </w:rPr>
        <w:t>e</w:t>
      </w:r>
      <w:r>
        <w:rPr>
          <w:rFonts w:ascii="Times New Roman" w:hAnsi="Times New Roman"/>
          <w:color w:val="191919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acces</w:t>
      </w:r>
      <w:r>
        <w:rPr>
          <w:rFonts w:ascii="Times New Roman" w:hAnsi="Times New Roman"/>
          <w:color w:val="191919"/>
          <w:sz w:val="20"/>
          <w:szCs w:val="20"/>
        </w:rPr>
        <w:t>s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t</w:t>
      </w:r>
      <w:r>
        <w:rPr>
          <w:rFonts w:ascii="Times New Roman" w:hAnsi="Times New Roman"/>
          <w:color w:val="191919"/>
          <w:sz w:val="20"/>
          <w:szCs w:val="20"/>
        </w:rPr>
        <w:t>o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othe</w:t>
      </w:r>
      <w:r>
        <w:rPr>
          <w:rFonts w:ascii="Times New Roman" w:hAnsi="Times New Roman"/>
          <w:color w:val="191919"/>
          <w:sz w:val="20"/>
          <w:szCs w:val="20"/>
        </w:rPr>
        <w:t>r</w:t>
      </w:r>
      <w:r>
        <w:rPr>
          <w:rFonts w:ascii="Times New Roman" w:hAnsi="Times New Roman"/>
          <w:color w:val="191919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libr</w:t>
      </w:r>
      <w:r>
        <w:rPr>
          <w:rFonts w:ascii="Times New Roman" w:hAnsi="Times New Roman"/>
          <w:color w:val="191919"/>
          <w:spacing w:val="-3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 xml:space="preserve">ries </w:t>
      </w:r>
      <w:r>
        <w:rPr>
          <w:rFonts w:ascii="Times New Roman" w:hAnsi="Times New Roman"/>
          <w:color w:val="191919"/>
          <w:sz w:val="20"/>
          <w:szCs w:val="20"/>
        </w:rPr>
        <w:t>in the University System of Geo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gia.</w:t>
      </w:r>
    </w:p>
    <w:p w:rsidR="00B11799" w:rsidRDefault="00B11799" w:rsidP="006C78AE">
      <w:pPr>
        <w:widowControl w:val="0"/>
        <w:tabs>
          <w:tab w:val="left" w:pos="9540"/>
        </w:tabs>
        <w:autoSpaceDE w:val="0"/>
        <w:autoSpaceDN w:val="0"/>
        <w:adjustRightInd w:val="0"/>
        <w:spacing w:after="0" w:line="250" w:lineRule="auto"/>
        <w:ind w:left="100"/>
        <w:jc w:val="both"/>
        <w:rPr>
          <w:ins w:id="41" w:author="kdouglas" w:date="2011-03-22T14:27:00Z"/>
          <w:rFonts w:ascii="Times New Roman" w:hAnsi="Times New Roman"/>
          <w:color w:val="191919"/>
          <w:sz w:val="20"/>
          <w:szCs w:val="20"/>
        </w:rPr>
      </w:pPr>
    </w:p>
    <w:p w:rsidR="00B11799" w:rsidRPr="00B11799" w:rsidRDefault="0013001E" w:rsidP="00B11799">
      <w:pPr>
        <w:rPr>
          <w:ins w:id="42" w:author="kdouglas" w:date="2011-03-22T14:28:00Z"/>
          <w:rFonts w:ascii="Times New Roman" w:hAnsi="Times New Roman"/>
          <w:rPrChange w:id="43" w:author="kdouglas" w:date="2011-03-22T14:32:00Z">
            <w:rPr>
              <w:ins w:id="44" w:author="kdouglas" w:date="2011-03-22T14:28:00Z"/>
            </w:rPr>
          </w:rPrChange>
        </w:rPr>
      </w:pPr>
      <w:ins w:id="45" w:author="kdouglas" w:date="2011-03-22T14:28:00Z">
        <w:r w:rsidRPr="0013001E">
          <w:rPr>
            <w:rFonts w:ascii="Times New Roman" w:hAnsi="Times New Roman"/>
            <w:rPrChange w:id="46" w:author="kdouglas" w:date="2011-03-22T14:32:00Z">
              <w:rPr/>
            </w:rPrChange>
          </w:rPr>
          <w:t>The library has a strong virtual collection that includes Galileo which is a collection of many databases indexing thousands of periodicals and scholarly journals.  Over 2,000 journals titles are full-text.  Other resources include EBSCO Host, Interlibrary Loan and GIL Express which provides online borrowing of books for universal borrowing between other institutions in the University System of Georgia.</w:t>
        </w:r>
      </w:ins>
    </w:p>
    <w:p w:rsidR="00B11799" w:rsidRDefault="00B11799" w:rsidP="006C78AE">
      <w:pPr>
        <w:widowControl w:val="0"/>
        <w:tabs>
          <w:tab w:val="left" w:pos="9540"/>
        </w:tabs>
        <w:autoSpaceDE w:val="0"/>
        <w:autoSpaceDN w:val="0"/>
        <w:adjustRightInd w:val="0"/>
        <w:spacing w:after="0" w:line="250" w:lineRule="auto"/>
        <w:ind w:left="10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  <w:color w:val="000000"/>
        </w:rPr>
      </w:pPr>
    </w:p>
    <w:p w:rsidR="00F42A67" w:rsidRDefault="00F42A67" w:rsidP="00F42A67">
      <w:pPr>
        <w:widowControl w:val="0"/>
        <w:autoSpaceDE w:val="0"/>
        <w:autoSpaceDN w:val="0"/>
        <w:adjustRightInd w:val="0"/>
        <w:spacing w:after="0" w:line="240" w:lineRule="auto"/>
        <w:ind w:left="100" w:right="574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HE</w:t>
      </w:r>
      <w:r>
        <w:rPr>
          <w:rFonts w:ascii="Times New Roman" w:hAnsi="Times New Roman"/>
          <w:b/>
          <w:bCs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LBANY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U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NIVERSITY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LUMNI</w:t>
      </w:r>
      <w:r>
        <w:rPr>
          <w:rFonts w:ascii="Times New Roman" w:hAnsi="Times New Roman"/>
          <w:b/>
          <w:bCs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SSOCI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F42A67" w:rsidRDefault="00F42A67" w:rsidP="006C78AE">
      <w:pPr>
        <w:widowControl w:val="0"/>
        <w:autoSpaceDE w:val="0"/>
        <w:autoSpaceDN w:val="0"/>
        <w:adjustRightInd w:val="0"/>
        <w:spacing w:before="25" w:after="0" w:line="250" w:lineRule="auto"/>
        <w:ind w:left="10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1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Alumni</w:t>
      </w:r>
      <w:r>
        <w:rPr>
          <w:rFonts w:ascii="Times New Roman" w:hAnsi="Times New Roman"/>
          <w:color w:val="191919"/>
          <w:spacing w:val="-1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Association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-1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Albany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State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University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is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composite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group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graduates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former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students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well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friends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 the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University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who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are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associate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members.</w:t>
      </w:r>
      <w:r>
        <w:rPr>
          <w:rFonts w:ascii="Times New Roman" w:hAnsi="Times New Roman"/>
          <w:color w:val="191919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ganization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exists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to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support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promote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interests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</w:t>
      </w:r>
      <w:r>
        <w:rPr>
          <w:rFonts w:ascii="Times New Roman" w:hAnsi="Times New Roman"/>
          <w:color w:val="191919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Universit</w:t>
      </w:r>
      <w:r>
        <w:rPr>
          <w:rFonts w:ascii="Times New Roman" w:hAnsi="Times New Roman"/>
          <w:color w:val="191919"/>
          <w:spacing w:val="-13"/>
          <w:sz w:val="20"/>
          <w:szCs w:val="20"/>
        </w:rPr>
        <w:t>y</w:t>
      </w:r>
      <w:r>
        <w:rPr>
          <w:rFonts w:ascii="Times New Roman" w:hAnsi="Times New Roman"/>
          <w:color w:val="191919"/>
          <w:sz w:val="20"/>
          <w:szCs w:val="20"/>
        </w:rPr>
        <w:t>.</w:t>
      </w:r>
      <w:r>
        <w:rPr>
          <w:rFonts w:ascii="Times New Roman" w:hAnsi="Times New Roman"/>
          <w:color w:val="191919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The Alumni</w:t>
      </w:r>
      <w:r>
        <w:rPr>
          <w:rFonts w:ascii="Times New Roman" w:hAnsi="Times New Roman"/>
          <w:color w:val="191919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Association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is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>ganized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on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local,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state,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regional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national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basis.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It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has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resident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f</w:t>
      </w:r>
      <w:r>
        <w:rPr>
          <w:rFonts w:ascii="Times New Roman" w:hAnsi="Times New Roman"/>
          <w:color w:val="191919"/>
          <w:sz w:val="20"/>
          <w:szCs w:val="20"/>
        </w:rPr>
        <w:t>fice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and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full-time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Direc</w:t>
      </w:r>
      <w:r>
        <w:rPr>
          <w:rFonts w:ascii="Times New Roman" w:hAnsi="Times New Roman"/>
          <w:color w:val="191919"/>
          <w:spacing w:val="-1"/>
          <w:sz w:val="20"/>
          <w:szCs w:val="20"/>
        </w:rPr>
        <w:t>t</w:t>
      </w:r>
      <w:r>
        <w:rPr>
          <w:rFonts w:ascii="Times New Roman" w:hAnsi="Times New Roman"/>
          <w:color w:val="191919"/>
          <w:sz w:val="20"/>
          <w:szCs w:val="20"/>
        </w:rPr>
        <w:t>or</w:t>
      </w:r>
      <w:r>
        <w:rPr>
          <w:rFonts w:ascii="Times New Roman" w:hAnsi="Times New Roman"/>
          <w:color w:val="191919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of Alumni</w:t>
      </w:r>
      <w:r>
        <w:rPr>
          <w:rFonts w:ascii="Times New Roman" w:hAnsi="Times New Roman"/>
          <w:color w:val="191919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191919"/>
          <w:sz w:val="20"/>
          <w:szCs w:val="20"/>
        </w:rPr>
        <w:t>A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f</w:t>
      </w:r>
      <w:r>
        <w:rPr>
          <w:rFonts w:ascii="Times New Roman" w:hAnsi="Times New Roman"/>
          <w:color w:val="191919"/>
          <w:sz w:val="20"/>
          <w:szCs w:val="20"/>
        </w:rPr>
        <w:t>fairs/Executive Secretary who</w:t>
      </w:r>
    </w:p>
    <w:p w:rsidR="00103554" w:rsidRDefault="006C78AE" w:rsidP="00F42A67">
      <w:pPr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sectPr w:rsidR="00103554" w:rsidSect="00EE66A0">
          <w:pgSz w:w="12240" w:h="15840"/>
          <w:pgMar w:top="418" w:right="1800" w:bottom="274" w:left="806" w:header="720" w:footer="720" w:gutter="0"/>
          <w:cols w:space="720"/>
          <w:docGrid w:linePitch="360"/>
        </w:sectPr>
      </w:pPr>
      <w:r>
        <w:rPr>
          <w:rFonts w:ascii="Times New Roman" w:hAnsi="Times New Roman"/>
          <w:b/>
          <w:bCs/>
          <w:color w:val="191919"/>
          <w:position w:val="-5"/>
          <w:sz w:val="20"/>
          <w:szCs w:val="20"/>
        </w:rPr>
        <w:lastRenderedPageBreak/>
        <w:t xml:space="preserve">               </w:t>
      </w:r>
      <w:r w:rsidR="00F42A67">
        <w:rPr>
          <w:rFonts w:ascii="Times New Roman" w:hAnsi="Times New Roman"/>
          <w:b/>
          <w:bCs/>
          <w:color w:val="191919"/>
          <w:position w:val="-5"/>
          <w:sz w:val="20"/>
          <w:szCs w:val="20"/>
        </w:rPr>
        <w:t>2008-2012 U</w:t>
      </w:r>
      <w:r w:rsidR="00F42A67"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NDERGRADU</w:t>
      </w:r>
      <w:r w:rsidR="00F42A67">
        <w:rPr>
          <w:rFonts w:ascii="Times New Roman" w:hAnsi="Times New Roman"/>
          <w:b/>
          <w:bCs/>
          <w:color w:val="191919"/>
          <w:spacing w:val="-11"/>
          <w:position w:val="-5"/>
          <w:sz w:val="15"/>
          <w:szCs w:val="15"/>
        </w:rPr>
        <w:t>A</w:t>
      </w:r>
      <w:r w:rsidR="00F42A67"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TE</w:t>
      </w:r>
      <w:r w:rsidR="00F42A67">
        <w:rPr>
          <w:rFonts w:ascii="Times New Roman" w:hAnsi="Times New Roman"/>
          <w:b/>
          <w:bCs/>
          <w:color w:val="191919"/>
          <w:spacing w:val="13"/>
          <w:position w:val="-5"/>
          <w:sz w:val="15"/>
          <w:szCs w:val="15"/>
        </w:rPr>
        <w:t xml:space="preserve"> </w:t>
      </w:r>
      <w:r w:rsidR="00F42A67">
        <w:rPr>
          <w:rFonts w:ascii="Times New Roman" w:hAnsi="Times New Roman"/>
          <w:b/>
          <w:bCs/>
          <w:color w:val="191919"/>
          <w:position w:val="-5"/>
          <w:sz w:val="20"/>
          <w:szCs w:val="20"/>
        </w:rPr>
        <w:t>C</w:t>
      </w:r>
      <w:r w:rsidR="00F42A67">
        <w:rPr>
          <w:rFonts w:ascii="Times New Roman" w:hAnsi="Times New Roman"/>
          <w:b/>
          <w:bCs/>
          <w:color w:val="191919"/>
          <w:spacing w:val="-11"/>
          <w:position w:val="-5"/>
          <w:sz w:val="15"/>
          <w:szCs w:val="15"/>
        </w:rPr>
        <w:t>AT</w:t>
      </w:r>
      <w:r w:rsidR="00F42A67"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>ALOG</w:t>
      </w:r>
      <w:r w:rsidR="00F42A67">
        <w:rPr>
          <w:rFonts w:ascii="Times New Roman" w:hAnsi="Times New Roman"/>
          <w:b/>
          <w:bCs/>
          <w:color w:val="191919"/>
          <w:position w:val="-5"/>
          <w:sz w:val="15"/>
          <w:szCs w:val="15"/>
        </w:rPr>
        <w:tab/>
      </w:r>
    </w:p>
    <w:p w:rsidR="00946B9C" w:rsidRDefault="0013001E" w:rsidP="00103554">
      <w:r>
        <w:rPr>
          <w:noProof/>
          <w:lang w:eastAsia="zh-CN"/>
        </w:rPr>
        <w:lastRenderedPageBreak/>
        <w:pict>
          <v:group id="_x0000_s1104" style="position:absolute;margin-left:-104.25pt;margin-top:-21.9pt;width:191pt;height:795.85pt;z-index:-251615232" coordorigin="-720,-62" coordsize="3820,15917">
            <v:group id="_x0000_s1105" style="position:absolute;left:-720;top:-62;width:3820;height:15917" coordorigin="-720,-62" coordsize="3820,15839">
              <v:rect id="_x0000_s1106" style="position:absolute;top:-62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474747" stroked="f">
                <v:path arrowok="t"/>
              </v:rect>
              <v:rect id="Rectangle 2702" o:spid="_x0000_s1107" style="position:absolute;top:4232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08" style="position:absolute;top:2426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109" style="position:absolute;left:760;top:331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110" style="position:absolute;left:740;top:311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11" style="position:absolute;top:24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12" style="position:absolute;top:4222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13" style="position:absolute;left:-720;top:6042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1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1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16" style="position:absolute;left:-696;top:7842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1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1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19" style="position:absolute;left:-687;top:9642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2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2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22" style="position:absolute;left:-705;top:11442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2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2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125" style="position:absolute;left:-696;top:13242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2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2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128" style="position:absolute;left:1039;top:15042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129" style="position:absolute;top:15042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130" style="position:absolute;left:400;top:14802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131" style="position:absolute;left:380;top:14782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Text Box 2699" o:spid="_x0000_s1132" type="#_x0000_t202" style="position:absolute;left:377;top:13537;width:480;height:117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Text Box 2698" o:spid="_x0000_s1133" type="#_x0000_t202" style="position:absolute;left:377;top:8243;width:720;height:1109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Text Box 2697" o:spid="_x0000_s1134" type="#_x0000_t202" style="position:absolute;left:397;top:11806;width:480;height:121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Text Box 2696" o:spid="_x0000_s1135" type="#_x0000_t202" style="position:absolute;left:397;top:10116;width:480;height:98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Text Box 2695" o:spid="_x0000_s1136" type="#_x0000_t202" style="position:absolute;left:417;top:6480;width:240;height:1017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Text Box 2694" o:spid="_x0000_s1137" type="#_x0000_t202" style="position:absolute;left:417;top:4760;width:240;height:8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wctgIAALo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hdphBEnPXTpiR40uhcHFMR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" o:allowincell="f" filled="f" stroked="f">
              <v:textbox style="layout-flow:vertical;mso-layout-flow-alt:bottom-to-top" inset="0,0,0,0">
                <w:txbxContent>
                  <w:p w:rsidR="003F7A2E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Business</w:t>
                    </w:r>
                  </w:p>
                </w:txbxContent>
              </v:textbox>
            </v:shape>
            <v:shape id="Text Box 2693" o:spid="_x0000_s1138" type="#_x0000_t202" style="position:absolute;left:397;top:2475;width:570;height:17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4mct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" o:allowincell="f" filled="f" stroked="f">
              <v:textbox style="layout-flow:vertical;mso-layout-flow-alt:bottom-to-top" inset="0,0,0,0">
                <w:txbxContent>
                  <w:p w:rsidR="003F7A2E" w:rsidRPr="008A161B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shape id="Text Box 2692" o:spid="_x0000_s1139" type="#_x0000_t202" style="position:absolute;left:400;top:591;width:477;height:16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" inset="0,0,0,0">
                <w:txbxContent>
                  <w:p w:rsidR="003F7A2E" w:rsidRPr="008A161B" w:rsidRDefault="003F7A2E" w:rsidP="003F7A2E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FFFFFF" w:themeColor="background1"/>
                        <w:sz w:val="20"/>
                        <w:szCs w:val="20"/>
                      </w:rPr>
                    </w:pPr>
                    <w:r w:rsidRPr="008A161B">
                      <w:rPr>
                        <w:rFonts w:ascii="Century Gothic" w:hAnsi="Century Gothic" w:cs="Century Gothic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</v:group>
        </w:pict>
      </w:r>
      <w:r w:rsidR="00286B8A">
        <w:t xml:space="preserve">    </w:t>
      </w:r>
    </w:p>
    <w:p w:rsidR="00286B8A" w:rsidRDefault="00286B8A" w:rsidP="00103554"/>
    <w:p w:rsidR="00286B8A" w:rsidRDefault="00286B8A" w:rsidP="00103554"/>
    <w:sectPr w:rsidR="00286B8A" w:rsidSect="00103554">
      <w:pgSz w:w="12240" w:h="15840"/>
      <w:pgMar w:top="418" w:right="1800" w:bottom="274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efaultTabStop w:val="720"/>
  <w:characterSpacingControl w:val="doNotCompress"/>
  <w:compat>
    <w:useFELayout/>
  </w:compat>
  <w:rsids>
    <w:rsidRoot w:val="00F42A67"/>
    <w:rsid w:val="000450BE"/>
    <w:rsid w:val="00103554"/>
    <w:rsid w:val="001168EB"/>
    <w:rsid w:val="0013001E"/>
    <w:rsid w:val="00254D09"/>
    <w:rsid w:val="00286B8A"/>
    <w:rsid w:val="002B505F"/>
    <w:rsid w:val="002F3941"/>
    <w:rsid w:val="0031134B"/>
    <w:rsid w:val="00397363"/>
    <w:rsid w:val="003E791C"/>
    <w:rsid w:val="003F7A2E"/>
    <w:rsid w:val="004402BB"/>
    <w:rsid w:val="004A0A62"/>
    <w:rsid w:val="004F3DDB"/>
    <w:rsid w:val="00532404"/>
    <w:rsid w:val="0060050D"/>
    <w:rsid w:val="0069363A"/>
    <w:rsid w:val="00694B0A"/>
    <w:rsid w:val="006C78AE"/>
    <w:rsid w:val="006F2981"/>
    <w:rsid w:val="00743B3C"/>
    <w:rsid w:val="0080318D"/>
    <w:rsid w:val="00925897"/>
    <w:rsid w:val="00946B9C"/>
    <w:rsid w:val="009D0C47"/>
    <w:rsid w:val="00B11799"/>
    <w:rsid w:val="00BD46DE"/>
    <w:rsid w:val="00C71BF2"/>
    <w:rsid w:val="00EC1A8A"/>
    <w:rsid w:val="00EE66A0"/>
    <w:rsid w:val="00F42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A67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A67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921DA-D7B1-49AA-8FD9-890A6CD26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laverne</cp:lastModifiedBy>
  <cp:revision>5</cp:revision>
  <dcterms:created xsi:type="dcterms:W3CDTF">2011-03-22T18:40:00Z</dcterms:created>
  <dcterms:modified xsi:type="dcterms:W3CDTF">2011-03-24T15:34:00Z</dcterms:modified>
</cp:coreProperties>
</file>