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344" w:rsidRDefault="00A947AE" w:rsidP="003F6344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  <w:r w:rsidRPr="00A947AE"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287" style="position:absolute;margin-left:-17.75pt;margin-top:-21.85pt;width:157.85pt;height:11in;z-index:251698176" coordorigin="193,243" coordsize="3157,15840">
            <v:group id="_x0000_s1288" style="position:absolute;left:209;top:243;width:3141;height:15840" coordorigin="-55,3" coordsize="3141,15840">
              <v:group id="Group 2700" o:spid="_x0000_s1289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290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291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292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29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29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295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296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297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29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29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300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30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30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303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30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30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306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30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30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309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31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31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312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313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314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1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16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16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17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17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18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18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19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19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20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20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21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21">
                  <w:txbxContent>
                    <w:p w:rsidR="00D35E85" w:rsidRDefault="00D35E85" w:rsidP="00D35E8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D35E85" w:rsidRPr="007A3E3A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22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22">
                  <w:txbxContent>
                    <w:p w:rsidR="00D35E85" w:rsidRPr="00F91ACB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23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23">
                  <w:txbxContent>
                    <w:p w:rsidR="00D35E85" w:rsidRDefault="00D35E85" w:rsidP="00D35E85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D35E85" w:rsidRPr="008A57FA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24" style="position:absolute;left:193;top:994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24">
                <w:txbxContent>
                  <w:p w:rsidR="00D35E85" w:rsidRDefault="00D35E85" w:rsidP="00D35E8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 xml:space="preserve"> </w:t>
                    </w:r>
                  </w:p>
                  <w:p w:rsidR="00D35E85" w:rsidRPr="008A57FA" w:rsidRDefault="00D35E85" w:rsidP="00D35E8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Graduate School</w:t>
                    </w:r>
                  </w:p>
                </w:txbxContent>
              </v:textbox>
            </v:rect>
          </v:group>
        </w:pic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Century Gothic" w:hAnsi="Century Gothic" w:cs="Century Gothic"/>
          <w:color w:val="000000"/>
          <w:sz w:val="28"/>
          <w:szCs w:val="28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1229" w:lineRule="exact"/>
        <w:ind w:left="3417" w:right="1324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position w:val="-6"/>
          <w:sz w:val="128"/>
          <w:szCs w:val="128"/>
        </w:rPr>
        <w:t>G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RADU</w:t>
      </w:r>
      <w:r>
        <w:rPr>
          <w:rFonts w:ascii="Times New Roman" w:hAnsi="Times New Roman"/>
          <w:color w:val="191919"/>
          <w:spacing w:val="-132"/>
          <w:position w:val="-6"/>
          <w:sz w:val="96"/>
          <w:szCs w:val="96"/>
        </w:rPr>
        <w:t>A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TE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1169" w:lineRule="exact"/>
        <w:ind w:left="4099" w:right="2005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position w:val="4"/>
          <w:sz w:val="128"/>
          <w:szCs w:val="128"/>
        </w:rPr>
        <w:t>S</w:t>
      </w:r>
      <w:r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CHOOL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A947AE" w:rsidP="003F6344">
      <w:pPr>
        <w:widowControl w:val="0"/>
        <w:autoSpaceDE w:val="0"/>
        <w:autoSpaceDN w:val="0"/>
        <w:adjustRightInd w:val="0"/>
        <w:spacing w:before="1" w:after="0" w:line="240" w:lineRule="auto"/>
        <w:ind w:left="1480"/>
        <w:rPr>
          <w:rFonts w:ascii="Times New Roman" w:hAnsi="Times New Roman"/>
          <w:color w:val="000000"/>
          <w:sz w:val="27"/>
          <w:szCs w:val="27"/>
        </w:rPr>
      </w:pPr>
      <w:r w:rsidRPr="00A947AE">
        <w:rPr>
          <w:noProof/>
        </w:rPr>
        <w:pict>
          <v:shape id="Text Box 5758" o:spid="_x0000_s1066" type="#_x0000_t202" style="position:absolute;left:0;text-align:left;margin-left:22.65pt;margin-top:-30.35pt;width:24pt;height:48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" o:allowincell="f" filled="f" stroked="f">
            <v:textbox style="layout-flow:vertical;mso-layout-flow-alt:bottom-to-top" inset="0,0,0,0">
              <w:txbxContent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Graduate</w:t>
                  </w:r>
                </w:p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3F6344"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 w:rsidR="003F6344"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31" w:after="0" w:line="240" w:lineRule="auto"/>
        <w:ind w:left="148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Degrees O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f</w:t>
      </w:r>
      <w:r>
        <w:rPr>
          <w:rFonts w:ascii="Times New Roman" w:hAnsi="Times New Roman"/>
          <w:color w:val="191919"/>
          <w:sz w:val="17"/>
          <w:szCs w:val="17"/>
        </w:rPr>
        <w:t>fered</w:t>
      </w:r>
      <w:r>
        <w:rPr>
          <w:rFonts w:ascii="Times New Roman" w:hAnsi="Times New Roman"/>
          <w:color w:val="191919"/>
          <w:spacing w:val="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.165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240" w:lineRule="auto"/>
        <w:ind w:left="148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Admission </w:t>
      </w:r>
      <w:r>
        <w:rPr>
          <w:rFonts w:ascii="Times New Roman" w:hAnsi="Times New Roman"/>
          <w:color w:val="191919"/>
          <w:spacing w:val="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 .166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240" w:lineRule="auto"/>
        <w:ind w:left="148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Degree Requirements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.167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F6344">
          <w:pgSz w:w="12240" w:h="15840"/>
          <w:pgMar w:top="420" w:right="1720" w:bottom="280" w:left="320" w:header="720" w:footer="720" w:gutter="0"/>
          <w:cols w:space="720" w:equalWidth="0">
            <w:col w:w="10200"/>
          </w:cols>
          <w:noEndnote/>
        </w:sectPr>
      </w:pPr>
    </w:p>
    <w:p w:rsidR="003F6344" w:rsidRDefault="00A947AE" w:rsidP="003F6344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A947AE">
        <w:rPr>
          <w:noProof/>
        </w:rPr>
        <w:lastRenderedPageBreak/>
        <w:pict>
          <v:group id="Group 5760" o:spid="_x0000_s1056" style="position:absolute;left:0;text-align:left;margin-left:1in;margin-top:54.65pt;width:7in;height:684pt;z-index:-251655168;mso-position-horizontal-relative:page;mso-position-vertical-relative:page" coordorigin="1440,1093" coordsize="10080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" o:allowincell="f">
            <v:rect id="Rectangle 5761" o:spid="_x0000_s1057" style="position:absolute;left:1445;top:1098;width:10070;height:136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rCYcgA&#10;AADdAAAADwAAAGRycy9kb3ducmV2LnhtbESPT2vCQBTE74V+h+UVetNN7R8lukqiFoqHFqN4fmRf&#10;k9Ds25Ddxq2fvlsQehxm5jfMYhVMKwbqXWNZwcM4AUFcWt1wpeB4eB3NQDiPrLG1TAp+yMFqeXuz&#10;wFTbM+9pKHwlIoRdigpq77tUSlfWZNCNbUccvU/bG/RR9pXUPZ4j3LRykiQv0mDDcaHGjtY1lV/F&#10;t1HwtB2KLD+Fj/eQb3B33F3WWX5R6v4uZHMQnoL/D1/bb1rB43TyDH9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msJhyAAAAN0AAAAPAAAAAAAAAAAAAAAAAJgCAABk&#10;cnMvZG93bnJldi54bWxQSwUGAAAAAAQABAD1AAAAjQMAAAAA&#10;" filled="f" strokecolor="#191919" strokeweight=".5pt">
              <v:path arrowok="t"/>
            </v:rect>
            <v:rect id="Rectangle 5762" o:spid="_x0000_s1058" style="position:absolute;left:1450;top:1117;width:10060;height:68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RMJ8YA&#10;AADdAAAADwAAAGRycy9kb3ducmV2LnhtbESPQWsCMRSE74L/IbxCL6JZLa7tahQpSC140Vp6fW5e&#10;dxc3L2GTavrvjVDocZiZb5jFKppWXKjzjWUF41EGgri0uuFKwfFjM3wG4QOyxtYyKfglD6tlv7fA&#10;Qtsr7+lyCJVIEPYFKqhDcIWUvqzJoB9ZR5y8b9sZDEl2ldQdXhPctHKSZbk02HBaqNHRa03l+fBj&#10;FHzG4/vL7uTcdrDPOW7MWzmdfin1+BDXcxCBYvgP/7W3WsHTbJLD/U16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RMJ8YAAADdAAAADwAAAAAAAAAAAAAAAACYAgAAZHJz&#10;L2Rvd25yZXYueG1sUEsFBgAAAAAEAAQA9QAAAIsDAAAAAA==&#10;" fillcolor="#e8e8e8" stroked="f">
              <v:path arrowok="t"/>
            </v:rect>
            <v:rect id="Rectangle 5763" o:spid="_x0000_s1059" style="position:absolute;left:1429;top:1101;width:10100;height:68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lUMcA&#10;AADdAAAADwAAAGRycy9kb3ducmV2LnhtbESPQWvCQBSE7wX/w/KE3uqmFqpGVxFtSY41Cra3R/aZ&#10;hGbfhuw2SfvrXaHgcZiZb5jVZjC16Kh1lWUFz5MIBHFudcWFgtPx/WkOwnlkjbVlUvBLDjbr0cMK&#10;Y217PlCX+UIECLsYFZTeN7GULi/JoJvYhjh4F9sa9EG2hdQt9gFuajmNoldpsOKwUGJDu5Ly7+zH&#10;KEjmzfYztX99Ub99JeeP82J/XHilHsfDdgnC0+Dv4f92qhW8zKY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sJVDHAAAA3QAAAA8AAAAAAAAAAAAAAAAAmAIAAGRy&#10;cy9kb3ducmV2LnhtbFBLBQYAAAAABAAEAPUAAACMAwAAAAA=&#10;" filled="f" stroked="f">
              <v:textbox inset="0,0,0,0">
                <w:txbxContent>
                  <w:p w:rsidR="003F6344" w:rsidRDefault="003F6344" w:rsidP="003F6344">
                    <w:pPr>
                      <w:spacing w:after="0" w:line="68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6410325" cy="4352925"/>
                          <wp:effectExtent l="19050" t="0" r="9525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0325" cy="4352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F6344" w:rsidRDefault="003F6344" w:rsidP="003F634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5764" o:spid="_x0000_s1060" style="position:absolute;left:1445;top:1112;width:10070;height:6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tt/8QA&#10;AADdAAAADwAAAGRycy9kb3ducmV2LnhtbERPz2vCMBS+D/Y/hCfspqluOKlGad0Gw4OyKp4fzVtb&#10;1ryUJquZf705CDt+fL9Xm2BaMVDvGssKppMEBHFpdcOVgtPxY7wA4TyyxtYyKfgjB5v148MKU20v&#10;/EVD4SsRQ9ilqKD2vkuldGVNBt3EdsSR+7a9QR9hX0nd4yWGm1bOkmQuDTYcG2rsaFtT+VP8GgUv&#10;70OR5edw2If8DXen3XWb5VelnkYhW4LwFPy/+O7+1AqeX2dxbnwTn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bbf/EAAAA3QAAAA8AAAAAAAAAAAAAAAAAmAIAAGRycy9k&#10;b3ducmV2LnhtbFBLBQYAAAAABAAEAPUAAACJAwAAAAA=&#10;" filled="f" strokecolor="#191919" strokeweight=".5pt">
              <v:path arrowok="t"/>
            </v:rect>
            <v:shape id="Freeform 5765" o:spid="_x0000_s1061" style="position:absolute;left:1800;top:11236;width:9359;height:0;visibility:visible;mso-wrap-style:square;v-text-anchor:top" coordsize="93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D7cgA&#10;AADdAAAADwAAAGRycy9kb3ducmV2LnhtbESPT2vCQBTE7wW/w/IKvRTdqFA1dROsIAjVg3+w10f2&#10;NRvMvg3ZVWM/vVso9DjMzG+Yed7ZWlyp9ZVjBcNBAoK4cLriUsHxsOpPQfiArLF2TAru5CHPek9z&#10;TLW78Y6u+1CKCGGfogITQpNK6QtDFv3ANcTR+3atxRBlW0rd4i3CbS1HSfImLVYcFww2tDRUnPcX&#10;q6D5OsmNMR/bxPwM74fz52W9PL0q9fLcLd5BBOrCf/ivvdYKxpPRDH7fxCcgs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uUPtyAAAAN0AAAAPAAAAAAAAAAAAAAAAAJgCAABk&#10;cnMvZG93bnJldi54bWxQSwUGAAAAAAQABAD1AAAAjQMAAAAA&#10;" path="m,l9359,e" filled="f" strokecolor="#191919" strokeweight=".04408mm">
              <v:path arrowok="t" o:connecttype="custom" o:connectlocs="0,0;9359,0" o:connectangles="0,0"/>
            </v:shape>
            <w10:wrap anchorx="page" anchory="page"/>
          </v:group>
        </w:pic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F6344">
          <w:type w:val="continuous"/>
          <w:pgSz w:w="12240" w:h="15840"/>
          <w:pgMar w:top="1480" w:right="1720" w:bottom="280" w:left="320" w:header="720" w:footer="720" w:gutter="0"/>
          <w:cols w:num="2" w:space="720" w:equalWidth="0">
            <w:col w:w="712" w:space="3704"/>
            <w:col w:w="5784"/>
          </w:cols>
          <w:noEndnote/>
        </w:sect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G</w:t>
      </w:r>
      <w:r>
        <w:rPr>
          <w:rFonts w:ascii="Times New Roman" w:hAnsi="Times New Roman"/>
          <w:color w:val="191919"/>
          <w:sz w:val="54"/>
          <w:szCs w:val="54"/>
        </w:rPr>
        <w:t>RADU</w:t>
      </w:r>
      <w:r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TE</w:t>
      </w:r>
      <w:r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72"/>
          <w:szCs w:val="72"/>
        </w:rPr>
        <w:t>S</w:t>
      </w:r>
      <w:r>
        <w:rPr>
          <w:rFonts w:ascii="Times New Roman" w:hAnsi="Times New Roman"/>
          <w:color w:val="191919"/>
          <w:sz w:val="54"/>
          <w:szCs w:val="54"/>
        </w:rPr>
        <w:t>CHOOL</w:t>
      </w:r>
    </w:p>
    <w:p w:rsidR="003F6344" w:rsidRDefault="00A947AE" w:rsidP="003F6344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 w:rsidRPr="00A947AE">
        <w:rPr>
          <w:rFonts w:ascii="Times New Roman" w:hAnsi="Times New Roman"/>
          <w:noProof/>
          <w:color w:val="000000"/>
          <w:sz w:val="54"/>
          <w:szCs w:val="54"/>
          <w:lang w:eastAsia="zh-CN"/>
        </w:rPr>
        <w:pict>
          <v:group id="_x0000_s1440" style="position:absolute;margin-left:424.9pt;margin-top:-88.25pt;width:156.6pt;height:11in;z-index:-251614208" coordorigin="8468,616" coordsize="3132,15840">
            <v:group id="_x0000_s1441" style="position:absolute;left:8468;top:616;width:3121;height:15840" coordorigin="9070,183" coordsize="3121,15840">
              <v:group id="_x0000_s1442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44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44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44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44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44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44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44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45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45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45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45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45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45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45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45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45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45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46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46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46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46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46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46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46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46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46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469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469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70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470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71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471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72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472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73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473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474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74">
                  <w:txbxContent>
                    <w:p w:rsidR="005C685B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5C685B" w:rsidRPr="007A3E3A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75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75">
                  <w:txbxContent>
                    <w:p w:rsidR="005C685B" w:rsidRPr="00F91ACB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476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76">
                  <w:txbxContent>
                    <w:p w:rsidR="005C685B" w:rsidRDefault="005C685B" w:rsidP="005C685B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5C685B" w:rsidRPr="008A57FA" w:rsidRDefault="005C685B" w:rsidP="005C685B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77" style="position:absolute;left:10505;top:1032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477">
                <w:txbxContent>
                  <w:p w:rsidR="005C685B" w:rsidRPr="008A57FA" w:rsidRDefault="005C685B" w:rsidP="005C685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Graduate School</w:t>
                    </w:r>
                  </w:p>
                </w:txbxContent>
              </v:textbox>
            </v:rect>
          </v:group>
        </w:pict>
      </w:r>
      <w:r w:rsidR="003F6344">
        <w:rPr>
          <w:rFonts w:ascii="Times New Roman" w:hAnsi="Times New Roman"/>
          <w:color w:val="000000"/>
          <w:sz w:val="54"/>
          <w:szCs w:val="54"/>
        </w:rPr>
        <w:br w:type="column"/>
      </w:r>
      <w:r w:rsidR="003F6344"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Graduate School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3F6344">
          <w:pgSz w:w="12240" w:h="15840"/>
          <w:pgMar w:top="420" w:right="320" w:bottom="280" w:left="600" w:header="720" w:footer="720" w:gutter="0"/>
          <w:cols w:num="2" w:space="720" w:equalWidth="0">
            <w:col w:w="5601" w:space="3451"/>
            <w:col w:w="2268"/>
          </w:cols>
          <w:noEndnote/>
        </w:sect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20" w:right="108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commitmen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economic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cultura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advancemen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Southwes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is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evidence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divers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extracurricula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ferings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utilize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to 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qualifie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assum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position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Southwes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well a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individual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field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fift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maste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degree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(M.Ed.),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nursing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(M.S.N.),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.A.),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(M.B.A.),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criminal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justice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(M.S.),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the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(Ed.S.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Leadership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brie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Catalog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details.)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643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USINES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DMINISTR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(M.B.A.)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379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M.B.A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accounting, economics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finance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marketin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719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HYSICA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HERAP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.)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393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interactive/distanc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currentl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collaboratio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gia.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846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(M.S.)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enforcement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forensic 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administration.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705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(M.S.N.)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M.S.N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Profession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produc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spe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nurse administrators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famil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practitioners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educators.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802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.)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8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M.Ed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earl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childhoo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ducational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leadership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middl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del w:id="0" w:author=" " w:date="2011-05-17T10:31:00Z">
        <w:r w:rsidDel="006A21A9">
          <w:rPr>
            <w:rFonts w:ascii="Times New Roman" w:hAnsi="Times New Roman"/>
            <w:color w:val="191919"/>
            <w:spacing w:val="1"/>
            <w:sz w:val="18"/>
            <w:szCs w:val="18"/>
          </w:rPr>
          <w:delText>musi</w:delText>
        </w:r>
        <w:r w:rsidDel="006A21A9">
          <w:rPr>
            <w:rFonts w:ascii="Times New Roman" w:hAnsi="Times New Roman"/>
            <w:color w:val="191919"/>
            <w:sz w:val="18"/>
            <w:szCs w:val="18"/>
          </w:rPr>
          <w:delText>c</w:delText>
        </w:r>
        <w:r w:rsidDel="006A21A9">
          <w:rPr>
            <w:rFonts w:ascii="Times New Roman" w:hAnsi="Times New Roman"/>
            <w:color w:val="191919"/>
            <w:spacing w:val="1"/>
            <w:sz w:val="18"/>
            <w:szCs w:val="18"/>
          </w:rPr>
          <w:delText xml:space="preserve"> education</w:delText>
        </w:r>
      </w:del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science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(biolog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physics)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counseling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66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UBLI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DMINISTR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.A.)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Politica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human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economi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nistration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395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PECIALIS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EADERSHI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.S.)</w:t>
      </w:r>
    </w:p>
    <w:p w:rsidR="003F6344" w:rsidRDefault="00A947AE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90"/>
        <w:rPr>
          <w:rFonts w:ascii="Times New Roman" w:hAnsi="Times New Roman"/>
          <w:color w:val="000000"/>
          <w:sz w:val="18"/>
          <w:szCs w:val="18"/>
        </w:rPr>
      </w:pPr>
      <w:r w:rsidRPr="00A947AE">
        <w:rPr>
          <w:noProof/>
        </w:rPr>
        <w:pict>
          <v:shape id="Text Box 5802" o:spid="_x0000_s1095" type="#_x0000_t202" style="position:absolute;left:0;text-align:left;margin-left:568.3pt;margin-top:9.2pt;width:24pt;height:48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T3tg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" o:allowincell="f" filled="f" stroked="f">
            <v:textbox style="layout-flow:vertical" inset="0,0,0,0">
              <w:txbxContent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Graduate</w:t>
                  </w:r>
                </w:p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F6344">
        <w:rPr>
          <w:rFonts w:ascii="Times New Roman" w:hAnsi="Times New Roman"/>
          <w:color w:val="191919"/>
          <w:sz w:val="18"/>
          <w:szCs w:val="18"/>
        </w:rPr>
        <w:t>e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Ed.S</w:t>
      </w:r>
      <w:r w:rsidR="003F6344">
        <w:rPr>
          <w:rFonts w:ascii="Times New Roman" w:hAnsi="Times New Roman"/>
          <w:color w:val="191919"/>
          <w:sz w:val="18"/>
          <w:szCs w:val="18"/>
        </w:rPr>
        <w:t>.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F6344">
        <w:rPr>
          <w:rFonts w:ascii="Times New Roman" w:hAnsi="Times New Roman"/>
          <w:color w:val="191919"/>
          <w:sz w:val="18"/>
          <w:szCs w:val="18"/>
        </w:rPr>
        <w:t>s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 w:rsidR="003F6344">
        <w:rPr>
          <w:rFonts w:ascii="Times New Roman" w:hAnsi="Times New Roman"/>
          <w:color w:val="191919"/>
          <w:sz w:val="18"/>
          <w:szCs w:val="18"/>
        </w:rPr>
        <w:t>d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F6344">
        <w:rPr>
          <w:rFonts w:ascii="Times New Roman" w:hAnsi="Times New Roman"/>
          <w:color w:val="191919"/>
          <w:sz w:val="18"/>
          <w:szCs w:val="18"/>
        </w:rPr>
        <w:t>o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prepar</w:t>
      </w:r>
      <w:r w:rsidR="003F6344">
        <w:rPr>
          <w:rFonts w:ascii="Times New Roman" w:hAnsi="Times New Roman"/>
          <w:color w:val="191919"/>
          <w:sz w:val="18"/>
          <w:szCs w:val="18"/>
        </w:rPr>
        <w:t>e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 w:rsidR="003F6344">
        <w:rPr>
          <w:rFonts w:ascii="Times New Roman" w:hAnsi="Times New Roman"/>
          <w:color w:val="191919"/>
          <w:sz w:val="18"/>
          <w:szCs w:val="18"/>
        </w:rPr>
        <w:t>l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personne</w:t>
      </w:r>
      <w:r w:rsidR="003F6344">
        <w:rPr>
          <w:rFonts w:ascii="Times New Roman" w:hAnsi="Times New Roman"/>
          <w:color w:val="191919"/>
          <w:sz w:val="18"/>
          <w:szCs w:val="18"/>
        </w:rPr>
        <w:t>l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F6344">
        <w:rPr>
          <w:rFonts w:ascii="Times New Roman" w:hAnsi="Times New Roman"/>
          <w:color w:val="191919"/>
          <w:sz w:val="18"/>
          <w:szCs w:val="18"/>
        </w:rPr>
        <w:t>r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position</w:t>
      </w:r>
      <w:r w:rsidR="003F6344">
        <w:rPr>
          <w:rFonts w:ascii="Times New Roman" w:hAnsi="Times New Roman"/>
          <w:color w:val="191919"/>
          <w:sz w:val="18"/>
          <w:szCs w:val="18"/>
        </w:rPr>
        <w:t>s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suc</w:t>
      </w:r>
      <w:r w:rsidR="003F6344">
        <w:rPr>
          <w:rFonts w:ascii="Times New Roman" w:hAnsi="Times New Roman"/>
          <w:color w:val="191919"/>
          <w:sz w:val="18"/>
          <w:szCs w:val="18"/>
        </w:rPr>
        <w:t>h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3F6344">
        <w:rPr>
          <w:rFonts w:ascii="Times New Roman" w:hAnsi="Times New Roman"/>
          <w:color w:val="191919"/>
          <w:sz w:val="18"/>
          <w:szCs w:val="18"/>
        </w:rPr>
        <w:t>s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superintendents</w:t>
      </w:r>
      <w:r w:rsidR="003F6344">
        <w:rPr>
          <w:rFonts w:ascii="Times New Roman" w:hAnsi="Times New Roman"/>
          <w:color w:val="191919"/>
          <w:sz w:val="18"/>
          <w:szCs w:val="18"/>
        </w:rPr>
        <w:t>,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associat</w:t>
      </w:r>
      <w:r w:rsidR="003F6344">
        <w:rPr>
          <w:rFonts w:ascii="Times New Roman" w:hAnsi="Times New Roman"/>
          <w:color w:val="191919"/>
          <w:sz w:val="18"/>
          <w:szCs w:val="18"/>
        </w:rPr>
        <w:t>e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F6344">
        <w:rPr>
          <w:rFonts w:ascii="Times New Roman" w:hAnsi="Times New Roman"/>
          <w:color w:val="191919"/>
          <w:sz w:val="18"/>
          <w:szCs w:val="18"/>
        </w:rPr>
        <w:t>r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assistan</w:t>
      </w:r>
      <w:r w:rsidR="003F6344">
        <w:rPr>
          <w:rFonts w:ascii="Times New Roman" w:hAnsi="Times New Roman"/>
          <w:color w:val="191919"/>
          <w:sz w:val="18"/>
          <w:szCs w:val="18"/>
        </w:rPr>
        <w:t>t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superintendents</w:t>
      </w:r>
      <w:r w:rsidR="003F6344">
        <w:rPr>
          <w:rFonts w:ascii="Times New Roman" w:hAnsi="Times New Roman"/>
          <w:color w:val="191919"/>
          <w:sz w:val="18"/>
          <w:szCs w:val="18"/>
        </w:rPr>
        <w:t>,</w:t>
      </w:r>
      <w:r w:rsidR="003F6344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principals an</w:t>
      </w:r>
      <w:r w:rsidR="003F6344">
        <w:rPr>
          <w:rFonts w:ascii="Times New Roman" w:hAnsi="Times New Roman"/>
          <w:color w:val="191919"/>
          <w:sz w:val="18"/>
          <w:szCs w:val="18"/>
        </w:rPr>
        <w:t>d</w:t>
      </w:r>
      <w:r w:rsidR="003F6344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 w:rsidR="003F6344">
        <w:rPr>
          <w:rFonts w:ascii="Times New Roman" w:hAnsi="Times New Roman"/>
          <w:color w:val="191919"/>
          <w:sz w:val="18"/>
          <w:szCs w:val="18"/>
        </w:rPr>
        <w:t>y</w:t>
      </w:r>
      <w:r w:rsidR="003F6344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planners.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8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RADU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applyin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satisf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following 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criteria.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865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ACCALAURE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EGREE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Applicant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prerequisite requiremen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satisfie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planne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883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RADE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OINT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VERAGE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Applicants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regular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2.5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point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average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calculated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work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attempted. 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Specialist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3.0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point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average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work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level. 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Sci- ence in Nursing degree program requires an earned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grade point average of 3.00.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20" w:right="732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ANDARDIZED</w:t>
      </w:r>
      <w:r>
        <w:rPr>
          <w:rFonts w:ascii="Times New Roman" w:hAnsi="Times New Roman"/>
          <w:b/>
          <w:bCs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40" w:lineRule="auto"/>
        <w:ind w:left="120" w:right="523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Standardized testing required for admission vary according to the degree program.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F6344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4136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lastRenderedPageBreak/>
        <w:t>16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3F6344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0" w:space="3693"/>
            <w:col w:w="717"/>
          </w:cols>
          <w:noEndnote/>
        </w:sectPr>
      </w:pPr>
    </w:p>
    <w:p w:rsidR="003F6344" w:rsidRDefault="00A947AE" w:rsidP="003F6344">
      <w:pPr>
        <w:widowControl w:val="0"/>
        <w:autoSpaceDE w:val="0"/>
        <w:autoSpaceDN w:val="0"/>
        <w:adjustRightInd w:val="0"/>
        <w:spacing w:before="60" w:after="0" w:line="195" w:lineRule="exact"/>
        <w:ind w:left="929"/>
        <w:rPr>
          <w:rFonts w:ascii="Century Gothic" w:hAnsi="Century Gothic" w:cs="Century Gothic"/>
          <w:color w:val="000000"/>
          <w:sz w:val="16"/>
          <w:szCs w:val="16"/>
        </w:rPr>
      </w:pPr>
      <w:r w:rsidRPr="00A947AE"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402" style="position:absolute;left:0;text-align:left;margin-left:-17.85pt;margin-top:-21.65pt;width:157.85pt;height:11in;z-index:-251615232" coordorigin="193,243" coordsize="3157,15840">
            <v:group id="_x0000_s1403" style="position:absolute;left:209;top:243;width:3141;height:15840" coordorigin="-55,3" coordsize="3141,15840">
              <v:group id="Group 2700" o:spid="_x0000_s1404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40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40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40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40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40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41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41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41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41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41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41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41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41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41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41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42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42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42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42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42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42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42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42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42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42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43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431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431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32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432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33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433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34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434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35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435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436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36">
                  <w:txbxContent>
                    <w:p w:rsidR="005C685B" w:rsidRDefault="005C685B" w:rsidP="005C685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5C685B" w:rsidRPr="007A3E3A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37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37">
                  <w:txbxContent>
                    <w:p w:rsidR="005C685B" w:rsidRPr="00F91ACB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438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38">
                  <w:txbxContent>
                    <w:p w:rsidR="005C685B" w:rsidRDefault="005C685B" w:rsidP="005C685B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5C685B" w:rsidRPr="008A57FA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39" style="position:absolute;left:193;top:994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39">
                <w:txbxContent>
                  <w:p w:rsidR="005C685B" w:rsidRDefault="005C685B" w:rsidP="005C685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 xml:space="preserve"> </w:t>
                    </w:r>
                  </w:p>
                  <w:p w:rsidR="005C685B" w:rsidRPr="008A57FA" w:rsidRDefault="005C685B" w:rsidP="005C685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Graduate School</w:t>
                    </w:r>
                  </w:p>
                </w:txbxContent>
              </v:textbox>
            </v:rect>
          </v:group>
        </w:pict>
      </w:r>
      <w:r w:rsidR="003F6344">
        <w:rPr>
          <w:rFonts w:ascii="Century Gothic" w:hAnsi="Century Gothic" w:cs="Century Gothic"/>
          <w:b/>
          <w:bCs/>
          <w:color w:val="191919"/>
          <w:sz w:val="16"/>
          <w:szCs w:val="16"/>
        </w:rPr>
        <w:t>Graduate School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40" w:lineRule="auto"/>
        <w:ind w:left="1120" w:right="247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Students en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olling in the Graduate School will enter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under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one of the six categories described below;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20" w:right="80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EGULAR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Applicants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granted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regular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have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de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point average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standardized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score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[44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Miller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Analogies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800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Aptitude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Record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mination (GRE) or 450 on the Graduate Management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(GM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T)].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20" w:right="88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40" w:lineRule="auto"/>
        <w:ind w:left="1120" w:right="366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Applicants must submit a readmission application for readmission to the Graduate School.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20" w:right="773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ROVISIONAL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40" w:lineRule="auto"/>
        <w:ind w:left="1120" w:right="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Applicant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provisional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met: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480" w:right="326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degree from a regionally accredited college or university with an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major in, or prerequisites 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 the planned field of study where applicable,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grade point average of at least 2.2, and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480" w:right="61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score on the 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no less than 27, or a score on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Aptitude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of the GRE of no less than 700.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 satisfying nine semester hours of coursework with no grade of less than a “B” may be admitted to regular status. Otherwise, the student is terminated from the program.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20" w:right="794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RANSIENT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full-time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good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another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transient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t.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regular institution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written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authorization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Copies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transcripts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standard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zed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scores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 not required.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20" w:right="77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-D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Applicants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interested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studying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personal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enrichment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job-related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While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 enroll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 an unlimited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number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courses 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non-degree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he/she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 fully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aware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 Maste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degree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 not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arded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completion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number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Only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nine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coursework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20" w:right="82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PECIAL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40" w:lineRule="auto"/>
        <w:ind w:left="1120" w:right="6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Albany State University students with senior standing may register for graduate courses if each of the following conditions are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met: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The student has an overall 3.0 (or better) grade point average.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F6344" w:rsidRDefault="00A947AE" w:rsidP="003F6344">
      <w:pPr>
        <w:widowControl w:val="0"/>
        <w:autoSpaceDE w:val="0"/>
        <w:autoSpaceDN w:val="0"/>
        <w:adjustRightInd w:val="0"/>
        <w:spacing w:after="0" w:line="250" w:lineRule="auto"/>
        <w:ind w:left="1480" w:right="385" w:hanging="180"/>
        <w:rPr>
          <w:rFonts w:ascii="Times New Roman" w:hAnsi="Times New Roman"/>
          <w:color w:val="000000"/>
          <w:sz w:val="18"/>
          <w:szCs w:val="18"/>
        </w:rPr>
      </w:pPr>
      <w:r w:rsidRPr="00A947AE">
        <w:rPr>
          <w:noProof/>
        </w:rPr>
        <w:pict>
          <v:shape id="Text Box 5837" o:spid="_x0000_s1136" type="#_x0000_t202" style="position:absolute;left:0;text-align:left;margin-left:21.85pt;margin-top:19.3pt;width:24pt;height:48.8pt;z-index:-251631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jbuQ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Graduate</w:t>
                  </w:r>
                </w:p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3F6344">
        <w:rPr>
          <w:rFonts w:ascii="Times New Roman" w:hAnsi="Times New Roman"/>
          <w:color w:val="191919"/>
          <w:sz w:val="18"/>
          <w:szCs w:val="18"/>
        </w:rPr>
        <w:t>2. The</w:t>
      </w:r>
      <w:r w:rsidR="003F6344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pacing w:val="-11"/>
          <w:sz w:val="18"/>
          <w:szCs w:val="18"/>
        </w:rPr>
        <w:t>V</w:t>
      </w:r>
      <w:r w:rsidR="003F6344">
        <w:rPr>
          <w:rFonts w:ascii="Times New Roman" w:hAnsi="Times New Roman"/>
          <w:color w:val="191919"/>
          <w:sz w:val="18"/>
          <w:szCs w:val="18"/>
        </w:rPr>
        <w:t>ice President for</w:t>
      </w:r>
      <w:r w:rsidR="003F6344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z w:val="18"/>
          <w:szCs w:val="18"/>
        </w:rPr>
        <w:t>Academic</w:t>
      </w:r>
      <w:r w:rsidR="003F6344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191919"/>
          <w:sz w:val="18"/>
          <w:szCs w:val="18"/>
        </w:rPr>
        <w:t>A</w:t>
      </w:r>
      <w:r w:rsidR="003F6344"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 w:rsidR="003F6344">
        <w:rPr>
          <w:rFonts w:ascii="Times New Roman" w:hAnsi="Times New Roman"/>
          <w:color w:val="191919"/>
          <w:sz w:val="18"/>
          <w:szCs w:val="18"/>
        </w:rPr>
        <w:t>fairs approves the academic department</w:t>
      </w:r>
      <w:r w:rsidR="003F6344"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 w:rsidR="003F6344">
        <w:rPr>
          <w:rFonts w:ascii="Times New Roman" w:hAnsi="Times New Roman"/>
          <w:color w:val="191919"/>
          <w:sz w:val="18"/>
          <w:szCs w:val="18"/>
        </w:rPr>
        <w:t>s recommendation for the student to enroll in gradu</w:t>
      </w:r>
      <w:r w:rsidR="003F6344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3F6344">
        <w:rPr>
          <w:rFonts w:ascii="Times New Roman" w:hAnsi="Times New Roman"/>
          <w:color w:val="191919"/>
          <w:sz w:val="18"/>
          <w:szCs w:val="18"/>
        </w:rPr>
        <w:t>te courses. (Such approval is granted on a semesterby- semester basis; continued enrollment is not provided.)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480" w:right="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limits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his/her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total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twelve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(12)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more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nine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(9)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graduate study may be undertaken in a given semeste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480" w:right="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 During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which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allowed,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registration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limited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total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fifteen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(15)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 (combined graduate and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hours).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students from other institutions are not admitted to graduate studi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 at 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remains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original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until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notified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writing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approval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change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sta- tus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Decisions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regarding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appealed.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regarding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appeal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procedures may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secured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fice.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appeals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documentation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referred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uncil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Ap- peals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Committee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consideration.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right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further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appeal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ice-President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President of the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 Before an enrolled student can transfer from one degree program to anothe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 the student must apply in writi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 for admis- sion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satisfy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original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conditions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ions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 submitted in accordance with the “Admissions Policies” stated in this catalog.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  <w:sectPr w:rsidR="003F6344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  <w:r>
        <w:rPr>
          <w:rFonts w:ascii="Times New Roman" w:hAnsi="Times New Roman"/>
          <w:color w:val="191919"/>
          <w:sz w:val="18"/>
          <w:szCs w:val="18"/>
        </w:rPr>
        <w:lastRenderedPageBreak/>
        <w:t>Questions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regarding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transfer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credits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residency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resolved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according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existi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stan- dards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event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discontinues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enrollment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more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reentry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 for readmission to the Graduate School.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 who has been accepted into the Graduate School but has never attended must 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bmit a re- activation application for readmission. (Please note that documents on students are retained for a period of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right="910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one year onl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.)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  <w:sectPr w:rsidR="003F6344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411"/>
            <w:col w:w="10200"/>
          </w:cols>
          <w:noEndnote/>
        </w:sectPr>
      </w:pPr>
    </w:p>
    <w:p w:rsidR="003F6344" w:rsidRDefault="00A947AE" w:rsidP="003F6344">
      <w:pPr>
        <w:widowControl w:val="0"/>
        <w:autoSpaceDE w:val="0"/>
        <w:autoSpaceDN w:val="0"/>
        <w:adjustRightInd w:val="0"/>
        <w:spacing w:before="58" w:after="0" w:line="195" w:lineRule="exact"/>
        <w:ind w:right="95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A947AE">
        <w:rPr>
          <w:rFonts w:ascii="Times New Roman" w:hAnsi="Times New Roman"/>
          <w:noProof/>
          <w:color w:val="363435"/>
          <w:sz w:val="18"/>
          <w:szCs w:val="18"/>
          <w:lang w:eastAsia="zh-CN"/>
        </w:rPr>
        <w:lastRenderedPageBreak/>
        <w:pict>
          <v:group id="_x0000_s1478" style="position:absolute;left:0;text-align:left;margin-left:425.35pt;margin-top:-20.65pt;width:156.6pt;height:11in;z-index:-251613184" coordorigin="8468,616" coordsize="3132,15840">
            <v:group id="_x0000_s1479" style="position:absolute;left:8468;top:616;width:3121;height:15840" coordorigin="9070,183" coordsize="3121,15840">
              <v:group id="_x0000_s1480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48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48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48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48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48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48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48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48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48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49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49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49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49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49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49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49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49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49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49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50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50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50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50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50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50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50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507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507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508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508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509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509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510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510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511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511" inset="0,0,0,0">
                  <w:txbxContent>
                    <w:p w:rsidR="005C685B" w:rsidRDefault="005C685B" w:rsidP="005C6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512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12">
                  <w:txbxContent>
                    <w:p w:rsidR="005C685B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5C685B" w:rsidRPr="007A3E3A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513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13">
                  <w:txbxContent>
                    <w:p w:rsidR="005C685B" w:rsidRPr="00F91ACB" w:rsidRDefault="005C685B" w:rsidP="005C685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514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14">
                  <w:txbxContent>
                    <w:p w:rsidR="005C685B" w:rsidRDefault="005C685B" w:rsidP="005C685B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5C685B" w:rsidRPr="008A57FA" w:rsidRDefault="005C685B" w:rsidP="005C685B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515" style="position:absolute;left:10505;top:1032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515">
                <w:txbxContent>
                  <w:p w:rsidR="005C685B" w:rsidRPr="008A57FA" w:rsidRDefault="005C685B" w:rsidP="005C685B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Graduate School</w:t>
                    </w:r>
                  </w:p>
                </w:txbxContent>
              </v:textbox>
            </v:rect>
          </v:group>
        </w:pict>
      </w:r>
      <w:r w:rsidR="003F6344">
        <w:rPr>
          <w:rFonts w:ascii="Century Gothic" w:hAnsi="Century Gothic" w:cs="Century Gothic"/>
          <w:b/>
          <w:bCs/>
          <w:color w:val="363435"/>
          <w:sz w:val="16"/>
          <w:szCs w:val="16"/>
        </w:rPr>
        <w:t>Graduate School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Century Gothic" w:hAnsi="Century Gothic" w:cs="Century Gothic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20" w:after="0" w:line="240" w:lineRule="auto"/>
        <w:ind w:left="116" w:right="729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24"/>
          <w:szCs w:val="24"/>
        </w:rPr>
        <w:t>F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OLLOWI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24"/>
          <w:szCs w:val="24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CHOLASTIC</w:t>
      </w:r>
      <w:r>
        <w:rPr>
          <w:rFonts w:ascii="Times New Roman" w:hAnsi="Times New Roman"/>
          <w:b/>
          <w:b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24"/>
          <w:szCs w:val="24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ERMI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16" w:right="11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been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excluded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institution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reasons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ordinarily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readmitted.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peti- tions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rule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been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University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twelve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months.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Said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petition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Coun- cil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Appeals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Committee,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President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fairs.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been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excluded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twice for scholastic reasons will not be readmitted to the Universit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6" w:right="878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24"/>
          <w:szCs w:val="24"/>
        </w:rPr>
        <w:t>D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24"/>
          <w:szCs w:val="24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EQUIREME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TS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0" w:after="0" w:line="250" w:lineRule="auto"/>
        <w:ind w:left="116" w:right="11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Although specific academic requirements exist for each maste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degree program, several general requirements are common to all degree programs.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general academic requirements for the maste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degree are as follows: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40" w:lineRule="auto"/>
        <w:ind w:left="116" w:right="303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1.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Admission to regular degree standing in a specific maste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degree program must be granted by the Universit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9" w:after="0" w:line="240" w:lineRule="auto"/>
        <w:ind w:left="116" w:right="182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2.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minimum of 36 semester hours prescribed curriculum must be completed with an overall grade point average of 3.0 or bette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9" w:after="0" w:line="240" w:lineRule="auto"/>
        <w:ind w:left="116" w:right="332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3.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 coursework applicable toward the degree must be completed within six years of the date of graduation.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9" w:after="0" w:line="240" w:lineRule="auto"/>
        <w:ind w:left="116" w:right="40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4.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ransfer credits must be approved in advance and must meet the required criteria of the program.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9" w:after="0" w:line="240" w:lineRule="auto"/>
        <w:ind w:left="116" w:right="42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5.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comprehensive examination must be successfully completed.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thesis may also be required.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9" w:after="0" w:line="240" w:lineRule="auto"/>
        <w:ind w:left="116" w:right="234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6.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 for graduation must be submitted at least one semester in advance of the anticipated semester of graduation.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50" w:lineRule="auto"/>
        <w:ind w:left="116" w:right="11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ithin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first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18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semester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regular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status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planned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degree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ad- vice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his/her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adviso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Copies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department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 which the degree is to be awarded and the Registra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fice.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A947AE" w:rsidP="003F6344">
      <w:pPr>
        <w:widowControl w:val="0"/>
        <w:autoSpaceDE w:val="0"/>
        <w:autoSpaceDN w:val="0"/>
        <w:adjustRightInd w:val="0"/>
        <w:spacing w:after="0" w:line="250" w:lineRule="auto"/>
        <w:ind w:left="116" w:right="1109"/>
        <w:jc w:val="both"/>
        <w:rPr>
          <w:rFonts w:ascii="Times New Roman" w:hAnsi="Times New Roman"/>
          <w:color w:val="000000"/>
          <w:sz w:val="18"/>
          <w:szCs w:val="18"/>
        </w:rPr>
      </w:pPr>
      <w:r w:rsidRPr="00A947AE">
        <w:rPr>
          <w:noProof/>
        </w:rPr>
        <w:pict>
          <v:shape id="Text Box 5871" o:spid="_x0000_s1169" type="#_x0000_t202" style="position:absolute;left:0;text-align:left;margin-left:568.95pt;margin-top:228.15pt;width:24pt;height:48.8pt;z-index:-2516285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" o:allowincell="f" filled="f" stroked="f">
            <v:textbox style="layout-flow:vertical" inset="0,0,0,0">
              <w:txbxContent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Graduate</w:t>
                  </w:r>
                </w:p>
                <w:p w:rsidR="003F6344" w:rsidRDefault="003F6344" w:rsidP="003F634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3F6344">
        <w:rPr>
          <w:rFonts w:ascii="Times New Roman" w:hAnsi="Times New Roman"/>
          <w:color w:val="363435"/>
          <w:sz w:val="18"/>
          <w:szCs w:val="18"/>
        </w:rPr>
        <w:t>Any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adjustments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or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correctio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 w:rsidR="003F6344">
        <w:rPr>
          <w:rFonts w:ascii="Times New Roman" w:hAnsi="Times New Roman"/>
          <w:color w:val="363435"/>
          <w:sz w:val="18"/>
          <w:szCs w:val="18"/>
        </w:rPr>
        <w:t>s of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this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approved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program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must be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approved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by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the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departmental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chairperson and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filed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with the</w:t>
      </w:r>
      <w:r w:rsidR="003F6344"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Graduate School.</w:t>
      </w:r>
      <w:r w:rsidR="003F6344"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</w:t>
      </w:r>
      <w:r w:rsidR="003F6344"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final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planned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program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is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submitted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at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the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time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that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the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student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files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for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graduation.</w:t>
      </w:r>
      <w:r w:rsidR="003F6344"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Adjustments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to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the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final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planned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program</w:t>
      </w:r>
      <w:r w:rsidR="003F6344"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 w:rsidR="003F6344">
        <w:rPr>
          <w:rFonts w:ascii="Times New Roman" w:hAnsi="Times New Roman"/>
          <w:color w:val="363435"/>
          <w:sz w:val="18"/>
          <w:szCs w:val="18"/>
        </w:rPr>
        <w:t>are not permitted.</w:t>
      </w:r>
    </w:p>
    <w:p w:rsidR="003F6344" w:rsidRDefault="003F6344" w:rsidP="003F6344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F6344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F6344" w:rsidRDefault="003F6344" w:rsidP="003F634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3F6344" w:rsidRPr="00E853DF" w:rsidRDefault="003F6344" w:rsidP="00E853DF">
      <w:pPr>
        <w:widowControl w:val="0"/>
        <w:autoSpaceDE w:val="0"/>
        <w:autoSpaceDN w:val="0"/>
        <w:adjustRightInd w:val="0"/>
        <w:spacing w:after="0" w:line="240" w:lineRule="auto"/>
        <w:ind w:left="4130" w:right="-50"/>
        <w:rPr>
          <w:rFonts w:ascii="Times New Roman" w:hAnsi="Times New Roman"/>
          <w:color w:val="000000"/>
          <w:sz w:val="20"/>
          <w:szCs w:val="20"/>
        </w:rPr>
        <w:sectPr w:rsidR="003F6344" w:rsidRPr="00E853DF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4" w:space="3693"/>
            <w:col w:w="723"/>
          </w:cols>
          <w:noEndnote/>
        </w:sect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</w:t>
      </w:r>
      <w:r w:rsidR="007D1E4F">
        <w:rPr>
          <w:rFonts w:ascii="Times New Roman" w:hAnsi="Times New Roman"/>
          <w:color w:val="363435"/>
          <w:sz w:val="20"/>
          <w:szCs w:val="20"/>
        </w:rPr>
        <w:t>g</w:t>
      </w:r>
    </w:p>
    <w:p w:rsidR="00113469" w:rsidRDefault="00A947AE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noProof/>
          <w:color w:val="000000"/>
          <w:sz w:val="16"/>
          <w:szCs w:val="16"/>
          <w:lang w:eastAsia="zh-CN"/>
        </w:rPr>
        <w:lastRenderedPageBreak/>
        <w:pict>
          <v:group id="_x0000_s1325" style="position:absolute;margin-left:-91.6pt;margin-top:-1in;width:157.85pt;height:11in;z-index:251699200" coordorigin="193,243" coordsize="3157,15840">
            <v:group id="_x0000_s1326" style="position:absolute;left:209;top:243;width:3141;height:15840" coordorigin="-55,3" coordsize="3141,15840">
              <v:group id="Group 2700" o:spid="_x0000_s1327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328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329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330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33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33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333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334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335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33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33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338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33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34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341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34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34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344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34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34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347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34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34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35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35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35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5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354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54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55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55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56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56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57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57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58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58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59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59">
                  <w:txbxContent>
                    <w:p w:rsidR="00D35E85" w:rsidRDefault="00D35E85" w:rsidP="00D35E8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D35E85" w:rsidRPr="007A3E3A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60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60">
                  <w:txbxContent>
                    <w:p w:rsidR="00D35E85" w:rsidRPr="00F91ACB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61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61">
                  <w:txbxContent>
                    <w:p w:rsidR="00D35E85" w:rsidRDefault="00D35E85" w:rsidP="00D35E85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D35E85" w:rsidRPr="008A57FA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62" style="position:absolute;left:193;top:994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62">
                <w:txbxContent>
                  <w:p w:rsidR="00D35E85" w:rsidRDefault="00D35E85" w:rsidP="00D35E8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 xml:space="preserve"> </w:t>
                    </w:r>
                  </w:p>
                  <w:p w:rsidR="00D35E85" w:rsidRPr="008A57FA" w:rsidRDefault="00D35E85" w:rsidP="00D35E8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Graduate School</w:t>
                    </w:r>
                  </w:p>
                </w:txbxContent>
              </v:textbox>
            </v:rect>
          </v:group>
        </w:pict>
      </w:r>
    </w:p>
    <w:p w:rsidR="00113469" w:rsidRDefault="00113469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113469" w:rsidRDefault="00113469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113469" w:rsidRDefault="00113469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113469" w:rsidRDefault="00113469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113469" w:rsidRDefault="00113469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  <w:sectPr w:rsidR="00113469" w:rsidSect="00113469">
          <w:pgSz w:w="12240" w:h="15840"/>
          <w:pgMar w:top="1440" w:right="900" w:bottom="1440" w:left="1800" w:header="720" w:footer="720" w:gutter="0"/>
          <w:cols w:space="720"/>
          <w:docGrid w:linePitch="360"/>
        </w:sectPr>
      </w:pPr>
    </w:p>
    <w:p w:rsidR="00113469" w:rsidRDefault="00A947AE" w:rsidP="00113469">
      <w:pPr>
        <w:widowControl w:val="0"/>
        <w:autoSpaceDE w:val="0"/>
        <w:autoSpaceDN w:val="0"/>
        <w:adjustRightInd w:val="0"/>
        <w:spacing w:before="57" w:after="0" w:line="195" w:lineRule="exac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noProof/>
          <w:color w:val="000000"/>
          <w:sz w:val="16"/>
          <w:szCs w:val="16"/>
          <w:lang w:eastAsia="zh-CN"/>
        </w:rPr>
        <w:lastRenderedPageBreak/>
        <w:pict>
          <v:group id="_x0000_s1363" style="position:absolute;margin-left:403.45pt;margin-top:-71.45pt;width:156.6pt;height:11in;z-index:251700224" coordorigin="8468,616" coordsize="3132,15840">
            <v:group id="_x0000_s1364" style="position:absolute;left:8468;top:616;width:3121;height:15840" coordorigin="9070,183" coordsize="3121,15840">
              <v:group id="_x0000_s1365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36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36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36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36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37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37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37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37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37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37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7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7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7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7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8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8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38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38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38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38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38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38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38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38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39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39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392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392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93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393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94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394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95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395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96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396" inset="0,0,0,0">
                  <w:txbxContent>
                    <w:p w:rsidR="00D35E85" w:rsidRDefault="00D35E85" w:rsidP="00D35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397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97">
                  <w:txbxContent>
                    <w:p w:rsidR="00D35E85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D35E85" w:rsidRPr="007A3E3A" w:rsidRDefault="00D35E85" w:rsidP="00D35E85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98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98">
                  <w:txbxContent>
                    <w:p w:rsidR="005C685B" w:rsidRDefault="005C685B" w:rsidP="005C685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</w:p>
                    <w:p w:rsidR="00D35E85" w:rsidRPr="00F91ACB" w:rsidRDefault="00D35E85" w:rsidP="005C685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399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99">
                  <w:txbxContent>
                    <w:p w:rsidR="00D35E85" w:rsidRDefault="00D35E85" w:rsidP="00D35E85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D35E85" w:rsidRPr="008A57FA" w:rsidRDefault="00D35E85" w:rsidP="00D35E85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00" style="position:absolute;left:10505;top:1032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400">
                <w:txbxContent>
                  <w:p w:rsidR="00D35E85" w:rsidRPr="008A57FA" w:rsidRDefault="00D35E85" w:rsidP="00D35E8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Graduate School</w:t>
                    </w:r>
                  </w:p>
                </w:txbxContent>
              </v:textbox>
            </v:rect>
          </v:group>
        </w:pict>
      </w:r>
    </w:p>
    <w:p w:rsidR="00946B9C" w:rsidRPr="00E853DF" w:rsidRDefault="00946B9C" w:rsidP="00113469">
      <w:pPr>
        <w:widowControl w:val="0"/>
        <w:autoSpaceDE w:val="0"/>
        <w:autoSpaceDN w:val="0"/>
        <w:adjustRightInd w:val="0"/>
        <w:spacing w:before="57" w:after="0" w:line="195" w:lineRule="exact"/>
        <w:ind w:left="-630"/>
        <w:rPr>
          <w:rFonts w:ascii="Century Gothic" w:hAnsi="Century Gothic" w:cs="Century Gothic"/>
          <w:color w:val="000000"/>
          <w:sz w:val="16"/>
          <w:szCs w:val="16"/>
        </w:rPr>
      </w:pPr>
    </w:p>
    <w:sectPr w:rsidR="00946B9C" w:rsidRPr="00E853DF" w:rsidSect="00113469">
      <w:pgSz w:w="12240" w:h="15840"/>
      <w:pgMar w:top="1440" w:right="135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3F6344"/>
    <w:rsid w:val="00096D76"/>
    <w:rsid w:val="000C6319"/>
    <w:rsid w:val="00103D33"/>
    <w:rsid w:val="00113469"/>
    <w:rsid w:val="002B3607"/>
    <w:rsid w:val="003B1D0D"/>
    <w:rsid w:val="003F6344"/>
    <w:rsid w:val="005B4E5D"/>
    <w:rsid w:val="005C685B"/>
    <w:rsid w:val="006A21A9"/>
    <w:rsid w:val="006F2981"/>
    <w:rsid w:val="007833B5"/>
    <w:rsid w:val="007D1E4F"/>
    <w:rsid w:val="00803AF3"/>
    <w:rsid w:val="00906334"/>
    <w:rsid w:val="00946B9C"/>
    <w:rsid w:val="00A947AE"/>
    <w:rsid w:val="00CF2946"/>
    <w:rsid w:val="00D35E85"/>
    <w:rsid w:val="00DA4C13"/>
    <w:rsid w:val="00DC214E"/>
    <w:rsid w:val="00E0525C"/>
    <w:rsid w:val="00E51304"/>
    <w:rsid w:val="00E853DF"/>
    <w:rsid w:val="00EA09D2"/>
    <w:rsid w:val="00EC1EFF"/>
    <w:rsid w:val="00F25CE9"/>
    <w:rsid w:val="00F55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44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4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51191-9879-4BE5-AD6C-8D199AF2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1618</Words>
  <Characters>9228</Characters>
  <Application>Microsoft Office Word</Application>
  <DocSecurity>0</DocSecurity>
  <Lines>76</Lines>
  <Paragraphs>21</Paragraphs>
  <ScaleCrop>false</ScaleCrop>
  <Company>Hewlett-Packard Company</Company>
  <LinksUpToDate>false</LinksUpToDate>
  <CharactersWithSpaces>10825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 </cp:lastModifiedBy>
  <cp:revision>11</cp:revision>
  <dcterms:created xsi:type="dcterms:W3CDTF">2011-03-10T16:23:00Z</dcterms:created>
  <dcterms:modified xsi:type="dcterms:W3CDTF">2011-06-06T16:05:00Z</dcterms:modified>
</cp:coreProperties>
</file>