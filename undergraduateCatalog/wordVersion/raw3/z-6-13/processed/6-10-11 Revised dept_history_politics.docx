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04" w:rsidRDefault="009B211E" w:rsidP="00122C04">
      <w:pPr>
        <w:widowControl w:val="0"/>
        <w:autoSpaceDE w:val="0"/>
        <w:autoSpaceDN w:val="0"/>
        <w:adjustRightInd w:val="0"/>
        <w:spacing w:before="57" w:after="0" w:line="240" w:lineRule="auto"/>
        <w:ind w:left="496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noProof/>
          <w:lang w:eastAsia="zh-CN"/>
        </w:rPr>
        <w:pict>
          <v:group id="_x0000_s1493" style="position:absolute;left:0;text-align:left;margin-left:-20pt;margin-top:-20.15pt;width:156pt;height:11in;z-index:-251589632" coordorigin=",-57" coordsize="3120,15840">
            <v:group id="Group 2700" o:spid="_x0000_s1494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9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9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9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9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9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50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50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50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50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5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50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50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5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50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50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5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51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51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5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51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51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5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51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51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51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52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1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52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2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52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23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52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24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52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25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52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526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52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527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7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8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28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9B211E">
        <w:rPr>
          <w:noProof/>
        </w:rPr>
        <w:pict>
          <v:shape id="Text Box 2903" o:spid="_x0000_s1059" type="#_x0000_t202" style="position:absolute;left:0;text-align:left;margin-left:20.85pt;margin-top:128.1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DT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4s4woiTDrr0REeN7sWIgsS7Nj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438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1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54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H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31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5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91"/>
          <w:sz w:val="54"/>
          <w:szCs w:val="54"/>
        </w:rPr>
        <w:t>Y</w:t>
      </w:r>
      <w:r>
        <w:rPr>
          <w:rFonts w:ascii="Times New Roman" w:hAnsi="Times New Roman"/>
          <w:color w:val="191919"/>
          <w:sz w:val="72"/>
          <w:szCs w:val="72"/>
        </w:rPr>
        <w:t>,</w:t>
      </w:r>
      <w:r>
        <w:rPr>
          <w:rFonts w:ascii="Times New Roman" w:hAnsi="Times New Roman"/>
          <w:color w:val="191919"/>
          <w:spacing w:val="-43"/>
          <w:sz w:val="72"/>
          <w:szCs w:val="72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OLITICAL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6" w:after="0" w:line="240" w:lineRule="auto"/>
        <w:ind w:left="1020" w:right="44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1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CIENC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2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AN</w:t>
      </w:r>
      <w:r>
        <w:rPr>
          <w:rFonts w:ascii="Times New Roman" w:hAnsi="Times New Roman"/>
          <w:color w:val="191919"/>
          <w:sz w:val="54"/>
          <w:szCs w:val="54"/>
        </w:rPr>
        <w:t>D</w:t>
      </w:r>
      <w:r>
        <w:rPr>
          <w:rFonts w:ascii="Times New Roman" w:hAnsi="Times New Roman"/>
          <w:color w:val="191919"/>
          <w:spacing w:val="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P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UBLI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-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1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81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>TION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his-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double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 pare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researchers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minimum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6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in History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59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 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History major requirements -complete the-following: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380" w:right="72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and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 b.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3301, 3302, 4301 and 4302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565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courses at the 3000-4000 levels d. Three European History courses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530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Non-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estern History courses at the 3000-4000 levels 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Three professional electives at the 3000-4000 levels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0" w:author=" " w:date="2011-04-08T11:21:00Z"/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g. Complete up to ten (10) hours of general electives</w:t>
      </w:r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" w:author=" " w:date="2011-04-08T11:21:00Z"/>
          <w:rFonts w:ascii="Garamond Premr Pro Smbd" w:hAnsi="Garamond Premr Pro Smbd"/>
        </w:rPr>
      </w:pPr>
      <w:ins w:id="2" w:author=" " w:date="2011-04-08T11:21:00Z">
        <w:r>
          <w:rPr>
            <w:rFonts w:ascii="Times New Roman" w:hAnsi="Times New Roman"/>
            <w:color w:val="191919"/>
            <w:sz w:val="18"/>
            <w:szCs w:val="18"/>
          </w:rPr>
          <w:t xml:space="preserve">h. </w:t>
        </w:r>
        <w:r>
          <w:rPr>
            <w:rFonts w:ascii="Garamond Premr Pro Smbd" w:hAnsi="Garamond Premr Pro Smbd"/>
          </w:rPr>
          <w:t xml:space="preserve">Maintain a “C” or higher for all classes taken in Areas F and H of the History </w:t>
        </w:r>
        <w:proofErr w:type="spellStart"/>
        <w:r>
          <w:rPr>
            <w:rFonts w:ascii="Garamond Premr Pro Smbd" w:hAnsi="Garamond Premr Pro Smbd"/>
          </w:rPr>
          <w:t>Checksheet</w:t>
        </w:r>
        <w:proofErr w:type="spellEnd"/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3" w:author=" " w:date="2011-04-08T11:22:00Z"/>
          <w:rFonts w:ascii="Garamond Premr Pro Smbd" w:hAnsi="Garamond Premr Pro Smbd"/>
        </w:rPr>
      </w:pPr>
      <w:proofErr w:type="spellStart"/>
      <w:ins w:id="4" w:author=" " w:date="2011-04-08T11:21:00Z">
        <w:r>
          <w:rPr>
            <w:rFonts w:ascii="Times New Roman" w:hAnsi="Times New Roman"/>
            <w:color w:val="191919"/>
            <w:sz w:val="18"/>
            <w:szCs w:val="18"/>
          </w:rPr>
          <w:t>i</w:t>
        </w:r>
        <w:proofErr w:type="spellEnd"/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5" w:author=" " w:date="2011-04-08T11:22:00Z">
        <w:r>
          <w:rPr>
            <w:rFonts w:ascii="Times New Roman" w:hAnsi="Times New Roman"/>
            <w:color w:val="000000"/>
            <w:sz w:val="18"/>
            <w:szCs w:val="18"/>
          </w:rPr>
          <w:t xml:space="preserve"> </w:t>
        </w:r>
        <w:r>
          <w:rPr>
            <w:rFonts w:ascii="Garamond Premr Pro Smbd" w:hAnsi="Garamond Premr Pro Smbd"/>
          </w:rPr>
          <w:t xml:space="preserve">Complete the </w:t>
        </w:r>
      </w:ins>
      <w:ins w:id="6" w:author=" " w:date="2011-06-10T12:27:00Z">
        <w:r w:rsidR="00172069" w:rsidRPr="00172069">
          <w:rPr>
            <w:rFonts w:ascii="Garamond Premr Pro Smbd" w:hAnsi="Garamond Premr Pro Smbd"/>
            <w:b/>
            <w:rPrChange w:id="7" w:author=" " w:date="2011-06-10T12:27:00Z">
              <w:rPr>
                <w:rFonts w:ascii="Garamond Premr Pro Smbd" w:hAnsi="Garamond Premr Pro Smbd"/>
              </w:rPr>
            </w:rPrChange>
          </w:rPr>
          <w:t>123-124</w:t>
        </w:r>
      </w:ins>
      <w:ins w:id="8" w:author=" " w:date="2011-04-08T11:22:00Z">
        <w:r>
          <w:rPr>
            <w:rFonts w:ascii="Garamond Premr Pro Smbd" w:hAnsi="Garamond Premr Pro Smbd"/>
          </w:rPr>
          <w:t xml:space="preserve"> hours for the major with a GPA of at least 2.25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9" w:author=" " w:date="2011-04-08T11:22:00Z"/>
          <w:rFonts w:ascii="Garamond Premr Pro Smbd" w:hAnsi="Garamond Premr Pro Smbd"/>
        </w:rPr>
      </w:pPr>
      <w:ins w:id="10" w:author=" " w:date="2011-04-08T11:22:00Z">
        <w:r>
          <w:rPr>
            <w:rFonts w:ascii="Times New Roman" w:hAnsi="Times New Roman"/>
            <w:color w:val="191919"/>
            <w:sz w:val="18"/>
            <w:szCs w:val="18"/>
          </w:rPr>
          <w:t>j.</w:t>
        </w:r>
        <w:r>
          <w:rPr>
            <w:rFonts w:ascii="Times New Roman" w:hAnsi="Times New Roman"/>
            <w:color w:val="000000"/>
            <w:sz w:val="18"/>
            <w:szCs w:val="18"/>
          </w:rPr>
          <w:t xml:space="preserve"> </w:t>
        </w:r>
        <w:r>
          <w:rPr>
            <w:rFonts w:ascii="Garamond Premr Pro Smbd" w:hAnsi="Garamond Premr Pro Smbd"/>
          </w:rPr>
          <w:t>Complete ACAT subject area test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1" w:author=" " w:date="2011-04-08T11:22:00Z"/>
          <w:rFonts w:ascii="Garamond Premr Pro Smbd" w:hAnsi="Garamond Premr Pro Smbd"/>
        </w:rPr>
      </w:pPr>
      <w:ins w:id="12" w:author=" " w:date="2011-04-08T11:22:00Z">
        <w:r>
          <w:rPr>
            <w:rFonts w:ascii="Times New Roman" w:hAnsi="Times New Roman"/>
            <w:color w:val="191919"/>
            <w:sz w:val="18"/>
            <w:szCs w:val="18"/>
          </w:rPr>
          <w:t>k.</w:t>
        </w:r>
        <w:r w:rsidRPr="00962414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>Complete last 30 semester hours at Albany State</w:t>
        </w:r>
      </w:ins>
    </w:p>
    <w:p w:rsidR="00962414" w:rsidRDefault="0096241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26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OLITICAL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encompasses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investigation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behavior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Comparative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Constitutional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Po-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litical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Methodology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Relations.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suitable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interests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teaching,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local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government,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urban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planning,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federal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bureaucrac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journalism.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54 semester hour courses beginning at the 2000 level.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380" w:right="26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Complete a maximum of 123-124 semester hours with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last 30 hours 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 completed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During the freshman and sophomore years, the student must complete Core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Political Science major requirements -complete the following:</w:t>
      </w:r>
    </w:p>
    <w:p w:rsidR="00122C04" w:rsidRDefault="00122C04" w:rsidP="00122C04">
      <w:pPr>
        <w:widowControl w:val="0"/>
        <w:tabs>
          <w:tab w:val="left" w:pos="1740"/>
        </w:tabs>
        <w:autoSpaceDE w:val="0"/>
        <w:autoSpaceDN w:val="0"/>
        <w:adjustRightInd w:val="0"/>
        <w:spacing w:before="9" w:after="0" w:line="250" w:lineRule="auto"/>
        <w:ind w:left="1380" w:right="67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a.</w:t>
      </w:r>
      <w:r>
        <w:rPr>
          <w:rFonts w:ascii="Times New Roman" w:hAnsi="Times New Roman"/>
          <w:color w:val="191919"/>
          <w:sz w:val="18"/>
          <w:szCs w:val="18"/>
        </w:rPr>
        <w:tab/>
        <w:t>Complete POLS 2101 and SSCI 2402 b. Complete POLS 4371, 4372 and 4401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the following -POLS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 4512 and choose an additional six semester hours from International Relations/Comparati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5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POLS 4512, 4513, 4514, 4515, 4816, 4817 and 4824.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d. Complete POLS 3601 and choose six additional semester hours from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National/State/Local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50" w:lineRule="auto"/>
        <w:ind w:left="156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POLS 3701 and choose six hours from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 Complete nine hours of professional political science elect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ves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3708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4515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481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461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3" w:author=" " w:date="2011-04-08T11:25:00Z"/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 up to ten (10) hours of general electives.</w:t>
      </w:r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4" w:author=" " w:date="2011-04-08T11:26:00Z"/>
          <w:rFonts w:ascii="Garamond Premr Pro Smbd" w:hAnsi="Garamond Premr Pro Smbd"/>
        </w:rPr>
      </w:pPr>
      <w:ins w:id="15" w:author=" " w:date="2011-04-08T11:25:00Z">
        <w:r>
          <w:rPr>
            <w:rFonts w:ascii="Times New Roman" w:hAnsi="Times New Roman"/>
            <w:color w:val="191919"/>
            <w:sz w:val="18"/>
            <w:szCs w:val="18"/>
          </w:rPr>
          <w:t>g.</w:t>
        </w:r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 xml:space="preserve">Maintain a “C” or higher for all classes taken in Areas F and H of the </w:t>
        </w:r>
      </w:ins>
      <w:ins w:id="16" w:author=" " w:date="2011-04-08T11:26:00Z">
        <w:r>
          <w:rPr>
            <w:rFonts w:ascii="Garamond Premr Pro Smbd" w:hAnsi="Garamond Premr Pro Smbd"/>
          </w:rPr>
          <w:t>Political Science</w:t>
        </w:r>
      </w:ins>
      <w:ins w:id="17" w:author=" " w:date="2011-04-08T11:25:00Z">
        <w:r>
          <w:rPr>
            <w:rFonts w:ascii="Garamond Premr Pro Smbd" w:hAnsi="Garamond Premr Pro Smbd"/>
          </w:rPr>
          <w:t xml:space="preserve"> </w:t>
        </w:r>
        <w:proofErr w:type="spellStart"/>
        <w:r>
          <w:rPr>
            <w:rFonts w:ascii="Garamond Premr Pro Smbd" w:hAnsi="Garamond Premr Pro Smbd"/>
          </w:rPr>
          <w:t>Checksheet</w:t>
        </w:r>
      </w:ins>
      <w:proofErr w:type="spellEnd"/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18" w:author=" " w:date="2011-04-08T11:26:00Z"/>
          <w:rFonts w:ascii="Garamond Premr Pro Smbd" w:hAnsi="Garamond Premr Pro Smbd"/>
        </w:rPr>
      </w:pPr>
      <w:ins w:id="19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h.</w:t>
        </w:r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 xml:space="preserve">Complete the </w:t>
        </w:r>
      </w:ins>
      <w:ins w:id="20" w:author=" " w:date="2011-06-10T12:27:00Z">
        <w:r w:rsidR="00172069" w:rsidRPr="00172069">
          <w:rPr>
            <w:rFonts w:ascii="Garamond Premr Pro Smbd" w:hAnsi="Garamond Premr Pro Smbd"/>
            <w:b/>
            <w:rPrChange w:id="21" w:author=" " w:date="2011-06-10T12:27:00Z">
              <w:rPr>
                <w:rFonts w:ascii="Garamond Premr Pro Smbd" w:hAnsi="Garamond Premr Pro Smbd"/>
              </w:rPr>
            </w:rPrChange>
          </w:rPr>
          <w:t>123-</w:t>
        </w:r>
        <w:proofErr w:type="gramStart"/>
        <w:r w:rsidR="00172069" w:rsidRPr="00172069">
          <w:rPr>
            <w:rFonts w:ascii="Garamond Premr Pro Smbd" w:hAnsi="Garamond Premr Pro Smbd"/>
            <w:b/>
            <w:rPrChange w:id="22" w:author=" " w:date="2011-06-10T12:27:00Z">
              <w:rPr>
                <w:rFonts w:ascii="Garamond Premr Pro Smbd" w:hAnsi="Garamond Premr Pro Smbd"/>
              </w:rPr>
            </w:rPrChange>
          </w:rPr>
          <w:t>124</w:t>
        </w:r>
        <w:r w:rsidR="00172069">
          <w:rPr>
            <w:rFonts w:ascii="Garamond Premr Pro Smbd" w:hAnsi="Garamond Premr Pro Smbd"/>
          </w:rPr>
          <w:t xml:space="preserve"> </w:t>
        </w:r>
      </w:ins>
      <w:ins w:id="23" w:author=" " w:date="2011-04-08T11:26:00Z">
        <w:r>
          <w:rPr>
            <w:rFonts w:ascii="Garamond Premr Pro Smbd" w:hAnsi="Garamond Premr Pro Smbd"/>
          </w:rPr>
          <w:t xml:space="preserve"> hours</w:t>
        </w:r>
        <w:proofErr w:type="gramEnd"/>
        <w:r>
          <w:rPr>
            <w:rFonts w:ascii="Garamond Premr Pro Smbd" w:hAnsi="Garamond Premr Pro Smbd"/>
          </w:rPr>
          <w:t xml:space="preserve"> for the major with a GPA of at least 2.25</w:t>
        </w:r>
      </w:ins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ins w:id="24" w:author=" " w:date="2011-04-08T11:24:00Z"/>
          <w:rFonts w:ascii="Times New Roman" w:hAnsi="Times New Roman"/>
          <w:color w:val="191919"/>
          <w:sz w:val="18"/>
          <w:szCs w:val="18"/>
        </w:rPr>
      </w:pPr>
      <w:proofErr w:type="spellStart"/>
      <w:ins w:id="25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i</w:t>
        </w:r>
        <w:proofErr w:type="spellEnd"/>
        <w:r>
          <w:rPr>
            <w:rFonts w:ascii="Times New Roman" w:hAnsi="Times New Roman"/>
            <w:color w:val="191919"/>
            <w:sz w:val="18"/>
            <w:szCs w:val="18"/>
          </w:rPr>
          <w:t xml:space="preserve">. </w:t>
        </w:r>
        <w:r>
          <w:rPr>
            <w:rFonts w:ascii="Garamond Premr Pro Smbd" w:hAnsi="Garamond Premr Pro Smbd"/>
          </w:rPr>
          <w:t>Complete ACAT subject area test</w:t>
        </w:r>
      </w:ins>
    </w:p>
    <w:p w:rsidR="00313A0B" w:rsidRDefault="00313A0B" w:rsidP="00122C04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color w:val="000000"/>
          <w:sz w:val="18"/>
          <w:szCs w:val="18"/>
        </w:rPr>
      </w:pPr>
      <w:ins w:id="26" w:author=" " w:date="2011-04-08T11:26:00Z">
        <w:r>
          <w:rPr>
            <w:rFonts w:ascii="Times New Roman" w:hAnsi="Times New Roman"/>
            <w:color w:val="191919"/>
            <w:sz w:val="18"/>
            <w:szCs w:val="18"/>
          </w:rPr>
          <w:t>j</w:t>
        </w:r>
      </w:ins>
      <w:ins w:id="27" w:author=" " w:date="2011-04-08T11:24:00Z">
        <w:r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28" w:author=" " w:date="2011-04-08T11:25:00Z">
        <w:r w:rsidRPr="00313A0B">
          <w:rPr>
            <w:rFonts w:ascii="Garamond Premr Pro Smbd" w:hAnsi="Garamond Premr Pro Smbd"/>
          </w:rPr>
          <w:t xml:space="preserve"> </w:t>
        </w:r>
        <w:r>
          <w:rPr>
            <w:rFonts w:ascii="Garamond Premr Pro Smbd" w:hAnsi="Garamond Premr Pro Smbd"/>
          </w:rPr>
          <w:t>Complete last 30 semester hours at Albany State</w:t>
        </w:r>
      </w:ins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8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Minor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ograms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International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African/A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rican-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Amer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- can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Studies.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consists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18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rofes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lastRenderedPageBreak/>
        <w:t>sional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Internship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Political Science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are available.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before="57" w:after="0" w:line="195" w:lineRule="exact"/>
        <w:ind w:right="5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noProof/>
          <w:lang w:eastAsia="zh-CN"/>
        </w:rPr>
        <w:lastRenderedPageBreak/>
        <w:pict>
          <v:group id="_x0000_s1313" style="position:absolute;left:0;text-align:left;margin-left:427.5pt;margin-top:-24pt;width:156.05pt;height:796.35pt;z-index:-251594752" coordorigin="9107,-57" coordsize="3121,15840">
            <v:group id="_x0000_s1314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2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2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2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3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3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3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4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41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4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42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4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43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4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4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5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46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4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47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7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8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9B211E">
        <w:rPr>
          <w:noProof/>
        </w:rPr>
        <w:pict>
          <v:shape id="Text Box 2939" o:spid="_x0000_s1093" type="#_x0000_t202" style="position:absolute;left:0;text-align:left;margin-left:579.15pt;margin-top:127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jKsw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 w:right="57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after="0" w:line="240" w:lineRule="auto"/>
        <w:ind w:left="160" w:right="80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122C04" w:rsidRDefault="00122C04" w:rsidP="00122C04">
      <w:pPr>
        <w:widowControl w:val="0"/>
        <w:tabs>
          <w:tab w:val="left" w:pos="230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60" w:right="3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005"/>
        <w:gridCol w:w="3014"/>
      </w:tblGrid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230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122C04" w:rsidRDefault="00122C04" w:rsidP="00122C04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6"/>
      </w:tblGrid>
      <w:tr w:rsidR="00122C04" w:rsidRPr="007A7452" w:rsidTr="00B47AF2">
        <w:trPr>
          <w:trHeight w:hRule="exact" w:val="234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8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122C04" w:rsidRDefault="00122C04" w:rsidP="00122C04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204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503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6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>Classical History 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 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II 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4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4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before="73" w:after="0" w:line="195" w:lineRule="exact"/>
        <w:ind w:left="500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noProof/>
          <w:lang w:eastAsia="zh-CN"/>
        </w:rPr>
        <w:lastRenderedPageBreak/>
        <w:pict>
          <v:group id="_x0000_s1457" style="position:absolute;left:0;text-align:left;margin-left:-20.25pt;margin-top:-19.4pt;width:156pt;height:11in;z-index:-251590656" coordorigin=",-57" coordsize="3120,15840">
            <v:group id="Group 2700" o:spid="_x0000_s145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5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6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6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6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6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6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7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7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7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7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7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8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8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8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8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8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8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9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9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9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1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9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92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9B211E">
        <w:rPr>
          <w:noProof/>
        </w:rPr>
        <w:pict>
          <v:shape id="Text Box 2972" o:spid="_x0000_s1128" type="#_x0000_t202" style="position:absolute;left:0;text-align:left;margin-left:20.05pt;margin-top:127.85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fqtg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122C04" w:rsidRPr="007A7452" w:rsidTr="00B47AF2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122C04" w:rsidRPr="00D031C5" w:rsidTr="00B47AF2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D031C5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D031C5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122C04" w:rsidRDefault="00122C04" w:rsidP="00122C04">
      <w:pPr>
        <w:widowControl w:val="0"/>
        <w:tabs>
          <w:tab w:val="left" w:pos="102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122C04" w:rsidRPr="007A7452" w:rsidTr="00B47AF2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1932"/>
        <w:gridCol w:w="1018"/>
        <w:gridCol w:w="2037"/>
        <w:gridCol w:w="2831"/>
        <w:gridCol w:w="573"/>
      </w:tblGrid>
      <w:tr w:rsidR="00122C04" w:rsidRPr="007A7452" w:rsidTr="00B47AF2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7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1730"/>
        <w:gridCol w:w="1213"/>
        <w:gridCol w:w="2097"/>
        <w:gridCol w:w="2317"/>
        <w:gridCol w:w="1026"/>
      </w:tblGrid>
      <w:tr w:rsidR="00122C04" w:rsidRPr="007A7452" w:rsidTr="00B47AF2">
        <w:trPr>
          <w:trHeight w:hRule="exact"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3540"/>
                <w:tab w:val="left" w:pos="5080"/>
                <w:tab w:val="left" w:pos="652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 European Hist. Elec. or POLS 4513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9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</w:pPr>
      <w:r w:rsidRPr="009B211E">
        <w:rPr>
          <w:noProof/>
        </w:rPr>
        <w:pict>
          <v:shape id="Text Box 3007" o:spid="_x0000_s1123" type="#_x0000_t202" style="position:absolute;left:0;text-align:left;margin-left:70pt;margin-top:667.45pt;width:490pt;height:107.05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080"/>
                    <w:gridCol w:w="1280"/>
                    <w:gridCol w:w="4078"/>
                    <w:gridCol w:w="1362"/>
                  </w:tblGrid>
                  <w:tr w:rsidR="00122C04" w:rsidRPr="007A7452">
                    <w:trPr>
                      <w:trHeight w:hRule="exact" w:val="300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218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tabs>
                            <w:tab w:val="left" w:pos="14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214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22C04" w:rsidRPr="007A7452">
                    <w:trPr>
                      <w:trHeight w:hRule="exact" w:val="19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3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2126" w:right="170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22C04" w:rsidRPr="007A7452">
                    <w:trPr>
                      <w:trHeight w:hRule="exact" w:val="565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920" w:bottom="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before="73" w:after="0" w:line="195" w:lineRule="exact"/>
        <w:ind w:right="87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349" style="position:absolute;left:0;text-align:left;margin-left:427.45pt;margin-top:-18.85pt;width:156.05pt;height:796.35pt;z-index:-251593728" coordorigin="9107,-57" coordsize="3121,15840">
            <v:group id="_x0000_s1350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5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5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5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5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5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5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5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5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5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6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6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6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6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6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6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6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6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6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6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7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7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7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7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7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7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7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77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7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8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7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9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7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80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8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81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8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82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8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83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83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84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84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123-124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(Political Science) 18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9B211E" w:rsidP="00122C04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9B211E">
        <w:rPr>
          <w:noProof/>
        </w:rPr>
        <w:pict>
          <v:shape id="Text Box 3042" o:spid="_x0000_s1168" type="#_x0000_t202" style="position:absolute;left:0;text-align:left;margin-left:578.3pt;margin-top:23.6pt;width:12pt;height:85.8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8f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2G4xIiTDqb0REeN7sWIrr0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A. 2000 Level Courses (select two)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7"/>
      </w:tblGrid>
      <w:tr w:rsidR="00122C04" w:rsidRPr="007A7452" w:rsidTr="00B47AF2">
        <w:trPr>
          <w:trHeight w:hRule="exact" w:val="237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eign Language Sequence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 Hrs.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50" w:lineRule="auto"/>
        <w:ind w:left="160" w:right="635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the SSCI 3 Hrs. C. 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Political Science 3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22C04" w:rsidRDefault="009B211E" w:rsidP="00122C04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63" w:lineRule="auto"/>
        <w:ind w:left="160" w:right="7637"/>
        <w:rPr>
          <w:rFonts w:ascii="Times New Roman" w:hAnsi="Times New Roman"/>
          <w:color w:val="000000"/>
          <w:sz w:val="18"/>
          <w:szCs w:val="18"/>
        </w:rPr>
      </w:pPr>
      <w:r w:rsidRPr="009B211E">
        <w:rPr>
          <w:noProof/>
        </w:rPr>
        <w:pict>
          <v:shape id="Text Box 3043" o:spid="_x0000_s1159" type="#_x0000_t202" style="position:absolute;left:0;text-align:left;margin-left:34pt;margin-top:25.65pt;width:490.35pt;height:37.55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dtQIAALg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4996"/>
                    <w:gridCol w:w="3068"/>
                  </w:tblGrid>
                  <w:tr w:rsidR="00122C04" w:rsidRPr="007A7452">
                    <w:trPr>
                      <w:trHeight w:hRule="exact" w:val="237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4372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Research Methods II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4401</w:t>
                        </w:r>
                      </w:p>
                    </w:tc>
                    <w:tc>
                      <w:tcPr>
                        <w:tcW w:w="4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of Political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Thought</w:t>
                        </w:r>
                      </w:p>
                    </w:tc>
                    <w:tc>
                      <w:tcPr>
                        <w:tcW w:w="30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(3 hrs.)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 w:rsidR="00122C04"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  <w:r w:rsidR="00122C04"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24"/>
          <w:szCs w:val="24"/>
        </w:rPr>
        <w:t>48 H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OURS A. General: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 International Relations and Comparative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4012"/>
      </w:tblGrid>
      <w:tr w:rsidR="00122C04" w:rsidRPr="007A7452" w:rsidTr="00B47AF2">
        <w:trPr>
          <w:trHeight w:hRule="exact" w:val="23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Comparative Government</w:t>
            </w:r>
          </w:p>
        </w:tc>
      </w:tr>
      <w:tr w:rsidR="00122C04" w:rsidRPr="007A7452" w:rsidTr="00B47AF2">
        <w:trPr>
          <w:trHeight w:hRule="exact" w:val="1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Relations</w:t>
            </w:r>
          </w:p>
        </w:tc>
      </w:tr>
      <w:tr w:rsidR="00122C04" w:rsidRPr="007A7452" w:rsidTr="00B47AF2">
        <w:trPr>
          <w:trHeight w:hRule="exact" w:val="234"/>
        </w:trPr>
        <w:tc>
          <w:tcPr>
            <w:tcW w:w="5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Choose an additional 6 hours from any of the following: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4513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Issues in Global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and Institutions in Developing Countries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4515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4816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Model United Nations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4817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Politics of Globalization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4824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Economy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 and the Caribbean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122C04" w:rsidP="00122C04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National/State/Local Government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(3 hours each)</w:t>
      </w:r>
    </w:p>
    <w:p w:rsidR="00122C04" w:rsidRDefault="00122C04" w:rsidP="00122C04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3601</w:t>
      </w:r>
      <w:r>
        <w:rPr>
          <w:rFonts w:ascii="Times New Roman" w:hAnsi="Times New Roman"/>
          <w:color w:val="191919"/>
          <w:sz w:val="18"/>
          <w:szCs w:val="18"/>
        </w:rPr>
        <w:tab/>
        <w:t>State and Local Government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3000-400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(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each):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4"/>
        <w:gridCol w:w="1039"/>
        <w:gridCol w:w="3772"/>
      </w:tblGrid>
      <w:tr w:rsidR="00122C04" w:rsidRPr="007A7452" w:rsidTr="00B47AF2">
        <w:trPr>
          <w:trHeight w:hRule="exact" w:val="234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3612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African-American Politics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3813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Presidency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3815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Municipal Government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3616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Political Parties and Pressure Groups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3617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Legislative Process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Elections and Electoral Behavior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and Practice of 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</w:t>
            </w:r>
          </w:p>
        </w:tc>
      </w:tr>
      <w:tr w:rsidR="00122C04" w:rsidRPr="007A7452" w:rsidTr="00B47AF2">
        <w:trPr>
          <w:trHeight w:hRule="exact" w:val="29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4818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 Internship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122C04" w:rsidRDefault="009B211E" w:rsidP="00122C04">
      <w:pPr>
        <w:widowControl w:val="0"/>
        <w:tabs>
          <w:tab w:val="left" w:pos="1040"/>
          <w:tab w:val="left" w:pos="2300"/>
          <w:tab w:val="left" w:pos="9360"/>
          <w:tab w:val="left" w:pos="9400"/>
        </w:tabs>
        <w:autoSpaceDE w:val="0"/>
        <w:autoSpaceDN w:val="0"/>
        <w:adjustRightInd w:val="0"/>
        <w:spacing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 w:rsidRPr="009B211E">
        <w:rPr>
          <w:noProof/>
        </w:rPr>
        <w:pict>
          <v:shape id="Text Box 3044" o:spid="_x0000_s1160" type="#_x0000_t202" style="position:absolute;left:0;text-align:left;margin-left:34pt;margin-top:32.25pt;width:230pt;height:37.4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122C04" w:rsidRDefault="00122C04" w:rsidP="00122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7"/>
        <w:rPr>
          <w:rFonts w:ascii="Century Gothic" w:hAnsi="Century Gothic" w:cs="Century Gothic"/>
          <w:color w:val="000000"/>
          <w:sz w:val="36"/>
          <w:szCs w:val="36"/>
        </w:rPr>
        <w:sectPr w:rsidR="00122C0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before="55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noProof/>
          <w:lang w:eastAsia="zh-CN"/>
        </w:rPr>
        <w:lastRenderedPageBreak/>
        <w:pict>
          <v:group id="_x0000_s1421" style="position:absolute;left:0;text-align:left;margin-left:-21pt;margin-top:-21.9pt;width:156pt;height:11in;z-index:-251591680" coordorigin=",-57" coordsize="3120,15840">
            <v:group id="Group 2700" o:spid="_x0000_s1422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2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2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3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3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3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4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4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4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9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9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50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50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51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51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52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52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53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5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54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5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5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5">
                <w:txbxContent>
                  <w:p w:rsidR="00D031C5" w:rsidRDefault="00D031C5" w:rsidP="00D031C5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6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6">
                <w:txbxContent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9B211E">
        <w:rPr>
          <w:noProof/>
        </w:rPr>
        <w:pict>
          <v:shape id="Text Box 3046" o:spid="_x0000_s1201" type="#_x0000_t202" style="position:absolute;left:0;text-align:left;margin-left:20.85pt;margin-top:128pt;width:12pt;height:85.75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9B211E" w:rsidP="00122C04">
      <w:pPr>
        <w:widowControl w:val="0"/>
        <w:tabs>
          <w:tab w:val="left" w:pos="1900"/>
          <w:tab w:val="left" w:pos="3160"/>
          <w:tab w:val="left" w:pos="10220"/>
        </w:tabs>
        <w:autoSpaceDE w:val="0"/>
        <w:autoSpaceDN w:val="0"/>
        <w:adjustRightInd w:val="0"/>
        <w:spacing w:before="30" w:after="0" w:line="252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 w:rsidRPr="009B211E">
        <w:rPr>
          <w:noProof/>
        </w:rPr>
        <w:pict>
          <v:shape id="Text Box 3078" o:spid="_x0000_s1194" type="#_x0000_t202" style="position:absolute;left:0;text-align:left;margin-left:70pt;margin-top:33.75pt;width:230pt;height:37.4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04"/>
                    <w:gridCol w:w="1039"/>
                    <w:gridCol w:w="2857"/>
                  </w:tblGrid>
                  <w:tr w:rsidR="00122C04" w:rsidRPr="007A7452">
                    <w:trPr>
                      <w:trHeight w:hRule="exact" w:val="234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3702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Constitutional History</w:t>
                        </w:r>
                      </w:p>
                    </w:tc>
                  </w:tr>
                  <w:tr w:rsidR="00122C04" w:rsidRPr="007A7452">
                    <w:trPr>
                      <w:trHeight w:hRule="exact" w:val="216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3703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</w:t>
                        </w:r>
                      </w:p>
                    </w:tc>
                  </w:tr>
                  <w:tr w:rsidR="00122C04" w:rsidRPr="007A7452">
                    <w:trPr>
                      <w:trHeight w:hRule="exact" w:val="298"/>
                    </w:trPr>
                    <w:tc>
                      <w:tcPr>
                        <w:tcW w:w="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POLS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2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3704</w:t>
                        </w:r>
                      </w:p>
                    </w:tc>
                    <w:tc>
                      <w:tcPr>
                        <w:tcW w:w="2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22C04" w:rsidRPr="007A7452" w:rsidRDefault="00122C0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5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Constitutional Law II</w:t>
                        </w:r>
                      </w:p>
                    </w:tc>
                  </w:tr>
                </w:tbl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>D. Constitutional Law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22C04">
        <w:rPr>
          <w:rFonts w:ascii="Times New Roman" w:hAnsi="Times New Roman"/>
          <w:b/>
          <w:bCs/>
          <w:color w:val="191919"/>
          <w:w w:val="88"/>
          <w:sz w:val="18"/>
          <w:szCs w:val="18"/>
        </w:rPr>
        <w:t xml:space="preserve"> </w:t>
      </w:r>
      <w:r w:rsidR="00122C04">
        <w:rPr>
          <w:rFonts w:ascii="Times New Roman" w:hAnsi="Times New Roman"/>
          <w:b/>
          <w:bCs/>
          <w:color w:val="191919"/>
          <w:sz w:val="18"/>
          <w:szCs w:val="18"/>
        </w:rPr>
        <w:t xml:space="preserve">9 Hrs. </w:t>
      </w:r>
      <w:r w:rsidR="00122C04">
        <w:rPr>
          <w:rFonts w:ascii="Times New Roman" w:hAnsi="Times New Roman"/>
          <w:color w:val="191919"/>
          <w:sz w:val="18"/>
          <w:szCs w:val="18"/>
        </w:rPr>
        <w:t>POLS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3701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Judicial Process</w:t>
      </w:r>
      <w:r w:rsidR="00122C04">
        <w:rPr>
          <w:rFonts w:ascii="Times New Roman" w:hAnsi="Times New Roman"/>
          <w:color w:val="191919"/>
          <w:sz w:val="18"/>
          <w:szCs w:val="18"/>
        </w:rPr>
        <w:tab/>
        <w:t>(3 hrs.) Choose 6 hours from any of the following: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30" w:after="0" w:line="240" w:lineRule="auto"/>
        <w:ind w:left="1020" w:right="63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Electives (3 hours each) 9 Hrs.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12" w:after="0" w:line="240" w:lineRule="auto"/>
        <w:ind w:left="1020" w:right="58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3609</w:t>
      </w:r>
      <w:r>
        <w:rPr>
          <w:rFonts w:ascii="Times New Roman" w:hAnsi="Times New Roman"/>
          <w:color w:val="191919"/>
          <w:sz w:val="18"/>
          <w:szCs w:val="18"/>
        </w:rPr>
        <w:tab/>
        <w:t>American Foreign Policy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65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rial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Advocacy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3708</w:t>
      </w:r>
      <w:r>
        <w:rPr>
          <w:rFonts w:ascii="Times New Roman" w:hAnsi="Times New Roman"/>
          <w:color w:val="191919"/>
          <w:sz w:val="18"/>
          <w:szCs w:val="18"/>
        </w:rPr>
        <w:tab/>
        <w:t>Civil Rights and Minorities</w:t>
      </w:r>
    </w:p>
    <w:p w:rsidR="00122C04" w:rsidRDefault="00122C04" w:rsidP="00122C04">
      <w:pPr>
        <w:widowControl w:val="0"/>
        <w:tabs>
          <w:tab w:val="left" w:pos="1900"/>
          <w:tab w:val="left" w:pos="3160"/>
        </w:tabs>
        <w:autoSpaceDE w:val="0"/>
        <w:autoSpaceDN w:val="0"/>
        <w:adjustRightInd w:val="0"/>
        <w:spacing w:before="9" w:after="0" w:line="240" w:lineRule="auto"/>
        <w:ind w:left="1020" w:right="57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4515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</w:t>
      </w:r>
    </w:p>
    <w:p w:rsidR="00122C04" w:rsidRDefault="00122C04" w:rsidP="00122C04">
      <w:pPr>
        <w:widowControl w:val="0"/>
        <w:tabs>
          <w:tab w:val="left" w:pos="1900"/>
          <w:tab w:val="left" w:pos="3160"/>
          <w:tab w:val="left" w:pos="10080"/>
        </w:tabs>
        <w:autoSpaceDE w:val="0"/>
        <w:autoSpaceDN w:val="0"/>
        <w:adjustRightInd w:val="0"/>
        <w:spacing w:before="9" w:after="0" w:line="250" w:lineRule="auto"/>
        <w:ind w:left="1020" w:right="1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4818</w:t>
      </w:r>
      <w:r>
        <w:rPr>
          <w:rFonts w:ascii="Times New Roman" w:hAnsi="Times New Roman"/>
          <w:color w:val="191919"/>
          <w:sz w:val="18"/>
          <w:szCs w:val="18"/>
        </w:rPr>
        <w:tab/>
        <w:t>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Internship</w:t>
      </w:r>
      <w:r>
        <w:rPr>
          <w:rFonts w:ascii="Times New Roman" w:hAnsi="Times New Roman"/>
          <w:color w:val="191919"/>
          <w:sz w:val="18"/>
          <w:szCs w:val="18"/>
        </w:rPr>
        <w:tab/>
        <w:t>(3 hours) or POLS</w:t>
      </w:r>
      <w:r>
        <w:rPr>
          <w:rFonts w:ascii="Times New Roman" w:hAnsi="Times New Roman"/>
          <w:color w:val="191919"/>
          <w:sz w:val="18"/>
          <w:szCs w:val="18"/>
        </w:rPr>
        <w:tab/>
        <w:t>4619</w:t>
      </w:r>
      <w:r>
        <w:rPr>
          <w:rFonts w:ascii="Times New Roman" w:hAnsi="Times New Roman"/>
          <w:color w:val="191919"/>
          <w:sz w:val="18"/>
          <w:szCs w:val="18"/>
        </w:rPr>
        <w:tab/>
        <w:t>Legislative Internship</w:t>
      </w:r>
      <w:r>
        <w:rPr>
          <w:rFonts w:ascii="Times New Roman" w:hAnsi="Times New Roman"/>
          <w:color w:val="191919"/>
          <w:sz w:val="18"/>
          <w:szCs w:val="18"/>
        </w:rPr>
        <w:tab/>
        <w:t>(6 hours) C, or D that are not used to satisfy electives in those areas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20" w:right="743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122C04" w:rsidRDefault="00122C04" w:rsidP="00122C0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20" w:right="219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OLITICAL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39" w:after="0" w:line="240" w:lineRule="auto"/>
        <w:ind w:left="1020" w:right="83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1873"/>
        <w:gridCol w:w="1090"/>
        <w:gridCol w:w="2015"/>
        <w:gridCol w:w="2513"/>
        <w:gridCol w:w="919"/>
      </w:tblGrid>
      <w:tr w:rsidR="00122C04" w:rsidRPr="007A7452" w:rsidTr="00B47AF2">
        <w:trPr>
          <w:trHeight w:hRule="exact" w:val="517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4" w:right="75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-34" w:right="49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Elec.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Pol. Sci.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Sequence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 (Area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Elec. 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E)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 or POLS 4512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3601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St./Local Government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4401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Pol.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 (Area F)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</w:t>
            </w:r>
            <w:proofErr w:type="gram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Government.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3701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Judicial Process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322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22C04" w:rsidRPr="007A7452" w:rsidTr="00B47AF2">
        <w:trPr>
          <w:trHeight w:hRule="exact" w:val="32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8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4372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Research Methods II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Elec. (3000-4000)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Government Elective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./Comp. Government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Const. Law Elec.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14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Elective (3000-4000)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C04" w:rsidRPr="007A7452" w:rsidTr="00B47AF2">
        <w:trPr>
          <w:trHeight w:hRule="exact" w:val="296"/>
        </w:trPr>
        <w:tc>
          <w:tcPr>
            <w:tcW w:w="3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122C04" w:rsidRPr="007A7452" w:rsidRDefault="00122C0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122C04" w:rsidP="00122C04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122C04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122C04" w:rsidRDefault="009B211E" w:rsidP="00122C04">
      <w:pPr>
        <w:widowControl w:val="0"/>
        <w:autoSpaceDE w:val="0"/>
        <w:autoSpaceDN w:val="0"/>
        <w:adjustRightInd w:val="0"/>
        <w:spacing w:before="55" w:after="0" w:line="195" w:lineRule="exact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9B211E">
        <w:rPr>
          <w:noProof/>
          <w:lang w:eastAsia="zh-CN"/>
        </w:rPr>
        <w:lastRenderedPageBreak/>
        <w:pict>
          <v:group id="_x0000_s1385" style="position:absolute;left:0;text-align:left;margin-left:382.5pt;margin-top:-16.85pt;width:156.05pt;height:796.35pt;z-index:-251592704" coordorigin="9107,-57" coordsize="3121,15840">
            <v:group id="_x0000_s1386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8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8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8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9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9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9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9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9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9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9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9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9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9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0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0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0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0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0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0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0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0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0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0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1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1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1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413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413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4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414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5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415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6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416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17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417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418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418" inset="0,0,0,0">
                <w:txbxContent>
                  <w:p w:rsidR="00D031C5" w:rsidRDefault="00D031C5" w:rsidP="00D031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419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419">
                <w:txbxContent>
                  <w:p w:rsidR="00D031C5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D031C5" w:rsidRPr="007A3E3A" w:rsidRDefault="00D031C5" w:rsidP="00D031C5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20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420">
                <w:txbxContent>
                  <w:p w:rsidR="00D031C5" w:rsidRPr="00BD3FD8" w:rsidRDefault="00D031C5" w:rsidP="00D031C5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9B211E">
        <w:rPr>
          <w:noProof/>
        </w:rPr>
        <w:pict>
          <v:shape id="Text Box 3112" o:spid="_x0000_s1239" type="#_x0000_t202" style="position:absolute;left:0;text-align:left;margin-left:577.65pt;margin-top:106.95pt;width:12pt;height:85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tg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" o:allowincell="f" filled="f" stroked="f">
            <v:textbox style="layout-flow:vertical" inset="0,0,0,0">
              <w:txbxContent>
                <w:p w:rsidR="00122C04" w:rsidRDefault="00122C04" w:rsidP="00122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122C04">
        <w:rPr>
          <w:rFonts w:ascii="Century Gothic" w:hAnsi="Century Gothic" w:cs="Century Gothic"/>
          <w:b/>
          <w:bCs/>
          <w:color w:val="191919"/>
          <w:sz w:val="16"/>
          <w:szCs w:val="16"/>
        </w:rPr>
        <w:t>Political Science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00" w:right="47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122C04" w:rsidRDefault="00122C04" w:rsidP="00122C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rican Gov-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ernment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 w:righ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ques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Participation is open to all students.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5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22C04" w:rsidRDefault="00122C04" w:rsidP="00122C0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122C04" w:rsidRDefault="00122C04" w:rsidP="00122C04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122C04" w:rsidSect="00122C04">
          <w:pgSz w:w="12240" w:h="15840"/>
          <w:pgMar w:top="36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122C04" w:rsidRDefault="009B211E" w:rsidP="00122C04">
      <w:r>
        <w:rPr>
          <w:noProof/>
          <w:lang w:eastAsia="zh-CN"/>
        </w:rPr>
        <w:lastRenderedPageBreak/>
        <w:pict>
          <v:group id="_x0000_s1240" style="position:absolute;margin-left:-72.75pt;margin-top:-18.9pt;width:156pt;height:11in;z-index:251719680" coordorigin=",-57" coordsize="3120,15840">
            <v:group id="Group 2700" o:spid="_x0000_s124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4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4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4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4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4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4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4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4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5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5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5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5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5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5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6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6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6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6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6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6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6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26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6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6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7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70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7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71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7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272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27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73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7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4">
                <w:txbxContent>
                  <w:p w:rsidR="00122C04" w:rsidRDefault="00122C04" w:rsidP="00122C0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75">
                <w:txbxContent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/>
    <w:p w:rsidR="00122C04" w:rsidRDefault="00122C04" w:rsidP="00122C04">
      <w:pPr>
        <w:sectPr w:rsidR="00122C04" w:rsidSect="00122C04">
          <w:pgSz w:w="12240" w:h="15840"/>
          <w:pgMar w:top="360" w:right="900" w:bottom="720" w:left="1440" w:header="720" w:footer="720" w:gutter="0"/>
          <w:cols w:space="720"/>
          <w:docGrid w:linePitch="360"/>
        </w:sectPr>
      </w:pPr>
    </w:p>
    <w:p w:rsidR="00916878" w:rsidRDefault="009B211E" w:rsidP="00122C04">
      <w:r>
        <w:rPr>
          <w:noProof/>
          <w:lang w:eastAsia="zh-CN"/>
        </w:rPr>
        <w:lastRenderedPageBreak/>
        <w:pict>
          <v:group id="_x0000_s1276" style="position:absolute;margin-left:415.7pt;margin-top:-20.85pt;width:156.05pt;height:797.15pt;z-index:251720704" coordorigin="9107,-57" coordsize="3121,15840">
            <v:group id="_x0000_s1277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8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8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8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8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8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9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9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0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0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0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0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04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04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5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5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6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6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7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7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8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8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9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9" inset="0,0,0,0">
                <w:txbxContent>
                  <w:p w:rsidR="00122C04" w:rsidRDefault="00122C04" w:rsidP="00122C0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10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10">
                <w:txbxContent>
                  <w:p w:rsidR="00122C04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122C04" w:rsidRPr="007A3E3A" w:rsidRDefault="00122C04" w:rsidP="00122C0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11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11">
                <w:txbxContent>
                  <w:p w:rsidR="00122C04" w:rsidRPr="00BD3FD8" w:rsidRDefault="00122C04" w:rsidP="00122C0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916878" w:rsidSect="00122C04">
      <w:pgSz w:w="12240" w:h="15840"/>
      <w:pgMar w:top="36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 Premr Pro Smb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122C04"/>
    <w:rsid w:val="00096BDB"/>
    <w:rsid w:val="000C2942"/>
    <w:rsid w:val="00122C04"/>
    <w:rsid w:val="00172069"/>
    <w:rsid w:val="00313A0B"/>
    <w:rsid w:val="0033426E"/>
    <w:rsid w:val="003F2C86"/>
    <w:rsid w:val="004A790F"/>
    <w:rsid w:val="006455D1"/>
    <w:rsid w:val="006B75DF"/>
    <w:rsid w:val="00962414"/>
    <w:rsid w:val="009B211E"/>
    <w:rsid w:val="00D031C5"/>
    <w:rsid w:val="00DF59EE"/>
    <w:rsid w:val="00EE0B79"/>
    <w:rsid w:val="00F0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0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2113</Words>
  <Characters>12050</Characters>
  <Application>Microsoft Office Word</Application>
  <DocSecurity>0</DocSecurity>
  <Lines>100</Lines>
  <Paragraphs>28</Paragraphs>
  <ScaleCrop>false</ScaleCrop>
  <Company>ASU-GA</Company>
  <LinksUpToDate>false</LinksUpToDate>
  <CharactersWithSpaces>14135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 </cp:lastModifiedBy>
  <cp:revision>6</cp:revision>
  <dcterms:created xsi:type="dcterms:W3CDTF">2011-03-17T17:44:00Z</dcterms:created>
  <dcterms:modified xsi:type="dcterms:W3CDTF">2011-06-10T16:28:00Z</dcterms:modified>
</cp:coreProperties>
</file>