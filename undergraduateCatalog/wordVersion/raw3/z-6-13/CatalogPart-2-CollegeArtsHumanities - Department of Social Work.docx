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45" w:rsidRDefault="00426445"/>
    <w:p w:rsidR="005F24F3" w:rsidRDefault="00065519">
      <w:pPr>
        <w:pStyle w:val="TOC1"/>
        <w:tabs>
          <w:tab w:val="right" w:pos="1056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065519">
        <w:fldChar w:fldCharType="begin"/>
      </w:r>
      <w:r w:rsidR="00426445">
        <w:instrText xml:space="preserve"> TOC \o "1-2" \u </w:instrText>
      </w:r>
      <w:r w:rsidRPr="00065519">
        <w:fldChar w:fldCharType="separate"/>
      </w:r>
      <w:r w:rsidR="005F24F3" w:rsidRPr="0025284F">
        <w:rPr>
          <w:rFonts w:ascii="Times New Roman" w:hAnsi="Times New Roman"/>
          <w:noProof/>
          <w:color w:val="191919"/>
          <w:spacing w:val="-26"/>
        </w:rPr>
        <w:t>COLLEG</w:t>
      </w:r>
      <w:r w:rsidR="005F24F3" w:rsidRPr="0025284F">
        <w:rPr>
          <w:rFonts w:ascii="Times New Roman" w:hAnsi="Times New Roman"/>
          <w:noProof/>
          <w:color w:val="191919"/>
        </w:rPr>
        <w:t>E</w:t>
      </w:r>
      <w:r w:rsidR="005F24F3" w:rsidRPr="0025284F">
        <w:rPr>
          <w:rFonts w:ascii="Times New Roman" w:hAnsi="Times New Roman"/>
          <w:noProof/>
          <w:color w:val="191919"/>
          <w:spacing w:val="29"/>
        </w:rPr>
        <w:t xml:space="preserve"> </w:t>
      </w:r>
      <w:r w:rsidR="005F24F3" w:rsidRPr="0025284F">
        <w:rPr>
          <w:rFonts w:ascii="Times New Roman" w:hAnsi="Times New Roman"/>
          <w:noProof/>
          <w:color w:val="191919"/>
          <w:spacing w:val="-26"/>
        </w:rPr>
        <w:t>O</w:t>
      </w:r>
      <w:r w:rsidR="005F24F3" w:rsidRPr="0025284F">
        <w:rPr>
          <w:rFonts w:ascii="Times New Roman" w:hAnsi="Times New Roman"/>
          <w:noProof/>
          <w:color w:val="191919"/>
        </w:rPr>
        <w:t>F</w:t>
      </w:r>
      <w:r w:rsidR="005F24F3" w:rsidRPr="0025284F">
        <w:rPr>
          <w:rFonts w:ascii="Times New Roman" w:hAnsi="Times New Roman"/>
          <w:noProof/>
          <w:color w:val="191919"/>
          <w:spacing w:val="-42"/>
        </w:rPr>
        <w:t xml:space="preserve"> </w:t>
      </w:r>
      <w:r w:rsidR="005F24F3" w:rsidRPr="0025284F">
        <w:rPr>
          <w:rFonts w:ascii="Times New Roman" w:hAnsi="Times New Roman"/>
          <w:noProof/>
          <w:color w:val="191919"/>
          <w:spacing w:val="-25"/>
        </w:rPr>
        <w:t>A</w:t>
      </w:r>
      <w:r w:rsidR="005F24F3" w:rsidRPr="0025284F">
        <w:rPr>
          <w:rFonts w:ascii="Times New Roman" w:hAnsi="Times New Roman"/>
          <w:noProof/>
          <w:color w:val="191919"/>
          <w:spacing w:val="-83"/>
        </w:rPr>
        <w:t>R</w:t>
      </w:r>
      <w:r w:rsidR="005F24F3" w:rsidRPr="0025284F">
        <w:rPr>
          <w:rFonts w:ascii="Times New Roman" w:hAnsi="Times New Roman"/>
          <w:noProof/>
          <w:color w:val="191919"/>
          <w:spacing w:val="-25"/>
        </w:rPr>
        <w:t>T</w:t>
      </w:r>
      <w:r w:rsidR="005F24F3" w:rsidRPr="0025284F">
        <w:rPr>
          <w:rFonts w:ascii="Times New Roman" w:hAnsi="Times New Roman"/>
          <w:noProof/>
          <w:color w:val="191919"/>
        </w:rPr>
        <w:t>S</w:t>
      </w:r>
      <w:r w:rsidR="005F24F3" w:rsidRPr="0025284F">
        <w:rPr>
          <w:rFonts w:ascii="Times New Roman" w:hAnsi="Times New Roman"/>
          <w:noProof/>
          <w:color w:val="191919"/>
          <w:spacing w:val="29"/>
        </w:rPr>
        <w:t xml:space="preserve"> </w:t>
      </w:r>
      <w:r w:rsidR="005F24F3" w:rsidRPr="0025284F">
        <w:rPr>
          <w:rFonts w:ascii="Times New Roman" w:hAnsi="Times New Roman"/>
          <w:noProof/>
          <w:color w:val="191919"/>
        </w:rPr>
        <w:t xml:space="preserve">&amp; </w:t>
      </w:r>
      <w:r w:rsidR="005F24F3" w:rsidRPr="0025284F">
        <w:rPr>
          <w:rFonts w:ascii="Times New Roman" w:hAnsi="Times New Roman"/>
          <w:noProof/>
          <w:color w:val="191919"/>
          <w:spacing w:val="-25"/>
        </w:rPr>
        <w:t>H</w:t>
      </w:r>
      <w:r w:rsidR="005F24F3" w:rsidRPr="0025284F">
        <w:rPr>
          <w:rFonts w:ascii="Times New Roman" w:hAnsi="Times New Roman"/>
          <w:noProof/>
          <w:color w:val="191919"/>
          <w:spacing w:val="-26"/>
        </w:rPr>
        <w:t>UMANITIES</w:t>
      </w:r>
      <w:r w:rsidR="005F24F3">
        <w:rPr>
          <w:noProof/>
        </w:rPr>
        <w:tab/>
      </w:r>
      <w:r>
        <w:rPr>
          <w:noProof/>
        </w:rPr>
        <w:fldChar w:fldCharType="begin"/>
      </w:r>
      <w:r w:rsidR="005F24F3">
        <w:rPr>
          <w:noProof/>
        </w:rPr>
        <w:instrText xml:space="preserve"> PAGEREF _Toc295327590 \h </w:instrText>
      </w:r>
      <w:r>
        <w:rPr>
          <w:noProof/>
        </w:rPr>
      </w:r>
      <w:r>
        <w:rPr>
          <w:noProof/>
        </w:rPr>
        <w:fldChar w:fldCharType="separate"/>
      </w:r>
      <w:r w:rsidR="005F24F3">
        <w:rPr>
          <w:noProof/>
        </w:rPr>
        <w:t>3</w:t>
      </w:r>
      <w:r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DE</w:t>
      </w:r>
      <w:r w:rsidRPr="0025284F">
        <w:rPr>
          <w:rFonts w:ascii="Times New Roman" w:hAnsi="Times New Roman"/>
          <w:noProof/>
          <w:color w:val="191919"/>
          <w:spacing w:val="-47"/>
        </w:rPr>
        <w:t>P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3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TMEN</w:t>
      </w:r>
      <w:r w:rsidRPr="0025284F">
        <w:rPr>
          <w:rFonts w:ascii="Times New Roman" w:hAnsi="Times New Roman"/>
          <w:noProof/>
          <w:color w:val="191919"/>
        </w:rPr>
        <w:t>T</w:t>
      </w:r>
      <w:r w:rsidRPr="0025284F">
        <w:rPr>
          <w:rFonts w:ascii="Times New Roman" w:hAnsi="Times New Roman"/>
          <w:noProof/>
          <w:color w:val="191919"/>
          <w:spacing w:val="25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3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ENGLISH</w:t>
      </w:r>
      <w:r w:rsidRPr="0025284F">
        <w:rPr>
          <w:rFonts w:ascii="Times New Roman" w:hAnsi="Times New Roman"/>
          <w:noProof/>
          <w:color w:val="191919"/>
        </w:rPr>
        <w:t>,</w:t>
      </w:r>
      <w:r w:rsidRPr="0025284F">
        <w:rPr>
          <w:rFonts w:ascii="Times New Roman" w:hAnsi="Times New Roman"/>
          <w:noProof/>
          <w:color w:val="191919"/>
          <w:spacing w:val="-6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MODERN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_Toc295327591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3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LANGUAGE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-5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AN</w:t>
      </w:r>
      <w:r w:rsidRPr="0025284F">
        <w:rPr>
          <w:rFonts w:ascii="Times New Roman" w:hAnsi="Times New Roman"/>
          <w:noProof/>
          <w:color w:val="191919"/>
        </w:rPr>
        <w:t>D</w:t>
      </w:r>
      <w:r w:rsidRPr="0025284F">
        <w:rPr>
          <w:rFonts w:ascii="Times New Roman" w:hAnsi="Times New Roman"/>
          <w:noProof/>
          <w:color w:val="191919"/>
          <w:spacing w:val="2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MAS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2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COMMUNIC</w:t>
      </w:r>
      <w:r w:rsidRPr="0025284F">
        <w:rPr>
          <w:rFonts w:ascii="Times New Roman" w:hAnsi="Times New Roman"/>
          <w:noProof/>
          <w:color w:val="191919"/>
          <w:spacing w:val="-56"/>
        </w:rPr>
        <w:t>A</w:t>
      </w:r>
      <w:r w:rsidRPr="0025284F">
        <w:rPr>
          <w:rFonts w:ascii="Times New Roman" w:hAnsi="Times New Roman"/>
          <w:noProof/>
          <w:color w:val="191919"/>
          <w:spacing w:val="-3"/>
        </w:rPr>
        <w:t>TION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_Toc295327592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3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1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1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DEGRE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ENGLISH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_Toc295327593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4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1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1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DEGREE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MODER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LANGUAGE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(S</w:t>
      </w:r>
      <w:r w:rsidRPr="0025284F">
        <w:rPr>
          <w:rFonts w:ascii="Times New Roman" w:hAnsi="Times New Roman"/>
          <w:noProof/>
          <w:color w:val="191919"/>
          <w:spacing w:val="-21"/>
        </w:rPr>
        <w:t>P</w:t>
      </w:r>
      <w:r w:rsidRPr="0025284F">
        <w:rPr>
          <w:rFonts w:ascii="Times New Roman" w:hAnsi="Times New Roman"/>
          <w:noProof/>
          <w:color w:val="191919"/>
          <w:spacing w:val="-3"/>
        </w:rPr>
        <w:t>ANISH</w:t>
      </w:r>
      <w:r w:rsidRPr="0025284F">
        <w:rPr>
          <w:rFonts w:ascii="Times New Roman" w:hAnsi="Times New Roman"/>
          <w:noProof/>
          <w:color w:val="191919"/>
        </w:rPr>
        <w:t>)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_Toc295327594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6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3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1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A</w:t>
      </w:r>
      <w:r w:rsidRPr="0025284F">
        <w:rPr>
          <w:rFonts w:ascii="Times New Roman" w:hAnsi="Times New Roman"/>
          <w:noProof/>
          <w:color w:val="191919"/>
          <w:spacing w:val="-12"/>
        </w:rPr>
        <w:t>R</w:t>
      </w:r>
      <w:r w:rsidRPr="0025284F">
        <w:rPr>
          <w:rFonts w:ascii="Times New Roman" w:hAnsi="Times New Roman"/>
          <w:noProof/>
          <w:color w:val="191919"/>
          <w:spacing w:val="-3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DEGRE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MAS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14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3"/>
        </w:rPr>
        <w:t>COMMUNIC</w:t>
      </w:r>
      <w:r w:rsidRPr="0025284F">
        <w:rPr>
          <w:rFonts w:ascii="Times New Roman" w:hAnsi="Times New Roman"/>
          <w:noProof/>
          <w:color w:val="191919"/>
          <w:spacing w:val="-21"/>
        </w:rPr>
        <w:t>A</w:t>
      </w:r>
      <w:r w:rsidRPr="0025284F">
        <w:rPr>
          <w:rFonts w:ascii="Times New Roman" w:hAnsi="Times New Roman"/>
          <w:noProof/>
          <w:color w:val="191919"/>
          <w:spacing w:val="-3"/>
        </w:rPr>
        <w:t>TION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_Toc295327595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7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7"/>
        </w:rPr>
        <w:t>DE</w:t>
      </w:r>
      <w:r w:rsidRPr="0025284F">
        <w:rPr>
          <w:rFonts w:ascii="Times New Roman" w:hAnsi="Times New Roman"/>
          <w:noProof/>
          <w:color w:val="191919"/>
          <w:spacing w:val="-57"/>
        </w:rPr>
        <w:t>P</w:t>
      </w:r>
      <w:r w:rsidRPr="0025284F">
        <w:rPr>
          <w:rFonts w:ascii="Times New Roman" w:hAnsi="Times New Roman"/>
          <w:noProof/>
          <w:color w:val="191919"/>
          <w:spacing w:val="-7"/>
        </w:rPr>
        <w:t>A</w:t>
      </w:r>
      <w:r w:rsidRPr="0025284F">
        <w:rPr>
          <w:rFonts w:ascii="Times New Roman" w:hAnsi="Times New Roman"/>
          <w:noProof/>
          <w:color w:val="191919"/>
          <w:spacing w:val="-40"/>
        </w:rPr>
        <w:t>R</w:t>
      </w:r>
      <w:r w:rsidRPr="0025284F">
        <w:rPr>
          <w:rFonts w:ascii="Times New Roman" w:hAnsi="Times New Roman"/>
          <w:noProof/>
          <w:color w:val="191919"/>
          <w:spacing w:val="-7"/>
        </w:rPr>
        <w:t>TMEN</w:t>
      </w:r>
      <w:r w:rsidRPr="0025284F">
        <w:rPr>
          <w:rFonts w:ascii="Times New Roman" w:hAnsi="Times New Roman"/>
          <w:noProof/>
          <w:color w:val="191919"/>
        </w:rPr>
        <w:t>T</w:t>
      </w:r>
      <w:r w:rsidRPr="0025284F">
        <w:rPr>
          <w:rFonts w:ascii="Times New Roman" w:hAnsi="Times New Roman"/>
          <w:noProof/>
          <w:color w:val="191919"/>
          <w:spacing w:val="21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7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31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7"/>
        </w:rPr>
        <w:t>FIN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-9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7"/>
        </w:rPr>
        <w:t>A</w:t>
      </w:r>
      <w:r w:rsidRPr="0025284F">
        <w:rPr>
          <w:rFonts w:ascii="Times New Roman" w:hAnsi="Times New Roman"/>
          <w:noProof/>
          <w:color w:val="191919"/>
          <w:spacing w:val="-40"/>
        </w:rPr>
        <w:t>R</w:t>
      </w:r>
      <w:r w:rsidRPr="0025284F">
        <w:rPr>
          <w:rFonts w:ascii="Times New Roman" w:hAnsi="Times New Roman"/>
          <w:noProof/>
          <w:color w:val="191919"/>
          <w:spacing w:val="-7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_Toc295327596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10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1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6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1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1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6"/>
        </w:rPr>
        <w:t>RT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_Toc295327597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11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MUSIC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_Toc295327598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12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11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MUSIC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EDUC</w:t>
      </w:r>
      <w:r w:rsidRPr="0025284F">
        <w:rPr>
          <w:rFonts w:ascii="Times New Roman" w:hAnsi="Times New Roman"/>
          <w:noProof/>
          <w:color w:val="191919"/>
          <w:spacing w:val="-18"/>
        </w:rPr>
        <w:t>A</w:t>
      </w:r>
      <w:r w:rsidRPr="0025284F">
        <w:rPr>
          <w:rFonts w:ascii="Times New Roman" w:hAnsi="Times New Roman"/>
          <w:noProof/>
          <w:color w:val="191919"/>
        </w:rPr>
        <w:t>TION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_Toc295327599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14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5"/>
        </w:rPr>
        <w:t>BACHELO</w:t>
      </w:r>
      <w:r w:rsidRPr="0025284F">
        <w:rPr>
          <w:rFonts w:ascii="Times New Roman" w:hAnsi="Times New Roman"/>
          <w:noProof/>
          <w:color w:val="191919"/>
        </w:rPr>
        <w:t>R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-2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A</w:t>
      </w:r>
      <w:r w:rsidRPr="0025284F">
        <w:rPr>
          <w:rFonts w:ascii="Times New Roman" w:hAnsi="Times New Roman"/>
          <w:noProof/>
          <w:color w:val="191919"/>
          <w:spacing w:val="-13"/>
        </w:rPr>
        <w:t>R</w:t>
      </w:r>
      <w:r w:rsidRPr="0025284F">
        <w:rPr>
          <w:rFonts w:ascii="Times New Roman" w:hAnsi="Times New Roman"/>
          <w:noProof/>
          <w:color w:val="191919"/>
          <w:spacing w:val="-5"/>
        </w:rPr>
        <w:t>T</w:t>
      </w:r>
      <w:r w:rsidRPr="0025284F">
        <w:rPr>
          <w:rFonts w:ascii="Times New Roman" w:hAnsi="Times New Roman"/>
          <w:noProof/>
          <w:color w:val="191919"/>
        </w:rPr>
        <w:t>S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DEGRE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I</w:t>
      </w:r>
      <w:r w:rsidRPr="0025284F">
        <w:rPr>
          <w:rFonts w:ascii="Times New Roman" w:hAnsi="Times New Roman"/>
          <w:noProof/>
          <w:color w:val="191919"/>
        </w:rPr>
        <w:t>N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SPEEC</w:t>
      </w:r>
      <w:r w:rsidRPr="0025284F">
        <w:rPr>
          <w:rFonts w:ascii="Times New Roman" w:hAnsi="Times New Roman"/>
          <w:noProof/>
          <w:color w:val="191919"/>
        </w:rPr>
        <w:t>H</w:t>
      </w:r>
      <w:r w:rsidRPr="0025284F">
        <w:rPr>
          <w:rFonts w:ascii="Times New Roman" w:hAnsi="Times New Roman"/>
          <w:noProof/>
          <w:color w:val="191919"/>
          <w:spacing w:val="-15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AN</w:t>
      </w:r>
      <w:r w:rsidRPr="0025284F">
        <w:rPr>
          <w:rFonts w:ascii="Times New Roman" w:hAnsi="Times New Roman"/>
          <w:noProof/>
          <w:color w:val="191919"/>
        </w:rPr>
        <w:t>D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THE</w:t>
      </w:r>
      <w:r w:rsidRPr="0025284F">
        <w:rPr>
          <w:rFonts w:ascii="Times New Roman" w:hAnsi="Times New Roman"/>
          <w:noProof/>
          <w:color w:val="191919"/>
          <w:spacing w:val="-23"/>
        </w:rPr>
        <w:t>A</w:t>
      </w:r>
      <w:r w:rsidRPr="0025284F">
        <w:rPr>
          <w:rFonts w:ascii="Times New Roman" w:hAnsi="Times New Roman"/>
          <w:noProof/>
          <w:color w:val="191919"/>
          <w:spacing w:val="-5"/>
        </w:rPr>
        <w:t>TRE</w:t>
      </w:r>
      <w:r w:rsidRPr="0025284F">
        <w:rPr>
          <w:rFonts w:ascii="Times New Roman" w:hAnsi="Times New Roman"/>
          <w:noProof/>
          <w:color w:val="191919"/>
        </w:rPr>
        <w:t>:</w:t>
      </w:r>
      <w:r w:rsidRPr="0025284F">
        <w:rPr>
          <w:rFonts w:ascii="Times New Roman" w:hAnsi="Times New Roman"/>
          <w:noProof/>
          <w:color w:val="191919"/>
          <w:spacing w:val="-2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SPEEC</w:t>
      </w:r>
      <w:r w:rsidRPr="0025284F">
        <w:rPr>
          <w:rFonts w:ascii="Times New Roman" w:hAnsi="Times New Roman"/>
          <w:noProof/>
          <w:color w:val="191919"/>
        </w:rPr>
        <w:t>H</w:t>
      </w:r>
      <w:r w:rsidRPr="0025284F">
        <w:rPr>
          <w:rFonts w:ascii="Times New Roman" w:hAnsi="Times New Roman"/>
          <w:noProof/>
          <w:color w:val="191919"/>
          <w:spacing w:val="-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5"/>
        </w:rPr>
        <w:t>CONCENTR</w:t>
      </w:r>
      <w:r w:rsidRPr="0025284F">
        <w:rPr>
          <w:rFonts w:ascii="Times New Roman" w:hAnsi="Times New Roman"/>
          <w:noProof/>
          <w:color w:val="191919"/>
          <w:spacing w:val="-23"/>
        </w:rPr>
        <w:t>A</w:t>
      </w:r>
      <w:r w:rsidRPr="0025284F">
        <w:rPr>
          <w:rFonts w:ascii="Times New Roman" w:hAnsi="Times New Roman"/>
          <w:noProof/>
          <w:color w:val="191919"/>
          <w:spacing w:val="-5"/>
        </w:rPr>
        <w:t>TION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_Toc295327600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16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21"/>
        </w:rPr>
        <w:t>D</w:t>
      </w:r>
      <w:r w:rsidRPr="0025284F">
        <w:rPr>
          <w:rFonts w:ascii="Times New Roman" w:hAnsi="Times New Roman"/>
          <w:noProof/>
          <w:color w:val="191919"/>
          <w:spacing w:val="-22"/>
        </w:rPr>
        <w:t>E</w:t>
      </w:r>
      <w:r w:rsidRPr="0025284F">
        <w:rPr>
          <w:rFonts w:ascii="Times New Roman" w:hAnsi="Times New Roman"/>
          <w:noProof/>
          <w:color w:val="191919"/>
          <w:spacing w:val="-71"/>
        </w:rPr>
        <w:t>P</w:t>
      </w:r>
      <w:r w:rsidRPr="0025284F">
        <w:rPr>
          <w:rFonts w:ascii="Times New Roman" w:hAnsi="Times New Roman"/>
          <w:noProof/>
          <w:color w:val="191919"/>
          <w:spacing w:val="-22"/>
        </w:rPr>
        <w:t>A</w:t>
      </w:r>
      <w:r w:rsidRPr="0025284F">
        <w:rPr>
          <w:rFonts w:ascii="Times New Roman" w:hAnsi="Times New Roman"/>
          <w:noProof/>
          <w:color w:val="191919"/>
          <w:spacing w:val="-54"/>
        </w:rPr>
        <w:t>R</w:t>
      </w:r>
      <w:r w:rsidRPr="0025284F">
        <w:rPr>
          <w:rFonts w:ascii="Times New Roman" w:hAnsi="Times New Roman"/>
          <w:noProof/>
          <w:color w:val="191919"/>
          <w:spacing w:val="-22"/>
        </w:rPr>
        <w:t>TMEN</w:t>
      </w:r>
      <w:r w:rsidRPr="0025284F">
        <w:rPr>
          <w:rFonts w:ascii="Times New Roman" w:hAnsi="Times New Roman"/>
          <w:noProof/>
          <w:color w:val="191919"/>
        </w:rPr>
        <w:t>T</w:t>
      </w:r>
      <w:r w:rsidRPr="0025284F">
        <w:rPr>
          <w:rFonts w:ascii="Times New Roman" w:hAnsi="Times New Roman"/>
          <w:noProof/>
          <w:color w:val="191919"/>
          <w:spacing w:val="-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2"/>
        </w:rPr>
        <w:t>O</w:t>
      </w:r>
      <w:r w:rsidRPr="0025284F">
        <w:rPr>
          <w:rFonts w:ascii="Times New Roman" w:hAnsi="Times New Roman"/>
          <w:noProof/>
          <w:color w:val="191919"/>
        </w:rPr>
        <w:t>F</w:t>
      </w:r>
      <w:r w:rsidRPr="0025284F">
        <w:rPr>
          <w:rFonts w:ascii="Times New Roman" w:hAnsi="Times New Roman"/>
          <w:noProof/>
          <w:color w:val="191919"/>
          <w:spacing w:val="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H</w:t>
      </w:r>
      <w:r w:rsidRPr="0025284F">
        <w:rPr>
          <w:rFonts w:ascii="Times New Roman" w:hAnsi="Times New Roman"/>
          <w:noProof/>
          <w:color w:val="191919"/>
          <w:spacing w:val="-22"/>
        </w:rPr>
        <w:t>IS</w:t>
      </w:r>
      <w:r w:rsidRPr="0025284F">
        <w:rPr>
          <w:rFonts w:ascii="Times New Roman" w:hAnsi="Times New Roman"/>
          <w:noProof/>
          <w:color w:val="191919"/>
          <w:spacing w:val="-31"/>
        </w:rPr>
        <w:t>T</w:t>
      </w:r>
      <w:r w:rsidRPr="0025284F">
        <w:rPr>
          <w:rFonts w:ascii="Times New Roman" w:hAnsi="Times New Roman"/>
          <w:noProof/>
          <w:color w:val="191919"/>
          <w:spacing w:val="-22"/>
        </w:rPr>
        <w:t>O</w:t>
      </w:r>
      <w:r w:rsidRPr="0025284F">
        <w:rPr>
          <w:rFonts w:ascii="Times New Roman" w:hAnsi="Times New Roman"/>
          <w:noProof/>
          <w:color w:val="191919"/>
          <w:spacing w:val="-51"/>
        </w:rPr>
        <w:t>R</w:t>
      </w:r>
      <w:r w:rsidRPr="0025284F">
        <w:rPr>
          <w:rFonts w:ascii="Times New Roman" w:hAnsi="Times New Roman"/>
          <w:noProof/>
          <w:color w:val="191919"/>
          <w:spacing w:val="-91"/>
        </w:rPr>
        <w:t>Y</w:t>
      </w:r>
      <w:r w:rsidRPr="0025284F">
        <w:rPr>
          <w:rFonts w:ascii="Times New Roman" w:hAnsi="Times New Roman"/>
          <w:noProof/>
          <w:color w:val="191919"/>
        </w:rPr>
        <w:t>,</w:t>
      </w:r>
      <w:r w:rsidRPr="0025284F">
        <w:rPr>
          <w:rFonts w:ascii="Times New Roman" w:hAnsi="Times New Roman"/>
          <w:noProof/>
          <w:color w:val="191919"/>
          <w:spacing w:val="-43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P</w:t>
      </w:r>
      <w:r w:rsidRPr="0025284F">
        <w:rPr>
          <w:rFonts w:ascii="Times New Roman" w:hAnsi="Times New Roman"/>
          <w:noProof/>
          <w:color w:val="191919"/>
          <w:spacing w:val="-22"/>
        </w:rPr>
        <w:t>OLITICAL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_Toc295327601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19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  <w:spacing w:val="-21"/>
        </w:rPr>
        <w:t>S</w:t>
      </w:r>
      <w:r w:rsidRPr="0025284F">
        <w:rPr>
          <w:rFonts w:ascii="Times New Roman" w:hAnsi="Times New Roman"/>
          <w:noProof/>
          <w:color w:val="191919"/>
          <w:spacing w:val="-22"/>
        </w:rPr>
        <w:t>CIENC</w:t>
      </w:r>
      <w:r w:rsidRPr="0025284F">
        <w:rPr>
          <w:rFonts w:ascii="Times New Roman" w:hAnsi="Times New Roman"/>
          <w:noProof/>
          <w:color w:val="191919"/>
        </w:rPr>
        <w:t>E</w:t>
      </w:r>
      <w:r w:rsidRPr="0025284F">
        <w:rPr>
          <w:rFonts w:ascii="Times New Roman" w:hAnsi="Times New Roman"/>
          <w:noProof/>
          <w:color w:val="191919"/>
          <w:spacing w:val="-2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2"/>
        </w:rPr>
        <w:t>AN</w:t>
      </w:r>
      <w:r w:rsidRPr="0025284F">
        <w:rPr>
          <w:rFonts w:ascii="Times New Roman" w:hAnsi="Times New Roman"/>
          <w:noProof/>
          <w:color w:val="191919"/>
        </w:rPr>
        <w:t>D</w:t>
      </w:r>
      <w:r w:rsidRPr="0025284F">
        <w:rPr>
          <w:rFonts w:ascii="Times New Roman" w:hAnsi="Times New Roman"/>
          <w:noProof/>
          <w:color w:val="191919"/>
          <w:spacing w:val="2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P</w:t>
      </w:r>
      <w:r w:rsidRPr="0025284F">
        <w:rPr>
          <w:rFonts w:ascii="Times New Roman" w:hAnsi="Times New Roman"/>
          <w:noProof/>
          <w:color w:val="191919"/>
          <w:spacing w:val="-22"/>
        </w:rPr>
        <w:t>UBLI</w:t>
      </w:r>
      <w:r w:rsidRPr="0025284F">
        <w:rPr>
          <w:rFonts w:ascii="Times New Roman" w:hAnsi="Times New Roman"/>
          <w:noProof/>
          <w:color w:val="191919"/>
        </w:rPr>
        <w:t>C</w:t>
      </w:r>
      <w:r w:rsidRPr="0025284F">
        <w:rPr>
          <w:rFonts w:ascii="Times New Roman" w:hAnsi="Times New Roman"/>
          <w:noProof/>
          <w:color w:val="191919"/>
          <w:spacing w:val="-38"/>
        </w:rPr>
        <w:t xml:space="preserve"> </w:t>
      </w:r>
      <w:r w:rsidRPr="0025284F">
        <w:rPr>
          <w:rFonts w:ascii="Times New Roman" w:hAnsi="Times New Roman"/>
          <w:noProof/>
          <w:color w:val="191919"/>
          <w:spacing w:val="-21"/>
        </w:rPr>
        <w:t>A</w:t>
      </w:r>
      <w:r w:rsidRPr="0025284F">
        <w:rPr>
          <w:rFonts w:ascii="Times New Roman" w:hAnsi="Times New Roman"/>
          <w:noProof/>
          <w:color w:val="191919"/>
          <w:spacing w:val="-22"/>
        </w:rPr>
        <w:t>DMINISTR</w:t>
      </w:r>
      <w:r w:rsidRPr="0025284F">
        <w:rPr>
          <w:rFonts w:ascii="Times New Roman" w:hAnsi="Times New Roman"/>
          <w:noProof/>
          <w:color w:val="191919"/>
          <w:spacing w:val="-81"/>
        </w:rPr>
        <w:t>A</w:t>
      </w:r>
      <w:r w:rsidRPr="0025284F">
        <w:rPr>
          <w:rFonts w:ascii="Times New Roman" w:hAnsi="Times New Roman"/>
          <w:noProof/>
          <w:color w:val="191919"/>
          <w:spacing w:val="-22"/>
        </w:rPr>
        <w:t>TION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_Toc295327602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19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HIS</w:t>
      </w:r>
      <w:r w:rsidRPr="0025284F">
        <w:rPr>
          <w:rFonts w:ascii="Times New Roman" w:hAnsi="Times New Roman"/>
          <w:noProof/>
          <w:color w:val="191919"/>
          <w:spacing w:val="-4"/>
        </w:rPr>
        <w:t>T</w:t>
      </w:r>
      <w:r w:rsidRPr="0025284F">
        <w:rPr>
          <w:rFonts w:ascii="Times New Roman" w:hAnsi="Times New Roman"/>
          <w:noProof/>
          <w:color w:val="191919"/>
        </w:rPr>
        <w:t>O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Y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_Toc295327603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20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POLITICAL</w:t>
      </w:r>
      <w:r w:rsidRPr="0025284F">
        <w:rPr>
          <w:rFonts w:ascii="Times New Roman" w:hAnsi="Times New Roman"/>
          <w:noProof/>
          <w:color w:val="191919"/>
          <w:spacing w:val="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SCIENCE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_Toc295327604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22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MINOR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INTERN</w:t>
      </w:r>
      <w:r w:rsidRPr="0025284F">
        <w:rPr>
          <w:rFonts w:ascii="Times New Roman" w:hAnsi="Times New Roman"/>
          <w:noProof/>
          <w:color w:val="191919"/>
          <w:spacing w:val="-18"/>
        </w:rPr>
        <w:t>A</w:t>
      </w:r>
      <w:r w:rsidRPr="0025284F">
        <w:rPr>
          <w:rFonts w:ascii="Times New Roman" w:hAnsi="Times New Roman"/>
          <w:noProof/>
          <w:color w:val="191919"/>
        </w:rPr>
        <w:t>TIONAL</w:t>
      </w:r>
      <w:r w:rsidRPr="0025284F">
        <w:rPr>
          <w:rFonts w:ascii="Times New Roman" w:hAnsi="Times New Roman"/>
          <w:noProof/>
          <w:color w:val="191919"/>
          <w:spacing w:val="-11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AF</w:t>
      </w:r>
      <w:r w:rsidRPr="0025284F">
        <w:rPr>
          <w:rFonts w:ascii="Times New Roman" w:hAnsi="Times New Roman"/>
          <w:noProof/>
          <w:color w:val="191919"/>
          <w:spacing w:val="-18"/>
        </w:rPr>
        <w:t>F</w:t>
      </w:r>
      <w:r w:rsidRPr="0025284F">
        <w:rPr>
          <w:rFonts w:ascii="Times New Roman" w:hAnsi="Times New Roman"/>
          <w:noProof/>
          <w:color w:val="191919"/>
        </w:rPr>
        <w:t>AIRS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_Toc295327605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24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PRE-L</w:t>
      </w:r>
      <w:r w:rsidRPr="0025284F">
        <w:rPr>
          <w:rFonts w:ascii="Times New Roman" w:hAnsi="Times New Roman"/>
          <w:noProof/>
          <w:color w:val="191919"/>
          <w:spacing w:val="-27"/>
        </w:rPr>
        <w:t>A</w:t>
      </w:r>
      <w:r w:rsidRPr="0025284F">
        <w:rPr>
          <w:rFonts w:ascii="Times New Roman" w:hAnsi="Times New Roman"/>
          <w:noProof/>
          <w:color w:val="191919"/>
        </w:rPr>
        <w:t>W</w:t>
      </w:r>
      <w:r w:rsidRPr="0025284F">
        <w:rPr>
          <w:rFonts w:ascii="Times New Roman" w:hAnsi="Times New Roman"/>
          <w:noProof/>
          <w:color w:val="191919"/>
          <w:spacing w:val="16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PROGRAM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_Toc295327606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24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DE</w:t>
      </w:r>
      <w:r w:rsidRPr="0025284F">
        <w:rPr>
          <w:rFonts w:ascii="Times New Roman" w:hAnsi="Times New Roman"/>
          <w:noProof/>
          <w:color w:val="191919"/>
          <w:spacing w:val="-50"/>
        </w:rPr>
        <w:t>P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32"/>
        </w:rPr>
        <w:t>R</w:t>
      </w:r>
      <w:r w:rsidRPr="0025284F">
        <w:rPr>
          <w:rFonts w:ascii="Times New Roman" w:hAnsi="Times New Roman"/>
          <w:noProof/>
          <w:color w:val="191919"/>
        </w:rPr>
        <w:t>TMENT</w:t>
      </w:r>
      <w:r w:rsidRPr="0025284F">
        <w:rPr>
          <w:rFonts w:ascii="Times New Roman" w:hAnsi="Times New Roman"/>
          <w:noProof/>
          <w:color w:val="191919"/>
          <w:spacing w:val="35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45"/>
        </w:rPr>
        <w:t xml:space="preserve"> BEHAVIORAL SCIENCES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_Toc295327607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25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PSYCHOLOGY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_Toc295327608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26</w:t>
      </w:r>
      <w:r w:rsidR="00065519">
        <w:rPr>
          <w:noProof/>
        </w:rPr>
        <w:fldChar w:fldCharType="end"/>
      </w:r>
    </w:p>
    <w:p w:rsidR="005F24F3" w:rsidRDefault="005F24F3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r w:rsidRPr="0025284F">
        <w:rPr>
          <w:rFonts w:ascii="Times New Roman" w:hAnsi="Times New Roman"/>
          <w:noProof/>
          <w:color w:val="191919"/>
        </w:rPr>
        <w:t>BACHELOR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OF</w:t>
      </w:r>
      <w:r w:rsidRPr="0025284F">
        <w:rPr>
          <w:rFonts w:ascii="Times New Roman" w:hAnsi="Times New Roman"/>
          <w:noProof/>
          <w:color w:val="191919"/>
          <w:spacing w:val="-7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A</w:t>
      </w:r>
      <w:r w:rsidRPr="0025284F">
        <w:rPr>
          <w:rFonts w:ascii="Times New Roman" w:hAnsi="Times New Roman"/>
          <w:noProof/>
          <w:color w:val="191919"/>
          <w:spacing w:val="-8"/>
        </w:rPr>
        <w:t>R</w:t>
      </w:r>
      <w:r w:rsidRPr="0025284F">
        <w:rPr>
          <w:rFonts w:ascii="Times New Roman" w:hAnsi="Times New Roman"/>
          <w:noProof/>
          <w:color w:val="191919"/>
        </w:rPr>
        <w:t>TS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DEGREE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IN</w:t>
      </w:r>
      <w:r w:rsidRPr="0025284F">
        <w:rPr>
          <w:rFonts w:ascii="Times New Roman" w:hAnsi="Times New Roman"/>
          <w:noProof/>
          <w:color w:val="191919"/>
          <w:spacing w:val="20"/>
        </w:rPr>
        <w:t xml:space="preserve"> </w:t>
      </w:r>
      <w:r w:rsidRPr="0025284F">
        <w:rPr>
          <w:rFonts w:ascii="Times New Roman" w:hAnsi="Times New Roman"/>
          <w:noProof/>
          <w:color w:val="191919"/>
        </w:rPr>
        <w:t>SOCIOLOGY</w:t>
      </w:r>
      <w:r>
        <w:rPr>
          <w:noProof/>
        </w:rPr>
        <w:tab/>
      </w:r>
      <w:r w:rsidR="00065519">
        <w:rPr>
          <w:noProof/>
        </w:rPr>
        <w:fldChar w:fldCharType="begin"/>
      </w:r>
      <w:r>
        <w:rPr>
          <w:noProof/>
        </w:rPr>
        <w:instrText xml:space="preserve"> PAGEREF _Toc295327609 \h </w:instrText>
      </w:r>
      <w:r w:rsidR="00065519">
        <w:rPr>
          <w:noProof/>
        </w:rPr>
      </w:r>
      <w:r w:rsidR="00065519">
        <w:rPr>
          <w:noProof/>
        </w:rPr>
        <w:fldChar w:fldCharType="separate"/>
      </w:r>
      <w:r>
        <w:rPr>
          <w:noProof/>
        </w:rPr>
        <w:t>28</w:t>
      </w:r>
      <w:r w:rsidR="00065519">
        <w:rPr>
          <w:noProof/>
        </w:rPr>
        <w:fldChar w:fldCharType="end"/>
      </w:r>
    </w:p>
    <w:p w:rsidR="00426445" w:rsidRPr="00FA5901" w:rsidRDefault="00065519">
      <w:pPr>
        <w:rPr>
          <w:b/>
          <w:color w:val="FF0000"/>
        </w:rPr>
      </w:pPr>
      <w:r>
        <w:fldChar w:fldCharType="end"/>
      </w:r>
      <w:r w:rsidR="00FA5901" w:rsidRPr="00FA5901">
        <w:rPr>
          <w:b/>
          <w:color w:val="FF0000"/>
        </w:rPr>
        <w:t xml:space="preserve">DEPARTMENT OF SOCIAL WORK </w:t>
      </w:r>
    </w:p>
    <w:p w:rsidR="00FA5901" w:rsidRPr="00FA5901" w:rsidRDefault="00FA5901">
      <w:pPr>
        <w:rPr>
          <w:color w:val="FF0000"/>
        </w:rPr>
      </w:pPr>
      <w:r w:rsidRPr="00FA5901">
        <w:rPr>
          <w:color w:val="FF0000"/>
        </w:rPr>
        <w:t>BACHELOR OF ARTS DEGREE IN SOCIAL WORK</w:t>
      </w:r>
    </w:p>
    <w:p w:rsidR="00426445" w:rsidRDefault="00426445"/>
    <w:p w:rsidR="00426445" w:rsidRDefault="00426445"/>
    <w:p w:rsidR="00426445" w:rsidRDefault="00426445"/>
    <w:p w:rsidR="00426445" w:rsidRDefault="00426445"/>
    <w:p w:rsidR="00426445" w:rsidRDefault="00426445"/>
    <w:p w:rsidR="00426445" w:rsidRDefault="00426445"/>
    <w:p w:rsidR="00426445" w:rsidRDefault="00426445"/>
    <w:p w:rsidR="00426445" w:rsidRDefault="00426445">
      <w:r>
        <w:lastRenderedPageBreak/>
        <w:br w:type="page"/>
      </w:r>
    </w:p>
    <w:p w:rsidR="00426445" w:rsidRDefault="00426445">
      <w:r>
        <w:lastRenderedPageBreak/>
        <w:br w:type="page"/>
      </w:r>
    </w:p>
    <w:p w:rsidR="00946B9C" w:rsidRDefault="00946B9C"/>
    <w:p w:rsidR="008014C5" w:rsidRDefault="008014C5"/>
    <w:p w:rsidR="008014C5" w:rsidRPr="00426445" w:rsidRDefault="008014C5" w:rsidP="00426445">
      <w:pPr>
        <w:pStyle w:val="Heading1"/>
        <w:jc w:val="center"/>
        <w:rPr>
          <w:rFonts w:ascii="Times New Roman" w:hAnsi="Times New Roman"/>
          <w:color w:val="000000"/>
          <w:sz w:val="96"/>
          <w:szCs w:val="96"/>
        </w:rPr>
      </w:pPr>
      <w:bookmarkStart w:id="0" w:name="_Toc295327590"/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COLLEG</w:t>
      </w:r>
      <w:r w:rsidRPr="00426445">
        <w:rPr>
          <w:rFonts w:ascii="Times New Roman" w:hAnsi="Times New Roman"/>
          <w:color w:val="191919"/>
          <w:sz w:val="96"/>
          <w:szCs w:val="96"/>
        </w:rPr>
        <w:t>E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Pr="00426445">
        <w:rPr>
          <w:rFonts w:ascii="Times New Roman" w:hAnsi="Times New Roman"/>
          <w:color w:val="191919"/>
          <w:sz w:val="96"/>
          <w:szCs w:val="96"/>
        </w:rPr>
        <w:t>F</w:t>
      </w:r>
      <w:r w:rsidRPr="00426445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A</w:t>
      </w:r>
      <w:r w:rsidRPr="00426445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Pr="00426445">
        <w:rPr>
          <w:rFonts w:ascii="Times New Roman" w:hAnsi="Times New Roman"/>
          <w:color w:val="191919"/>
          <w:sz w:val="96"/>
          <w:szCs w:val="96"/>
        </w:rPr>
        <w:t>S</w:t>
      </w:r>
      <w:r w:rsidRPr="00426445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Pr="00426445">
        <w:rPr>
          <w:rFonts w:ascii="Times New Roman" w:hAnsi="Times New Roman"/>
          <w:color w:val="191919"/>
          <w:sz w:val="96"/>
          <w:szCs w:val="96"/>
        </w:rPr>
        <w:t xml:space="preserve">&amp; </w:t>
      </w:r>
      <w:r w:rsidRPr="00426445">
        <w:rPr>
          <w:rFonts w:ascii="Times New Roman" w:hAnsi="Times New Roman"/>
          <w:color w:val="191919"/>
          <w:spacing w:val="-25"/>
          <w:sz w:val="96"/>
          <w:szCs w:val="96"/>
        </w:rPr>
        <w:t>H</w:t>
      </w:r>
      <w:r w:rsidRPr="00426445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  <w:bookmarkEnd w:id="0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D05D95">
      <w:pPr>
        <w:widowControl w:val="0"/>
        <w:autoSpaceDE w:val="0"/>
        <w:autoSpaceDN w:val="0"/>
        <w:adjustRightInd w:val="0"/>
        <w:spacing w:before="30"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ins w:id="1" w:author="spearman" w:date="2011-05-16T14:57:00Z">
        <w:r>
          <w:rPr>
            <w:rFonts w:ascii="Times New Roman" w:hAnsi="Times New Roman"/>
            <w:color w:val="191919"/>
            <w:sz w:val="18"/>
            <w:szCs w:val="18"/>
          </w:rPr>
          <w:t xml:space="preserve"> Behavioral Sciences,</w:t>
        </w:r>
      </w:ins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</w:t>
      </w:r>
      <w:r w:rsidR="00367F0C">
        <w:rPr>
          <w:rFonts w:ascii="Times New Roman" w:hAnsi="Times New Roman"/>
          <w:color w:val="191919"/>
          <w:sz w:val="18"/>
          <w:szCs w:val="18"/>
        </w:rPr>
        <w:t xml:space="preserve"> and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pacing w:val="-6"/>
          <w:sz w:val="18"/>
          <w:szCs w:val="18"/>
        </w:rPr>
        <w:t xml:space="preserve">Department of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 w:rsidR="00D05D95"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 Science</w:t>
      </w:r>
      <w:ins w:id="2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 xml:space="preserve">, </w:t>
        </w:r>
      </w:ins>
      <w:r w:rsidR="00367F0C">
        <w:rPr>
          <w:rFonts w:ascii="Times New Roman" w:hAnsi="Times New Roman"/>
          <w:color w:val="191919"/>
          <w:sz w:val="18"/>
          <w:szCs w:val="18"/>
        </w:rPr>
        <w:t xml:space="preserve">the unit of </w:t>
      </w:r>
      <w:ins w:id="3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>MPA Program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and</w:t>
      </w:r>
      <w:del w:id="4" w:author="spearman" w:date="2011-05-16T14:59:00Z">
        <w:r w:rsidDel="008436DE">
          <w:rPr>
            <w:rFonts w:ascii="Times New Roman" w:hAnsi="Times New Roman"/>
            <w:color w:val="191919"/>
            <w:sz w:val="18"/>
            <w:szCs w:val="18"/>
          </w:rPr>
          <w:delText xml:space="preserve"> Psycholog</w:delText>
        </w:r>
        <w:r w:rsidDel="008436DE">
          <w:rPr>
            <w:rFonts w:ascii="Times New Roman" w:hAnsi="Times New Roman"/>
            <w:color w:val="191919"/>
            <w:spacing w:val="-12"/>
            <w:sz w:val="18"/>
            <w:szCs w:val="18"/>
          </w:rPr>
          <w:delText>y</w:delText>
        </w:r>
        <w:r w:rsidDel="008436DE">
          <w:rPr>
            <w:rFonts w:ascii="Times New Roman" w:hAnsi="Times New Roman"/>
            <w:color w:val="191919"/>
            <w:sz w:val="18"/>
            <w:szCs w:val="18"/>
          </w:rPr>
          <w:delText>, Sociology and</w:delText>
        </w:r>
      </w:del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 w:rsidR="00367F0C">
        <w:rPr>
          <w:rFonts w:ascii="Times New Roman" w:hAnsi="Times New Roman"/>
          <w:color w:val="191919"/>
          <w:sz w:val="18"/>
          <w:szCs w:val="18"/>
        </w:rPr>
        <w:t xml:space="preserve">the unit of </w:t>
      </w:r>
      <w:r>
        <w:rPr>
          <w:rFonts w:ascii="Times New Roman" w:hAnsi="Times New Roman"/>
          <w:color w:val="191919"/>
          <w:sz w:val="18"/>
          <w:szCs w:val="18"/>
        </w:rPr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ind w:left="360" w:firstLine="0"/>
        <w:rPr>
          <w:rFonts w:ascii="Times New Roman" w:hAnsi="Times New Roman"/>
          <w:color w:val="00000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62810" w:rsidRPr="00426445" w:rsidRDefault="00962810" w:rsidP="00426445">
      <w:pPr>
        <w:pStyle w:val="Heading2"/>
        <w:ind w:left="360" w:firstLine="0"/>
        <w:rPr>
          <w:rFonts w:ascii="Times New Roman" w:hAnsi="Times New Roman"/>
          <w:color w:val="000000"/>
          <w:sz w:val="48"/>
          <w:szCs w:val="48"/>
        </w:rPr>
      </w:pPr>
      <w:bookmarkStart w:id="5" w:name="_Toc295327591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DE</w:t>
      </w:r>
      <w:r w:rsidRPr="00426445"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 w:rsidRPr="00426445">
        <w:rPr>
          <w:rFonts w:ascii="Times New Roman" w:hAnsi="Times New Roman"/>
          <w:color w:val="191919"/>
          <w:sz w:val="48"/>
          <w:szCs w:val="48"/>
        </w:rPr>
        <w:t>T</w:t>
      </w:r>
      <w:r w:rsidRPr="00426445"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 w:rsidRPr="00426445">
        <w:rPr>
          <w:rFonts w:ascii="Times New Roman" w:hAnsi="Times New Roman"/>
          <w:color w:val="191919"/>
          <w:sz w:val="48"/>
          <w:szCs w:val="48"/>
        </w:rPr>
        <w:t>F</w:t>
      </w:r>
      <w:r w:rsidRPr="00426445"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ENGLISH</w:t>
      </w:r>
      <w:r w:rsidRPr="00426445">
        <w:rPr>
          <w:rFonts w:ascii="Times New Roman" w:hAnsi="Times New Roman"/>
          <w:color w:val="191919"/>
          <w:sz w:val="48"/>
          <w:szCs w:val="48"/>
        </w:rPr>
        <w:t>,</w:t>
      </w:r>
      <w:r w:rsidRPr="00426445">
        <w:rPr>
          <w:rFonts w:ascii="Times New Roman" w:hAnsi="Times New Roman"/>
          <w:color w:val="191919"/>
          <w:spacing w:val="-6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MODERN</w:t>
      </w:r>
      <w:bookmarkEnd w:id="5"/>
    </w:p>
    <w:p w:rsidR="00426445" w:rsidRDefault="00962810" w:rsidP="00426445">
      <w:pPr>
        <w:pStyle w:val="Heading2"/>
        <w:ind w:left="360" w:firstLine="0"/>
        <w:rPr>
          <w:rFonts w:ascii="Times New Roman" w:hAnsi="Times New Roman"/>
          <w:color w:val="191919"/>
          <w:spacing w:val="-3"/>
          <w:sz w:val="48"/>
          <w:szCs w:val="48"/>
        </w:rPr>
      </w:pPr>
      <w:bookmarkStart w:id="6" w:name="_Toc295327592"/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LANGUAGE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 w:rsidRPr="00426445">
        <w:rPr>
          <w:rFonts w:ascii="Times New Roman" w:hAnsi="Times New Roman"/>
          <w:color w:val="191919"/>
          <w:sz w:val="48"/>
          <w:szCs w:val="48"/>
        </w:rPr>
        <w:t>D</w:t>
      </w:r>
      <w:r w:rsidRPr="00426445"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MAS</w:t>
      </w:r>
      <w:r w:rsidRPr="00426445">
        <w:rPr>
          <w:rFonts w:ascii="Times New Roman" w:hAnsi="Times New Roman"/>
          <w:color w:val="191919"/>
          <w:sz w:val="48"/>
          <w:szCs w:val="48"/>
        </w:rPr>
        <w:t>S</w:t>
      </w:r>
      <w:r w:rsidRPr="00426445"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COMMUNIC</w:t>
      </w:r>
      <w:r w:rsidRPr="00426445"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 w:rsidRPr="00426445">
        <w:rPr>
          <w:rFonts w:ascii="Times New Roman" w:hAnsi="Times New Roman"/>
          <w:color w:val="191919"/>
          <w:spacing w:val="-3"/>
          <w:sz w:val="48"/>
          <w:szCs w:val="48"/>
        </w:rPr>
        <w:t>TION</w:t>
      </w:r>
      <w:bookmarkEnd w:id="6"/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32" w:after="0" w:line="268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employment.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8014C5" w:rsidRDefault="00962810" w:rsidP="00962810">
      <w:pPr>
        <w:ind w:left="360" w:right="6" w:firstLine="0"/>
        <w:jc w:val="both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/>
    <w:p w:rsidR="008014C5" w:rsidRDefault="008014C5"/>
    <w:p w:rsidR="008014C5" w:rsidRDefault="008014C5"/>
    <w:p w:rsidR="008014C5" w:rsidRDefault="008014C5"/>
    <w:p w:rsidR="00962810" w:rsidRDefault="00962810">
      <w:r>
        <w:br w:type="page"/>
      </w:r>
    </w:p>
    <w:p w:rsidR="00962810" w:rsidRDefault="00962810" w:rsidP="00426445">
      <w:pPr>
        <w:pStyle w:val="Heading2"/>
        <w:ind w:firstLine="180"/>
        <w:rPr>
          <w:rFonts w:ascii="Times New Roman" w:hAnsi="Times New Roman"/>
          <w:color w:val="000000"/>
          <w:sz w:val="24"/>
          <w:szCs w:val="24"/>
        </w:rPr>
      </w:pPr>
      <w:bookmarkStart w:id="7" w:name="_Toc295327593"/>
      <w:r>
        <w:rPr>
          <w:rFonts w:ascii="Times New Roman" w:hAnsi="Times New Roman"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NGLISH</w:t>
      </w:r>
      <w:bookmarkEnd w:id="7"/>
    </w:p>
    <w:p w:rsidR="00962810" w:rsidRDefault="00962810" w:rsidP="00962810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962810" w:rsidRPr="007A7452" w:rsidTr="00C06A78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p w:rsidR="008014C5" w:rsidRDefault="008014C5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3158"/>
        <w:gridCol w:w="2508"/>
        <w:gridCol w:w="2254"/>
      </w:tblGrid>
      <w:tr w:rsidR="00962810" w:rsidRPr="007A7452" w:rsidTr="00962810">
        <w:trPr>
          <w:trHeight w:hRule="exact" w:val="23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1002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3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- 2001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2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51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29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 23 </w:t>
      </w:r>
      <w:r w:rsidR="00367F0C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ours)</w:t>
      </w:r>
    </w:p>
    <w:p w:rsidR="008014C5" w:rsidRDefault="008014C5"/>
    <w:tbl>
      <w:tblPr>
        <w:tblpPr w:leftFromText="180" w:rightFromText="180" w:vertAnchor="text" w:horzAnchor="margin" w:tblpY="14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962810" w:rsidRPr="007A7452" w:rsidTr="00962810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962810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962810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ENGL 3204 Rhetoric and advanced Writing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Rhetoric and Advanced Writing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ENGL 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23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962810" w:rsidRDefault="00962810" w:rsidP="00962810">
      <w:pPr>
        <w:widowControl w:val="0"/>
        <w:tabs>
          <w:tab w:val="left" w:pos="9540"/>
        </w:tabs>
        <w:autoSpaceDE w:val="0"/>
        <w:autoSpaceDN w:val="0"/>
        <w:adjustRightInd w:val="0"/>
        <w:spacing w:after="0"/>
        <w:ind w:left="180" w:right="1382" w:firstLine="0"/>
        <w:rPr>
          <w:rFonts w:ascii="Times New Roman" w:hAnsi="Times New Roman"/>
          <w:color w:val="191919"/>
          <w:spacing w:val="-5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Free Elective s  (at least 9 Hours)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CORE CURRICULUM- 62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MAJOR FIELD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(REQUIRED HOURS 29)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(ELECTIV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23)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 xml:space="preserve"> (FRE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center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 w:rsidRPr="00962810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Pr="00962810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125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7" w:after="0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8014C5" w:rsidRDefault="008014C5"/>
    <w:tbl>
      <w:tblPr>
        <w:tblpPr w:leftFromText="180" w:rightFromText="180" w:vertAnchor="text" w:horzAnchor="margin" w:tblpX="360" w:tblpY="-93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981"/>
        <w:gridCol w:w="1201"/>
        <w:gridCol w:w="1966"/>
        <w:gridCol w:w="2555"/>
        <w:gridCol w:w="787"/>
      </w:tblGrid>
      <w:tr w:rsidR="00962810" w:rsidRPr="007A7452" w:rsidTr="00962810">
        <w:trPr>
          <w:trHeight w:hRule="exact" w:val="75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95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hanging="3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81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0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1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hanging="12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right="42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0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40"/>
        </w:trPr>
        <w:tc>
          <w:tcPr>
            <w:tcW w:w="98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tabs>
                <w:tab w:val="left" w:pos="3960"/>
                <w:tab w:val="left" w:pos="5080"/>
                <w:tab w:val="left" w:pos="9720"/>
              </w:tabs>
              <w:autoSpaceDE w:val="0"/>
              <w:autoSpaceDN w:val="0"/>
              <w:adjustRightInd w:val="0"/>
              <w:spacing w:before="6" w:after="0"/>
              <w:ind w:left="90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3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 w:right="508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3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2810" w:rsidRDefault="00962810" w:rsidP="00962810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178" w:lineRule="exact"/>
        <w:ind w:left="37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1"/>
        <w:gridCol w:w="2188"/>
        <w:gridCol w:w="1198"/>
        <w:gridCol w:w="1928"/>
        <w:gridCol w:w="2316"/>
        <w:gridCol w:w="1301"/>
      </w:tblGrid>
      <w:tr w:rsidR="00962810" w:rsidRPr="007A7452" w:rsidTr="00962810">
        <w:trPr>
          <w:trHeight w:hRule="exact" w:val="353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7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601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173" w:right="143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Total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6" w:firstLine="117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before="30" w:after="0"/>
        <w:ind w:left="5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…….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…….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……..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.122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12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962810" w:rsidRDefault="00962810"/>
    <w:p w:rsidR="00C06A78" w:rsidRDefault="00C06A78" w:rsidP="00426445">
      <w:pPr>
        <w:pStyle w:val="Heading2"/>
        <w:ind w:left="180" w:firstLine="0"/>
        <w:rPr>
          <w:rFonts w:ascii="Times New Roman" w:hAnsi="Times New Roman"/>
          <w:b w:val="0"/>
          <w:bCs w:val="0"/>
          <w:color w:val="191919"/>
          <w:sz w:val="32"/>
          <w:szCs w:val="32"/>
        </w:rPr>
      </w:pPr>
      <w:bookmarkStart w:id="8" w:name="_Toc295327594"/>
      <w:r>
        <w:rPr>
          <w:rFonts w:ascii="Times New Roman" w:hAnsi="Times New Roman"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color w:val="191919"/>
          <w:sz w:val="32"/>
          <w:szCs w:val="32"/>
        </w:rPr>
        <w:t>)</w:t>
      </w:r>
      <w:bookmarkEnd w:id="8"/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C06A78" w:rsidRPr="007A7452" w:rsidTr="00C06A78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C06A78" w:rsidRPr="007A7452" w:rsidTr="00C06A78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C06A78" w:rsidRPr="007A7452" w:rsidTr="00C06A78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 w:firstLine="5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962810" w:rsidRDefault="00C06A78" w:rsidP="00C06A78">
      <w:pPr>
        <w:ind w:left="180" w:firstLine="0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tbl>
      <w:tblPr>
        <w:tblpPr w:leftFromText="180" w:rightFromText="180" w:vertAnchor="text" w:horzAnchor="margin" w:tblpX="180" w:tblpY="17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C06A78" w:rsidRPr="007A7452" w:rsidTr="00C06A78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5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54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353" w:right="765" w:firstLine="9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53" w:firstLine="9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62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left="-97" w:firstLine="9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06A78" w:rsidRPr="007A7452" w:rsidTr="00C06A78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C06A78" w:rsidRPr="007A7452" w:rsidTr="00C06A78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5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C06A78" w:rsidRDefault="00962810">
      <w:r>
        <w:br w:type="page"/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52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440"/>
          <w:tab w:val="left" w:pos="6060"/>
          <w:tab w:val="left" w:pos="10170"/>
          <w:tab w:val="left" w:pos="10560"/>
        </w:tabs>
        <w:autoSpaceDE w:val="0"/>
        <w:autoSpaceDN w:val="0"/>
        <w:adjustRightInd w:val="0"/>
        <w:spacing w:before="6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5" w:after="0" w:line="220" w:lineRule="exact"/>
        <w:ind w:left="720" w:right="130" w:firstLine="0"/>
        <w:rPr>
          <w:rFonts w:ascii="Times New Roman" w:hAnsi="Times New Roman"/>
          <w:color w:val="000000"/>
        </w:rPr>
      </w:pP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440"/>
          <w:tab w:val="right" w:pos="10260"/>
        </w:tabs>
        <w:autoSpaceDE w:val="0"/>
        <w:autoSpaceDN w:val="0"/>
        <w:adjustRightInd w:val="0"/>
        <w:spacing w:before="6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5" w:after="0"/>
        <w:ind w:left="270" w:firstLine="0"/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</w:pPr>
    </w:p>
    <w:p w:rsidR="00C06A78" w:rsidRDefault="00C06A78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9" w:name="_Toc295327595"/>
      <w:r>
        <w:rPr>
          <w:rFonts w:ascii="Times New Roman" w:hAnsi="Times New Roman"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AS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OMMUNIC</w:t>
      </w:r>
      <w:r>
        <w:rPr>
          <w:rFonts w:ascii="Times New Roman" w:hAnsi="Times New Roman"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3"/>
          <w:sz w:val="24"/>
          <w:szCs w:val="24"/>
        </w:rPr>
        <w:t>TION</w:t>
      </w:r>
      <w:bookmarkEnd w:id="9"/>
    </w:p>
    <w:p w:rsidR="00C06A78" w:rsidRDefault="00C06A78" w:rsidP="00C06A78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2262"/>
      </w:tblGrid>
      <w:tr w:rsidR="00C06A78" w:rsidRPr="007A7452" w:rsidTr="00C06A78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right="162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C06A78" w:rsidRPr="007A7452" w:rsidTr="00C06A78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C06A78" w:rsidRPr="007A7452" w:rsidTr="00C06A78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C06A78" w:rsidRPr="007A7452" w:rsidTr="00C06A78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br w:type="page"/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C06A78" w:rsidRDefault="00C06A78" w:rsidP="00C06A78">
      <w:pPr>
        <w:widowControl w:val="0"/>
        <w:tabs>
          <w:tab w:val="left" w:pos="2250"/>
          <w:tab w:val="left" w:pos="3600"/>
          <w:tab w:val="left" w:pos="7460"/>
        </w:tabs>
        <w:autoSpaceDE w:val="0"/>
        <w:autoSpaceDN w:val="0"/>
        <w:adjustRightInd w:val="0"/>
        <w:spacing w:before="9" w:after="0"/>
        <w:ind w:left="270" w:right="121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ab/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21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12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B11F35" w:rsidRDefault="00B11F35" w:rsidP="00B11F3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" w:after="0" w:line="100" w:lineRule="exact"/>
        <w:ind w:left="270"/>
        <w:rPr>
          <w:rFonts w:ascii="Times New Roman" w:hAnsi="Times New Roman"/>
          <w:color w:val="000000"/>
          <w:sz w:val="10"/>
          <w:szCs w:val="10"/>
        </w:rPr>
      </w:pP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548"/>
      </w:tblGrid>
      <w:tr w:rsidR="00B11F35" w:rsidRPr="007A7452" w:rsidTr="00B81D5C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14" w:right="634" w:firstLine="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 w:firstLine="5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6" w:after="0"/>
              <w:ind w:right="722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2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B11F35" w:rsidRPr="007A7452" w:rsidTr="00B81D5C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57" w:right="77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right="93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8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4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B11F35" w:rsidRPr="007A7452" w:rsidTr="00B81D5C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right="77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1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B11F35" w:rsidRPr="007A7452" w:rsidTr="00B81D5C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46" w:right="775"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4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  <w:r>
        <w:br w:type="page"/>
      </w:r>
    </w:p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54"/>
          <w:szCs w:val="54"/>
        </w:rPr>
      </w:pPr>
      <w:bookmarkStart w:id="10" w:name="_Toc295327596"/>
      <w:r>
        <w:rPr>
          <w:rFonts w:ascii="Times New Roman" w:hAnsi="Times New Roman"/>
          <w:color w:val="191919"/>
          <w:spacing w:val="-7"/>
          <w:sz w:val="72"/>
          <w:szCs w:val="72"/>
        </w:rPr>
        <w:lastRenderedPageBreak/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  <w:bookmarkEnd w:id="10"/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5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8014C5" w:rsidRPr="00221937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4"/>
          <w:sz w:val="18"/>
          <w:szCs w:val="18"/>
          <w:rPrChange w:id="11" w:author=" " w:date="2011-05-16T11:07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</w:t>
      </w:r>
      <w:ins w:id="12" w:author=" " w:date="2011-05-16T11:07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with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13" w:author=" " w:date="2011-05-16T11:07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</w:t>
        </w:r>
      </w:ins>
      <w:del w:id="14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dis</w:delText>
        </w:r>
      </w:del>
      <w:del w:id="15" w:author=" " w:date="2011-05-16T11:05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16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ciplin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ins w:id="17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18" w:author=" " w:date="2011-05-16T11:06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discipline</w:t>
        </w:r>
      </w:ins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del w:id="19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ma- jor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221937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</w:del>
      <w:ins w:id="20" w:author=" " w:date="2011-05-16T11:06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majors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ins w:id="21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22" w:author=" " w:date="2011-05-16T11:09:00Z">
        <w:r>
          <w:rPr>
            <w:rFonts w:ascii="Times New Roman" w:hAnsi="Times New Roman"/>
            <w:color w:val="191919"/>
            <w:sz w:val="18"/>
            <w:szCs w:val="18"/>
          </w:rPr>
          <w:t>departmental exit examination and a senior exhibit.</w:t>
        </w:r>
      </w:ins>
      <w:ins w:id="23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>`</w:t>
        </w:r>
        <w:r>
          <w:rPr>
            <w:rFonts w:ascii="Times New Roman" w:hAnsi="Times New Roman"/>
            <w:color w:val="191919"/>
            <w:sz w:val="18"/>
            <w:szCs w:val="18"/>
          </w:rPr>
          <w:tab/>
        </w:r>
      </w:ins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Del="00221937" w:rsidRDefault="008014C5" w:rsidP="008014C5">
      <w:pPr>
        <w:widowControl w:val="0"/>
        <w:autoSpaceDE w:val="0"/>
        <w:autoSpaceDN w:val="0"/>
        <w:adjustRightInd w:val="0"/>
        <w:spacing w:after="0"/>
        <w:ind w:left="120" w:right="7695" w:firstLine="0"/>
        <w:jc w:val="both"/>
        <w:rPr>
          <w:del w:id="24" w:author=" " w:date="2011-05-16T11:08:00Z"/>
          <w:rFonts w:ascii="Times New Roman" w:hAnsi="Times New Roman"/>
          <w:color w:val="000000"/>
          <w:sz w:val="24"/>
          <w:szCs w:val="24"/>
        </w:rPr>
      </w:pPr>
      <w:del w:id="25" w:author=" " w:date="2011-05-16T11:08:00Z"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G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RADU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R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ECOR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D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XAMIN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TION</w:delText>
        </w:r>
        <w:r w:rsidDel="00221937">
          <w:rPr>
            <w:rFonts w:ascii="Times New Roman" w:hAnsi="Times New Roman"/>
            <w:b/>
            <w:bCs/>
            <w:color w:val="191919"/>
            <w:sz w:val="24"/>
            <w:szCs w:val="24"/>
          </w:rPr>
          <w:delText>.</w:delText>
        </w:r>
      </w:del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ins w:id="26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>s</w:t>
        </w:r>
      </w:ins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del w:id="27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fu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>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-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the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r</w:delText>
        </w:r>
      </w:del>
      <w:ins w:id="28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</w:t>
        </w:r>
      </w:ins>
      <w:r w:rsidR="00367F0C">
        <w:rPr>
          <w:rFonts w:ascii="Times New Roman" w:hAnsi="Times New Roman"/>
          <w:color w:val="191919"/>
          <w:spacing w:val="-2"/>
          <w:sz w:val="18"/>
          <w:szCs w:val="18"/>
        </w:rPr>
        <w:t>further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del w:id="29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iden- tif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ins w:id="30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identify</w:t>
        </w:r>
      </w:ins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31" w:author=" " w:date="2011-05-16T11:11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imme- diatel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ins w:id="32" w:author=" " w:date="2011-05-16T11:11:00Z">
        <w:r>
          <w:rPr>
            <w:rFonts w:ascii="Times New Roman" w:hAnsi="Times New Roman"/>
            <w:color w:val="191919"/>
            <w:spacing w:val="1"/>
            <w:sz w:val="18"/>
            <w:szCs w:val="18"/>
          </w:rPr>
          <w:t xml:space="preserve">immediately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del w:id="33" w:author=" " w:date="2011-05-16T11:11:00Z"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,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stu- dent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ins w:id="34" w:author=" " w:date="2011-05-16T11:11:00Z">
        <w:r>
          <w:rPr>
            <w:rFonts w:ascii="Times New Roman" w:hAnsi="Times New Roman"/>
            <w:color w:val="191919"/>
            <w:spacing w:val="-11"/>
            <w:sz w:val="18"/>
            <w:szCs w:val="18"/>
          </w:rPr>
          <w:t xml:space="preserve">students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35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De</w:delText>
        </w:r>
      </w:del>
      <w:del w:id="36" w:author=" " w:date="2011-03-21T13:57:00Z">
        <w:r w:rsidDel="00030045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37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partmenta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221937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</w:del>
      <w:ins w:id="38" w:author=" " w:date="2011-05-16T11:12:00Z">
        <w:r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Departmental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Pr="00AE3903" w:rsidRDefault="008014C5" w:rsidP="008014C5">
      <w:pPr>
        <w:widowControl w:val="0"/>
        <w:autoSpaceDE w:val="0"/>
        <w:autoSpaceDN w:val="0"/>
        <w:adjustRightInd w:val="0"/>
        <w:spacing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9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39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Con- centratio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 xml:space="preserve"> </w:delText>
        </w:r>
      </w:del>
      <w:ins w:id="40" w:author=" " w:date="2011-05-16T11:13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Concentration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10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del w:id="41" w:author=" " w:date="2011-05-16T11:13:00Z">
        <w:r w:rsidDel="00221937">
          <w:rPr>
            <w:rFonts w:ascii="Times New Roman" w:hAnsi="Times New Roman"/>
            <w:color w:val="191919"/>
            <w:sz w:val="18"/>
            <w:szCs w:val="18"/>
          </w:rPr>
          <w:delText>com- ponents</w:delText>
        </w:r>
        <w:r w:rsidDel="00221937">
          <w:rPr>
            <w:rFonts w:ascii="Times New Roman" w:hAnsi="Times New Roman"/>
            <w:color w:val="191919"/>
            <w:spacing w:val="3"/>
            <w:sz w:val="18"/>
            <w:szCs w:val="18"/>
          </w:rPr>
          <w:delText xml:space="preserve"> </w:delText>
        </w:r>
      </w:del>
      <w:ins w:id="42" w:author=" " w:date="2011-05-16T11:13:00Z">
        <w:r>
          <w:rPr>
            <w:rFonts w:ascii="Times New Roman" w:hAnsi="Times New Roman"/>
            <w:color w:val="191919"/>
            <w:spacing w:val="3"/>
            <w:sz w:val="18"/>
            <w:szCs w:val="18"/>
          </w:rPr>
          <w:t xml:space="preserve">components </w:t>
        </w:r>
      </w:ins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33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A</w:t>
      </w:r>
      <w:r w:rsidRPr="00AE39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z w:val="18"/>
          <w:szCs w:val="18"/>
        </w:rPr>
        <w:t>2.5 G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AE3903">
        <w:rPr>
          <w:rFonts w:ascii="Times New Roman" w:hAnsi="Times New Roman"/>
          <w:color w:val="191919"/>
          <w:sz w:val="18"/>
          <w:szCs w:val="18"/>
        </w:rPr>
        <w:t>A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Passing Regents’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est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the </w:t>
      </w:r>
      <w:del w:id="43" w:author=" " w:date="2011-05-16T11:13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PRAXIS </w:delText>
        </w:r>
      </w:del>
      <w:del w:id="44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1 </w:delText>
        </w:r>
      </w:del>
      <w:ins w:id="45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GACE 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>Exam (for full admittance into the</w:t>
      </w:r>
      <w:r w:rsidRPr="00AE39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  <w:ins w:id="46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065519" w:rsidRDefault="008014C5" w:rsidP="00065519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  <w:pPrChange w:id="47" w:author=" " w:date="2011-05-16T11:15:00Z">
          <w:pPr>
            <w:widowControl w:val="0"/>
            <w:autoSpaceDE w:val="0"/>
            <w:autoSpaceDN w:val="0"/>
            <w:adjustRightInd w:val="0"/>
            <w:spacing w:after="0" w:line="197" w:lineRule="exact"/>
            <w:ind w:left="480"/>
          </w:pPr>
        </w:pPrChange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of </w:t>
      </w:r>
      <w:del w:id="48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>PRAXIS II</w:delText>
        </w:r>
      </w:del>
      <w:ins w:id="49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 GACE II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 xml:space="preserve"> (required for graduation)</w:t>
      </w:r>
      <w:ins w:id="50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Beginning School Experience (two-week internship at one of the public schools during the first two weeks of school)</w:t>
      </w:r>
      <w:ins w:id="51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8014C5" w:rsidRP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8014C5">
        <w:rPr>
          <w:rFonts w:ascii="Times New Roman" w:hAnsi="Times New Roman"/>
          <w:color w:val="191919"/>
          <w:sz w:val="18"/>
          <w:szCs w:val="18"/>
        </w:rPr>
        <w:t>Student membership in the College Music Educators National Conference (CMENC), and the</w:t>
      </w:r>
      <w:r w:rsidRPr="008014C5"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National Education</w:t>
      </w:r>
      <w:r w:rsidRPr="008014C5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 (NEA) or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the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Professional</w:t>
      </w:r>
      <w:r w:rsidRPr="008014C5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of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Geo</w:t>
      </w:r>
      <w:r w:rsidRPr="008014C5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Pr="008014C5">
        <w:rPr>
          <w:rFonts w:ascii="Times New Roman" w:hAnsi="Times New Roman"/>
          <w:color w:val="191919"/>
          <w:sz w:val="18"/>
          <w:szCs w:val="18"/>
        </w:rPr>
        <w:t>gia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Educators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(</w:t>
      </w:r>
      <w:r w:rsidRPr="008014C5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8014C5">
        <w:rPr>
          <w:rFonts w:ascii="Times New Roman" w:hAnsi="Times New Roman"/>
          <w:color w:val="191919"/>
          <w:sz w:val="18"/>
          <w:szCs w:val="18"/>
        </w:rPr>
        <w:t>AGE)</w:t>
      </w:r>
      <w:ins w:id="52" w:author=" " w:date="2011-05-16T11:15:00Z">
        <w:r w:rsidRPr="008014C5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/>
    <w:p w:rsidR="008014C5" w:rsidRDefault="008014C5"/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53" w:name="_Toc295327597"/>
      <w:r>
        <w:rPr>
          <w:rFonts w:ascii="Times New Roman" w:hAnsi="Times New Roman"/>
          <w:color w:val="191919"/>
          <w:sz w:val="24"/>
          <w:szCs w:val="24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ACHELOR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TS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EGREE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RT</w:t>
      </w:r>
      <w:bookmarkEnd w:id="53"/>
    </w:p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70" w:lineRule="exact"/>
        <w:ind w:firstLine="270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8014C5" w:rsidRPr="007A7452" w:rsidTr="008014C5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270"/>
              <w:rPr>
                <w:rFonts w:ascii="Times New Roman" w:hAnsi="Times New Roman"/>
                <w:sz w:val="10"/>
                <w:szCs w:val="1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2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firstLine="27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8014C5" w:rsidRPr="007A7452" w:rsidTr="008014C5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71E7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18" w:hanging="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9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318"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10" w:after="0" w:line="140" w:lineRule="exact"/>
        <w:ind w:firstLine="270"/>
        <w:rPr>
          <w:rFonts w:ascii="Times New Roman" w:hAnsi="Times New Roman"/>
          <w:sz w:val="14"/>
          <w:szCs w:val="1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/>
        <w:ind w:firstLine="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firstLine="27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firstLine="27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8014C5" w:rsidRPr="007A7452" w:rsidTr="008014C5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3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64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/>
    <w:p w:rsidR="008014C5" w:rsidRDefault="008014C5"/>
    <w:p w:rsidR="008014C5" w:rsidRDefault="008014C5"/>
    <w:tbl>
      <w:tblPr>
        <w:tblW w:w="1083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977"/>
        <w:gridCol w:w="2761"/>
      </w:tblGrid>
      <w:tr w:rsidR="008014C5" w:rsidRPr="007A7452" w:rsidTr="008014C5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6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ind w:firstLine="0"/>
              <w:jc w:val="both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0"/>
              <w:jc w:val="both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8014C5" w:rsidRDefault="008014C5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54" w:name="_Toc295327598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bookmarkEnd w:id="54"/>
    </w:p>
    <w:p w:rsidR="008014C5" w:rsidRDefault="008014C5" w:rsidP="008014C5">
      <w:pPr>
        <w:widowControl w:val="0"/>
        <w:tabs>
          <w:tab w:val="left" w:pos="6660"/>
          <w:tab w:val="left" w:pos="90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526"/>
        <w:gridCol w:w="1620"/>
        <w:gridCol w:w="1800"/>
      </w:tblGrid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1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8014C5" w:rsidRPr="00EA65A2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lastRenderedPageBreak/>
        <w:t>*Applied lessons for music majors at the f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eshman and sophomo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e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one (1) semester hour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Pr="00EA65A2" w:rsidRDefault="008014C5" w:rsidP="008014C5">
      <w:pPr>
        <w:widowControl w:val="0"/>
        <w:autoSpaceDE w:val="0"/>
        <w:autoSpaceDN w:val="0"/>
        <w:adjustRightInd w:val="0"/>
        <w:spacing w:before="8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</w:t>
      </w:r>
      <w:r w:rsidRPr="00EA65A2">
        <w:rPr>
          <w:rFonts w:ascii="Times New Roman" w:hAnsi="Times New Roman"/>
          <w:i/>
          <w:iCs/>
          <w:color w:val="191919"/>
          <w:spacing w:val="-3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Applied Lessons at the junior and senior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two (2) semester hours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Default="008014C5" w:rsidP="008014C5">
      <w:pPr>
        <w:ind w:left="180" w:firstLine="0"/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***</w:t>
      </w:r>
      <w:r w:rsidRPr="00EA65A2">
        <w:rPr>
          <w:rFonts w:ascii="Times New Roman" w:hAnsi="Times New Roman"/>
          <w:i/>
          <w:iCs/>
          <w:color w:val="191919"/>
          <w:spacing w:val="-18"/>
          <w:sz w:val="18"/>
          <w:szCs w:val="18"/>
        </w:rPr>
        <w:t>V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8014C5" w:rsidRDefault="008014C5" w:rsidP="008014C5">
      <w:pPr>
        <w:widowControl w:val="0"/>
        <w:tabs>
          <w:tab w:val="left" w:pos="990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8014C5" w:rsidRDefault="008014C5" w:rsidP="008014C5">
      <w:pPr>
        <w:widowControl w:val="0"/>
        <w:tabs>
          <w:tab w:val="left" w:pos="981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/>
        <w:ind w:left="270" w:right="46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7" w:after="0"/>
        <w:ind w:left="270" w:firstLine="0"/>
        <w:rPr>
          <w:rFonts w:ascii="Times New Roman" w:hAnsi="Times New Roman"/>
          <w:color w:val="000000"/>
          <w:sz w:val="16"/>
          <w:szCs w:val="16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*Major electives include the following courses: MUSC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1,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12, 4220, 4230,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2024,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3025, 3026,4130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8" w:after="0" w:line="240" w:lineRule="exact"/>
        <w:ind w:left="270" w:firstLine="0"/>
        <w:rPr>
          <w:rFonts w:ascii="Times New Roman" w:hAnsi="Times New Roman"/>
          <w:color w:val="000000"/>
          <w:sz w:val="24"/>
          <w:szCs w:val="2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left="270" w:firstLine="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2373"/>
        <w:gridCol w:w="1350"/>
      </w:tblGrid>
      <w:tr w:rsidR="008014C5" w:rsidRPr="007A7452" w:rsidTr="008014C5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-3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845"/>
        <w:gridCol w:w="1980"/>
        <w:gridCol w:w="1890"/>
      </w:tblGrid>
      <w:tr w:rsidR="008014C5" w:rsidRPr="007A7452" w:rsidTr="008014C5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lastRenderedPageBreak/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8014C5" w:rsidRDefault="008014C5"/>
    <w:p w:rsidR="008014C5" w:rsidRDefault="008014C5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55" w:name="_Toc295327599"/>
      <w:r>
        <w:rPr>
          <w:rFonts w:ascii="Times New Roman" w:hAnsi="Times New Roman"/>
          <w:color w:val="191919"/>
          <w:sz w:val="32"/>
          <w:szCs w:val="32"/>
        </w:rPr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M</w:t>
      </w:r>
      <w:r>
        <w:rPr>
          <w:rFonts w:ascii="Times New Roman" w:hAnsi="Times New Roman"/>
          <w:color w:val="191919"/>
          <w:sz w:val="24"/>
          <w:szCs w:val="24"/>
        </w:rPr>
        <w:t>USIC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E</w:t>
      </w:r>
      <w:r>
        <w:rPr>
          <w:rFonts w:ascii="Times New Roman" w:hAnsi="Times New Roman"/>
          <w:color w:val="191919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bookmarkEnd w:id="55"/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014C5" w:rsidRDefault="008014C5" w:rsidP="008014C5">
      <w:pPr>
        <w:widowControl w:val="0"/>
        <w:tabs>
          <w:tab w:val="left" w:pos="6480"/>
          <w:tab w:val="left" w:pos="9020"/>
        </w:tabs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3510"/>
        <w:gridCol w:w="90"/>
        <w:gridCol w:w="1585"/>
        <w:gridCol w:w="35"/>
        <w:gridCol w:w="1890"/>
      </w:tblGrid>
      <w:tr w:rsidR="008014C5" w:rsidRPr="007A7452" w:rsidTr="008014C5">
        <w:trPr>
          <w:trHeight w:hRule="exact" w:val="29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15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5220"/>
        <w:gridCol w:w="1686"/>
      </w:tblGrid>
      <w:tr w:rsidR="008014C5" w:rsidRPr="007A7452" w:rsidTr="008014C5">
        <w:trPr>
          <w:trHeight w:hRule="exact" w:val="237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 Socio/Cultural Perspectives on Diversity in the Edu.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 w:rsidP="008014C5">
      <w:pPr>
        <w:widowControl w:val="0"/>
        <w:autoSpaceDE w:val="0"/>
        <w:autoSpaceDN w:val="0"/>
        <w:adjustRightInd w:val="0"/>
        <w:spacing w:before="29" w:after="0"/>
        <w:ind w:left="270" w:firstLine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5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9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tbl>
      <w:tblPr>
        <w:tblW w:w="9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0"/>
        <w:gridCol w:w="2250"/>
        <w:gridCol w:w="630"/>
        <w:gridCol w:w="1697"/>
        <w:gridCol w:w="2353"/>
        <w:gridCol w:w="900"/>
      </w:tblGrid>
      <w:tr w:rsidR="008014C5" w:rsidRPr="007A7452" w:rsidTr="008014C5">
        <w:trPr>
          <w:trHeight w:hRule="exact" w:val="5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left="720"/>
              <w:rPr>
                <w:rFonts w:ascii="Times New Roman" w:hAnsi="Times New Roman"/>
                <w:sz w:val="28"/>
                <w:szCs w:val="28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-6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right="13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4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  <w:ins w:id="56" w:author=" " w:date="2011-05-16T11:2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57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HIST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1002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delText>African Diaspora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ins w:id="58" w:author=" " w:date="2011-05-16T11:21:00Z">
              <w:r>
                <w:rPr>
                  <w:rFonts w:ascii="Times New Roman" w:hAnsi="Times New Roman"/>
                  <w:sz w:val="24"/>
                  <w:szCs w:val="24"/>
                </w:rPr>
                <w:t xml:space="preserve">  </w:t>
              </w:r>
            </w:ins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59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HIST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1002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t>African Diaspora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60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MUSC 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>1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123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B56010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delText>W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orld Music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61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MUSC 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>1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123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t>W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orld Music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7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43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-12" w:firstLine="12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0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1980"/>
        <w:gridCol w:w="720"/>
        <w:gridCol w:w="1620"/>
        <w:gridCol w:w="1800"/>
        <w:gridCol w:w="1143"/>
        <w:gridCol w:w="297"/>
        <w:gridCol w:w="180"/>
        <w:tblGridChange w:id="62">
          <w:tblGrid>
            <w:gridCol w:w="108"/>
            <w:gridCol w:w="1169"/>
            <w:gridCol w:w="1171"/>
            <w:gridCol w:w="999"/>
            <w:gridCol w:w="981"/>
            <w:gridCol w:w="292"/>
            <w:gridCol w:w="428"/>
            <w:gridCol w:w="1269"/>
            <w:gridCol w:w="351"/>
            <w:gridCol w:w="1800"/>
            <w:gridCol w:w="332"/>
            <w:gridCol w:w="811"/>
            <w:gridCol w:w="89"/>
            <w:gridCol w:w="208"/>
            <w:gridCol w:w="180"/>
          </w:tblGrid>
        </w:tblGridChange>
      </w:tblGrid>
      <w:tr w:rsidR="008014C5" w:rsidRPr="007A7452" w:rsidTr="008014C5">
        <w:trPr>
          <w:gridAfter w:val="1"/>
          <w:wAfter w:w="180" w:type="dxa"/>
          <w:trHeight w:hRule="exact"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7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Elementary Music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meth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ods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2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63" w:author=" " w:date="2011-05-16T11:40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401"/>
          <w:trPrChange w:id="64" w:author=" " w:date="2011-05-16T11:40:00Z">
            <w:trPr>
              <w:gridAfter w:val="0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65" w:author=" " w:date="2011-05-16T11:40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  <w:del w:id="66" w:author=" " w:date="2011-05-16T11:30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2201</w:delText>
              </w:r>
            </w:del>
            <w:ins w:id="67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2110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68" w:author=" " w:date="2011-05-16T11:40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30"/>
              <w:rPr>
                <w:rFonts w:ascii="Times New Roman" w:hAnsi="Times New Roman"/>
                <w:sz w:val="24"/>
                <w:szCs w:val="24"/>
              </w:rPr>
            </w:pPr>
            <w:del w:id="69" w:author=" " w:date="2011-05-16T11:29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Foundations of Ed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ins w:id="70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Invst/Crit/Comtemp </w:t>
              </w:r>
            </w:ins>
            <w:ins w:id="71" w:author=" " w:date="2011-05-16T11:4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</w:t>
              </w:r>
            </w:ins>
            <w:ins w:id="72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ssued in Educ Crit</w:t>
              </w:r>
            </w:ins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73" w:author=" " w:date="2011-05-16T11:40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74" w:author=" " w:date="2011-05-16T11:40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EDUC </w:t>
            </w:r>
            <w:del w:id="75" w:author=" " w:date="2011-05-16T11:26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2205</w:delText>
              </w:r>
            </w:del>
            <w:ins w:id="76" w:author=" " w:date="2011-05-16T11:2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2130</w:t>
              </w:r>
            </w:ins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77" w:author=" " w:date="2011-05-16T11:40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del w:id="78" w:author=" " w:date="2011-05-16T11:27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Human Growth &amp; De</w:delText>
              </w:r>
              <w:r w:rsidRPr="007A7452" w:rsidDel="005268B3">
                <w:rPr>
                  <w:rFonts w:ascii="Times New Roman" w:hAnsi="Times New Roman"/>
                  <w:color w:val="191919"/>
                  <w:spacing w:val="-12"/>
                  <w:sz w:val="18"/>
                  <w:szCs w:val="18"/>
                </w:rPr>
                <w:delText>v</w:delText>
              </w:r>
            </w:del>
            <w:ins w:id="79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Exploring Teaching &amp; Learning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80" w:author=" " w:date="2011-05-16T11:40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EB146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81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05"/>
          <w:trPrChange w:id="82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83" w:author=" " w:date="2011-05-16T11:43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065519" w:rsidRDefault="008014C5" w:rsidP="00065519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  <w:pPrChange w:id="84" w:author=" " w:date="2011-05-16T11:43:00Z">
                <w:pPr>
                  <w:widowControl w:val="0"/>
                  <w:autoSpaceDE w:val="0"/>
                  <w:autoSpaceDN w:val="0"/>
                  <w:adjustRightInd w:val="0"/>
                  <w:spacing w:after="0" w:line="195" w:lineRule="exact"/>
                  <w:ind w:left="40"/>
                </w:pPr>
              </w:pPrChange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  <w:ins w:id="85" w:author=" " w:date="2011-05-16T11:3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3230</w:t>
              </w:r>
            </w:ins>
            <w:del w:id="86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2230</w:delText>
              </w:r>
            </w:del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87" w:author=" " w:date="2011-05-16T11:43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del w:id="88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Exceptional Children</w:delText>
              </w:r>
            </w:del>
            <w:ins w:id="89" w:author=" " w:date="2011-05-16T11:3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Cont</w:t>
              </w:r>
            </w:ins>
            <w:ins w:id="90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/Perspective/Exc</w:t>
              </w:r>
            </w:ins>
            <w:ins w:id="91" w:author=" " w:date="2011-05-16T11:4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eptonal tduents </w:t>
              </w:r>
            </w:ins>
            <w:ins w:id="92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Stud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93" w:author=" " w:date="2011-05-16T11:43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del w:id="94" w:author=" " w:date="2011-05-16T11:39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95" w:author=" " w:date="2011-05-16T11:43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PrChange w:id="96" w:author=" " w:date="2011-05-16T11:43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nalysis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97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B1465" w:rsidRPr="007A7452" w:rsidTr="00EB1465">
        <w:trPr>
          <w:gridAfter w:val="1"/>
          <w:wAfter w:w="180" w:type="dxa"/>
          <w:trHeight w:hRule="exact" w:val="261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                     </w:t>
            </w:r>
            <w:del w:id="98" w:author=" " w:date="2011-05-16T11:38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Analytical Discussions</w:delText>
              </w:r>
            </w:del>
            <w:ins w:id="99" w:author=" " w:date="2011-05-16T11:3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Public Speaking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del w:id="100" w:author=" " w:date="2011-05-16T11:47:00Z">
              <w:r w:rsidRPr="007A7452" w:rsidDel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MUSC (Band or Chora</w:delText>
              </w:r>
            </w:del>
            <w:ins w:id="101" w:author=" " w:date="2011-05-16T11:4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 2120 Expl/Soci/Cul Perspective Div in Educ Cnt/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            </w:t>
            </w:r>
            <w:ins w:id="102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  <w:del w:id="103" w:author=" " w:date="2011-05-16T11:24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</w:delText>
              </w:r>
            </w:del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04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05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06" w:author=" " w:date="2011-05-16T11:4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7" w:author=" " w:date="2011-05-16T11:4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hanging="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ins w:id="108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Gen. Music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9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10" w:author=" " w:date="2011-05-16T11:35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11" w:author=" " w:date="2011-05-16T11:35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12" w:author=" " w:date="2011-05-16T11:35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3" w:author=" " w:date="2011-05-16T11:35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4" w:author=" " w:date="2011-05-16T11:35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15" w:author=" " w:date="2011-05-16T11:3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19"/>
          <w:trPrChange w:id="116" w:author=" " w:date="2011-05-16T11:3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17" w:author=" " w:date="2011-05-16T11:3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ins w:id="118" w:author=" " w:date="2011-05-16T11:33:00Z"/>
                <w:rFonts w:ascii="Times New Roman" w:hAnsi="Times New Roman"/>
                <w:color w:val="191919"/>
                <w:sz w:val="18"/>
                <w:szCs w:val="18"/>
              </w:rPr>
            </w:pPr>
          </w:p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9" w:author=" " w:date="2011-05-16T11:3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20" w:author=" " w:date="2011-05-16T11:3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gridAfter w:val="1"/>
          <w:wAfter w:w="180" w:type="dxa"/>
          <w:trHeight w:hRule="exact" w:val="214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EB1465">
        <w:trPr>
          <w:gridAfter w:val="1"/>
          <w:wAfter w:w="180" w:type="dxa"/>
          <w:trHeight w:hRule="exact" w:val="180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19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21" w:author=" " w:date="2011-05-16T11:3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19 </w:t>
              </w:r>
            </w:ins>
            <w:del w:id="122" w:author=" " w:date="2011-05-16T11:37:00Z">
              <w:r w:rsidRPr="007A7452" w:rsidDel="00E00D36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18</w:delText>
              </w:r>
            </w:del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584"/>
        <w:gridCol w:w="2430"/>
        <w:gridCol w:w="720"/>
        <w:gridCol w:w="213"/>
        <w:gridCol w:w="1407"/>
        <w:gridCol w:w="2160"/>
        <w:gridCol w:w="540"/>
        <w:gridCol w:w="540"/>
        <w:gridCol w:w="880"/>
      </w:tblGrid>
      <w:tr w:rsidR="008014C5" w:rsidRPr="007A7452" w:rsidTr="00EB1465">
        <w:trPr>
          <w:trHeight w:hRule="exact" w:val="300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8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7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ind w:left="720"/>
              <w:rPr>
                <w:rFonts w:ascii="Times New Roman" w:hAnsi="Times New Roman"/>
                <w:sz w:val="11"/>
                <w:szCs w:val="11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right="34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lastRenderedPageBreak/>
              <w:t>Subtotal 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Secondary Music 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</w:t>
            </w:r>
            <w:ins w:id="123" w:author=" " w:date="2011-05-16T11:2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od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del w:id="124" w:author=" " w:date="2011-05-16T11:28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.</w:delText>
              </w:r>
            </w:del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right="-26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t.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15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lastRenderedPageBreak/>
              <w:t>Subtota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lastRenderedPageBreak/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8014C5" w:rsidRPr="00D0220B" w:rsidRDefault="008014C5" w:rsidP="008014C5">
      <w:pPr>
        <w:widowControl w:val="0"/>
        <w:autoSpaceDE w:val="0"/>
        <w:autoSpaceDN w:val="0"/>
        <w:adjustRightInd w:val="0"/>
        <w:spacing w:before="8" w:after="0" w:line="250" w:lineRule="auto"/>
        <w:ind w:left="720" w:right="2616" w:firstLine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8014C5" w:rsidRDefault="008014C5"/>
    <w:p w:rsidR="00D05D31" w:rsidRDefault="00D05D31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25" w:name="_Toc295327600"/>
      <w:r>
        <w:rPr>
          <w:rFonts w:ascii="Times New Roman" w:hAnsi="Times New Roman"/>
          <w:color w:val="191919"/>
          <w:spacing w:val="-5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color w:val="191919"/>
          <w:sz w:val="32"/>
          <w:szCs w:val="32"/>
        </w:rPr>
        <w:t>:</w:t>
      </w:r>
      <w:r>
        <w:rPr>
          <w:rFonts w:ascii="Times New Roman" w:hAnsi="Times New Roman"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>TION</w:t>
      </w:r>
      <w:bookmarkEnd w:id="125"/>
    </w:p>
    <w:p w:rsidR="00D05D31" w:rsidRDefault="00D05D31" w:rsidP="00D05D31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05D31" w:rsidRDefault="00D05D31" w:rsidP="00D05D31">
      <w:pPr>
        <w:widowControl w:val="0"/>
        <w:tabs>
          <w:tab w:val="left" w:pos="3150"/>
          <w:tab w:val="left" w:pos="900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D05D31" w:rsidRDefault="00D05D31" w:rsidP="00D05D31">
      <w:pPr>
        <w:widowControl w:val="0"/>
        <w:tabs>
          <w:tab w:val="left" w:pos="3150"/>
        </w:tabs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B1465" w:rsidRDefault="00D05D31" w:rsidP="00D05D31">
      <w:pPr>
        <w:ind w:left="2880" w:firstLine="27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D05D31" w:rsidRDefault="00065519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12" w:after="0"/>
        <w:ind w:left="140"/>
        <w:rPr>
          <w:rFonts w:ascii="Times New Roman" w:hAnsi="Times New Roman"/>
          <w:color w:val="000000"/>
          <w:sz w:val="18"/>
          <w:szCs w:val="18"/>
        </w:rPr>
      </w:pPr>
      <w:r w:rsidRPr="00065519">
        <w:rPr>
          <w:rFonts w:ascii="Calibri" w:hAnsi="Calibr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99" o:spid="_x0000_s1047" type="#_x0000_t202" style="position:absolute;left:0;text-align:left;margin-left:579.15pt;margin-top:127.9pt;width:12pt;height:85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C06A78" w:rsidRDefault="00C06A78" w:rsidP="00D05D3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D05D31">
        <w:rPr>
          <w:rFonts w:ascii="Times New Roman" w:hAnsi="Times New Roman"/>
          <w:color w:val="191919"/>
          <w:sz w:val="18"/>
          <w:szCs w:val="18"/>
        </w:rPr>
        <w:t>COMM 2400-2470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 w:rsidR="00D05D31"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Elem./Middle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 to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6" w:after="0"/>
        <w:ind w:right="67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D05D31" w:rsidRDefault="00D05D31" w:rsidP="00D05D31">
      <w:pPr>
        <w:widowControl w:val="0"/>
        <w:tabs>
          <w:tab w:val="left" w:pos="7380"/>
        </w:tabs>
        <w:autoSpaceDE w:val="0"/>
        <w:autoSpaceDN w:val="0"/>
        <w:adjustRightInd w:val="0"/>
        <w:spacing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30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60"/>
        <w:gridCol w:w="3617"/>
        <w:gridCol w:w="1953"/>
        <w:gridCol w:w="1020"/>
      </w:tblGrid>
      <w:tr w:rsidR="00D05D31" w:rsidRPr="007A7452" w:rsidTr="00C377F0">
        <w:trPr>
          <w:trHeight w:hRule="exact" w:val="51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32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05D31" w:rsidRPr="007A7452" w:rsidTr="00C377F0">
        <w:trPr>
          <w:trHeight w:hRule="exact" w:val="32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51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95"/>
        <w:gridCol w:w="3534"/>
        <w:gridCol w:w="2208"/>
        <w:gridCol w:w="850"/>
      </w:tblGrid>
      <w:tr w:rsidR="00D05D31" w:rsidRPr="007A7452" w:rsidTr="00D05D31">
        <w:trPr>
          <w:trHeight w:hRule="exact" w:val="643"/>
        </w:trPr>
        <w:tc>
          <w:tcPr>
            <w:tcW w:w="3095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322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D05D31" w:rsidRPr="007A7452" w:rsidTr="00D05D31">
        <w:trPr>
          <w:trHeight w:hRule="exact" w:val="32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58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D05D31">
        <w:trPr>
          <w:trHeight w:hRule="exact" w:val="17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Spch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Intercultural Comm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 Comm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 &amp; Perf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9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D05D31" w:rsidRDefault="00D05D31" w:rsidP="00B15597">
      <w:pPr>
        <w:widowControl w:val="0"/>
        <w:autoSpaceDE w:val="0"/>
        <w:autoSpaceDN w:val="0"/>
        <w:adjustRightInd w:val="0"/>
        <w:spacing w:after="240"/>
        <w:ind w:left="274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pPr w:leftFromText="180" w:rightFromText="180" w:vertAnchor="text" w:horzAnchor="margin" w:tblpX="360" w:tblpY="714"/>
        <w:tblW w:w="93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9"/>
        <w:gridCol w:w="91"/>
        <w:gridCol w:w="3874"/>
        <w:gridCol w:w="768"/>
        <w:gridCol w:w="2042"/>
      </w:tblGrid>
      <w:tr w:rsidR="00D05D31" w:rsidRPr="007A7452" w:rsidTr="00B15597">
        <w:trPr>
          <w:trHeight w:hRule="exact" w:val="521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40" w:firstLine="4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9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566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D05D31" w:rsidRPr="007A7452" w:rsidTr="00B15597">
        <w:trPr>
          <w:trHeight w:hRule="exact" w:val="343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B15597">
        <w:trPr>
          <w:trHeight w:hRule="exact" w:val="23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7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4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lastRenderedPageBreak/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</w:t>
      </w:r>
    </w:p>
    <w:p w:rsidR="00B15597" w:rsidRDefault="00B15597" w:rsidP="00B15597">
      <w:pPr>
        <w:widowControl w:val="0"/>
        <w:tabs>
          <w:tab w:val="left" w:pos="9270"/>
          <w:tab w:val="left" w:pos="10080"/>
        </w:tabs>
        <w:autoSpaceDE w:val="0"/>
        <w:autoSpaceDN w:val="0"/>
        <w:adjustRightInd w:val="0"/>
        <w:spacing w:before="12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B15597" w:rsidRDefault="00B15597" w:rsidP="00B15597">
      <w:pPr>
        <w:widowControl w:val="0"/>
        <w:tabs>
          <w:tab w:val="left" w:pos="9270"/>
          <w:tab w:val="left" w:pos="10460"/>
        </w:tabs>
        <w:autoSpaceDE w:val="0"/>
        <w:autoSpaceDN w:val="0"/>
        <w:adjustRightInd w:val="0"/>
        <w:spacing w:before="9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B15597" w:rsidRDefault="00B15597" w:rsidP="00B15597">
      <w:pPr>
        <w:widowControl w:val="0"/>
        <w:autoSpaceDE w:val="0"/>
        <w:autoSpaceDN w:val="0"/>
        <w:adjustRightInd w:val="0"/>
        <w:spacing w:before="2" w:after="0" w:line="160" w:lineRule="exact"/>
        <w:ind w:right="850" w:firstLine="420"/>
        <w:rPr>
          <w:rFonts w:ascii="Times New Roman" w:hAnsi="Times New Roman"/>
          <w:color w:val="000000"/>
          <w:sz w:val="16"/>
          <w:szCs w:val="16"/>
        </w:rPr>
      </w:pPr>
    </w:p>
    <w:p w:rsidR="00B15597" w:rsidRDefault="00B15597" w:rsidP="00D05D31">
      <w:pPr>
        <w:ind w:left="2880" w:firstLine="270"/>
      </w:pPr>
    </w:p>
    <w:p w:rsidR="00DF1FC2" w:rsidRDefault="00DF1FC2" w:rsidP="00DF1FC2">
      <w:pPr>
        <w:widowControl w:val="0"/>
        <w:autoSpaceDE w:val="0"/>
        <w:autoSpaceDN w:val="0"/>
        <w:adjustRightInd w:val="0"/>
        <w:spacing w:before="7" w:after="0" w:line="250" w:lineRule="auto"/>
        <w:ind w:left="360" w:right="198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DF1FC2" w:rsidRDefault="00DF1FC2" w:rsidP="00DF1FC2">
      <w:pPr>
        <w:widowControl w:val="0"/>
        <w:autoSpaceDE w:val="0"/>
        <w:autoSpaceDN w:val="0"/>
        <w:adjustRightInd w:val="0"/>
        <w:spacing w:before="39" w:after="0"/>
        <w:ind w:left="140" w:firstLine="2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825"/>
        <w:gridCol w:w="1020"/>
      </w:tblGrid>
      <w:tr w:rsidR="00DF1FC2" w:rsidRPr="007A7452" w:rsidTr="00C377F0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0" w:firstLine="2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9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hanging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lastRenderedPageBreak/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DF1FC2" w:rsidRPr="007A7452" w:rsidTr="00C377F0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B15597" w:rsidRDefault="00B15597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>
      <w:r>
        <w:br w:type="page"/>
      </w:r>
    </w:p>
    <w:p w:rsidR="00DF1FC2" w:rsidRPr="00B90B93" w:rsidRDefault="00DF1FC2" w:rsidP="00426445">
      <w:pPr>
        <w:pStyle w:val="Heading2"/>
        <w:spacing w:before="0"/>
        <w:ind w:left="274" w:firstLine="0"/>
        <w:rPr>
          <w:rFonts w:ascii="Times New Roman" w:hAnsi="Times New Roman"/>
          <w:color w:val="000000"/>
          <w:sz w:val="44"/>
          <w:szCs w:val="44"/>
        </w:rPr>
      </w:pPr>
      <w:bookmarkStart w:id="126" w:name="_Toc295327601"/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lastRenderedPageBreak/>
        <w:t>D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71"/>
          <w:sz w:val="44"/>
          <w:szCs w:val="44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54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TMEN</w:t>
      </w:r>
      <w:r w:rsidRPr="00B90B93">
        <w:rPr>
          <w:rFonts w:ascii="Times New Roman" w:hAnsi="Times New Roman"/>
          <w:color w:val="191919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z w:val="44"/>
          <w:szCs w:val="44"/>
        </w:rPr>
        <w:t>F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H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IS</w:t>
      </w:r>
      <w:r w:rsidRPr="00B90B93">
        <w:rPr>
          <w:rFonts w:ascii="Times New Roman" w:hAnsi="Times New Roman"/>
          <w:color w:val="191919"/>
          <w:spacing w:val="-31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pacing w:val="-51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91"/>
          <w:sz w:val="44"/>
          <w:szCs w:val="44"/>
        </w:rPr>
        <w:t>Y</w:t>
      </w:r>
      <w:r w:rsidRPr="00B90B93">
        <w:rPr>
          <w:rFonts w:ascii="Times New Roman" w:hAnsi="Times New Roman"/>
          <w:color w:val="191919"/>
          <w:sz w:val="44"/>
          <w:szCs w:val="44"/>
        </w:rPr>
        <w:t>,</w:t>
      </w:r>
      <w:r w:rsidRPr="00B90B93">
        <w:rPr>
          <w:rFonts w:ascii="Times New Roman" w:hAnsi="Times New Roman"/>
          <w:color w:val="191919"/>
          <w:spacing w:val="-43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OLITICAL</w:t>
      </w:r>
      <w:bookmarkEnd w:id="126"/>
    </w:p>
    <w:p w:rsidR="00DF1FC2" w:rsidRDefault="00DF1FC2" w:rsidP="00426445">
      <w:pPr>
        <w:pStyle w:val="Heading2"/>
        <w:spacing w:before="0"/>
        <w:ind w:left="274" w:firstLine="0"/>
        <w:rPr>
          <w:rFonts w:ascii="Times New Roman" w:hAnsi="Times New Roman"/>
          <w:color w:val="191919"/>
          <w:spacing w:val="-22"/>
          <w:sz w:val="44"/>
          <w:szCs w:val="44"/>
        </w:rPr>
      </w:pPr>
      <w:bookmarkStart w:id="127" w:name="_Toc295327602"/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S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CIENC</w:t>
      </w:r>
      <w:r w:rsidRPr="00B90B93">
        <w:rPr>
          <w:rFonts w:ascii="Times New Roman" w:hAnsi="Times New Roman"/>
          <w:color w:val="191919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2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AN</w:t>
      </w:r>
      <w:r w:rsidRPr="00B90B93">
        <w:rPr>
          <w:rFonts w:ascii="Times New Roman" w:hAnsi="Times New Roman"/>
          <w:color w:val="191919"/>
          <w:sz w:val="44"/>
          <w:szCs w:val="44"/>
        </w:rPr>
        <w:t>D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UBLI</w:t>
      </w:r>
      <w:r w:rsidRPr="00B90B93">
        <w:rPr>
          <w:rFonts w:ascii="Times New Roman" w:hAnsi="Times New Roman"/>
          <w:color w:val="191919"/>
          <w:sz w:val="44"/>
          <w:szCs w:val="44"/>
        </w:rPr>
        <w:t>C</w:t>
      </w:r>
      <w:r w:rsidRPr="00B90B93">
        <w:rPr>
          <w:rFonts w:ascii="Times New Roman" w:hAnsi="Times New Roman"/>
          <w:color w:val="191919"/>
          <w:spacing w:val="-3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A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DMINISTR</w:t>
      </w:r>
      <w:r w:rsidRPr="00B90B93">
        <w:rPr>
          <w:rFonts w:ascii="Times New Roman" w:hAnsi="Times New Roman"/>
          <w:color w:val="191919"/>
          <w:spacing w:val="-81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TION</w:t>
      </w:r>
      <w:bookmarkEnd w:id="127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Department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4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baccalaureate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double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science.  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designed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researchers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graduate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work,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service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industr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who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must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minimum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 Requirements for the Bachelor of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Arts in History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before="9" w:after="0" w:line="250" w:lineRule="auto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Complete a maximum of 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 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 major requirements -complete the-following: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1,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12,2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and 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12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3301, 3302, 4301 and 4302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American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European History courses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Non-</w:t>
      </w:r>
      <w:r w:rsidRPr="002520D6">
        <w:rPr>
          <w:rFonts w:ascii="Times New Roman" w:hAnsi="Times New Roman" w:cs="Times New Roman"/>
          <w:color w:val="191919"/>
          <w:spacing w:val="-14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estern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professional electives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28" w:author=" " w:date="2011-04-08T11:21:00Z"/>
          <w:rFonts w:ascii="Times New Roman" w:hAnsi="Times New Roman" w:cs="Times New Roman"/>
          <w:color w:val="191919"/>
          <w:sz w:val="18"/>
          <w:szCs w:val="18"/>
        </w:rPr>
      </w:pPr>
      <w:ins w:id="129" w:author=" " w:date="2011-04-08T11:21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 </w:t>
        </w:r>
        <w:r w:rsidRPr="002520D6">
          <w:rPr>
            <w:rFonts w:ascii="Times New Roman" w:hAnsi="Times New Roman" w:cs="Times New Roman"/>
            <w:sz w:val="18"/>
            <w:szCs w:val="18"/>
          </w:rPr>
          <w:t>Maintain a “C” or higher for all classes taken in Areas F and H of the History Checksheet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30" w:author=" " w:date="2011-04-08T11:22:00Z"/>
          <w:rFonts w:ascii="Times New Roman" w:hAnsi="Times New Roman" w:cs="Times New Roman"/>
          <w:sz w:val="18"/>
          <w:szCs w:val="18"/>
        </w:rPr>
      </w:pPr>
      <w:ins w:id="131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the 120-121 hours for the major with a GPA of at least 2.25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sz w:val="18"/>
          <w:szCs w:val="18"/>
        </w:rPr>
      </w:pPr>
      <w:ins w:id="132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33" w:author=" " w:date="2011-04-08T11:22:00Z"/>
          <w:rFonts w:ascii="Times New Roman" w:hAnsi="Times New Roman" w:cs="Times New Roman"/>
          <w:sz w:val="18"/>
          <w:szCs w:val="18"/>
        </w:rPr>
      </w:pPr>
      <w:ins w:id="134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COURSE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REQUIREMENTS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FOR</w:t>
      </w:r>
      <w:r w:rsidRPr="002520D6">
        <w:rPr>
          <w:rFonts w:ascii="Times New Roman" w:hAnsi="Times New Roman" w:cs="Times New Roman"/>
          <w:b/>
          <w:bCs/>
          <w:color w:val="191919"/>
          <w:spacing w:val="12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THE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BACHELOR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OF</w:t>
      </w:r>
      <w:r w:rsidRPr="002520D6">
        <w:rPr>
          <w:rFonts w:ascii="Times New Roman" w:hAnsi="Times New Roman" w:cs="Times New Roman"/>
          <w:b/>
          <w:bCs/>
          <w:color w:val="191919"/>
          <w:spacing w:val="-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A</w:t>
      </w:r>
      <w:r w:rsidRPr="002520D6">
        <w:rPr>
          <w:rFonts w:ascii="Times New Roman" w:hAnsi="Times New Roman" w:cs="Times New Roman"/>
          <w:b/>
          <w:bCs/>
          <w:color w:val="191919"/>
          <w:spacing w:val="-6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IN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POLITICAL</w:t>
      </w:r>
      <w:r w:rsidRPr="002520D6">
        <w:rPr>
          <w:rFonts w:ascii="Times New Roman" w:hAnsi="Times New Roman" w:cs="Times New Roman"/>
          <w:b/>
          <w:bCs/>
          <w:color w:val="191919"/>
          <w:spacing w:val="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SCIENCE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encompasses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investigation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institutions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behavior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rom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 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international.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will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take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Comparative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Constitutional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Methodology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Relations.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suitable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with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eer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interests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teaching,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state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urban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planning,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federal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bureaucrac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journalism.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 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1. Complete a maximum of 123-124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2. 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3. Political Science major requirements -complete the following: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a.Complete POLS 2101 and SSCI 2402 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b.Complete POLS 4371, 4372 and 4401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c.Complete the following -POLS 35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or 4512 and choose an additional six semester hours from International Relations/Comparati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v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 Government POLS 4512, 4513, 4514, 4515, 4816, 4817 and 4824.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d. Complete POLS 3601 and choose six additional semester hours from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 National/State/Local Government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e.</w:t>
      </w:r>
      <w:r w:rsidRPr="002520D6">
        <w:rPr>
          <w:rFonts w:ascii="Times New Roman" w:hAnsi="Times New Roman" w:cs="Times New Roman"/>
          <w:color w:val="191919"/>
          <w:spacing w:val="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POLS 3701 and choose six hours from Constitutional 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 Complete nine hours of professional political science elect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ves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fro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POL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3708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4515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481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8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461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9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(o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othe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unde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9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no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use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satisf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n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thos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35" w:author=" " w:date="2011-04-08T11:25:00Z"/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f.</w:t>
      </w:r>
      <w:r w:rsidRPr="002520D6">
        <w:rPr>
          <w:rFonts w:ascii="Times New Roman" w:hAnsi="Times New Roman" w:cs="Times New Roman"/>
          <w:color w:val="191919"/>
          <w:spacing w:val="3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36" w:author=" " w:date="2011-04-08T11:26:00Z"/>
          <w:rFonts w:ascii="Times New Roman" w:hAnsi="Times New Roman" w:cs="Times New Roman"/>
          <w:sz w:val="18"/>
          <w:szCs w:val="18"/>
        </w:rPr>
      </w:pPr>
      <w:ins w:id="137" w:author=" " w:date="2011-04-08T11:25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g.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Maintain a “C” or higher for all classes taken in Areas F and H of the </w:t>
        </w:r>
      </w:ins>
      <w:ins w:id="138" w:author=" " w:date="2011-04-08T11:26:00Z">
        <w:r w:rsidRPr="002520D6">
          <w:rPr>
            <w:rFonts w:ascii="Times New Roman" w:hAnsi="Times New Roman" w:cs="Times New Roman"/>
            <w:sz w:val="18"/>
            <w:szCs w:val="18"/>
          </w:rPr>
          <w:t>Political Science</w:t>
        </w:r>
      </w:ins>
      <w:ins w:id="139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Checksheet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40" w:author=" " w:date="2011-04-08T11:26:00Z"/>
          <w:rFonts w:ascii="Times New Roman" w:hAnsi="Times New Roman" w:cs="Times New Roman"/>
          <w:sz w:val="18"/>
          <w:szCs w:val="18"/>
        </w:rPr>
      </w:pPr>
      <w:ins w:id="141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h.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the 120-121 hours for the major with a GPA of at least 2.25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42" w:author=" " w:date="2011-04-08T11:24:00Z"/>
          <w:rFonts w:ascii="Times New Roman" w:hAnsi="Times New Roman" w:cs="Times New Roman"/>
          <w:color w:val="191919"/>
          <w:sz w:val="18"/>
          <w:szCs w:val="18"/>
        </w:rPr>
      </w:pPr>
      <w:ins w:id="143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i. </w:t>
        </w:r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ins w:id="144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j</w:t>
        </w:r>
      </w:ins>
      <w:ins w:id="145" w:author=" " w:date="2011-04-08T11:24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.</w:t>
        </w:r>
      </w:ins>
      <w:ins w:id="146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7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MINOR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OGRAMS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fered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Pre-La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fairs,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African/A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rican-Amer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can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Studies.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Each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consists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18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hours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beyond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requirements. 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>p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rofessional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careers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advanced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study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Private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Sector</w:t>
      </w:r>
      <w:r w:rsidRPr="002520D6">
        <w:rPr>
          <w:rFonts w:ascii="Times New Roman" w:hAnsi="Times New Roman" w:cs="Times New Roman"/>
          <w:color w:val="191919"/>
          <w:spacing w:val="-1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Internship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experiences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Political Science and Public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 are available.</w:t>
      </w:r>
    </w:p>
    <w:p w:rsidR="002520D6" w:rsidRDefault="002520D6" w:rsidP="00DF1FC2">
      <w:pPr>
        <w:ind w:left="2880" w:firstLine="270"/>
      </w:pPr>
    </w:p>
    <w:p w:rsidR="002520D6" w:rsidRDefault="002520D6" w:rsidP="00DF1FC2">
      <w:pPr>
        <w:ind w:left="2880" w:firstLine="270"/>
      </w:pPr>
    </w:p>
    <w:p w:rsidR="002520D6" w:rsidRDefault="002520D6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7" w:name="_Toc295327603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H</w:t>
      </w:r>
      <w:r>
        <w:rPr>
          <w:rFonts w:ascii="Times New Roman" w:hAnsi="Times New Roman"/>
          <w:color w:val="191919"/>
          <w:sz w:val="24"/>
          <w:szCs w:val="24"/>
        </w:rPr>
        <w:t>IS</w:t>
      </w:r>
      <w:r>
        <w:rPr>
          <w:rFonts w:ascii="Times New Roman" w:hAnsi="Times New Roman"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color w:val="191919"/>
          <w:sz w:val="24"/>
          <w:szCs w:val="24"/>
        </w:rPr>
        <w:t>O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Y</w:t>
      </w:r>
      <w:bookmarkEnd w:id="147"/>
    </w:p>
    <w:p w:rsidR="002520D6" w:rsidRDefault="002520D6" w:rsidP="002520D6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520D6" w:rsidRDefault="002520D6" w:rsidP="002520D6">
      <w:pPr>
        <w:widowControl w:val="0"/>
        <w:tabs>
          <w:tab w:val="left" w:pos="3060"/>
          <w:tab w:val="left" w:pos="9090"/>
        </w:tabs>
        <w:autoSpaceDE w:val="0"/>
        <w:autoSpaceDN w:val="0"/>
        <w:adjustRightInd w:val="0"/>
        <w:spacing w:after="0"/>
        <w:ind w:left="160" w:right="12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12 hrs. 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hrs. </w:t>
      </w:r>
    </w:p>
    <w:p w:rsidR="00DF1FC2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3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tbl>
      <w:tblPr>
        <w:tblW w:w="1458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05"/>
        <w:gridCol w:w="42"/>
        <w:gridCol w:w="7683"/>
        <w:gridCol w:w="5071"/>
      </w:tblGrid>
      <w:tr w:rsidR="002520D6" w:rsidRPr="007A7452" w:rsidTr="00C377F0">
        <w:trPr>
          <w:gridAfter w:val="1"/>
          <w:wAfter w:w="5071" w:type="dxa"/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57" w:firstLine="6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18 Hrs.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6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2520D6" w:rsidRDefault="002520D6" w:rsidP="002520D6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0"/>
        <w:gridCol w:w="1015"/>
        <w:gridCol w:w="7895"/>
      </w:tblGrid>
      <w:tr w:rsidR="002520D6" w:rsidRPr="007A7452" w:rsidTr="00C377F0">
        <w:trPr>
          <w:trHeight w:hRule="exact" w:val="234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autoSpaceDE w:val="0"/>
        <w:autoSpaceDN w:val="0"/>
        <w:adjustRightInd w:val="0"/>
        <w:spacing w:before="86" w:after="0"/>
        <w:ind w:left="180" w:firstLine="0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2520D6" w:rsidRDefault="002520D6" w:rsidP="002520D6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7850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3503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firstLine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Classical History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C377F0" w:rsidRPr="007A7452" w:rsidTr="00C377F0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47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16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C377F0" w:rsidRPr="0036489C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D031C5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  <w:lang w:val="fr-MC"/>
              </w:rPr>
            </w:pPr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 Renaissance, Reformation and Reconnaissance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C377F0" w:rsidRDefault="00C377F0" w:rsidP="00C377F0">
      <w:pPr>
        <w:widowControl w:val="0"/>
        <w:tabs>
          <w:tab w:val="left" w:pos="10260"/>
        </w:tabs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C377F0" w:rsidRPr="007A7452" w:rsidTr="00C377F0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firstLine="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10076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7"/>
        <w:gridCol w:w="1730"/>
        <w:gridCol w:w="195"/>
        <w:gridCol w:w="1018"/>
        <w:gridCol w:w="2037"/>
        <w:gridCol w:w="60"/>
        <w:gridCol w:w="2593"/>
        <w:gridCol w:w="450"/>
        <w:gridCol w:w="576"/>
      </w:tblGrid>
      <w:tr w:rsidR="00C377F0" w:rsidRPr="007A7452" w:rsidTr="00C377F0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6" w:right="7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6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0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ASU 120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9" w:right="40" w:firstLine="2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6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-17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73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00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6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34"/>
        </w:trPr>
        <w:tc>
          <w:tcPr>
            <w:tcW w:w="1007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4240"/>
                <w:tab w:val="left" w:pos="5080"/>
                <w:tab w:val="left" w:pos="7750"/>
                <w:tab w:val="left" w:pos="9550"/>
              </w:tabs>
              <w:autoSpaceDE w:val="0"/>
              <w:autoSpaceDN w:val="0"/>
              <w:adjustRightInd w:val="0"/>
              <w:spacing w:before="6" w:after="0"/>
              <w:ind w:left="10" w:right="3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3302         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70"/>
              </w:tabs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Hist. Elec. or POLS 4513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C377F0" w:rsidRDefault="00065519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  <w:r>
        <w:rPr>
          <w:noProof/>
        </w:rPr>
        <w:pict>
          <v:shape id="Text Box 3007" o:spid="_x0000_s1048" type="#_x0000_t202" style="position:absolute;left:0;text-align:left;margin-left:68.65pt;margin-top:626.55pt;width:503.05pt;height:107.0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style="mso-next-textbox:#Text Box 3007" inset="0,0,0,0">
              <w:txbxContent>
                <w:tbl>
                  <w:tblPr>
                    <w:tblW w:w="104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690"/>
                    <w:gridCol w:w="1280"/>
                    <w:gridCol w:w="4078"/>
                    <w:gridCol w:w="942"/>
                    <w:gridCol w:w="420"/>
                  </w:tblGrid>
                  <w:tr w:rsidR="00C06A78" w:rsidRPr="007A7452" w:rsidTr="00C377F0">
                    <w:trPr>
                      <w:trHeight w:hRule="exact" w:val="300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8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tabs>
                            <w:tab w:val="left" w:pos="21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4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19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-301" w:firstLine="3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1870" w:right="-852"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565"/>
                    </w:trPr>
                    <w:tc>
                      <w:tcPr>
                        <w:tcW w:w="10410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8" w:name="_Toc295327604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OLITICAL</w:t>
      </w:r>
      <w:r>
        <w:rPr>
          <w:rFonts w:ascii="Times New Roman" w:hAnsi="Times New Roman"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CIENCE</w:t>
      </w:r>
      <w:bookmarkEnd w:id="148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</w:p>
    <w:p w:rsidR="00C377F0" w:rsidRDefault="00C377F0" w:rsidP="00C377F0">
      <w:pPr>
        <w:widowControl w:val="0"/>
        <w:tabs>
          <w:tab w:val="left" w:pos="96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15"/>
        <w:gridCol w:w="2697"/>
      </w:tblGrid>
      <w:tr w:rsidR="00C377F0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Microcomputers in the SSCI 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Hrs. 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to Political Science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</w:p>
    <w:p w:rsidR="00C377F0" w:rsidRDefault="00065519" w:rsidP="00C377F0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670" w:firstLine="20"/>
        <w:rPr>
          <w:rFonts w:ascii="Times New Roman" w:hAnsi="Times New Roman"/>
          <w:color w:val="000000"/>
          <w:sz w:val="18"/>
          <w:szCs w:val="18"/>
        </w:rPr>
      </w:pPr>
      <w:r w:rsidRPr="00065519">
        <w:rPr>
          <w:rFonts w:ascii="Calibri" w:hAnsi="Calibri"/>
          <w:noProof/>
          <w:lang w:eastAsia="en-US"/>
        </w:rPr>
        <w:pict>
          <v:shape id="Text Box 3043" o:spid="_x0000_s1050" type="#_x0000_t202" style="position:absolute;left:0;text-align:left;margin-left:34pt;margin-top:15.3pt;width:490.35pt;height:37.55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97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30"/>
                    <w:gridCol w:w="1039"/>
                    <w:gridCol w:w="4996"/>
                    <w:gridCol w:w="3068"/>
                  </w:tblGrid>
                  <w:tr w:rsidR="00C06A78" w:rsidRPr="007A7452" w:rsidTr="00C377F0">
                    <w:trPr>
                      <w:trHeight w:hRule="exact" w:val="237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 w:rsidR="00C377F0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 w:rsidR="00C377F0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C377F0"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 w:rsidR="00C377F0"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936"/>
        <w:gridCol w:w="76"/>
      </w:tblGrid>
      <w:tr w:rsidR="00C377F0" w:rsidRPr="007A7452" w:rsidTr="00C377F0">
        <w:trPr>
          <w:trHeight w:hRule="exact" w:val="23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C377F0" w:rsidRPr="007A7452" w:rsidTr="00C377F0">
        <w:trPr>
          <w:gridAfter w:val="1"/>
          <w:wAfter w:w="76" w:type="dxa"/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60" w:right="118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772"/>
      </w:tblGrid>
      <w:tr w:rsidR="00C377F0" w:rsidRPr="007A7452" w:rsidTr="00C377F0">
        <w:trPr>
          <w:trHeight w:hRule="exact" w:val="234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3701</w:t>
      </w:r>
      <w:r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(3 hrs.) 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Choose 6 hours from any of the following:</w:t>
      </w:r>
    </w:p>
    <w:p w:rsidR="00C377F0" w:rsidRDefault="00065519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  <w:r w:rsidRPr="00065519">
        <w:rPr>
          <w:rFonts w:ascii="Calibri" w:hAnsi="Calibri"/>
          <w:noProof/>
          <w:lang w:eastAsia="en-US"/>
        </w:rPr>
        <w:pict>
          <v:shape id="Text Box 3044" o:spid="_x0000_s1051" type="#_x0000_t202" style="position:absolute;left:0;text-align:left;margin-left:34pt;margin-top:4.05pt;width:230pt;height:37.4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47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20"/>
                    <w:gridCol w:w="180"/>
                    <w:gridCol w:w="933"/>
                    <w:gridCol w:w="106"/>
                    <w:gridCol w:w="2751"/>
                    <w:gridCol w:w="106"/>
                  </w:tblGrid>
                  <w:tr w:rsidR="00C06A78" w:rsidRPr="007A7452" w:rsidTr="00C377F0">
                    <w:trPr>
                      <w:gridAfter w:val="1"/>
                      <w:wAfter w:w="106" w:type="dxa"/>
                      <w:trHeight w:hRule="exact" w:val="234"/>
                    </w:trPr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1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223" w:hanging="4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327" w:hanging="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30" w:after="0"/>
        <w:ind w:left="90" w:right="633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(6 hours) 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C, or D that are not used to satisfy electives in those areas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3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90" w:right="4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39"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1873"/>
        <w:gridCol w:w="1090"/>
        <w:gridCol w:w="2015"/>
        <w:gridCol w:w="2513"/>
        <w:gridCol w:w="919"/>
      </w:tblGrid>
      <w:tr w:rsidR="00C377F0" w:rsidRPr="007A7452" w:rsidTr="00C377F0">
        <w:trPr>
          <w:trHeight w:hRule="exact" w:val="51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3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firstLine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4" w:right="75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1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-10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-2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3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2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9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49" w:name="_Toc295327605"/>
      <w:r>
        <w:rPr>
          <w:rFonts w:ascii="Times New Roman" w:hAnsi="Times New Roman"/>
          <w:color w:val="191919"/>
          <w:sz w:val="32"/>
          <w:szCs w:val="32"/>
        </w:rPr>
        <w:lastRenderedPageBreak/>
        <w:t>M</w:t>
      </w:r>
      <w:r>
        <w:rPr>
          <w:rFonts w:ascii="Times New Roman" w:hAnsi="Times New Roman"/>
          <w:color w:val="191919"/>
          <w:sz w:val="24"/>
          <w:szCs w:val="24"/>
        </w:rPr>
        <w:t>INOR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NTERN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TIONAL</w:t>
      </w:r>
      <w:r>
        <w:rPr>
          <w:rFonts w:ascii="Times New Roman" w:hAnsi="Times New Roman"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color w:val="191919"/>
          <w:sz w:val="24"/>
          <w:szCs w:val="24"/>
        </w:rPr>
        <w:t>AIRS</w:t>
      </w:r>
      <w:bookmarkEnd w:id="149"/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rican Government,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4" w:after="0" w:line="280" w:lineRule="exact"/>
        <w:ind w:left="180" w:right="31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377F0" w:rsidRDefault="00C377F0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50" w:name="_Toc295327606"/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RE</w:t>
      </w:r>
      <w:r>
        <w:rPr>
          <w:rFonts w:ascii="Times New Roman" w:hAnsi="Times New Roman"/>
          <w:color w:val="191919"/>
          <w:sz w:val="32"/>
          <w:szCs w:val="32"/>
        </w:rPr>
        <w:t>-L</w:t>
      </w:r>
      <w:r>
        <w:rPr>
          <w:rFonts w:ascii="Times New Roman" w:hAnsi="Times New Roman"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W</w:t>
      </w:r>
      <w:r>
        <w:rPr>
          <w:rFonts w:ascii="Times New Roman" w:hAnsi="Times New Roman"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ROGRAM</w:t>
      </w:r>
      <w:bookmarkEnd w:id="150"/>
    </w:p>
    <w:p w:rsidR="00C377F0" w:rsidRDefault="00C377F0" w:rsidP="00C377F0">
      <w:pPr>
        <w:widowControl w:val="0"/>
        <w:autoSpaceDE w:val="0"/>
        <w:autoSpaceDN w:val="0"/>
        <w:adjustRightInd w:val="0"/>
        <w:spacing w:before="11" w:after="0" w:line="260" w:lineRule="exact"/>
        <w:ind w:left="180" w:right="31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 tradition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questions. Participation is open to all students.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 w:line="220" w:lineRule="exact"/>
        <w:ind w:left="180" w:right="3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6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80" w:hanging="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2" w:after="0" w:line="160" w:lineRule="exact"/>
        <w:ind w:left="180"/>
        <w:rPr>
          <w:rFonts w:ascii="Times New Roman" w:hAnsi="Times New Roman"/>
          <w:color w:val="000000"/>
          <w:sz w:val="16"/>
          <w:szCs w:val="16"/>
        </w:rPr>
      </w:pPr>
    </w:p>
    <w:p w:rsidR="00C377F0" w:rsidRDefault="00C377F0">
      <w:r>
        <w:br w:type="page"/>
      </w:r>
    </w:p>
    <w:p w:rsidR="0012427B" w:rsidRDefault="0012427B" w:rsidP="00426445">
      <w:pPr>
        <w:pStyle w:val="Heading2"/>
        <w:ind w:left="360" w:firstLine="0"/>
        <w:rPr>
          <w:rFonts w:ascii="Times New Roman" w:hAnsi="Times New Roman"/>
          <w:color w:val="191919"/>
          <w:spacing w:val="45"/>
          <w:sz w:val="56"/>
          <w:szCs w:val="56"/>
        </w:rPr>
      </w:pPr>
      <w:bookmarkStart w:id="151" w:name="_Toc295327607"/>
      <w:r w:rsidRPr="0012427B">
        <w:rPr>
          <w:rFonts w:ascii="Times New Roman" w:hAnsi="Times New Roman"/>
          <w:color w:val="191919"/>
          <w:sz w:val="72"/>
          <w:szCs w:val="72"/>
        </w:rPr>
        <w:lastRenderedPageBreak/>
        <w:t>D</w:t>
      </w:r>
      <w:r w:rsidRPr="0012427B">
        <w:rPr>
          <w:rFonts w:ascii="Times New Roman" w:hAnsi="Times New Roman"/>
          <w:color w:val="191919"/>
          <w:sz w:val="56"/>
          <w:szCs w:val="56"/>
        </w:rPr>
        <w:t>E</w:t>
      </w:r>
      <w:r w:rsidRPr="0012427B">
        <w:rPr>
          <w:rFonts w:ascii="Times New Roman" w:hAnsi="Times New Roman"/>
          <w:color w:val="191919"/>
          <w:spacing w:val="-50"/>
          <w:sz w:val="56"/>
          <w:szCs w:val="56"/>
        </w:rPr>
        <w:t>P</w:t>
      </w:r>
      <w:r w:rsidRPr="0012427B">
        <w:rPr>
          <w:rFonts w:ascii="Times New Roman" w:hAnsi="Times New Roman"/>
          <w:color w:val="191919"/>
          <w:sz w:val="56"/>
          <w:szCs w:val="56"/>
        </w:rPr>
        <w:t>A</w:t>
      </w:r>
      <w:r w:rsidRPr="0012427B">
        <w:rPr>
          <w:rFonts w:ascii="Times New Roman" w:hAnsi="Times New Roman"/>
          <w:color w:val="191919"/>
          <w:spacing w:val="-32"/>
          <w:sz w:val="56"/>
          <w:szCs w:val="56"/>
        </w:rPr>
        <w:t>R</w:t>
      </w:r>
      <w:r w:rsidRPr="0012427B">
        <w:rPr>
          <w:rFonts w:ascii="Times New Roman" w:hAnsi="Times New Roman"/>
          <w:color w:val="191919"/>
          <w:sz w:val="56"/>
          <w:szCs w:val="56"/>
        </w:rPr>
        <w:t>TMENT</w:t>
      </w:r>
      <w:r w:rsidRPr="0012427B">
        <w:rPr>
          <w:rFonts w:ascii="Times New Roman" w:hAnsi="Times New Roman"/>
          <w:color w:val="191919"/>
          <w:spacing w:val="35"/>
          <w:sz w:val="56"/>
          <w:szCs w:val="56"/>
        </w:rPr>
        <w:t xml:space="preserve"> </w:t>
      </w:r>
      <w:r w:rsidRPr="0012427B">
        <w:rPr>
          <w:rFonts w:ascii="Times New Roman" w:hAnsi="Times New Roman"/>
          <w:color w:val="191919"/>
          <w:sz w:val="56"/>
          <w:szCs w:val="56"/>
        </w:rPr>
        <w:t>OF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 xml:space="preserve"> </w:t>
      </w:r>
      <w:r w:rsidRPr="0012427B">
        <w:rPr>
          <w:rFonts w:ascii="Times New Roman" w:hAnsi="Times New Roman"/>
          <w:color w:val="191919"/>
          <w:spacing w:val="45"/>
          <w:sz w:val="72"/>
          <w:szCs w:val="72"/>
        </w:rPr>
        <w:t>B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 xml:space="preserve">EHAVIORAL </w:t>
      </w:r>
      <w:r w:rsidRPr="0012427B">
        <w:rPr>
          <w:rFonts w:ascii="Times New Roman" w:hAnsi="Times New Roman"/>
          <w:color w:val="191919"/>
          <w:spacing w:val="45"/>
          <w:sz w:val="72"/>
          <w:szCs w:val="72"/>
        </w:rPr>
        <w:t>S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>CIENCES</w:t>
      </w:r>
      <w:bookmarkEnd w:id="151"/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right="1734" w:firstLine="0"/>
        <w:jc w:val="both"/>
        <w:rPr>
          <w:rFonts w:ascii="Times New Roman" w:hAnsi="Times New Roman"/>
          <w:color w:val="191919"/>
          <w:sz w:val="18"/>
          <w:szCs w:val="18"/>
        </w:rPr>
      </w:pPr>
    </w:p>
    <w:p w:rsidR="0012427B" w:rsidRDefault="0012427B" w:rsidP="00367F0C">
      <w:pPr>
        <w:widowControl w:val="0"/>
        <w:autoSpaceDE w:val="0"/>
        <w:autoSpaceDN w:val="0"/>
        <w:adjustRightInd w:val="0"/>
        <w:spacing w:after="0"/>
        <w:ind w:left="360" w:right="1734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Behavioral Sciences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degrees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 and sociology.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661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30" w:after="0" w:line="250" w:lineRule="auto"/>
        <w:ind w:left="360" w:right="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gains a fundamental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the principles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 thought,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emotion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programs. In 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 program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em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hasis on psychological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factors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learning,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biological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social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determinants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 emphasized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well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research methods.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evaluate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influence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own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well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oth- ers.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Because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relevant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numerous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fields,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job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diverse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 areas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hospitals,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(including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military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enforcement)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etc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psychologist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their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specialization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 is a member of the Council of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Departments with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nstitu- tions accredited for such purposes by their regional accrediting association, are eligible for membership on the council.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16" w:after="0" w:line="200" w:lineRule="exact"/>
        <w:ind w:left="36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7683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Psychology requires: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427B" w:rsidRPr="0012427B" w:rsidRDefault="0012427B" w:rsidP="0012427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 minimum of 120 semester hours with a cumulative grade-point average of at least 2.0.</w:t>
      </w:r>
    </w:p>
    <w:p w:rsidR="0012427B" w:rsidRDefault="0012427B" w:rsidP="001242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all major courses with grades of “C” or above.</w:t>
      </w:r>
    </w:p>
    <w:p w:rsidR="00C377F0" w:rsidRPr="0012427B" w:rsidRDefault="00065519" w:rsidP="001242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065519">
        <w:rPr>
          <w:noProof/>
        </w:rPr>
        <w:pict>
          <v:shape id="Freeform 3143" o:spid="_x0000_s1052" style="position:absolute;left:0;text-align:left;margin-left:31.15pt;margin-top:4.45pt;width:2.2pt;height:0;z-index:-251644928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TgsQA&#10;AADdAAAADwAAAGRycy9kb3ducmV2LnhtbESPQWvCQBSE7wX/w/KE3urGaoNEVxGbghcPieL5kX0m&#10;0ezbkF1N+u+7gtDjMDPfMKvNYBrxoM7VlhVMJxEI4sLqmksFp+PPxwKE88gaG8uk4JccbNajtxUm&#10;2vac0SP3pQgQdgkqqLxvEyldUZFBN7EtcfAutjPog+xKqTvsA9w08jOKYmmw5rBQYUu7iopbfjcK&#10;+jZ1170pdvlZ5oc0oyH9+s6Ueh8P2yUIT4P/D7/ae60gnsVzeL4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U4LEAAAA3QAAAA8AAAAAAAAAAAAAAAAAmAIAAGRycy9k&#10;b3ducmV2LnhtbFBLBQYAAAAABAAEAPUAAACJAwAAAAA=&#10;" path="m,l45,e" filled="f" strokecolor="#191919" strokeweight="2pt">
            <v:path arrowok="t" o:connecttype="custom" o:connectlocs="0,0;44,0" o:connectangles="0,0"/>
          </v:shape>
        </w:pic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Completion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all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required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examinations: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Psychology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test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of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Graduate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Records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Examination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(GRE),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or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Major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Field</w:t>
      </w:r>
      <w:r w:rsidR="0012427B" w:rsidRPr="0012427B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Area</w:t>
      </w:r>
      <w:r w:rsidR="0012427B" w:rsidRPr="0012427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est</w:t>
      </w:r>
      <w:r w:rsidR="0012427B"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12427B" w:rsidRPr="0012427B">
        <w:rPr>
          <w:rFonts w:ascii="Times New Roman" w:hAnsi="Times New Roman"/>
          <w:color w:val="191919"/>
          <w:sz w:val="18"/>
          <w:szCs w:val="18"/>
        </w:rPr>
        <w:t>and a departmental exit examination.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20" w:after="0"/>
        <w:ind w:left="360" w:right="27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30"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variety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socio-cultura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behavio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groups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contras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which </w:t>
      </w:r>
      <w:r>
        <w:rPr>
          <w:rFonts w:ascii="Times New Roman" w:hAnsi="Times New Roman"/>
          <w:color w:val="191919"/>
          <w:sz w:val="18"/>
          <w:szCs w:val="18"/>
        </w:rPr>
        <w:t>focuses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group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Sociologists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attempt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explain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hy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society changes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over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societies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adequate competencies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successful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some employment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carefully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allied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 possibilities. Sociology majors can also pursue a dual degree with either psychology or social work as the second majo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16" w:after="0" w:line="200" w:lineRule="exact"/>
        <w:ind w:left="360" w:right="4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Sociology requires: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Completion of 120 semester hours with a cumulative grade-point average of at least 2.0.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Completion of all major courses with grades of ”C” or above.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 w:line="250" w:lineRule="auto"/>
        <w:ind w:left="990" w:right="989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Completion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examinations: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Records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(GRE),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a departmental examination.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 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15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Behavioral Sciences </w:t>
      </w:r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upper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prescribed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along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and/or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of lower and upper level courses.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before="30" w:after="0"/>
        <w:ind w:left="360" w:right="346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before="7" w:after="0" w:line="200" w:lineRule="exact"/>
        <w:ind w:left="360" w:right="346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OCIOLOGY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Anthropology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Urban Studies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9E2F44" w:rsidRDefault="009E2F44" w:rsidP="00426445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52" w:name="_Toc295327608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SYCHOLOGY</w:t>
      </w:r>
      <w:bookmarkEnd w:id="152"/>
    </w:p>
    <w:p w:rsidR="0012427B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before="6" w:after="0" w:line="252" w:lineRule="auto"/>
        <w:ind w:left="450" w:right="40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 Courses Related to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(18 hrs)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12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1000-2000 level Grade “C” or better</w:t>
      </w:r>
    </w:p>
    <w:p w:rsidR="009E2F44" w:rsidRDefault="009E2F44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tbl>
      <w:tblPr>
        <w:tblW w:w="940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0"/>
        <w:gridCol w:w="1034"/>
        <w:gridCol w:w="4726"/>
        <w:gridCol w:w="2910"/>
      </w:tblGrid>
      <w:tr w:rsidR="009E2F44" w:rsidRPr="007A7452" w:rsidTr="009E2F44">
        <w:trPr>
          <w:trHeight w:hRule="exact" w:val="23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2295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2270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Choice (Select 6 hours) </w:t>
      </w:r>
      <w:r>
        <w:rPr>
          <w:rFonts w:ascii="Times New Roman" w:hAnsi="Times New Roman"/>
          <w:color w:val="191919"/>
          <w:sz w:val="18"/>
          <w:szCs w:val="18"/>
        </w:rPr>
        <w:t>Grade of “C” or Better</w:t>
      </w:r>
    </w:p>
    <w:tbl>
      <w:tblPr>
        <w:tblW w:w="936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995"/>
        <w:gridCol w:w="5597"/>
        <w:gridCol w:w="1948"/>
      </w:tblGrid>
      <w:tr w:rsidR="009E2F44" w:rsidRPr="007A7452" w:rsidTr="009E2F44">
        <w:trPr>
          <w:trHeight w:hRule="exact" w:val="234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Study Management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Health Psychology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4305</w:t>
      </w:r>
      <w:r>
        <w:rPr>
          <w:rFonts w:ascii="Times New Roman" w:hAnsi="Times New Roman"/>
          <w:color w:val="191919"/>
          <w:sz w:val="18"/>
          <w:szCs w:val="18"/>
        </w:rPr>
        <w:tab/>
        <w:t>Experimental Psychology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4465</w:t>
      </w:r>
      <w:r>
        <w:rPr>
          <w:rFonts w:ascii="Times New Roman" w:hAnsi="Times New Roman"/>
          <w:color w:val="191919"/>
          <w:sz w:val="18"/>
          <w:szCs w:val="18"/>
        </w:rPr>
        <w:tab/>
        <w:t>History and Systems (req.)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4499</w:t>
      </w:r>
      <w:r>
        <w:rPr>
          <w:rFonts w:ascii="Times New Roman" w:hAnsi="Times New Roman"/>
          <w:color w:val="191919"/>
          <w:sz w:val="18"/>
          <w:szCs w:val="18"/>
        </w:rPr>
        <w:tab/>
        <w:t>Psychological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(3000-4000 level)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 Hours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8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</w:t>
      </w:r>
    </w:p>
    <w:p w:rsidR="009E2F44" w:rsidRDefault="009E2F44" w:rsidP="009E2F44">
      <w:pPr>
        <w:widowControl w:val="0"/>
        <w:tabs>
          <w:tab w:val="left" w:pos="9720"/>
        </w:tabs>
        <w:autoSpaceDE w:val="0"/>
        <w:autoSpaceDN w:val="0"/>
        <w:adjustRightInd w:val="0"/>
        <w:spacing w:before="9"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political science, social work, allied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972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2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Hours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9E2F44" w:rsidRDefault="009E2F44">
      <w:pPr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br w:type="page"/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SYCHOLOGY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5" w:after="0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95"/>
        <w:gridCol w:w="4352"/>
        <w:gridCol w:w="1553"/>
        <w:gridCol w:w="1020"/>
      </w:tblGrid>
      <w:tr w:rsidR="009E2F44" w:rsidRPr="007A7452" w:rsidTr="00D05D95">
        <w:trPr>
          <w:trHeight w:hRule="exact" w:val="66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ind w:firstLine="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3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3" w:firstLine="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(1001 - 1007)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(any courses available)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Option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2031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PHYS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 PHYS 1001K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Science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 Econ.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 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537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2203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Profession of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Learning and Motivation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2601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Interviewing Strategies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Statistics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D05D95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4304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Experimental Psyc.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4499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Psychological Seminar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Practicum in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4465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and Systems (Req.)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D05D95">
        <w:trPr>
          <w:trHeight w:hRule="exact" w:val="29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>
      <w:r>
        <w:br w:type="page"/>
      </w:r>
    </w:p>
    <w:p w:rsidR="009E2F44" w:rsidRDefault="009E2F44" w:rsidP="00426445">
      <w:pPr>
        <w:pStyle w:val="Heading2"/>
        <w:ind w:left="270" w:firstLine="0"/>
        <w:rPr>
          <w:rFonts w:ascii="Times New Roman" w:hAnsi="Times New Roman"/>
          <w:color w:val="000000"/>
          <w:sz w:val="24"/>
          <w:szCs w:val="24"/>
        </w:rPr>
      </w:pPr>
      <w:bookmarkStart w:id="153" w:name="_Toc295327609"/>
      <w:r>
        <w:rPr>
          <w:rFonts w:ascii="Times New Roman" w:hAnsi="Times New Roman"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color w:val="191919"/>
          <w:sz w:val="24"/>
          <w:szCs w:val="24"/>
        </w:rPr>
        <w:t>ACHELOR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A</w:t>
      </w:r>
      <w:r>
        <w:rPr>
          <w:rFonts w:ascii="Times New Roman" w:hAnsi="Times New Roman"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TS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D</w:t>
      </w:r>
      <w:r>
        <w:rPr>
          <w:rFonts w:ascii="Times New Roman" w:hAnsi="Times New Roman"/>
          <w:color w:val="191919"/>
          <w:sz w:val="24"/>
          <w:szCs w:val="24"/>
        </w:rPr>
        <w:t>EGREE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IN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S</w:t>
      </w:r>
      <w:r>
        <w:rPr>
          <w:rFonts w:ascii="Times New Roman" w:hAnsi="Times New Roman"/>
          <w:color w:val="191919"/>
          <w:sz w:val="24"/>
          <w:szCs w:val="24"/>
        </w:rPr>
        <w:t>OCIOLOGY</w:t>
      </w:r>
      <w:bookmarkEnd w:id="153"/>
    </w:p>
    <w:p w:rsidR="009E2F44" w:rsidRPr="009E2F44" w:rsidRDefault="009E2F44" w:rsidP="009E2F44">
      <w:pPr>
        <w:widowControl w:val="0"/>
        <w:tabs>
          <w:tab w:val="left" w:pos="3160"/>
          <w:tab w:val="right" w:pos="1026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b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Courses Related to the Major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 w:rsidRPr="009E2F44">
        <w:rPr>
          <w:rFonts w:ascii="Times New Roman" w:hAnsi="Times New Roman"/>
          <w:b/>
          <w:color w:val="191919"/>
          <w:sz w:val="18"/>
          <w:szCs w:val="18"/>
        </w:rPr>
        <w:t xml:space="preserve">18 hours </w:t>
      </w:r>
    </w:p>
    <w:p w:rsidR="009E2F44" w:rsidRDefault="00065519" w:rsidP="009E2F44">
      <w:pPr>
        <w:widowControl w:val="0"/>
        <w:tabs>
          <w:tab w:val="left" w:pos="3160"/>
          <w:tab w:val="left" w:pos="10120"/>
          <w:tab w:val="left" w:pos="1020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color w:val="000000"/>
          <w:sz w:val="18"/>
          <w:szCs w:val="18"/>
        </w:rPr>
      </w:pPr>
      <w:r w:rsidRPr="00065519">
        <w:rPr>
          <w:rFonts w:ascii="Calibri" w:hAnsi="Calibri"/>
          <w:noProof/>
          <w:lang w:eastAsia="en-US"/>
        </w:rPr>
        <w:pict>
          <v:shape id="Text Box 3295" o:spid="_x0000_s1054" type="#_x0000_t202" style="position:absolute;left:0;text-align:left;margin-left:40.85pt;margin-top:13pt;width:505.15pt;height:48.2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AJvAIAALg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" o:allowincell="f" filled="f" stroked="f">
            <v:textbox style="mso-next-textbox:#Text Box 3295" inset="0,0,0,0">
              <w:txbxContent>
                <w:tbl>
                  <w:tblPr>
                    <w:tblW w:w="999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05"/>
                    <w:gridCol w:w="1035"/>
                    <w:gridCol w:w="5177"/>
                    <w:gridCol w:w="2973"/>
                  </w:tblGrid>
                  <w:tr w:rsidR="00C06A78" w:rsidRPr="007A7452" w:rsidTr="009E2F44">
                    <w:trPr>
                      <w:trHeight w:hRule="exact" w:val="234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Sociology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2601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Urban Social Problems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2031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Anthropology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98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PSYC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2203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The Profession of Psychology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C06A78" w:rsidRDefault="00C06A78" w:rsidP="009E2F4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9E2F44">
        <w:rPr>
          <w:rFonts w:ascii="Times New Roman" w:hAnsi="Times New Roman"/>
          <w:color w:val="191919"/>
          <w:sz w:val="18"/>
          <w:szCs w:val="18"/>
        </w:rPr>
        <w:t>Grade of “C” or better 1000-2000 level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30" w:after="0" w:line="250" w:lineRule="auto"/>
        <w:ind w:left="270" w:right="743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 - Choices (Select 6 hours) Grade of “C” or better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Social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Survey of 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Law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MDLG</w:t>
      </w:r>
      <w:r>
        <w:rPr>
          <w:rFonts w:ascii="Times New Roman" w:hAnsi="Times New Roman"/>
          <w:color w:val="191919"/>
          <w:sz w:val="18"/>
          <w:szCs w:val="18"/>
        </w:rPr>
        <w:tab/>
        <w:t>Foreign Language (Choice of Language)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 w:line="250" w:lineRule="auto"/>
        <w:ind w:left="270" w:right="728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4451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4454</w:t>
      </w:r>
      <w:r>
        <w:rPr>
          <w:rFonts w:ascii="Times New Roman" w:hAnsi="Times New Roman"/>
          <w:color w:val="191919"/>
          <w:sz w:val="18"/>
          <w:szCs w:val="18"/>
        </w:rPr>
        <w:tab/>
        <w:t>Sociology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3321</w:t>
      </w:r>
      <w:r>
        <w:rPr>
          <w:rFonts w:ascii="Times New Roman" w:hAnsi="Times New Roman"/>
          <w:color w:val="191919"/>
          <w:sz w:val="18"/>
          <w:szCs w:val="18"/>
        </w:rPr>
        <w:tab/>
        <w:t>Population Problems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 (3000-4000 Level)</w:t>
      </w:r>
    </w:p>
    <w:p w:rsidR="009E2F44" w:rsidRDefault="009E2F44" w:rsidP="009E2F44">
      <w:pPr>
        <w:widowControl w:val="0"/>
        <w:tabs>
          <w:tab w:val="left" w:pos="9900"/>
        </w:tabs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 political science, social work,</w:t>
      </w:r>
    </w:p>
    <w:p w:rsidR="009E2F44" w:rsidRDefault="009E2F44" w:rsidP="009E2F44">
      <w:pPr>
        <w:widowControl w:val="0"/>
        <w:tabs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allied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9E2F44" w:rsidRDefault="009E2F44" w:rsidP="009E2F44">
      <w:pPr>
        <w:widowControl w:val="0"/>
        <w:tabs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Hours Required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80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OCIOLOGY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5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(Minimum)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7020"/>
          <w:tab w:val="left" w:pos="864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30"/>
        <w:gridCol w:w="4402"/>
        <w:gridCol w:w="1753"/>
        <w:gridCol w:w="850"/>
      </w:tblGrid>
      <w:tr w:rsidR="009E2F44" w:rsidRPr="007A7452" w:rsidTr="009E2F44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Biological Sciences*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65" w:right="59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9E2F44" w:rsidRDefault="009E2F44" w:rsidP="009E2F44">
      <w:pPr>
        <w:widowControl w:val="0"/>
        <w:tabs>
          <w:tab w:val="left" w:pos="8200"/>
          <w:tab w:val="left" w:pos="966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10467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"/>
        <w:gridCol w:w="882"/>
        <w:gridCol w:w="198"/>
        <w:gridCol w:w="610"/>
        <w:gridCol w:w="463"/>
        <w:gridCol w:w="3387"/>
        <w:gridCol w:w="1300"/>
        <w:gridCol w:w="1170"/>
        <w:gridCol w:w="456"/>
        <w:gridCol w:w="1090"/>
        <w:gridCol w:w="460"/>
        <w:gridCol w:w="301"/>
      </w:tblGrid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37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198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34"/>
        </w:trPr>
        <w:tc>
          <w:tcPr>
            <w:tcW w:w="846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tabs>
                <w:tab w:val="left" w:pos="1100"/>
                <w:tab w:val="left" w:pos="6930"/>
              </w:tabs>
              <w:autoSpaceDE w:val="0"/>
              <w:autoSpaceDN w:val="0"/>
              <w:adjustRightInd w:val="0"/>
              <w:spacing w:before="6" w:after="0"/>
              <w:ind w:left="9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(1001 - 1007) (any course available)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tabs>
                <w:tab w:val="left" w:pos="1100"/>
                <w:tab w:val="left" w:pos="7240"/>
              </w:tabs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Problems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Pol. Sci.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511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 II/Area D-Science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95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right="59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9E2F44" w:rsidRPr="007A7452" w:rsidTr="009E2F44">
        <w:trPr>
          <w:trHeight w:hRule="exact" w:val="431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6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43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Stats.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3317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Culture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3329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Community Mental Health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Population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Family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Black Church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32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32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5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180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3371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Juvenile Delinquency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Psychology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9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061D9" w:rsidRDefault="001061D9" w:rsidP="001061D9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</w:p>
    <w:p w:rsidR="001061D9" w:rsidRDefault="001061D9" w:rsidP="00B11F35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  <w:r>
        <w:rPr>
          <w:noProof/>
          <w:lang w:eastAsia="en-US"/>
        </w:rPr>
        <w:drawing>
          <wp:inline distT="0" distB="0" distL="0" distR="0">
            <wp:extent cx="6411257" cy="5508172"/>
            <wp:effectExtent l="19050" t="0" r="8593" b="0"/>
            <wp:docPr id="1" name="Picture 0" descr="part2Behavio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Behaviour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673" cy="55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1D9" w:rsidSect="008014C5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432" w:right="547" w:bottom="274" w:left="112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13C" w:rsidRDefault="0040413C" w:rsidP="008014C5">
      <w:pPr>
        <w:spacing w:after="0"/>
      </w:pPr>
      <w:r>
        <w:separator/>
      </w:r>
    </w:p>
  </w:endnote>
  <w:endnote w:type="continuationSeparator" w:id="0">
    <w:p w:rsidR="0040413C" w:rsidRDefault="0040413C" w:rsidP="008014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065519" w:rsidP="008014C5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065519"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left:0;text-align:left;margin-left:530.8pt;margin-top:-23.55pt;width:31.25pt;height:34.15pt;z-index:251661312">
          <v:textbox inset="0,0,0,0">
            <w:txbxContent>
              <w:p w:rsidR="00C06A78" w:rsidRPr="008014C5" w:rsidRDefault="00065519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FA5901">
                  <w:rPr>
                    <w:rFonts w:ascii="Impact" w:hAnsi="Impact"/>
                    <w:noProof/>
                    <w:sz w:val="40"/>
                    <w:szCs w:val="40"/>
                  </w:rPr>
                  <w:t>2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rPr>
        <w:rFonts w:ascii="Times New Roman" w:hAnsi="Times New Roman" w:cs="Times New Roman"/>
      </w:rPr>
      <w:t>2011-2012 U</w:t>
    </w:r>
    <w:r w:rsidR="00C06A78" w:rsidRPr="008014C5">
      <w:rPr>
        <w:rFonts w:ascii="Times New Roman" w:hAnsi="Times New Roman" w:cs="Times New Roman"/>
        <w:sz w:val="18"/>
        <w:szCs w:val="18"/>
      </w:rPr>
      <w:t xml:space="preserve">NDERGRADUATE </w:t>
    </w:r>
    <w:r w:rsidR="00C06A78" w:rsidRPr="008014C5">
      <w:rPr>
        <w:rFonts w:ascii="Times New Roman" w:hAnsi="Times New Roman" w:cs="Times New Roman"/>
      </w:rPr>
      <w:t>C</w:t>
    </w:r>
    <w:r w:rsidR="00C06A78" w:rsidRPr="008014C5">
      <w:rPr>
        <w:rFonts w:ascii="Times New Roman" w:hAnsi="Times New Roman" w:cs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065519" w:rsidP="008014C5">
    <w:pPr>
      <w:pStyle w:val="Footer"/>
      <w:jc w:val="center"/>
      <w:rPr>
        <w:sz w:val="18"/>
        <w:szCs w:val="18"/>
      </w:rPr>
    </w:pPr>
    <w:r w:rsidRPr="0006551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-36.4pt;margin-top:-22.65pt;width:34pt;height:34.15pt;z-index:251659264" stroked="f">
          <v:textbox inset="0,0">
            <w:txbxContent>
              <w:p w:rsidR="00C06A78" w:rsidRPr="008014C5" w:rsidRDefault="00065519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C06A78"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FA5901">
                  <w:rPr>
                    <w:rFonts w:ascii="Impact" w:hAnsi="Impact"/>
                    <w:noProof/>
                    <w:sz w:val="40"/>
                    <w:szCs w:val="40"/>
                  </w:rPr>
                  <w:t>1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C06A78" w:rsidRPr="008014C5">
      <w:t>2011-2012 U</w:t>
    </w:r>
    <w:r w:rsidR="00C06A78" w:rsidRPr="008014C5">
      <w:rPr>
        <w:sz w:val="18"/>
        <w:szCs w:val="18"/>
      </w:rPr>
      <w:t xml:space="preserve">NDERGRADUATE </w:t>
    </w:r>
    <w:r w:rsidR="00C06A78" w:rsidRPr="008014C5">
      <w:t>C</w:t>
    </w:r>
    <w:r w:rsidR="00C06A78" w:rsidRPr="008014C5">
      <w:rPr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13C" w:rsidRDefault="0040413C" w:rsidP="008014C5">
      <w:pPr>
        <w:spacing w:after="0"/>
      </w:pPr>
      <w:r>
        <w:separator/>
      </w:r>
    </w:p>
  </w:footnote>
  <w:footnote w:type="continuationSeparator" w:id="0">
    <w:p w:rsidR="0040413C" w:rsidRDefault="0040413C" w:rsidP="008014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065519">
    <w:pPr>
      <w:pStyle w:val="Header"/>
    </w:pPr>
    <w:r>
      <w:rPr>
        <w:noProof/>
      </w:rPr>
      <w:pict>
        <v:group id="_x0000_s2082" style="position:absolute;left:0;text-align:left;margin-left:427.35pt;margin-top:-38.95pt;width:156.15pt;height:795.8pt;z-index:251660288" coordorigin="873,-59" coordsize="3123,15916">
          <v:rect id="_x0000_s2083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83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84" style="position:absolute;left:873;top:-59;width:3123;height:15916" coordorigin="1352,-59" coordsize="3123,15916">
            <v:group id="_x0000_s2085" style="position:absolute;left:3395;top:-59;width:1080;height:15916" coordorigin="7514,7" coordsize="1080,15916">
              <v:rect id="_x0000_s2086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86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="003D100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Health                      </w:t>
                      </w:r>
                      <w:r w:rsidR="003D100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School                   Descriptions            Index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87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8" type="#_x0000_t32" style="position:absolute;left:7514;top:4229;width:1051;height:0" o:connectortype="straight" strokeweight="2pt"/>
                <v:shape id="_x0000_s2089" type="#_x0000_t32" style="position:absolute;left:7514;top:2465;width:1051;height:0" o:connectortype="straight" strokeweight="2pt"/>
                <v:shape id="Freeform 2758" o:spid="_x0000_s2090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91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92" type="#_x0000_t32" style="position:absolute;left:7514;top:6063;width:1051;height:0" o:connectortype="straight" strokeweight="2pt"/>
                <v:shape id="_x0000_s2093" type="#_x0000_t32" style="position:absolute;left:7514;top:7843;width:1051;height:0" o:connectortype="straight" strokeweight="2pt"/>
                <v:shape id="_x0000_s2094" type="#_x0000_t32" style="position:absolute;left:7514;top:9720;width:1051;height:0" o:connectortype="straight" strokeweight="2pt"/>
                <v:shape id="_x0000_s2095" type="#_x0000_t32" style="position:absolute;left:7514;top:11538;width:1051;height:0" o:connectortype="straight" strokeweight="2pt"/>
                <v:shape id="_x0000_s2096" type="#_x0000_t32" style="position:absolute;left:7514;top:13338;width:1051;height:0" o:connectortype="straight" strokeweight="2pt"/>
              </v:group>
            </v:group>
            <v:rect id="_x0000_s2097" style="position:absolute;left:1352;top:29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3D100A" w:rsidRDefault="003D100A" w:rsidP="003D100A">
                    <w:pPr>
                      <w:ind w:firstLine="18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065519">
    <w:pPr>
      <w:pStyle w:val="Header"/>
    </w:pPr>
    <w:r>
      <w:rPr>
        <w:noProof/>
      </w:rPr>
      <w:pict>
        <v:group id="_x0000_s2065" style="position:absolute;left:0;text-align:left;margin-left:-57.35pt;margin-top:-36pt;width:178.85pt;height:795.8pt;z-index:251658240" coordorigin="1642" coordsize="3577,15916">
          <v:rect id="_x0000_s2066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66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67" style="position:absolute;left:1642;width:3577;height:15916" coordorigin="1589" coordsize="3577,15916">
            <v:group id="_x0000_s2068" style="position:absolute;left:1589;width:1104;height:15916" coordorigin="5929,3" coordsize="1104,15916">
              <v:rect id="_x0000_s2069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69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0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1" type="#_x0000_t32" style="position:absolute;left:3889;top:4172;width:1051;height:0" o:connectortype="straight" strokeweight="2pt"/>
                <v:shape id="_x0000_s2072" type="#_x0000_t32" style="position:absolute;left:3889;top:2408;width:1051;height:0" o:connectortype="straight" strokeweight="2pt"/>
                <v:shape id="Freeform 2758" o:spid="_x0000_s2073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4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75" type="#_x0000_t32" style="position:absolute;left:3889;top:6006;width:1051;height:0" o:connectortype="straight" strokeweight="2pt"/>
                <v:shape id="_x0000_s2076" type="#_x0000_t32" style="position:absolute;left:3889;top:7786;width:1051;height:0" o:connectortype="straight" strokeweight="2pt"/>
                <v:shape id="_x0000_s2077" type="#_x0000_t32" style="position:absolute;left:3889;top:9663;width:1051;height:0" o:connectortype="straight" strokeweight="2pt"/>
                <v:shape id="_x0000_s2078" type="#_x0000_t32" style="position:absolute;left:3889;top:11481;width:1051;height:0" o:connectortype="straight" strokeweight="2pt"/>
                <v:shape id="_x0000_s2079" type="#_x0000_t32" style="position:absolute;left:3889;top:13281;width:1051;height:0" o:connectortype="straight" strokeweight="2pt"/>
              </v:group>
            </v:group>
            <v:rect id="_x0000_s2080" style="position:absolute;left:2342;top:375;width:2824;height:421" fillcolor="white [3201]" strokecolor="#bfbfbf [2412]" strokeweight="2.5pt">
              <v:shadow color="#868686"/>
              <v:textbox>
                <w:txbxContent>
                  <w:p w:rsidR="003D100A" w:rsidRDefault="003D100A" w:rsidP="003D100A">
                    <w:pPr>
                      <w:ind w:firstLine="360"/>
                    </w:pPr>
                    <w:r>
                      <w:t>Arts &amp; Humanities</w:t>
                    </w: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F3879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645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7CE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4A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3A0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2EE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BC3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0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D43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2C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83B36"/>
    <w:multiLevelType w:val="hybridMultilevel"/>
    <w:tmpl w:val="FFBC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7B3F65"/>
    <w:multiLevelType w:val="hybridMultilevel"/>
    <w:tmpl w:val="8D58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0A1033"/>
    <w:multiLevelType w:val="hybridMultilevel"/>
    <w:tmpl w:val="4206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862A42"/>
    <w:multiLevelType w:val="hybridMultilevel"/>
    <w:tmpl w:val="F26CA3F6"/>
    <w:lvl w:ilvl="0" w:tplc="625C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A52D6E"/>
    <w:multiLevelType w:val="hybridMultilevel"/>
    <w:tmpl w:val="377A94B0"/>
    <w:lvl w:ilvl="0" w:tplc="0409000F">
      <w:start w:val="1"/>
      <w:numFmt w:val="decimal"/>
      <w:lvlText w:val="%1."/>
      <w:lvlJc w:val="left"/>
      <w:pPr>
        <w:ind w:left="1706" w:hanging="360"/>
      </w:pPr>
    </w:lvl>
    <w:lvl w:ilvl="1" w:tplc="04090019" w:tentative="1">
      <w:start w:val="1"/>
      <w:numFmt w:val="lowerLetter"/>
      <w:lvlText w:val="%2."/>
      <w:lvlJc w:val="left"/>
      <w:pPr>
        <w:ind w:left="2426" w:hanging="360"/>
      </w:pPr>
    </w:lvl>
    <w:lvl w:ilvl="2" w:tplc="0409001B" w:tentative="1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15">
    <w:nsid w:val="204F2AED"/>
    <w:multiLevelType w:val="hybridMultilevel"/>
    <w:tmpl w:val="E5AA5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919D2"/>
    <w:multiLevelType w:val="hybridMultilevel"/>
    <w:tmpl w:val="F81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85A03"/>
    <w:multiLevelType w:val="hybridMultilevel"/>
    <w:tmpl w:val="CFD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672F4"/>
    <w:multiLevelType w:val="hybridMultilevel"/>
    <w:tmpl w:val="AF8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55AB4"/>
    <w:multiLevelType w:val="hybridMultilevel"/>
    <w:tmpl w:val="9AFE9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0E474B"/>
    <w:multiLevelType w:val="hybridMultilevel"/>
    <w:tmpl w:val="B1EC4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F6A0186"/>
    <w:multiLevelType w:val="hybridMultilevel"/>
    <w:tmpl w:val="A4002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B012FB"/>
    <w:multiLevelType w:val="hybridMultilevel"/>
    <w:tmpl w:val="CD08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6"/>
  </w:num>
  <w:num w:numId="14">
    <w:abstractNumId w:val="20"/>
  </w:num>
  <w:num w:numId="15">
    <w:abstractNumId w:val="15"/>
  </w:num>
  <w:num w:numId="16">
    <w:abstractNumId w:val="22"/>
  </w:num>
  <w:num w:numId="17">
    <w:abstractNumId w:val="19"/>
  </w:num>
  <w:num w:numId="18">
    <w:abstractNumId w:val="21"/>
  </w:num>
  <w:num w:numId="19">
    <w:abstractNumId w:val="14"/>
  </w:num>
  <w:num w:numId="20">
    <w:abstractNumId w:val="10"/>
  </w:num>
  <w:num w:numId="21">
    <w:abstractNumId w:val="18"/>
  </w:num>
  <w:num w:numId="22">
    <w:abstractNumId w:val="1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19458">
      <o:colormenu v:ext="edit" fillcolor="none"/>
    </o:shapedefaults>
    <o:shapelayout v:ext="edit">
      <o:idmap v:ext="edit" data="2"/>
      <o:rules v:ext="edit">
        <o:r id="V:Rule15" type="connector" idref="#_x0000_s2088"/>
        <o:r id="V:Rule16" type="connector" idref="#_x0000_s2071"/>
        <o:r id="V:Rule17" type="connector" idref="#_x0000_s2089"/>
        <o:r id="V:Rule18" type="connector" idref="#_x0000_s2076"/>
        <o:r id="V:Rule19" type="connector" idref="#_x0000_s2095"/>
        <o:r id="V:Rule20" type="connector" idref="#_x0000_s2096"/>
        <o:r id="V:Rule21" type="connector" idref="#_x0000_s2094"/>
        <o:r id="V:Rule22" type="connector" idref="#_x0000_s2077"/>
        <o:r id="V:Rule23" type="connector" idref="#_x0000_s2079"/>
        <o:r id="V:Rule24" type="connector" idref="#_x0000_s2075"/>
        <o:r id="V:Rule25" type="connector" idref="#_x0000_s2072"/>
        <o:r id="V:Rule26" type="connector" idref="#_x0000_s2078"/>
        <o:r id="V:Rule27" type="connector" idref="#_x0000_s2092"/>
        <o:r id="V:Rule28" type="connector" idref="#_x0000_s209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4014"/>
    <w:rsid w:val="00065519"/>
    <w:rsid w:val="001061D9"/>
    <w:rsid w:val="00106973"/>
    <w:rsid w:val="0012427B"/>
    <w:rsid w:val="00152919"/>
    <w:rsid w:val="00164C34"/>
    <w:rsid w:val="001A0EAD"/>
    <w:rsid w:val="002520D6"/>
    <w:rsid w:val="003276C4"/>
    <w:rsid w:val="0036489C"/>
    <w:rsid w:val="00367F0C"/>
    <w:rsid w:val="003D100A"/>
    <w:rsid w:val="003F1BD3"/>
    <w:rsid w:val="0040413C"/>
    <w:rsid w:val="00426445"/>
    <w:rsid w:val="00433E48"/>
    <w:rsid w:val="0047595B"/>
    <w:rsid w:val="004D4592"/>
    <w:rsid w:val="0059774C"/>
    <w:rsid w:val="005E3887"/>
    <w:rsid w:val="005E7226"/>
    <w:rsid w:val="005F24F3"/>
    <w:rsid w:val="00671B77"/>
    <w:rsid w:val="006A7334"/>
    <w:rsid w:val="006F2981"/>
    <w:rsid w:val="00723779"/>
    <w:rsid w:val="007B1442"/>
    <w:rsid w:val="008014C5"/>
    <w:rsid w:val="00871E7F"/>
    <w:rsid w:val="00946B9C"/>
    <w:rsid w:val="00962810"/>
    <w:rsid w:val="009E2F44"/>
    <w:rsid w:val="00A4282F"/>
    <w:rsid w:val="00A94014"/>
    <w:rsid w:val="00B11F35"/>
    <w:rsid w:val="00B15597"/>
    <w:rsid w:val="00C06A78"/>
    <w:rsid w:val="00C377F0"/>
    <w:rsid w:val="00D05D31"/>
    <w:rsid w:val="00D05D95"/>
    <w:rsid w:val="00DC772D"/>
    <w:rsid w:val="00DF1FC2"/>
    <w:rsid w:val="00E011E9"/>
    <w:rsid w:val="00EB1465"/>
    <w:rsid w:val="00F4696F"/>
    <w:rsid w:val="00FA5901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C5"/>
  </w:style>
  <w:style w:type="paragraph" w:styleId="Heading1">
    <w:name w:val="heading 1"/>
    <w:basedOn w:val="Normal"/>
    <w:next w:val="Normal"/>
    <w:link w:val="Heading1Char"/>
    <w:uiPriority w:val="9"/>
    <w:qFormat/>
    <w:rsid w:val="00426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4C5"/>
  </w:style>
  <w:style w:type="paragraph" w:styleId="Footer">
    <w:name w:val="footer"/>
    <w:basedOn w:val="Normal"/>
    <w:link w:val="Foot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4C5"/>
  </w:style>
  <w:style w:type="paragraph" w:styleId="BalloonText">
    <w:name w:val="Balloon Text"/>
    <w:basedOn w:val="Normal"/>
    <w:link w:val="BalloonTextChar"/>
    <w:uiPriority w:val="99"/>
    <w:semiHidden/>
    <w:unhideWhenUsed/>
    <w:rsid w:val="008014C5"/>
    <w:pPr>
      <w:spacing w:after="0"/>
      <w:ind w:firstLine="0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C5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014C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8014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2644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26445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26445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26445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26445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26445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26445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26445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26445"/>
    <w:pPr>
      <w:spacing w:after="0"/>
      <w:ind w:left="154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6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B1D26-5DC6-47DA-814D-B9D3CA9C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9196</Words>
  <Characters>52423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cnesbitt</cp:lastModifiedBy>
  <cp:revision>2</cp:revision>
  <dcterms:created xsi:type="dcterms:W3CDTF">2011-06-13T14:59:00Z</dcterms:created>
  <dcterms:modified xsi:type="dcterms:W3CDTF">2011-06-13T14:59:00Z</dcterms:modified>
</cp:coreProperties>
</file>